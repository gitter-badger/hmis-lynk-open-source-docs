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28F992" w14:textId="6B3F0AC6" w:rsidR="000444C7" w:rsidRDefault="00EB1C8E">
      <w:r>
        <w:rPr>
          <w:noProof/>
        </w:rPr>
        <mc:AlternateContent>
          <mc:Choice Requires="wps">
            <w:drawing>
              <wp:anchor distT="0" distB="0" distL="114300" distR="114300" simplePos="0" relativeHeight="251661312" behindDoc="0" locked="0" layoutInCell="1" allowOverlap="1" wp14:anchorId="6C8D40F1" wp14:editId="177B933B">
                <wp:simplePos x="0" y="0"/>
                <wp:positionH relativeFrom="column">
                  <wp:posOffset>-209550</wp:posOffset>
                </wp:positionH>
                <wp:positionV relativeFrom="paragraph">
                  <wp:posOffset>-495300</wp:posOffset>
                </wp:positionV>
                <wp:extent cx="6522720" cy="2314575"/>
                <wp:effectExtent l="0" t="0" r="0" b="9525"/>
                <wp:wrapNone/>
                <wp:docPr id="26" name="Rectangle 26"/>
                <wp:cNvGraphicFramePr/>
                <a:graphic xmlns:a="http://schemas.openxmlformats.org/drawingml/2006/main">
                  <a:graphicData uri="http://schemas.microsoft.com/office/word/2010/wordprocessingShape">
                    <wps:wsp>
                      <wps:cNvSpPr/>
                      <wps:spPr>
                        <a:xfrm>
                          <a:off x="0" y="0"/>
                          <a:ext cx="6522720" cy="2314575"/>
                        </a:xfrm>
                        <a:prstGeom prst="rect">
                          <a:avLst/>
                        </a:prstGeom>
                        <a:solidFill>
                          <a:srgbClr val="70AD6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909EDA" w14:textId="49280A68" w:rsidR="004A3FCF" w:rsidRPr="004F774E" w:rsidRDefault="000410FD" w:rsidP="00EB1C8E">
                            <w:pPr>
                              <w:jc w:val="right"/>
                              <w:rPr>
                                <w:caps/>
                              </w:rPr>
                            </w:pPr>
                            <w:r>
                              <w:rPr>
                                <w:caps/>
                              </w:rPr>
                              <w:t>JULY</w:t>
                            </w:r>
                            <w:r w:rsidR="004A3FCF">
                              <w:rPr>
                                <w:caps/>
                              </w:rPr>
                              <w:t xml:space="preserve"> 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6C8D40F1" id="Rectangle 26" o:spid="_x0000_s1026" style="position:absolute;margin-left:-16.5pt;margin-top:-39pt;width:513.6pt;height:182.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" fillcolor="#70ad67" stroked="f" strokeweight="1pt">
                <v:textbox>
                  <w:txbxContent>
                    <w:p w14:paraId="2B909EDA" w14:textId="49280A68" w:rsidR="004A3FCF" w:rsidRPr="004F774E" w:rsidRDefault="000410FD" w:rsidP="00EB1C8E">
                      <w:pPr>
                        <w:jc w:val="right"/>
                        <w:rPr>
                          <w:caps/>
                        </w:rPr>
                      </w:pPr>
                      <w:r>
                        <w:rPr>
                          <w:caps/>
                        </w:rPr>
                        <w:t>JULY</w:t>
                      </w:r>
                      <w:r w:rsidR="004A3FCF">
                        <w:rPr>
                          <w:caps/>
                        </w:rPr>
                        <w:t xml:space="preserve"> 2016</w:t>
                      </w:r>
                    </w:p>
                  </w:txbxContent>
                </v:textbox>
              </v:rect>
            </w:pict>
          </mc:Fallback>
        </mc:AlternateContent>
      </w:r>
      <w:r w:rsidR="00B035E2">
        <w:rPr>
          <w:noProof/>
        </w:rPr>
        <mc:AlternateContent>
          <mc:Choice Requires="wps">
            <w:drawing>
              <wp:anchor distT="0" distB="0" distL="114300" distR="114300" simplePos="0" relativeHeight="251657216" behindDoc="0" locked="0" layoutInCell="1" allowOverlap="1" wp14:anchorId="0D1CDC83" wp14:editId="4BCA73F1">
                <wp:simplePos x="0" y="0"/>
                <wp:positionH relativeFrom="column">
                  <wp:posOffset>4171950</wp:posOffset>
                </wp:positionH>
                <wp:positionV relativeFrom="paragraph">
                  <wp:posOffset>-485775</wp:posOffset>
                </wp:positionV>
                <wp:extent cx="2038350" cy="306705"/>
                <wp:effectExtent l="0" t="0" r="0" b="0"/>
                <wp:wrapNone/>
                <wp:docPr id="7" name="Text Box 7"/>
                <wp:cNvGraphicFramePr/>
                <a:graphic xmlns:a="http://schemas.openxmlformats.org/drawingml/2006/main">
                  <a:graphicData uri="http://schemas.microsoft.com/office/word/2010/wordprocessingShape">
                    <wps:wsp>
                      <wps:cNvSpPr txBox="1"/>
                      <wps:spPr>
                        <a:xfrm>
                          <a:off x="0" y="0"/>
                          <a:ext cx="2038350" cy="3067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56CEF6" w14:textId="660D6C0C" w:rsidR="004A3FCF" w:rsidRPr="00B035E2" w:rsidRDefault="004A3FCF" w:rsidP="00536B53">
                            <w:pPr>
                              <w:jc w:val="right"/>
                              <w:rPr>
                                <w:smallCaps/>
                                <w:color w:val="000000" w:themeColor="text1"/>
                              </w:rPr>
                            </w:pPr>
                            <w:r w:rsidRPr="00B035E2">
                              <w:rPr>
                                <w:smallCaps/>
                                <w:color w:val="000000" w:themeColor="text1"/>
                              </w:rPr>
                              <w:t>July 31, 2014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1CDC83" id="_x0000_t202" coordsize="21600,21600" o:spt="202" path="m,l,21600r21600,l21600,xe">
                <v:stroke joinstyle="miter"/>
                <v:path gradientshapeok="t" o:connecttype="rect"/>
              </v:shapetype>
              <v:shape id="Text Box 7" o:spid="_x0000_s1027" type="#_x0000_t202" style="position:absolute;margin-left:328.5pt;margin-top:-38.25pt;width:160.5pt;height:24.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" filled="f" stroked="f" strokeweight=".5pt">
                <v:textbox>
                  <w:txbxContent>
                    <w:p w14:paraId="1956CEF6" w14:textId="660D6C0C" w:rsidR="004A3FCF" w:rsidRPr="00B035E2" w:rsidRDefault="004A3FCF" w:rsidP="00536B53">
                      <w:pPr>
                        <w:jc w:val="right"/>
                        <w:rPr>
                          <w:smallCaps/>
                          <w:color w:val="000000" w:themeColor="text1"/>
                        </w:rPr>
                      </w:pPr>
                      <w:r w:rsidRPr="00B035E2">
                        <w:rPr>
                          <w:smallCaps/>
                          <w:color w:val="000000" w:themeColor="text1"/>
                        </w:rPr>
                        <w:t>July 31, 2014</w:t>
                      </w:r>
                    </w:p>
                  </w:txbxContent>
                </v:textbox>
              </v:shape>
            </w:pict>
          </mc:Fallback>
        </mc:AlternateContent>
      </w:r>
      <w:r w:rsidR="00522564">
        <w:rPr>
          <w:noProof/>
        </w:rPr>
        <mc:AlternateContent>
          <mc:Choice Requires="wps">
            <w:drawing>
              <wp:anchor distT="0" distB="0" distL="114300" distR="114300" simplePos="0" relativeHeight="251659264" behindDoc="0" locked="0" layoutInCell="1" allowOverlap="1" wp14:anchorId="1DC5C94D" wp14:editId="43535ADD">
                <wp:simplePos x="0" y="0"/>
                <wp:positionH relativeFrom="column">
                  <wp:posOffset>-601980</wp:posOffset>
                </wp:positionH>
                <wp:positionV relativeFrom="paragraph">
                  <wp:posOffset>-566420</wp:posOffset>
                </wp:positionV>
                <wp:extent cx="364170" cy="402272"/>
                <wp:effectExtent l="0" t="0" r="0" b="0"/>
                <wp:wrapNone/>
                <wp:docPr id="25" name="Right Triangle 25"/>
                <wp:cNvGraphicFramePr/>
                <a:graphic xmlns:a="http://schemas.openxmlformats.org/drawingml/2006/main">
                  <a:graphicData uri="http://schemas.microsoft.com/office/word/2010/wordprocessingShape">
                    <wps:wsp>
                      <wps:cNvSpPr/>
                      <wps:spPr>
                        <a:xfrm rot="5400000">
                          <a:off x="0" y="0"/>
                          <a:ext cx="364170" cy="402272"/>
                        </a:xfrm>
                        <a:prstGeom prst="r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8456F9" id="_x0000_t6" coordsize="21600,21600" o:spt="6" path="m,l,21600r21600,xe">
                <v:stroke joinstyle="miter"/>
                <v:path gradientshapeok="t" o:connecttype="custom" o:connectlocs="0,0;0,10800;0,21600;10800,21600;21600,21600;10800,10800" textboxrect="1800,12600,12600,19800"/>
              </v:shapetype>
              <v:shape id="Right Triangle 25" o:spid="_x0000_s1026" type="#_x0000_t6" style="position:absolute;margin-left:-47.4pt;margin-top:-44.6pt;width:28.65pt;height:31.6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" fillcolor="white [3212]" stroked="f" strokeweight="1pt"/>
            </w:pict>
          </mc:Fallback>
        </mc:AlternateContent>
      </w:r>
      <w:r w:rsidR="003D722D">
        <w:rPr>
          <w:noProof/>
        </w:rPr>
        <mc:AlternateContent>
          <mc:Choice Requires="wps">
            <w:drawing>
              <wp:anchor distT="0" distB="0" distL="114300" distR="114300" simplePos="0" relativeHeight="251655168" behindDoc="0" locked="0" layoutInCell="1" allowOverlap="1" wp14:anchorId="10020482" wp14:editId="53298350">
                <wp:simplePos x="0" y="0"/>
                <wp:positionH relativeFrom="column">
                  <wp:posOffset>-561975</wp:posOffset>
                </wp:positionH>
                <wp:positionV relativeFrom="paragraph">
                  <wp:posOffset>-504825</wp:posOffset>
                </wp:positionV>
                <wp:extent cx="295275" cy="4857750"/>
                <wp:effectExtent l="0" t="0" r="9525" b="0"/>
                <wp:wrapNone/>
                <wp:docPr id="116" name="Rectangle 1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295275" cy="4857750"/>
                        </a:xfrm>
                        <a:prstGeom prst="rect">
                          <a:avLst/>
                        </a:prstGeom>
                        <a:solidFill>
                          <a:srgbClr val="488FD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012442" id="Rectangle 116" o:spid="_x0000_s1026" style="position:absolute;margin-left:-44.25pt;margin-top:-39.75pt;width:23.25pt;height:38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" fillcolor="#488fd0" stroked="f" strokeweight="1pt">
                <v:path arrowok="t"/>
                <o:lock v:ext="edit" aspectratio="t"/>
              </v:rect>
            </w:pict>
          </mc:Fallback>
        </mc:AlternateContent>
      </w:r>
    </w:p>
    <w:sdt>
      <w:sdtPr>
        <w:id w:val="1641307852"/>
        <w:docPartObj>
          <w:docPartGallery w:val="Cover Pages"/>
          <w:docPartUnique/>
        </w:docPartObj>
      </w:sdtPr>
      <w:sdtEndPr>
        <w:rPr>
          <w:rFonts w:eastAsiaTheme="minorEastAsia"/>
          <w:color w:val="FFFFFF" w:themeColor="background1"/>
        </w:rPr>
      </w:sdtEndPr>
      <w:sdtContent>
        <w:p w14:paraId="7C6CB344" w14:textId="60C57034" w:rsidR="001161E5" w:rsidRDefault="001161E5"/>
        <w:p w14:paraId="6CB732EA" w14:textId="7FA60C54" w:rsidR="000444C7" w:rsidRDefault="000444C7">
          <w:pPr>
            <w:spacing w:after="160"/>
            <w:rPr>
              <w:rFonts w:eastAsiaTheme="minorEastAsia"/>
              <w:color w:val="FFFFFF" w:themeColor="background1"/>
            </w:rPr>
          </w:pPr>
        </w:p>
        <w:p w14:paraId="3C31C939" w14:textId="58CA56A0" w:rsidR="009802F7" w:rsidRDefault="009802F7">
          <w:pPr>
            <w:spacing w:after="160"/>
            <w:rPr>
              <w:rFonts w:eastAsiaTheme="minorEastAsia"/>
              <w:color w:val="FFFFFF" w:themeColor="background1"/>
            </w:rPr>
          </w:pPr>
        </w:p>
        <w:p w14:paraId="1D9BEB5D" w14:textId="2B74868F" w:rsidR="001161E5" w:rsidRDefault="004F774E">
          <w:pPr>
            <w:spacing w:after="160"/>
            <w:rPr>
              <w:rFonts w:eastAsiaTheme="minorEastAsia"/>
              <w:color w:val="FFFFFF" w:themeColor="background1"/>
              <w:sz w:val="32"/>
              <w:szCs w:val="32"/>
            </w:rPr>
          </w:pPr>
          <w:r>
            <w:rPr>
              <w:noProof/>
            </w:rPr>
            <w:drawing>
              <wp:anchor distT="0" distB="0" distL="114300" distR="114300" simplePos="0" relativeHeight="251658240" behindDoc="1" locked="0" layoutInCell="1" allowOverlap="1" wp14:anchorId="54CB6DE5" wp14:editId="40ED11F3">
                <wp:simplePos x="0" y="0"/>
                <wp:positionH relativeFrom="column">
                  <wp:posOffset>-295275</wp:posOffset>
                </wp:positionH>
                <wp:positionV relativeFrom="paragraph">
                  <wp:posOffset>5662930</wp:posOffset>
                </wp:positionV>
                <wp:extent cx="2070100" cy="1941764"/>
                <wp:effectExtent l="0" t="0" r="0" b="0"/>
                <wp:wrapNone/>
                <wp:docPr id="2" name="Picture 2" descr="http://www.hud.gov/includes/hud2009/images/hudseal_teal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hud.gov/includes/hud2009/images/hudseal_teal_1.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70100" cy="1941764"/>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2336" behindDoc="0" locked="0" layoutInCell="1" allowOverlap="1" wp14:anchorId="7EF5686A" wp14:editId="1CB1DFAD">
                    <wp:simplePos x="0" y="0"/>
                    <wp:positionH relativeFrom="column">
                      <wp:posOffset>1657350</wp:posOffset>
                    </wp:positionH>
                    <wp:positionV relativeFrom="paragraph">
                      <wp:posOffset>5699760</wp:posOffset>
                    </wp:positionV>
                    <wp:extent cx="4657725" cy="1828800"/>
                    <wp:effectExtent l="0" t="0" r="9525" b="0"/>
                    <wp:wrapNone/>
                    <wp:docPr id="27" name="Rectangle 27"/>
                    <wp:cNvGraphicFramePr/>
                    <a:graphic xmlns:a="http://schemas.openxmlformats.org/drawingml/2006/main">
                      <a:graphicData uri="http://schemas.microsoft.com/office/word/2010/wordprocessingShape">
                        <wps:wsp>
                          <wps:cNvSpPr/>
                          <wps:spPr>
                            <a:xfrm>
                              <a:off x="0" y="0"/>
                              <a:ext cx="4657725" cy="1828800"/>
                            </a:xfrm>
                            <a:prstGeom prst="rect">
                              <a:avLst/>
                            </a:prstGeom>
                            <a:solidFill>
                              <a:srgbClr val="488FD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E40C1F" w14:textId="35055A64" w:rsidR="004A3FCF" w:rsidRDefault="004A3FCF" w:rsidP="002136D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F5686A" id="Rectangle 27" o:spid="_x0000_s1028" style="position:absolute;margin-left:130.5pt;margin-top:448.8pt;width:366.75pt;height:2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" fillcolor="#488fd0" stroked="f" strokeweight="1pt">
                    <v:textbox>
                      <w:txbxContent>
                        <w:p w14:paraId="59E40C1F" w14:textId="35055A64" w:rsidR="004A3FCF" w:rsidRDefault="004A3FCF" w:rsidP="002136D1">
                          <w:pPr>
                            <w:jc w:val="center"/>
                          </w:pPr>
                        </w:p>
                      </w:txbxContent>
                    </v:textbox>
                  </v:rect>
                </w:pict>
              </mc:Fallback>
            </mc:AlternateContent>
          </w:r>
          <w:r w:rsidR="00EB1C8E">
            <w:rPr>
              <w:noProof/>
            </w:rPr>
            <mc:AlternateContent>
              <mc:Choice Requires="wps">
                <w:drawing>
                  <wp:anchor distT="0" distB="0" distL="114300" distR="114300" simplePos="0" relativeHeight="251656192" behindDoc="1" locked="0" layoutInCell="1" allowOverlap="1" wp14:anchorId="66AC2482" wp14:editId="274124AF">
                    <wp:simplePos x="0" y="0"/>
                    <wp:positionH relativeFrom="page">
                      <wp:posOffset>704850</wp:posOffset>
                    </wp:positionH>
                    <wp:positionV relativeFrom="page">
                      <wp:posOffset>2800350</wp:posOffset>
                    </wp:positionV>
                    <wp:extent cx="6522720" cy="4695825"/>
                    <wp:effectExtent l="0" t="0" r="0" b="9525"/>
                    <wp:wrapNone/>
                    <wp:docPr id="113" name="Text Box 113"/>
                    <wp:cNvGraphicFramePr/>
                    <a:graphic xmlns:a="http://schemas.openxmlformats.org/drawingml/2006/main">
                      <a:graphicData uri="http://schemas.microsoft.com/office/word/2010/wordprocessingShape">
                        <wps:wsp>
                          <wps:cNvSpPr txBox="1"/>
                          <wps:spPr>
                            <a:xfrm>
                              <a:off x="0" y="0"/>
                              <a:ext cx="6522720" cy="4695825"/>
                            </a:xfrm>
                            <a:prstGeom prst="rect">
                              <a:avLst/>
                            </a:prstGeom>
                            <a:solidFill>
                              <a:schemeClr val="accent2"/>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7FF1041" w14:textId="0C055F28" w:rsidR="004A3FCF" w:rsidRPr="003D722D" w:rsidRDefault="004A3FCF">
                                <w:pPr>
                                  <w:pStyle w:val="NoSpacing"/>
                                  <w:jc w:val="right"/>
                                  <w:rPr>
                                    <w:caps/>
                                    <w:color w:val="FFFFFF" w:themeColor="background1"/>
                                    <w:sz w:val="52"/>
                                    <w:szCs w:val="52"/>
                                  </w:rPr>
                                </w:pPr>
                                <w:sdt>
                                  <w:sdtPr>
                                    <w:rPr>
                                      <w:caps/>
                                      <w:color w:val="FFFFFF" w:themeColor="background1"/>
                                      <w:sz w:val="52"/>
                                      <w:szCs w:val="52"/>
                                    </w:rPr>
                                    <w:alias w:val="Title"/>
                                    <w:tag w:val=""/>
                                    <w:id w:val="772976484"/>
                                    <w:dataBinding w:prefixMappings="xmlns:ns0='http://purl.org/dc/elements/1.1/' xmlns:ns1='http://schemas.openxmlformats.org/package/2006/metadata/core-properties' " w:xpath="/ns1:coreProperties[1]/ns0:title[1]" w:storeItemID="{6C3C8BC8-F283-45AE-878A-BAB7291924A1}"/>
                                    <w:text w:multiLine="1"/>
                                  </w:sdtPr>
                                  <w:sdtContent>
                                    <w:r w:rsidRPr="003D722D">
                                      <w:rPr>
                                        <w:caps/>
                                        <w:color w:val="FFFFFF" w:themeColor="background1"/>
                                        <w:sz w:val="52"/>
                                        <w:szCs w:val="52"/>
                                      </w:rPr>
                                      <w:t xml:space="preserve">HMIS CSV </w:t>
                                    </w:r>
                                    <w:r>
                                      <w:rPr>
                                        <w:caps/>
                                        <w:color w:val="FFFFFF" w:themeColor="background1"/>
                                        <w:sz w:val="52"/>
                                        <w:szCs w:val="52"/>
                                      </w:rPr>
                                      <w:t>FORMAT</w:t>
                                    </w:r>
                                    <w:r w:rsidRPr="003D722D">
                                      <w:rPr>
                                        <w:caps/>
                                        <w:color w:val="FFFFFF" w:themeColor="background1"/>
                                        <w:sz w:val="52"/>
                                        <w:szCs w:val="52"/>
                                      </w:rPr>
                                      <w:t xml:space="preserve"> Specifications</w:t>
                                    </w:r>
                                    <w:r>
                                      <w:rPr>
                                        <w:caps/>
                                        <w:color w:val="FFFFFF" w:themeColor="background1"/>
                                        <w:sz w:val="52"/>
                                        <w:szCs w:val="52"/>
                                      </w:rPr>
                                      <w:t xml:space="preserve"> v5.0</w:t>
                                    </w:r>
                                  </w:sdtContent>
                                </w:sdt>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6AC2482" id="Text Box 113" o:spid="_x0000_s1029" type="#_x0000_t202" style="position:absolute;margin-left:55.5pt;margin-top:220.5pt;width:513.6pt;height:369.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" fillcolor="#ed7d31 [3205]" stroked="f" strokeweight=".5pt">
                    <v:textbox inset="0,0,0,0">
                      <w:txbxContent>
                        <w:p w14:paraId="07FF1041" w14:textId="0C055F28" w:rsidR="004A3FCF" w:rsidRPr="003D722D" w:rsidRDefault="004A3FCF">
                          <w:pPr>
                            <w:pStyle w:val="NoSpacing"/>
                            <w:jc w:val="right"/>
                            <w:rPr>
                              <w:caps/>
                              <w:color w:val="FFFFFF" w:themeColor="background1"/>
                              <w:sz w:val="52"/>
                              <w:szCs w:val="52"/>
                            </w:rPr>
                          </w:pPr>
                          <w:sdt>
                            <w:sdtPr>
                              <w:rPr>
                                <w:caps/>
                                <w:color w:val="FFFFFF" w:themeColor="background1"/>
                                <w:sz w:val="52"/>
                                <w:szCs w:val="52"/>
                              </w:rPr>
                              <w:alias w:val="Title"/>
                              <w:tag w:val=""/>
                              <w:id w:val="772976484"/>
                              <w:dataBinding w:prefixMappings="xmlns:ns0='http://purl.org/dc/elements/1.1/' xmlns:ns1='http://schemas.openxmlformats.org/package/2006/metadata/core-properties' " w:xpath="/ns1:coreProperties[1]/ns0:title[1]" w:storeItemID="{6C3C8BC8-F283-45AE-878A-BAB7291924A1}"/>
                              <w:text w:multiLine="1"/>
                            </w:sdtPr>
                            <w:sdtContent>
                              <w:r w:rsidRPr="003D722D">
                                <w:rPr>
                                  <w:caps/>
                                  <w:color w:val="FFFFFF" w:themeColor="background1"/>
                                  <w:sz w:val="52"/>
                                  <w:szCs w:val="52"/>
                                </w:rPr>
                                <w:t xml:space="preserve">HMIS CSV </w:t>
                              </w:r>
                              <w:r>
                                <w:rPr>
                                  <w:caps/>
                                  <w:color w:val="FFFFFF" w:themeColor="background1"/>
                                  <w:sz w:val="52"/>
                                  <w:szCs w:val="52"/>
                                </w:rPr>
                                <w:t>FORMAT</w:t>
                              </w:r>
                              <w:r w:rsidRPr="003D722D">
                                <w:rPr>
                                  <w:caps/>
                                  <w:color w:val="FFFFFF" w:themeColor="background1"/>
                                  <w:sz w:val="52"/>
                                  <w:szCs w:val="52"/>
                                </w:rPr>
                                <w:t xml:space="preserve"> Specifications</w:t>
                              </w:r>
                              <w:r>
                                <w:rPr>
                                  <w:caps/>
                                  <w:color w:val="FFFFFF" w:themeColor="background1"/>
                                  <w:sz w:val="52"/>
                                  <w:szCs w:val="52"/>
                                </w:rPr>
                                <w:t xml:space="preserve"> v5.0</w:t>
                              </w:r>
                            </w:sdtContent>
                          </w:sdt>
                        </w:p>
                      </w:txbxContent>
                    </v:textbox>
                    <w10:wrap anchorx="page" anchory="page"/>
                  </v:shape>
                </w:pict>
              </mc:Fallback>
            </mc:AlternateContent>
          </w:r>
          <w:r w:rsidR="00EB1C8E" w:rsidRPr="009802F7">
            <w:rPr>
              <w:rFonts w:eastAsiaTheme="minorEastAsia"/>
              <w:noProof/>
              <w:color w:val="FFFFFF" w:themeColor="background1"/>
            </w:rPr>
            <mc:AlternateContent>
              <mc:Choice Requires="wps">
                <w:drawing>
                  <wp:anchor distT="45720" distB="45720" distL="114300" distR="114300" simplePos="0" relativeHeight="251660288" behindDoc="1" locked="0" layoutInCell="1" allowOverlap="1" wp14:anchorId="368F223B" wp14:editId="6CDBDE34">
                    <wp:simplePos x="0" y="0"/>
                    <wp:positionH relativeFrom="column">
                      <wp:posOffset>-209550</wp:posOffset>
                    </wp:positionH>
                    <wp:positionV relativeFrom="paragraph">
                      <wp:posOffset>7585710</wp:posOffset>
                    </wp:positionV>
                    <wp:extent cx="6522720" cy="276225"/>
                    <wp:effectExtent l="0" t="0" r="0" b="952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2720" cy="276225"/>
                            </a:xfrm>
                            <a:prstGeom prst="rect">
                              <a:avLst/>
                            </a:prstGeom>
                            <a:solidFill>
                              <a:schemeClr val="accent2"/>
                            </a:solidFill>
                            <a:ln w="9525">
                              <a:noFill/>
                              <a:miter lim="800000"/>
                              <a:headEnd/>
                              <a:tailEnd/>
                            </a:ln>
                          </wps:spPr>
                          <wps:txbx>
                            <w:txbxContent>
                              <w:p w14:paraId="4D5BE52C" w14:textId="20525361" w:rsidR="004A3FCF" w:rsidRPr="003D722D" w:rsidRDefault="004A3FCF" w:rsidP="003D722D">
                                <w:pPr>
                                  <w:jc w:val="center"/>
                                  <w:rPr>
                                    <w:color w:val="FFFFFF" w:themeColor="background1"/>
                                  </w:rPr>
                                </w:pPr>
                                <w:r w:rsidRPr="009802F7">
                                  <w:rPr>
                                    <w:smallCaps/>
                                    <w:color w:val="FFFFFF" w:themeColor="background1"/>
                                    <w:sz w:val="28"/>
                                  </w:rPr>
                                  <w:t xml:space="preserve">Office of Community Planning and </w:t>
                                </w:r>
                                <w:r w:rsidRPr="003D722D">
                                  <w:rPr>
                                    <w:smallCaps/>
                                    <w:color w:val="FFFFFF" w:themeColor="background1"/>
                                    <w:sz w:val="28"/>
                                  </w:rPr>
                                  <w:t>Development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68F223B" id="Text Box 2" o:spid="_x0000_s1030" type="#_x0000_t202" style="position:absolute;margin-left:-16.5pt;margin-top:597.3pt;width:513.6pt;height:21.7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" fillcolor="#ed7d31 [3205]" stroked="f">
                    <v:textbox>
                      <w:txbxContent>
                        <w:p w14:paraId="4D5BE52C" w14:textId="20525361" w:rsidR="004A3FCF" w:rsidRPr="003D722D" w:rsidRDefault="004A3FCF" w:rsidP="003D722D">
                          <w:pPr>
                            <w:jc w:val="center"/>
                            <w:rPr>
                              <w:color w:val="FFFFFF" w:themeColor="background1"/>
                            </w:rPr>
                          </w:pPr>
                          <w:r w:rsidRPr="009802F7">
                            <w:rPr>
                              <w:smallCaps/>
                              <w:color w:val="FFFFFF" w:themeColor="background1"/>
                              <w:sz w:val="28"/>
                            </w:rPr>
                            <w:t xml:space="preserve">Office of Community Planning and </w:t>
                          </w:r>
                          <w:r w:rsidRPr="003D722D">
                            <w:rPr>
                              <w:smallCaps/>
                              <w:color w:val="FFFFFF" w:themeColor="background1"/>
                              <w:sz w:val="28"/>
                            </w:rPr>
                            <w:t>Development</w:t>
                          </w:r>
                        </w:p>
                      </w:txbxContent>
                    </v:textbox>
                  </v:shape>
                </w:pict>
              </mc:Fallback>
            </mc:AlternateContent>
          </w:r>
          <w:r w:rsidR="00536B53">
            <w:rPr>
              <w:noProof/>
            </w:rPr>
            <mc:AlternateContent>
              <mc:Choice Requires="wps">
                <w:drawing>
                  <wp:anchor distT="0" distB="0" distL="114300" distR="114300" simplePos="0" relativeHeight="251654144" behindDoc="0" locked="0" layoutInCell="1" allowOverlap="1" wp14:anchorId="0E8DB6F5" wp14:editId="48A970ED">
                    <wp:simplePos x="0" y="0"/>
                    <wp:positionH relativeFrom="column">
                      <wp:posOffset>-561975</wp:posOffset>
                    </wp:positionH>
                    <wp:positionV relativeFrom="paragraph">
                      <wp:posOffset>3489960</wp:posOffset>
                    </wp:positionV>
                    <wp:extent cx="295275" cy="4371975"/>
                    <wp:effectExtent l="0" t="0" r="9525" b="9525"/>
                    <wp:wrapNone/>
                    <wp:docPr id="115" name="Rectangle 115"/>
                    <wp:cNvGraphicFramePr/>
                    <a:graphic xmlns:a="http://schemas.openxmlformats.org/drawingml/2006/main">
                      <a:graphicData uri="http://schemas.microsoft.com/office/word/2010/wordprocessingShape">
                        <wps:wsp>
                          <wps:cNvSpPr/>
                          <wps:spPr>
                            <a:xfrm>
                              <a:off x="0" y="0"/>
                              <a:ext cx="295275" cy="4371975"/>
                            </a:xfrm>
                            <a:prstGeom prst="rect">
                              <a:avLst/>
                            </a:prstGeom>
                            <a:solidFill>
                              <a:srgbClr val="70AD6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134C29" id="Rectangle 115" o:spid="_x0000_s1026" style="position:absolute;margin-left:-44.25pt;margin-top:274.8pt;width:23.25pt;height:344.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" fillcolor="#70ad67" stroked="f" strokeweight="1pt"/>
                </w:pict>
              </mc:Fallback>
            </mc:AlternateContent>
          </w:r>
          <w:r w:rsidR="001161E5">
            <w:rPr>
              <w:rFonts w:eastAsiaTheme="minorEastAsia"/>
              <w:color w:val="FFFFFF" w:themeColor="background1"/>
            </w:rPr>
            <w:br w:type="page"/>
          </w:r>
        </w:p>
      </w:sdtContent>
    </w:sdt>
    <w:sdt>
      <w:sdtPr>
        <w:rPr>
          <w:rFonts w:asciiTheme="minorHAnsi" w:eastAsiaTheme="minorHAnsi" w:hAnsiTheme="minorHAnsi" w:cstheme="minorBidi"/>
          <w:color w:val="auto"/>
          <w:sz w:val="22"/>
          <w:szCs w:val="22"/>
        </w:rPr>
        <w:id w:val="577182756"/>
        <w:docPartObj>
          <w:docPartGallery w:val="Table of Contents"/>
          <w:docPartUnique/>
        </w:docPartObj>
      </w:sdtPr>
      <w:sdtEndPr>
        <w:rPr>
          <w:b/>
          <w:bCs/>
          <w:noProof/>
        </w:rPr>
      </w:sdtEndPr>
      <w:sdtContent>
        <w:p w14:paraId="799402E7" w14:textId="3FFABD10" w:rsidR="001161E5" w:rsidRDefault="001161E5">
          <w:pPr>
            <w:pStyle w:val="TOCHeading"/>
          </w:pPr>
          <w:r>
            <w:t>Contents</w:t>
          </w:r>
        </w:p>
        <w:p w14:paraId="04B9A595" w14:textId="77777777" w:rsidR="00B039D7" w:rsidRDefault="001161E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0693209" w:history="1">
            <w:r w:rsidR="00B039D7" w:rsidRPr="00A26812">
              <w:rPr>
                <w:rStyle w:val="Hyperlink"/>
                <w:noProof/>
              </w:rPr>
              <w:t>Revision History</w:t>
            </w:r>
            <w:r w:rsidR="00B039D7">
              <w:rPr>
                <w:noProof/>
                <w:webHidden/>
              </w:rPr>
              <w:tab/>
            </w:r>
            <w:r w:rsidR="00B039D7">
              <w:rPr>
                <w:noProof/>
                <w:webHidden/>
              </w:rPr>
              <w:fldChar w:fldCharType="begin"/>
            </w:r>
            <w:r w:rsidR="00B039D7">
              <w:rPr>
                <w:noProof/>
                <w:webHidden/>
              </w:rPr>
              <w:instrText xml:space="preserve"> PAGEREF _Toc430693209 \h </w:instrText>
            </w:r>
            <w:r w:rsidR="00B039D7">
              <w:rPr>
                <w:noProof/>
                <w:webHidden/>
              </w:rPr>
            </w:r>
            <w:r w:rsidR="00B039D7">
              <w:rPr>
                <w:noProof/>
                <w:webHidden/>
              </w:rPr>
              <w:fldChar w:fldCharType="separate"/>
            </w:r>
            <w:r w:rsidR="003043A3">
              <w:rPr>
                <w:noProof/>
                <w:webHidden/>
              </w:rPr>
              <w:t>5</w:t>
            </w:r>
            <w:r w:rsidR="00B039D7">
              <w:rPr>
                <w:noProof/>
                <w:webHidden/>
              </w:rPr>
              <w:fldChar w:fldCharType="end"/>
            </w:r>
          </w:hyperlink>
        </w:p>
        <w:p w14:paraId="6111FC80" w14:textId="77777777" w:rsidR="00B039D7" w:rsidRDefault="007A2AF6">
          <w:pPr>
            <w:pStyle w:val="TOC1"/>
            <w:tabs>
              <w:tab w:val="right" w:leader="dot" w:pos="9350"/>
            </w:tabs>
            <w:rPr>
              <w:rFonts w:eastAsiaTheme="minorEastAsia"/>
              <w:noProof/>
            </w:rPr>
          </w:pPr>
          <w:hyperlink w:anchor="_Toc430693210" w:history="1">
            <w:r w:rsidR="00B039D7" w:rsidRPr="00A26812">
              <w:rPr>
                <w:rStyle w:val="Hyperlink"/>
                <w:noProof/>
              </w:rPr>
              <w:t>Overview</w:t>
            </w:r>
            <w:r w:rsidR="00B039D7">
              <w:rPr>
                <w:noProof/>
                <w:webHidden/>
              </w:rPr>
              <w:tab/>
            </w:r>
            <w:r w:rsidR="00B039D7">
              <w:rPr>
                <w:noProof/>
                <w:webHidden/>
              </w:rPr>
              <w:fldChar w:fldCharType="begin"/>
            </w:r>
            <w:r w:rsidR="00B039D7">
              <w:rPr>
                <w:noProof/>
                <w:webHidden/>
              </w:rPr>
              <w:instrText xml:space="preserve"> PAGEREF _Toc430693210 \h </w:instrText>
            </w:r>
            <w:r w:rsidR="00B039D7">
              <w:rPr>
                <w:noProof/>
                <w:webHidden/>
              </w:rPr>
            </w:r>
            <w:r w:rsidR="00B039D7">
              <w:rPr>
                <w:noProof/>
                <w:webHidden/>
              </w:rPr>
              <w:fldChar w:fldCharType="separate"/>
            </w:r>
            <w:r w:rsidR="003043A3">
              <w:rPr>
                <w:noProof/>
                <w:webHidden/>
              </w:rPr>
              <w:t>6</w:t>
            </w:r>
            <w:r w:rsidR="00B039D7">
              <w:rPr>
                <w:noProof/>
                <w:webHidden/>
              </w:rPr>
              <w:fldChar w:fldCharType="end"/>
            </w:r>
          </w:hyperlink>
        </w:p>
        <w:p w14:paraId="0A109D42" w14:textId="77777777" w:rsidR="00B039D7" w:rsidRDefault="007A2AF6">
          <w:pPr>
            <w:pStyle w:val="TOC1"/>
            <w:tabs>
              <w:tab w:val="right" w:leader="dot" w:pos="9350"/>
            </w:tabs>
            <w:rPr>
              <w:rFonts w:eastAsiaTheme="minorEastAsia"/>
              <w:noProof/>
            </w:rPr>
          </w:pPr>
          <w:hyperlink w:anchor="_Toc430693211" w:history="1">
            <w:r w:rsidR="00B039D7" w:rsidRPr="00A26812">
              <w:rPr>
                <w:rStyle w:val="Hyperlink"/>
                <w:noProof/>
              </w:rPr>
              <w:t>Document Purpose and Scope</w:t>
            </w:r>
            <w:r w:rsidR="00B039D7">
              <w:rPr>
                <w:noProof/>
                <w:webHidden/>
              </w:rPr>
              <w:tab/>
            </w:r>
            <w:r w:rsidR="00B039D7">
              <w:rPr>
                <w:noProof/>
                <w:webHidden/>
              </w:rPr>
              <w:fldChar w:fldCharType="begin"/>
            </w:r>
            <w:r w:rsidR="00B039D7">
              <w:rPr>
                <w:noProof/>
                <w:webHidden/>
              </w:rPr>
              <w:instrText xml:space="preserve"> PAGEREF _Toc430693211 \h </w:instrText>
            </w:r>
            <w:r w:rsidR="00B039D7">
              <w:rPr>
                <w:noProof/>
                <w:webHidden/>
              </w:rPr>
            </w:r>
            <w:r w:rsidR="00B039D7">
              <w:rPr>
                <w:noProof/>
                <w:webHidden/>
              </w:rPr>
              <w:fldChar w:fldCharType="separate"/>
            </w:r>
            <w:r w:rsidR="003043A3">
              <w:rPr>
                <w:noProof/>
                <w:webHidden/>
              </w:rPr>
              <w:t>6</w:t>
            </w:r>
            <w:r w:rsidR="00B039D7">
              <w:rPr>
                <w:noProof/>
                <w:webHidden/>
              </w:rPr>
              <w:fldChar w:fldCharType="end"/>
            </w:r>
          </w:hyperlink>
        </w:p>
        <w:p w14:paraId="3A6DAFE3" w14:textId="77777777" w:rsidR="00B039D7" w:rsidRDefault="007A2AF6">
          <w:pPr>
            <w:pStyle w:val="TOC1"/>
            <w:tabs>
              <w:tab w:val="right" w:leader="dot" w:pos="9350"/>
            </w:tabs>
            <w:rPr>
              <w:rFonts w:eastAsiaTheme="minorEastAsia"/>
              <w:noProof/>
            </w:rPr>
          </w:pPr>
          <w:hyperlink w:anchor="_Toc430693212" w:history="1">
            <w:r w:rsidR="00B039D7" w:rsidRPr="00A26812">
              <w:rPr>
                <w:rStyle w:val="Hyperlink"/>
                <w:noProof/>
              </w:rPr>
              <w:t>Document Format</w:t>
            </w:r>
            <w:r w:rsidR="00B039D7">
              <w:rPr>
                <w:noProof/>
                <w:webHidden/>
              </w:rPr>
              <w:tab/>
            </w:r>
            <w:r w:rsidR="00B039D7">
              <w:rPr>
                <w:noProof/>
                <w:webHidden/>
              </w:rPr>
              <w:fldChar w:fldCharType="begin"/>
            </w:r>
            <w:r w:rsidR="00B039D7">
              <w:rPr>
                <w:noProof/>
                <w:webHidden/>
              </w:rPr>
              <w:instrText xml:space="preserve"> PAGEREF _Toc430693212 \h </w:instrText>
            </w:r>
            <w:r w:rsidR="00B039D7">
              <w:rPr>
                <w:noProof/>
                <w:webHidden/>
              </w:rPr>
            </w:r>
            <w:r w:rsidR="00B039D7">
              <w:rPr>
                <w:noProof/>
                <w:webHidden/>
              </w:rPr>
              <w:fldChar w:fldCharType="separate"/>
            </w:r>
            <w:r w:rsidR="003043A3">
              <w:rPr>
                <w:noProof/>
                <w:webHidden/>
              </w:rPr>
              <w:t>7</w:t>
            </w:r>
            <w:r w:rsidR="00B039D7">
              <w:rPr>
                <w:noProof/>
                <w:webHidden/>
              </w:rPr>
              <w:fldChar w:fldCharType="end"/>
            </w:r>
          </w:hyperlink>
        </w:p>
        <w:p w14:paraId="1D01792C" w14:textId="77777777" w:rsidR="00B039D7" w:rsidRDefault="007A2AF6">
          <w:pPr>
            <w:pStyle w:val="TOC3"/>
            <w:tabs>
              <w:tab w:val="right" w:leader="dot" w:pos="9350"/>
            </w:tabs>
            <w:rPr>
              <w:rFonts w:eastAsiaTheme="minorEastAsia"/>
              <w:noProof/>
            </w:rPr>
          </w:pPr>
          <w:hyperlink w:anchor="_Toc430693213" w:history="1">
            <w:r w:rsidR="00B039D7" w:rsidRPr="00A26812">
              <w:rPr>
                <w:rStyle w:val="Hyperlink"/>
                <w:noProof/>
              </w:rPr>
              <w:t>File Definitions</w:t>
            </w:r>
            <w:r w:rsidR="00B039D7">
              <w:rPr>
                <w:noProof/>
                <w:webHidden/>
              </w:rPr>
              <w:tab/>
            </w:r>
            <w:r w:rsidR="00B039D7">
              <w:rPr>
                <w:noProof/>
                <w:webHidden/>
              </w:rPr>
              <w:fldChar w:fldCharType="begin"/>
            </w:r>
            <w:r w:rsidR="00B039D7">
              <w:rPr>
                <w:noProof/>
                <w:webHidden/>
              </w:rPr>
              <w:instrText xml:space="preserve"> PAGEREF _Toc430693213 \h </w:instrText>
            </w:r>
            <w:r w:rsidR="00B039D7">
              <w:rPr>
                <w:noProof/>
                <w:webHidden/>
              </w:rPr>
            </w:r>
            <w:r w:rsidR="00B039D7">
              <w:rPr>
                <w:noProof/>
                <w:webHidden/>
              </w:rPr>
              <w:fldChar w:fldCharType="separate"/>
            </w:r>
            <w:r w:rsidR="003043A3">
              <w:rPr>
                <w:noProof/>
                <w:webHidden/>
              </w:rPr>
              <w:t>7</w:t>
            </w:r>
            <w:r w:rsidR="00B039D7">
              <w:rPr>
                <w:noProof/>
                <w:webHidden/>
              </w:rPr>
              <w:fldChar w:fldCharType="end"/>
            </w:r>
          </w:hyperlink>
        </w:p>
        <w:p w14:paraId="5C92616D" w14:textId="77777777" w:rsidR="00B039D7" w:rsidRDefault="007A2AF6">
          <w:pPr>
            <w:pStyle w:val="TOC3"/>
            <w:tabs>
              <w:tab w:val="right" w:leader="dot" w:pos="9350"/>
            </w:tabs>
            <w:rPr>
              <w:rFonts w:eastAsiaTheme="minorEastAsia"/>
              <w:noProof/>
            </w:rPr>
          </w:pPr>
          <w:hyperlink w:anchor="_Toc430693214" w:history="1">
            <w:r w:rsidR="00B039D7" w:rsidRPr="00A26812">
              <w:rPr>
                <w:rStyle w:val="Hyperlink"/>
                <w:noProof/>
              </w:rPr>
              <w:t>Fields Not Defined in the HMIS Data Dictionary</w:t>
            </w:r>
            <w:r w:rsidR="00B039D7">
              <w:rPr>
                <w:noProof/>
                <w:webHidden/>
              </w:rPr>
              <w:tab/>
            </w:r>
            <w:r w:rsidR="00B039D7">
              <w:rPr>
                <w:noProof/>
                <w:webHidden/>
              </w:rPr>
              <w:fldChar w:fldCharType="begin"/>
            </w:r>
            <w:r w:rsidR="00B039D7">
              <w:rPr>
                <w:noProof/>
                <w:webHidden/>
              </w:rPr>
              <w:instrText xml:space="preserve"> PAGEREF _Toc430693214 \h </w:instrText>
            </w:r>
            <w:r w:rsidR="00B039D7">
              <w:rPr>
                <w:noProof/>
                <w:webHidden/>
              </w:rPr>
            </w:r>
            <w:r w:rsidR="00B039D7">
              <w:rPr>
                <w:noProof/>
                <w:webHidden/>
              </w:rPr>
              <w:fldChar w:fldCharType="separate"/>
            </w:r>
            <w:r w:rsidR="003043A3">
              <w:rPr>
                <w:noProof/>
                <w:webHidden/>
              </w:rPr>
              <w:t>8</w:t>
            </w:r>
            <w:r w:rsidR="00B039D7">
              <w:rPr>
                <w:noProof/>
                <w:webHidden/>
              </w:rPr>
              <w:fldChar w:fldCharType="end"/>
            </w:r>
          </w:hyperlink>
        </w:p>
        <w:p w14:paraId="76B087A2" w14:textId="77777777" w:rsidR="00B039D7" w:rsidRDefault="007A2AF6">
          <w:pPr>
            <w:pStyle w:val="TOC3"/>
            <w:tabs>
              <w:tab w:val="right" w:leader="dot" w:pos="9350"/>
            </w:tabs>
            <w:rPr>
              <w:rFonts w:eastAsiaTheme="minorEastAsia"/>
              <w:noProof/>
            </w:rPr>
          </w:pPr>
          <w:hyperlink w:anchor="_Toc430693215" w:history="1">
            <w:r w:rsidR="00B039D7" w:rsidRPr="00A26812">
              <w:rPr>
                <w:rStyle w:val="Hyperlink"/>
                <w:noProof/>
              </w:rPr>
              <w:t>Data Types</w:t>
            </w:r>
            <w:r w:rsidR="00B039D7">
              <w:rPr>
                <w:noProof/>
                <w:webHidden/>
              </w:rPr>
              <w:tab/>
            </w:r>
            <w:r w:rsidR="00B039D7">
              <w:rPr>
                <w:noProof/>
                <w:webHidden/>
              </w:rPr>
              <w:fldChar w:fldCharType="begin"/>
            </w:r>
            <w:r w:rsidR="00B039D7">
              <w:rPr>
                <w:noProof/>
                <w:webHidden/>
              </w:rPr>
              <w:instrText xml:space="preserve"> PAGEREF _Toc430693215 \h </w:instrText>
            </w:r>
            <w:r w:rsidR="00B039D7">
              <w:rPr>
                <w:noProof/>
                <w:webHidden/>
              </w:rPr>
            </w:r>
            <w:r w:rsidR="00B039D7">
              <w:rPr>
                <w:noProof/>
                <w:webHidden/>
              </w:rPr>
              <w:fldChar w:fldCharType="separate"/>
            </w:r>
            <w:r w:rsidR="003043A3">
              <w:rPr>
                <w:noProof/>
                <w:webHidden/>
              </w:rPr>
              <w:t>9</w:t>
            </w:r>
            <w:r w:rsidR="00B039D7">
              <w:rPr>
                <w:noProof/>
                <w:webHidden/>
              </w:rPr>
              <w:fldChar w:fldCharType="end"/>
            </w:r>
          </w:hyperlink>
        </w:p>
        <w:p w14:paraId="6D504769" w14:textId="77777777" w:rsidR="00B039D7" w:rsidRDefault="007A2AF6">
          <w:pPr>
            <w:pStyle w:val="TOC3"/>
            <w:tabs>
              <w:tab w:val="right" w:leader="dot" w:pos="9350"/>
            </w:tabs>
            <w:rPr>
              <w:rFonts w:eastAsiaTheme="minorEastAsia"/>
              <w:noProof/>
            </w:rPr>
          </w:pPr>
          <w:hyperlink w:anchor="_Toc430693216" w:history="1">
            <w:r w:rsidR="00B039D7" w:rsidRPr="00A26812">
              <w:rPr>
                <w:rStyle w:val="Hyperlink"/>
                <w:noProof/>
              </w:rPr>
              <w:t>Characters Permitted in String Fields</w:t>
            </w:r>
            <w:r w:rsidR="00B039D7">
              <w:rPr>
                <w:noProof/>
                <w:webHidden/>
              </w:rPr>
              <w:tab/>
            </w:r>
            <w:r w:rsidR="00B039D7">
              <w:rPr>
                <w:noProof/>
                <w:webHidden/>
              </w:rPr>
              <w:fldChar w:fldCharType="begin"/>
            </w:r>
            <w:r w:rsidR="00B039D7">
              <w:rPr>
                <w:noProof/>
                <w:webHidden/>
              </w:rPr>
              <w:instrText xml:space="preserve"> PAGEREF _Toc430693216 \h </w:instrText>
            </w:r>
            <w:r w:rsidR="00B039D7">
              <w:rPr>
                <w:noProof/>
                <w:webHidden/>
              </w:rPr>
            </w:r>
            <w:r w:rsidR="00B039D7">
              <w:rPr>
                <w:noProof/>
                <w:webHidden/>
              </w:rPr>
              <w:fldChar w:fldCharType="separate"/>
            </w:r>
            <w:r w:rsidR="003043A3">
              <w:rPr>
                <w:noProof/>
                <w:webHidden/>
              </w:rPr>
              <w:t>9</w:t>
            </w:r>
            <w:r w:rsidR="00B039D7">
              <w:rPr>
                <w:noProof/>
                <w:webHidden/>
              </w:rPr>
              <w:fldChar w:fldCharType="end"/>
            </w:r>
          </w:hyperlink>
        </w:p>
        <w:p w14:paraId="3BD08733" w14:textId="77777777" w:rsidR="00B039D7" w:rsidRDefault="007A2AF6">
          <w:pPr>
            <w:pStyle w:val="TOC1"/>
            <w:tabs>
              <w:tab w:val="right" w:leader="dot" w:pos="9350"/>
            </w:tabs>
            <w:rPr>
              <w:rFonts w:eastAsiaTheme="minorEastAsia"/>
              <w:noProof/>
            </w:rPr>
          </w:pPr>
          <w:hyperlink w:anchor="_Toc430693217" w:history="1">
            <w:r w:rsidR="00B039D7" w:rsidRPr="00A26812">
              <w:rPr>
                <w:rStyle w:val="Hyperlink"/>
                <w:noProof/>
              </w:rPr>
              <w:t>General Rules and Assumptions</w:t>
            </w:r>
            <w:r w:rsidR="00B039D7">
              <w:rPr>
                <w:noProof/>
                <w:webHidden/>
              </w:rPr>
              <w:tab/>
            </w:r>
            <w:r w:rsidR="00B039D7">
              <w:rPr>
                <w:noProof/>
                <w:webHidden/>
              </w:rPr>
              <w:fldChar w:fldCharType="begin"/>
            </w:r>
            <w:r w:rsidR="00B039D7">
              <w:rPr>
                <w:noProof/>
                <w:webHidden/>
              </w:rPr>
              <w:instrText xml:space="preserve"> PAGEREF _Toc430693217 \h </w:instrText>
            </w:r>
            <w:r w:rsidR="00B039D7">
              <w:rPr>
                <w:noProof/>
                <w:webHidden/>
              </w:rPr>
            </w:r>
            <w:r w:rsidR="00B039D7">
              <w:rPr>
                <w:noProof/>
                <w:webHidden/>
              </w:rPr>
              <w:fldChar w:fldCharType="separate"/>
            </w:r>
            <w:r w:rsidR="003043A3">
              <w:rPr>
                <w:noProof/>
                <w:webHidden/>
              </w:rPr>
              <w:t>9</w:t>
            </w:r>
            <w:r w:rsidR="00B039D7">
              <w:rPr>
                <w:noProof/>
                <w:webHidden/>
              </w:rPr>
              <w:fldChar w:fldCharType="end"/>
            </w:r>
          </w:hyperlink>
        </w:p>
        <w:p w14:paraId="49DF7356" w14:textId="77777777" w:rsidR="00B039D7" w:rsidRDefault="007A2AF6">
          <w:pPr>
            <w:pStyle w:val="TOC2"/>
            <w:rPr>
              <w:rFonts w:eastAsiaTheme="minorEastAsia"/>
              <w:noProof/>
            </w:rPr>
          </w:pPr>
          <w:hyperlink w:anchor="_Toc430693218" w:history="1">
            <w:r w:rsidR="00B039D7" w:rsidRPr="00A26812">
              <w:rPr>
                <w:rStyle w:val="Hyperlink"/>
                <w:noProof/>
              </w:rPr>
              <w:t>Export</w:t>
            </w:r>
            <w:r w:rsidR="00B039D7">
              <w:rPr>
                <w:noProof/>
                <w:webHidden/>
              </w:rPr>
              <w:tab/>
            </w:r>
            <w:r w:rsidR="00B039D7">
              <w:rPr>
                <w:noProof/>
                <w:webHidden/>
              </w:rPr>
              <w:fldChar w:fldCharType="begin"/>
            </w:r>
            <w:r w:rsidR="00B039D7">
              <w:rPr>
                <w:noProof/>
                <w:webHidden/>
              </w:rPr>
              <w:instrText xml:space="preserve"> PAGEREF _Toc430693218 \h </w:instrText>
            </w:r>
            <w:r w:rsidR="00B039D7">
              <w:rPr>
                <w:noProof/>
                <w:webHidden/>
              </w:rPr>
            </w:r>
            <w:r w:rsidR="00B039D7">
              <w:rPr>
                <w:noProof/>
                <w:webHidden/>
              </w:rPr>
              <w:fldChar w:fldCharType="separate"/>
            </w:r>
            <w:r w:rsidR="003043A3">
              <w:rPr>
                <w:noProof/>
                <w:webHidden/>
              </w:rPr>
              <w:t>9</w:t>
            </w:r>
            <w:r w:rsidR="00B039D7">
              <w:rPr>
                <w:noProof/>
                <w:webHidden/>
              </w:rPr>
              <w:fldChar w:fldCharType="end"/>
            </w:r>
          </w:hyperlink>
        </w:p>
        <w:p w14:paraId="1C5892D8" w14:textId="77777777" w:rsidR="00B039D7" w:rsidRDefault="007A2AF6">
          <w:pPr>
            <w:pStyle w:val="TOC2"/>
            <w:rPr>
              <w:rFonts w:eastAsiaTheme="minorEastAsia"/>
              <w:noProof/>
            </w:rPr>
          </w:pPr>
          <w:hyperlink w:anchor="_Toc430693219" w:history="1">
            <w:r w:rsidR="00B039D7" w:rsidRPr="00A26812">
              <w:rPr>
                <w:rStyle w:val="Hyperlink"/>
                <w:noProof/>
              </w:rPr>
              <w:t>Import</w:t>
            </w:r>
            <w:r w:rsidR="00B039D7">
              <w:rPr>
                <w:noProof/>
                <w:webHidden/>
              </w:rPr>
              <w:tab/>
            </w:r>
            <w:r w:rsidR="00B039D7">
              <w:rPr>
                <w:noProof/>
                <w:webHidden/>
              </w:rPr>
              <w:fldChar w:fldCharType="begin"/>
            </w:r>
            <w:r w:rsidR="00B039D7">
              <w:rPr>
                <w:noProof/>
                <w:webHidden/>
              </w:rPr>
              <w:instrText xml:space="preserve"> PAGEREF _Toc430693219 \h </w:instrText>
            </w:r>
            <w:r w:rsidR="00B039D7">
              <w:rPr>
                <w:noProof/>
                <w:webHidden/>
              </w:rPr>
            </w:r>
            <w:r w:rsidR="00B039D7">
              <w:rPr>
                <w:noProof/>
                <w:webHidden/>
              </w:rPr>
              <w:fldChar w:fldCharType="separate"/>
            </w:r>
            <w:r w:rsidR="003043A3">
              <w:rPr>
                <w:noProof/>
                <w:webHidden/>
              </w:rPr>
              <w:t>10</w:t>
            </w:r>
            <w:r w:rsidR="00B039D7">
              <w:rPr>
                <w:noProof/>
                <w:webHidden/>
              </w:rPr>
              <w:fldChar w:fldCharType="end"/>
            </w:r>
          </w:hyperlink>
        </w:p>
        <w:p w14:paraId="0D0631D4" w14:textId="77777777" w:rsidR="00B039D7" w:rsidRDefault="007A2AF6">
          <w:pPr>
            <w:pStyle w:val="TOC1"/>
            <w:tabs>
              <w:tab w:val="right" w:leader="dot" w:pos="9350"/>
            </w:tabs>
            <w:rPr>
              <w:rFonts w:eastAsiaTheme="minorEastAsia"/>
              <w:noProof/>
            </w:rPr>
          </w:pPr>
          <w:hyperlink w:anchor="_Toc430693220" w:history="1">
            <w:r w:rsidR="00B039D7" w:rsidRPr="00A26812">
              <w:rPr>
                <w:rStyle w:val="Hyperlink"/>
                <w:noProof/>
              </w:rPr>
              <w:t>Export Characteristics</w:t>
            </w:r>
            <w:r w:rsidR="00B039D7">
              <w:rPr>
                <w:noProof/>
                <w:webHidden/>
              </w:rPr>
              <w:tab/>
            </w:r>
            <w:r w:rsidR="00B039D7">
              <w:rPr>
                <w:noProof/>
                <w:webHidden/>
              </w:rPr>
              <w:fldChar w:fldCharType="begin"/>
            </w:r>
            <w:r w:rsidR="00B039D7">
              <w:rPr>
                <w:noProof/>
                <w:webHidden/>
              </w:rPr>
              <w:instrText xml:space="preserve"> PAGEREF _Toc430693220 \h </w:instrText>
            </w:r>
            <w:r w:rsidR="00B039D7">
              <w:rPr>
                <w:noProof/>
                <w:webHidden/>
              </w:rPr>
            </w:r>
            <w:r w:rsidR="00B039D7">
              <w:rPr>
                <w:noProof/>
                <w:webHidden/>
              </w:rPr>
              <w:fldChar w:fldCharType="separate"/>
            </w:r>
            <w:r w:rsidR="003043A3">
              <w:rPr>
                <w:noProof/>
                <w:webHidden/>
              </w:rPr>
              <w:t>10</w:t>
            </w:r>
            <w:r w:rsidR="00B039D7">
              <w:rPr>
                <w:noProof/>
                <w:webHidden/>
              </w:rPr>
              <w:fldChar w:fldCharType="end"/>
            </w:r>
          </w:hyperlink>
        </w:p>
        <w:p w14:paraId="41B23ED3" w14:textId="77777777" w:rsidR="00B039D7" w:rsidRDefault="007A2AF6">
          <w:pPr>
            <w:pStyle w:val="TOC3"/>
            <w:tabs>
              <w:tab w:val="right" w:leader="dot" w:pos="9350"/>
            </w:tabs>
            <w:rPr>
              <w:rFonts w:eastAsiaTheme="minorEastAsia"/>
              <w:noProof/>
            </w:rPr>
          </w:pPr>
          <w:hyperlink w:anchor="_Toc430693221" w:history="1">
            <w:r w:rsidR="00B039D7" w:rsidRPr="00A26812">
              <w:rPr>
                <w:rStyle w:val="Hyperlink"/>
                <w:noProof/>
              </w:rPr>
              <w:t>Export Period Types</w:t>
            </w:r>
            <w:r w:rsidR="00B039D7">
              <w:rPr>
                <w:noProof/>
                <w:webHidden/>
              </w:rPr>
              <w:tab/>
            </w:r>
            <w:r w:rsidR="00B039D7">
              <w:rPr>
                <w:noProof/>
                <w:webHidden/>
              </w:rPr>
              <w:fldChar w:fldCharType="begin"/>
            </w:r>
            <w:r w:rsidR="00B039D7">
              <w:rPr>
                <w:noProof/>
                <w:webHidden/>
              </w:rPr>
              <w:instrText xml:space="preserve"> PAGEREF _Toc430693221 \h </w:instrText>
            </w:r>
            <w:r w:rsidR="00B039D7">
              <w:rPr>
                <w:noProof/>
                <w:webHidden/>
              </w:rPr>
            </w:r>
            <w:r w:rsidR="00B039D7">
              <w:rPr>
                <w:noProof/>
                <w:webHidden/>
              </w:rPr>
              <w:fldChar w:fldCharType="separate"/>
            </w:r>
            <w:r w:rsidR="003043A3">
              <w:rPr>
                <w:noProof/>
                <w:webHidden/>
              </w:rPr>
              <w:t>10</w:t>
            </w:r>
            <w:r w:rsidR="00B039D7">
              <w:rPr>
                <w:noProof/>
                <w:webHidden/>
              </w:rPr>
              <w:fldChar w:fldCharType="end"/>
            </w:r>
          </w:hyperlink>
        </w:p>
        <w:p w14:paraId="6E20EFF4" w14:textId="77777777" w:rsidR="00B039D7" w:rsidRDefault="007A2AF6">
          <w:pPr>
            <w:pStyle w:val="TOC3"/>
            <w:tabs>
              <w:tab w:val="right" w:leader="dot" w:pos="9350"/>
            </w:tabs>
            <w:rPr>
              <w:rFonts w:eastAsiaTheme="minorEastAsia"/>
              <w:noProof/>
            </w:rPr>
          </w:pPr>
          <w:hyperlink w:anchor="_Toc430693222" w:history="1">
            <w:r w:rsidR="00B039D7" w:rsidRPr="00A26812">
              <w:rPr>
                <w:rStyle w:val="Hyperlink"/>
                <w:noProof/>
              </w:rPr>
              <w:t>Export Directive Types</w:t>
            </w:r>
            <w:r w:rsidR="00B039D7">
              <w:rPr>
                <w:noProof/>
                <w:webHidden/>
              </w:rPr>
              <w:tab/>
            </w:r>
            <w:r w:rsidR="00B039D7">
              <w:rPr>
                <w:noProof/>
                <w:webHidden/>
              </w:rPr>
              <w:fldChar w:fldCharType="begin"/>
            </w:r>
            <w:r w:rsidR="00B039D7">
              <w:rPr>
                <w:noProof/>
                <w:webHidden/>
              </w:rPr>
              <w:instrText xml:space="preserve"> PAGEREF _Toc430693222 \h </w:instrText>
            </w:r>
            <w:r w:rsidR="00B039D7">
              <w:rPr>
                <w:noProof/>
                <w:webHidden/>
              </w:rPr>
            </w:r>
            <w:r w:rsidR="00B039D7">
              <w:rPr>
                <w:noProof/>
                <w:webHidden/>
              </w:rPr>
              <w:fldChar w:fldCharType="separate"/>
            </w:r>
            <w:r w:rsidR="003043A3">
              <w:rPr>
                <w:noProof/>
                <w:webHidden/>
              </w:rPr>
              <w:t>11</w:t>
            </w:r>
            <w:r w:rsidR="00B039D7">
              <w:rPr>
                <w:noProof/>
                <w:webHidden/>
              </w:rPr>
              <w:fldChar w:fldCharType="end"/>
            </w:r>
          </w:hyperlink>
        </w:p>
        <w:p w14:paraId="00A2528A" w14:textId="77777777" w:rsidR="00B039D7" w:rsidRDefault="007A2AF6">
          <w:pPr>
            <w:pStyle w:val="TOC3"/>
            <w:tabs>
              <w:tab w:val="right" w:leader="dot" w:pos="9350"/>
            </w:tabs>
            <w:rPr>
              <w:rFonts w:eastAsiaTheme="minorEastAsia"/>
              <w:noProof/>
            </w:rPr>
          </w:pPr>
          <w:hyperlink w:anchor="_Toc430693223" w:history="1">
            <w:r w:rsidR="00B039D7" w:rsidRPr="00A26812">
              <w:rPr>
                <w:rStyle w:val="Hyperlink"/>
                <w:noProof/>
              </w:rPr>
              <w:t>Hash Status</w:t>
            </w:r>
            <w:r w:rsidR="00B039D7">
              <w:rPr>
                <w:noProof/>
                <w:webHidden/>
              </w:rPr>
              <w:tab/>
            </w:r>
            <w:r w:rsidR="00B039D7">
              <w:rPr>
                <w:noProof/>
                <w:webHidden/>
              </w:rPr>
              <w:fldChar w:fldCharType="begin"/>
            </w:r>
            <w:r w:rsidR="00B039D7">
              <w:rPr>
                <w:noProof/>
                <w:webHidden/>
              </w:rPr>
              <w:instrText xml:space="preserve"> PAGEREF _Toc430693223 \h </w:instrText>
            </w:r>
            <w:r w:rsidR="00B039D7">
              <w:rPr>
                <w:noProof/>
                <w:webHidden/>
              </w:rPr>
            </w:r>
            <w:r w:rsidR="00B039D7">
              <w:rPr>
                <w:noProof/>
                <w:webHidden/>
              </w:rPr>
              <w:fldChar w:fldCharType="separate"/>
            </w:r>
            <w:r w:rsidR="003043A3">
              <w:rPr>
                <w:noProof/>
                <w:webHidden/>
              </w:rPr>
              <w:t>11</w:t>
            </w:r>
            <w:r w:rsidR="00B039D7">
              <w:rPr>
                <w:noProof/>
                <w:webHidden/>
              </w:rPr>
              <w:fldChar w:fldCharType="end"/>
            </w:r>
          </w:hyperlink>
        </w:p>
        <w:p w14:paraId="6E452503" w14:textId="77777777" w:rsidR="00B039D7" w:rsidRDefault="007A2AF6">
          <w:pPr>
            <w:pStyle w:val="TOC1"/>
            <w:tabs>
              <w:tab w:val="right" w:leader="dot" w:pos="9350"/>
            </w:tabs>
            <w:rPr>
              <w:rFonts w:eastAsiaTheme="minorEastAsia"/>
              <w:noProof/>
            </w:rPr>
          </w:pPr>
          <w:hyperlink w:anchor="_Toc430693224" w:history="1">
            <w:r w:rsidR="00B039D7" w:rsidRPr="00A26812">
              <w:rPr>
                <w:rStyle w:val="Hyperlink"/>
                <w:noProof/>
              </w:rPr>
              <w:t>Export File</w:t>
            </w:r>
            <w:r w:rsidR="00B039D7">
              <w:rPr>
                <w:noProof/>
                <w:webHidden/>
              </w:rPr>
              <w:tab/>
            </w:r>
            <w:r w:rsidR="00B039D7">
              <w:rPr>
                <w:noProof/>
                <w:webHidden/>
              </w:rPr>
              <w:fldChar w:fldCharType="begin"/>
            </w:r>
            <w:r w:rsidR="00B039D7">
              <w:rPr>
                <w:noProof/>
                <w:webHidden/>
              </w:rPr>
              <w:instrText xml:space="preserve"> PAGEREF _Toc430693224 \h </w:instrText>
            </w:r>
            <w:r w:rsidR="00B039D7">
              <w:rPr>
                <w:noProof/>
                <w:webHidden/>
              </w:rPr>
            </w:r>
            <w:r w:rsidR="00B039D7">
              <w:rPr>
                <w:noProof/>
                <w:webHidden/>
              </w:rPr>
              <w:fldChar w:fldCharType="separate"/>
            </w:r>
            <w:r w:rsidR="003043A3">
              <w:rPr>
                <w:noProof/>
                <w:webHidden/>
              </w:rPr>
              <w:t>12</w:t>
            </w:r>
            <w:r w:rsidR="00B039D7">
              <w:rPr>
                <w:noProof/>
                <w:webHidden/>
              </w:rPr>
              <w:fldChar w:fldCharType="end"/>
            </w:r>
          </w:hyperlink>
        </w:p>
        <w:p w14:paraId="6DA9DCB9" w14:textId="77777777" w:rsidR="00B039D7" w:rsidRDefault="007A2AF6">
          <w:pPr>
            <w:pStyle w:val="TOC2"/>
            <w:rPr>
              <w:rFonts w:eastAsiaTheme="minorEastAsia"/>
              <w:noProof/>
            </w:rPr>
          </w:pPr>
          <w:hyperlink w:anchor="_Toc430693225" w:history="1">
            <w:r w:rsidR="00B039D7" w:rsidRPr="00A26812">
              <w:rPr>
                <w:rStyle w:val="Hyperlink"/>
                <w:noProof/>
              </w:rPr>
              <w:t>Export.csv</w:t>
            </w:r>
            <w:r w:rsidR="00B039D7">
              <w:rPr>
                <w:noProof/>
                <w:webHidden/>
              </w:rPr>
              <w:tab/>
            </w:r>
            <w:r w:rsidR="00B039D7">
              <w:rPr>
                <w:noProof/>
                <w:webHidden/>
              </w:rPr>
              <w:fldChar w:fldCharType="begin"/>
            </w:r>
            <w:r w:rsidR="00B039D7">
              <w:rPr>
                <w:noProof/>
                <w:webHidden/>
              </w:rPr>
              <w:instrText xml:space="preserve"> PAGEREF _Toc430693225 \h </w:instrText>
            </w:r>
            <w:r w:rsidR="00B039D7">
              <w:rPr>
                <w:noProof/>
                <w:webHidden/>
              </w:rPr>
            </w:r>
            <w:r w:rsidR="00B039D7">
              <w:rPr>
                <w:noProof/>
                <w:webHidden/>
              </w:rPr>
              <w:fldChar w:fldCharType="separate"/>
            </w:r>
            <w:r w:rsidR="003043A3">
              <w:rPr>
                <w:noProof/>
                <w:webHidden/>
              </w:rPr>
              <w:t>12</w:t>
            </w:r>
            <w:r w:rsidR="00B039D7">
              <w:rPr>
                <w:noProof/>
                <w:webHidden/>
              </w:rPr>
              <w:fldChar w:fldCharType="end"/>
            </w:r>
          </w:hyperlink>
        </w:p>
        <w:p w14:paraId="28859B85" w14:textId="77777777" w:rsidR="00B039D7" w:rsidRDefault="007A2AF6">
          <w:pPr>
            <w:pStyle w:val="TOC1"/>
            <w:tabs>
              <w:tab w:val="right" w:leader="dot" w:pos="9350"/>
            </w:tabs>
            <w:rPr>
              <w:rFonts w:eastAsiaTheme="minorEastAsia"/>
              <w:noProof/>
            </w:rPr>
          </w:pPr>
          <w:hyperlink w:anchor="_Toc430693226" w:history="1">
            <w:r w:rsidR="00B039D7" w:rsidRPr="00A26812">
              <w:rPr>
                <w:rStyle w:val="Hyperlink"/>
                <w:noProof/>
              </w:rPr>
              <w:t>Project Descriptor Files</w:t>
            </w:r>
            <w:r w:rsidR="00B039D7">
              <w:rPr>
                <w:noProof/>
                <w:webHidden/>
              </w:rPr>
              <w:tab/>
            </w:r>
            <w:r w:rsidR="00B039D7">
              <w:rPr>
                <w:noProof/>
                <w:webHidden/>
              </w:rPr>
              <w:fldChar w:fldCharType="begin"/>
            </w:r>
            <w:r w:rsidR="00B039D7">
              <w:rPr>
                <w:noProof/>
                <w:webHidden/>
              </w:rPr>
              <w:instrText xml:space="preserve"> PAGEREF _Toc430693226 \h </w:instrText>
            </w:r>
            <w:r w:rsidR="00B039D7">
              <w:rPr>
                <w:noProof/>
                <w:webHidden/>
              </w:rPr>
            </w:r>
            <w:r w:rsidR="00B039D7">
              <w:rPr>
                <w:noProof/>
                <w:webHidden/>
              </w:rPr>
              <w:fldChar w:fldCharType="separate"/>
            </w:r>
            <w:r w:rsidR="003043A3">
              <w:rPr>
                <w:noProof/>
                <w:webHidden/>
              </w:rPr>
              <w:t>13</w:t>
            </w:r>
            <w:r w:rsidR="00B039D7">
              <w:rPr>
                <w:noProof/>
                <w:webHidden/>
              </w:rPr>
              <w:fldChar w:fldCharType="end"/>
            </w:r>
          </w:hyperlink>
        </w:p>
        <w:p w14:paraId="28AC0FF7" w14:textId="77777777" w:rsidR="00B039D7" w:rsidRDefault="007A2AF6">
          <w:pPr>
            <w:pStyle w:val="TOC2"/>
            <w:rPr>
              <w:rFonts w:eastAsiaTheme="minorEastAsia"/>
              <w:noProof/>
            </w:rPr>
          </w:pPr>
          <w:hyperlink w:anchor="_Toc430693227" w:history="1">
            <w:r w:rsidR="00B039D7" w:rsidRPr="00A26812">
              <w:rPr>
                <w:rStyle w:val="Hyperlink"/>
                <w:noProof/>
              </w:rPr>
              <w:t>Organization.csv</w:t>
            </w:r>
            <w:r w:rsidR="00B039D7">
              <w:rPr>
                <w:noProof/>
                <w:webHidden/>
              </w:rPr>
              <w:tab/>
            </w:r>
            <w:r w:rsidR="00B039D7">
              <w:rPr>
                <w:noProof/>
                <w:webHidden/>
              </w:rPr>
              <w:fldChar w:fldCharType="begin"/>
            </w:r>
            <w:r w:rsidR="00B039D7">
              <w:rPr>
                <w:noProof/>
                <w:webHidden/>
              </w:rPr>
              <w:instrText xml:space="preserve"> PAGEREF _Toc430693227 \h </w:instrText>
            </w:r>
            <w:r w:rsidR="00B039D7">
              <w:rPr>
                <w:noProof/>
                <w:webHidden/>
              </w:rPr>
            </w:r>
            <w:r w:rsidR="00B039D7">
              <w:rPr>
                <w:noProof/>
                <w:webHidden/>
              </w:rPr>
              <w:fldChar w:fldCharType="separate"/>
            </w:r>
            <w:r w:rsidR="003043A3">
              <w:rPr>
                <w:noProof/>
                <w:webHidden/>
              </w:rPr>
              <w:t>13</w:t>
            </w:r>
            <w:r w:rsidR="00B039D7">
              <w:rPr>
                <w:noProof/>
                <w:webHidden/>
              </w:rPr>
              <w:fldChar w:fldCharType="end"/>
            </w:r>
          </w:hyperlink>
        </w:p>
        <w:p w14:paraId="6BED379E" w14:textId="77777777" w:rsidR="00B039D7" w:rsidRDefault="007A2AF6">
          <w:pPr>
            <w:pStyle w:val="TOC2"/>
            <w:rPr>
              <w:rFonts w:eastAsiaTheme="minorEastAsia"/>
              <w:noProof/>
            </w:rPr>
          </w:pPr>
          <w:hyperlink w:anchor="_Toc430693228" w:history="1">
            <w:r w:rsidR="00B039D7" w:rsidRPr="00A26812">
              <w:rPr>
                <w:rStyle w:val="Hyperlink"/>
                <w:noProof/>
              </w:rPr>
              <w:t>Project.csv</w:t>
            </w:r>
            <w:r w:rsidR="00B039D7">
              <w:rPr>
                <w:noProof/>
                <w:webHidden/>
              </w:rPr>
              <w:tab/>
            </w:r>
            <w:r w:rsidR="00B039D7">
              <w:rPr>
                <w:noProof/>
                <w:webHidden/>
              </w:rPr>
              <w:fldChar w:fldCharType="begin"/>
            </w:r>
            <w:r w:rsidR="00B039D7">
              <w:rPr>
                <w:noProof/>
                <w:webHidden/>
              </w:rPr>
              <w:instrText xml:space="preserve"> PAGEREF _Toc430693228 \h </w:instrText>
            </w:r>
            <w:r w:rsidR="00B039D7">
              <w:rPr>
                <w:noProof/>
                <w:webHidden/>
              </w:rPr>
            </w:r>
            <w:r w:rsidR="00B039D7">
              <w:rPr>
                <w:noProof/>
                <w:webHidden/>
              </w:rPr>
              <w:fldChar w:fldCharType="separate"/>
            </w:r>
            <w:r w:rsidR="003043A3">
              <w:rPr>
                <w:noProof/>
                <w:webHidden/>
              </w:rPr>
              <w:t>13</w:t>
            </w:r>
            <w:r w:rsidR="00B039D7">
              <w:rPr>
                <w:noProof/>
                <w:webHidden/>
              </w:rPr>
              <w:fldChar w:fldCharType="end"/>
            </w:r>
          </w:hyperlink>
        </w:p>
        <w:p w14:paraId="067B8DC8" w14:textId="77777777" w:rsidR="00B039D7" w:rsidRDefault="007A2AF6">
          <w:pPr>
            <w:pStyle w:val="TOC2"/>
            <w:rPr>
              <w:rFonts w:eastAsiaTheme="minorEastAsia"/>
              <w:noProof/>
            </w:rPr>
          </w:pPr>
          <w:hyperlink w:anchor="_Toc430693229" w:history="1">
            <w:r w:rsidR="00B039D7" w:rsidRPr="00A26812">
              <w:rPr>
                <w:rStyle w:val="Hyperlink"/>
                <w:noProof/>
              </w:rPr>
              <w:t>Funder.csv</w:t>
            </w:r>
            <w:r w:rsidR="00B039D7">
              <w:rPr>
                <w:noProof/>
                <w:webHidden/>
              </w:rPr>
              <w:tab/>
            </w:r>
            <w:r w:rsidR="00B039D7">
              <w:rPr>
                <w:noProof/>
                <w:webHidden/>
              </w:rPr>
              <w:fldChar w:fldCharType="begin"/>
            </w:r>
            <w:r w:rsidR="00B039D7">
              <w:rPr>
                <w:noProof/>
                <w:webHidden/>
              </w:rPr>
              <w:instrText xml:space="preserve"> PAGEREF _Toc430693229 \h </w:instrText>
            </w:r>
            <w:r w:rsidR="00B039D7">
              <w:rPr>
                <w:noProof/>
                <w:webHidden/>
              </w:rPr>
            </w:r>
            <w:r w:rsidR="00B039D7">
              <w:rPr>
                <w:noProof/>
                <w:webHidden/>
              </w:rPr>
              <w:fldChar w:fldCharType="separate"/>
            </w:r>
            <w:r w:rsidR="003043A3">
              <w:rPr>
                <w:noProof/>
                <w:webHidden/>
              </w:rPr>
              <w:t>14</w:t>
            </w:r>
            <w:r w:rsidR="00B039D7">
              <w:rPr>
                <w:noProof/>
                <w:webHidden/>
              </w:rPr>
              <w:fldChar w:fldCharType="end"/>
            </w:r>
          </w:hyperlink>
        </w:p>
        <w:p w14:paraId="4CFADBFE" w14:textId="77777777" w:rsidR="00B039D7" w:rsidRDefault="007A2AF6">
          <w:pPr>
            <w:pStyle w:val="TOC2"/>
            <w:rPr>
              <w:rFonts w:eastAsiaTheme="minorEastAsia"/>
              <w:noProof/>
            </w:rPr>
          </w:pPr>
          <w:hyperlink w:anchor="_Toc430693230" w:history="1">
            <w:r w:rsidR="00B039D7" w:rsidRPr="00A26812">
              <w:rPr>
                <w:rStyle w:val="Hyperlink"/>
                <w:noProof/>
              </w:rPr>
              <w:t>ProjectCoC.csv</w:t>
            </w:r>
            <w:r w:rsidR="00B039D7">
              <w:rPr>
                <w:noProof/>
                <w:webHidden/>
              </w:rPr>
              <w:tab/>
            </w:r>
            <w:r w:rsidR="00B039D7">
              <w:rPr>
                <w:noProof/>
                <w:webHidden/>
              </w:rPr>
              <w:fldChar w:fldCharType="begin"/>
            </w:r>
            <w:r w:rsidR="00B039D7">
              <w:rPr>
                <w:noProof/>
                <w:webHidden/>
              </w:rPr>
              <w:instrText xml:space="preserve"> PAGEREF _Toc430693230 \h </w:instrText>
            </w:r>
            <w:r w:rsidR="00B039D7">
              <w:rPr>
                <w:noProof/>
                <w:webHidden/>
              </w:rPr>
            </w:r>
            <w:r w:rsidR="00B039D7">
              <w:rPr>
                <w:noProof/>
                <w:webHidden/>
              </w:rPr>
              <w:fldChar w:fldCharType="separate"/>
            </w:r>
            <w:r w:rsidR="003043A3">
              <w:rPr>
                <w:noProof/>
                <w:webHidden/>
              </w:rPr>
              <w:t>14</w:t>
            </w:r>
            <w:r w:rsidR="00B039D7">
              <w:rPr>
                <w:noProof/>
                <w:webHidden/>
              </w:rPr>
              <w:fldChar w:fldCharType="end"/>
            </w:r>
          </w:hyperlink>
        </w:p>
        <w:p w14:paraId="4ED66ACD" w14:textId="77777777" w:rsidR="00B039D7" w:rsidRDefault="007A2AF6">
          <w:pPr>
            <w:pStyle w:val="TOC2"/>
            <w:rPr>
              <w:rFonts w:eastAsiaTheme="minorEastAsia"/>
              <w:noProof/>
            </w:rPr>
          </w:pPr>
          <w:hyperlink w:anchor="_Toc430693231" w:history="1">
            <w:r w:rsidR="00B039D7" w:rsidRPr="00A26812">
              <w:rPr>
                <w:rStyle w:val="Hyperlink"/>
                <w:noProof/>
              </w:rPr>
              <w:t>Inventory.csv</w:t>
            </w:r>
            <w:r w:rsidR="00B039D7">
              <w:rPr>
                <w:noProof/>
                <w:webHidden/>
              </w:rPr>
              <w:tab/>
            </w:r>
            <w:r w:rsidR="00B039D7">
              <w:rPr>
                <w:noProof/>
                <w:webHidden/>
              </w:rPr>
              <w:fldChar w:fldCharType="begin"/>
            </w:r>
            <w:r w:rsidR="00B039D7">
              <w:rPr>
                <w:noProof/>
                <w:webHidden/>
              </w:rPr>
              <w:instrText xml:space="preserve"> PAGEREF _Toc430693231 \h </w:instrText>
            </w:r>
            <w:r w:rsidR="00B039D7">
              <w:rPr>
                <w:noProof/>
                <w:webHidden/>
              </w:rPr>
            </w:r>
            <w:r w:rsidR="00B039D7">
              <w:rPr>
                <w:noProof/>
                <w:webHidden/>
              </w:rPr>
              <w:fldChar w:fldCharType="separate"/>
            </w:r>
            <w:r w:rsidR="003043A3">
              <w:rPr>
                <w:noProof/>
                <w:webHidden/>
              </w:rPr>
              <w:t>15</w:t>
            </w:r>
            <w:r w:rsidR="00B039D7">
              <w:rPr>
                <w:noProof/>
                <w:webHidden/>
              </w:rPr>
              <w:fldChar w:fldCharType="end"/>
            </w:r>
          </w:hyperlink>
        </w:p>
        <w:p w14:paraId="12CC17E9" w14:textId="77777777" w:rsidR="00B039D7" w:rsidRDefault="007A2AF6">
          <w:pPr>
            <w:pStyle w:val="TOC2"/>
            <w:rPr>
              <w:rFonts w:eastAsiaTheme="minorEastAsia"/>
              <w:noProof/>
            </w:rPr>
          </w:pPr>
          <w:hyperlink w:anchor="_Toc430693232" w:history="1">
            <w:r w:rsidR="00B039D7" w:rsidRPr="00A26812">
              <w:rPr>
                <w:rStyle w:val="Hyperlink"/>
                <w:noProof/>
              </w:rPr>
              <w:t>Site.csv</w:t>
            </w:r>
            <w:r w:rsidR="00B039D7">
              <w:rPr>
                <w:noProof/>
                <w:webHidden/>
              </w:rPr>
              <w:tab/>
            </w:r>
            <w:r w:rsidR="00B039D7">
              <w:rPr>
                <w:noProof/>
                <w:webHidden/>
              </w:rPr>
              <w:fldChar w:fldCharType="begin"/>
            </w:r>
            <w:r w:rsidR="00B039D7">
              <w:rPr>
                <w:noProof/>
                <w:webHidden/>
              </w:rPr>
              <w:instrText xml:space="preserve"> PAGEREF _Toc430693232 \h </w:instrText>
            </w:r>
            <w:r w:rsidR="00B039D7">
              <w:rPr>
                <w:noProof/>
                <w:webHidden/>
              </w:rPr>
            </w:r>
            <w:r w:rsidR="00B039D7">
              <w:rPr>
                <w:noProof/>
                <w:webHidden/>
              </w:rPr>
              <w:fldChar w:fldCharType="separate"/>
            </w:r>
            <w:r w:rsidR="003043A3">
              <w:rPr>
                <w:noProof/>
                <w:webHidden/>
              </w:rPr>
              <w:t>15</w:t>
            </w:r>
            <w:r w:rsidR="00B039D7">
              <w:rPr>
                <w:noProof/>
                <w:webHidden/>
              </w:rPr>
              <w:fldChar w:fldCharType="end"/>
            </w:r>
          </w:hyperlink>
        </w:p>
        <w:p w14:paraId="3ABE0C87" w14:textId="77777777" w:rsidR="00B039D7" w:rsidRDefault="007A2AF6">
          <w:pPr>
            <w:pStyle w:val="TOC2"/>
            <w:rPr>
              <w:rFonts w:eastAsiaTheme="minorEastAsia"/>
              <w:noProof/>
            </w:rPr>
          </w:pPr>
          <w:hyperlink w:anchor="_Toc430693233" w:history="1">
            <w:r w:rsidR="00B039D7" w:rsidRPr="00A26812">
              <w:rPr>
                <w:rStyle w:val="Hyperlink"/>
                <w:noProof/>
              </w:rPr>
              <w:t>Affiliation.csv</w:t>
            </w:r>
            <w:r w:rsidR="00B039D7">
              <w:rPr>
                <w:noProof/>
                <w:webHidden/>
              </w:rPr>
              <w:tab/>
            </w:r>
            <w:r w:rsidR="00B039D7">
              <w:rPr>
                <w:noProof/>
                <w:webHidden/>
              </w:rPr>
              <w:fldChar w:fldCharType="begin"/>
            </w:r>
            <w:r w:rsidR="00B039D7">
              <w:rPr>
                <w:noProof/>
                <w:webHidden/>
              </w:rPr>
              <w:instrText xml:space="preserve"> PAGEREF _Toc430693233 \h </w:instrText>
            </w:r>
            <w:r w:rsidR="00B039D7">
              <w:rPr>
                <w:noProof/>
                <w:webHidden/>
              </w:rPr>
            </w:r>
            <w:r w:rsidR="00B039D7">
              <w:rPr>
                <w:noProof/>
                <w:webHidden/>
              </w:rPr>
              <w:fldChar w:fldCharType="separate"/>
            </w:r>
            <w:r w:rsidR="003043A3">
              <w:rPr>
                <w:noProof/>
                <w:webHidden/>
              </w:rPr>
              <w:t>16</w:t>
            </w:r>
            <w:r w:rsidR="00B039D7">
              <w:rPr>
                <w:noProof/>
                <w:webHidden/>
              </w:rPr>
              <w:fldChar w:fldCharType="end"/>
            </w:r>
          </w:hyperlink>
        </w:p>
        <w:p w14:paraId="27F36A71" w14:textId="77777777" w:rsidR="00B039D7" w:rsidRDefault="007A2AF6">
          <w:pPr>
            <w:pStyle w:val="TOC1"/>
            <w:tabs>
              <w:tab w:val="right" w:leader="dot" w:pos="9350"/>
            </w:tabs>
            <w:rPr>
              <w:rFonts w:eastAsiaTheme="minorEastAsia"/>
              <w:noProof/>
            </w:rPr>
          </w:pPr>
          <w:hyperlink w:anchor="_Toc430693234" w:history="1">
            <w:r w:rsidR="00B039D7" w:rsidRPr="00A26812">
              <w:rPr>
                <w:rStyle w:val="Hyperlink"/>
                <w:noProof/>
              </w:rPr>
              <w:t>Client File</w:t>
            </w:r>
            <w:r w:rsidR="00B039D7">
              <w:rPr>
                <w:noProof/>
                <w:webHidden/>
              </w:rPr>
              <w:tab/>
            </w:r>
            <w:r w:rsidR="00B039D7">
              <w:rPr>
                <w:noProof/>
                <w:webHidden/>
              </w:rPr>
              <w:fldChar w:fldCharType="begin"/>
            </w:r>
            <w:r w:rsidR="00B039D7">
              <w:rPr>
                <w:noProof/>
                <w:webHidden/>
              </w:rPr>
              <w:instrText xml:space="preserve"> PAGEREF _Toc430693234 \h </w:instrText>
            </w:r>
            <w:r w:rsidR="00B039D7">
              <w:rPr>
                <w:noProof/>
                <w:webHidden/>
              </w:rPr>
            </w:r>
            <w:r w:rsidR="00B039D7">
              <w:rPr>
                <w:noProof/>
                <w:webHidden/>
              </w:rPr>
              <w:fldChar w:fldCharType="separate"/>
            </w:r>
            <w:r w:rsidR="003043A3">
              <w:rPr>
                <w:noProof/>
                <w:webHidden/>
              </w:rPr>
              <w:t>17</w:t>
            </w:r>
            <w:r w:rsidR="00B039D7">
              <w:rPr>
                <w:noProof/>
                <w:webHidden/>
              </w:rPr>
              <w:fldChar w:fldCharType="end"/>
            </w:r>
          </w:hyperlink>
        </w:p>
        <w:p w14:paraId="40472AE5" w14:textId="77777777" w:rsidR="00B039D7" w:rsidRDefault="007A2AF6">
          <w:pPr>
            <w:pStyle w:val="TOC2"/>
            <w:rPr>
              <w:rFonts w:eastAsiaTheme="minorEastAsia"/>
              <w:noProof/>
            </w:rPr>
          </w:pPr>
          <w:hyperlink w:anchor="_Toc430693235" w:history="1">
            <w:r w:rsidR="00B039D7" w:rsidRPr="00A26812">
              <w:rPr>
                <w:rStyle w:val="Hyperlink"/>
                <w:noProof/>
              </w:rPr>
              <w:t>Client.csv</w:t>
            </w:r>
            <w:r w:rsidR="00B039D7">
              <w:rPr>
                <w:noProof/>
                <w:webHidden/>
              </w:rPr>
              <w:tab/>
            </w:r>
            <w:r w:rsidR="00B039D7">
              <w:rPr>
                <w:noProof/>
                <w:webHidden/>
              </w:rPr>
              <w:fldChar w:fldCharType="begin"/>
            </w:r>
            <w:r w:rsidR="00B039D7">
              <w:rPr>
                <w:noProof/>
                <w:webHidden/>
              </w:rPr>
              <w:instrText xml:space="preserve"> PAGEREF _Toc430693235 \h </w:instrText>
            </w:r>
            <w:r w:rsidR="00B039D7">
              <w:rPr>
                <w:noProof/>
                <w:webHidden/>
              </w:rPr>
            </w:r>
            <w:r w:rsidR="00B039D7">
              <w:rPr>
                <w:noProof/>
                <w:webHidden/>
              </w:rPr>
              <w:fldChar w:fldCharType="separate"/>
            </w:r>
            <w:r w:rsidR="003043A3">
              <w:rPr>
                <w:noProof/>
                <w:webHidden/>
              </w:rPr>
              <w:t>17</w:t>
            </w:r>
            <w:r w:rsidR="00B039D7">
              <w:rPr>
                <w:noProof/>
                <w:webHidden/>
              </w:rPr>
              <w:fldChar w:fldCharType="end"/>
            </w:r>
          </w:hyperlink>
        </w:p>
        <w:p w14:paraId="054575BA" w14:textId="77777777" w:rsidR="00B039D7" w:rsidRDefault="007A2AF6">
          <w:pPr>
            <w:pStyle w:val="TOC1"/>
            <w:tabs>
              <w:tab w:val="right" w:leader="dot" w:pos="9350"/>
            </w:tabs>
            <w:rPr>
              <w:rFonts w:eastAsiaTheme="minorEastAsia"/>
              <w:noProof/>
            </w:rPr>
          </w:pPr>
          <w:hyperlink w:anchor="_Toc430693236" w:history="1">
            <w:r w:rsidR="00B039D7" w:rsidRPr="00A26812">
              <w:rPr>
                <w:rStyle w:val="Hyperlink"/>
                <w:noProof/>
              </w:rPr>
              <w:t>Enrollment Files</w:t>
            </w:r>
            <w:r w:rsidR="00B039D7">
              <w:rPr>
                <w:noProof/>
                <w:webHidden/>
              </w:rPr>
              <w:tab/>
            </w:r>
            <w:r w:rsidR="00B039D7">
              <w:rPr>
                <w:noProof/>
                <w:webHidden/>
              </w:rPr>
              <w:fldChar w:fldCharType="begin"/>
            </w:r>
            <w:r w:rsidR="00B039D7">
              <w:rPr>
                <w:noProof/>
                <w:webHidden/>
              </w:rPr>
              <w:instrText xml:space="preserve"> PAGEREF _Toc430693236 \h </w:instrText>
            </w:r>
            <w:r w:rsidR="00B039D7">
              <w:rPr>
                <w:noProof/>
                <w:webHidden/>
              </w:rPr>
            </w:r>
            <w:r w:rsidR="00B039D7">
              <w:rPr>
                <w:noProof/>
                <w:webHidden/>
              </w:rPr>
              <w:fldChar w:fldCharType="separate"/>
            </w:r>
            <w:r w:rsidR="003043A3">
              <w:rPr>
                <w:noProof/>
                <w:webHidden/>
              </w:rPr>
              <w:t>19</w:t>
            </w:r>
            <w:r w:rsidR="00B039D7">
              <w:rPr>
                <w:noProof/>
                <w:webHidden/>
              </w:rPr>
              <w:fldChar w:fldCharType="end"/>
            </w:r>
          </w:hyperlink>
        </w:p>
        <w:p w14:paraId="54C20E93" w14:textId="77777777" w:rsidR="00B039D7" w:rsidRDefault="007A2AF6">
          <w:pPr>
            <w:pStyle w:val="TOC2"/>
            <w:rPr>
              <w:rFonts w:eastAsiaTheme="minorEastAsia"/>
              <w:noProof/>
            </w:rPr>
          </w:pPr>
          <w:hyperlink w:anchor="_Toc430693237" w:history="1">
            <w:r w:rsidR="00B039D7" w:rsidRPr="00A26812">
              <w:rPr>
                <w:rStyle w:val="Hyperlink"/>
                <w:noProof/>
              </w:rPr>
              <w:t>Enrollment.csv</w:t>
            </w:r>
            <w:r w:rsidR="00B039D7">
              <w:rPr>
                <w:noProof/>
                <w:webHidden/>
              </w:rPr>
              <w:tab/>
            </w:r>
            <w:r w:rsidR="00B039D7">
              <w:rPr>
                <w:noProof/>
                <w:webHidden/>
              </w:rPr>
              <w:fldChar w:fldCharType="begin"/>
            </w:r>
            <w:r w:rsidR="00B039D7">
              <w:rPr>
                <w:noProof/>
                <w:webHidden/>
              </w:rPr>
              <w:instrText xml:space="preserve"> PAGEREF _Toc430693237 \h </w:instrText>
            </w:r>
            <w:r w:rsidR="00B039D7">
              <w:rPr>
                <w:noProof/>
                <w:webHidden/>
              </w:rPr>
            </w:r>
            <w:r w:rsidR="00B039D7">
              <w:rPr>
                <w:noProof/>
                <w:webHidden/>
              </w:rPr>
              <w:fldChar w:fldCharType="separate"/>
            </w:r>
            <w:r w:rsidR="003043A3">
              <w:rPr>
                <w:noProof/>
                <w:webHidden/>
              </w:rPr>
              <w:t>19</w:t>
            </w:r>
            <w:r w:rsidR="00B039D7">
              <w:rPr>
                <w:noProof/>
                <w:webHidden/>
              </w:rPr>
              <w:fldChar w:fldCharType="end"/>
            </w:r>
          </w:hyperlink>
        </w:p>
        <w:p w14:paraId="33B60B79" w14:textId="77777777" w:rsidR="00B039D7" w:rsidRDefault="007A2AF6">
          <w:pPr>
            <w:pStyle w:val="TOC2"/>
            <w:rPr>
              <w:rFonts w:eastAsiaTheme="minorEastAsia"/>
              <w:noProof/>
            </w:rPr>
          </w:pPr>
          <w:hyperlink w:anchor="_Toc430693238" w:history="1">
            <w:r w:rsidR="00B039D7" w:rsidRPr="00A26812">
              <w:rPr>
                <w:rStyle w:val="Hyperlink"/>
                <w:noProof/>
              </w:rPr>
              <w:t>EnrollmentCoC.csv</w:t>
            </w:r>
            <w:r w:rsidR="00B039D7">
              <w:rPr>
                <w:noProof/>
                <w:webHidden/>
              </w:rPr>
              <w:tab/>
            </w:r>
            <w:r w:rsidR="00B039D7">
              <w:rPr>
                <w:noProof/>
                <w:webHidden/>
              </w:rPr>
              <w:fldChar w:fldCharType="begin"/>
            </w:r>
            <w:r w:rsidR="00B039D7">
              <w:rPr>
                <w:noProof/>
                <w:webHidden/>
              </w:rPr>
              <w:instrText xml:space="preserve"> PAGEREF _Toc430693238 \h </w:instrText>
            </w:r>
            <w:r w:rsidR="00B039D7">
              <w:rPr>
                <w:noProof/>
                <w:webHidden/>
              </w:rPr>
            </w:r>
            <w:r w:rsidR="00B039D7">
              <w:rPr>
                <w:noProof/>
                <w:webHidden/>
              </w:rPr>
              <w:fldChar w:fldCharType="separate"/>
            </w:r>
            <w:r w:rsidR="003043A3">
              <w:rPr>
                <w:noProof/>
                <w:webHidden/>
              </w:rPr>
              <w:t>22</w:t>
            </w:r>
            <w:r w:rsidR="00B039D7">
              <w:rPr>
                <w:noProof/>
                <w:webHidden/>
              </w:rPr>
              <w:fldChar w:fldCharType="end"/>
            </w:r>
          </w:hyperlink>
        </w:p>
        <w:p w14:paraId="69E2F446" w14:textId="77777777" w:rsidR="00B039D7" w:rsidRDefault="007A2AF6">
          <w:pPr>
            <w:pStyle w:val="TOC2"/>
            <w:rPr>
              <w:rFonts w:eastAsiaTheme="minorEastAsia"/>
              <w:noProof/>
            </w:rPr>
          </w:pPr>
          <w:hyperlink w:anchor="_Toc430693239" w:history="1">
            <w:r w:rsidR="00B039D7" w:rsidRPr="00A26812">
              <w:rPr>
                <w:rStyle w:val="Hyperlink"/>
                <w:noProof/>
              </w:rPr>
              <w:t>Exit.csv</w:t>
            </w:r>
            <w:r w:rsidR="00B039D7">
              <w:rPr>
                <w:noProof/>
                <w:webHidden/>
              </w:rPr>
              <w:tab/>
            </w:r>
            <w:r w:rsidR="00B039D7">
              <w:rPr>
                <w:noProof/>
                <w:webHidden/>
              </w:rPr>
              <w:fldChar w:fldCharType="begin"/>
            </w:r>
            <w:r w:rsidR="00B039D7">
              <w:rPr>
                <w:noProof/>
                <w:webHidden/>
              </w:rPr>
              <w:instrText xml:space="preserve"> PAGEREF _Toc430693239 \h </w:instrText>
            </w:r>
            <w:r w:rsidR="00B039D7">
              <w:rPr>
                <w:noProof/>
                <w:webHidden/>
              </w:rPr>
            </w:r>
            <w:r w:rsidR="00B039D7">
              <w:rPr>
                <w:noProof/>
                <w:webHidden/>
              </w:rPr>
              <w:fldChar w:fldCharType="separate"/>
            </w:r>
            <w:r w:rsidR="003043A3">
              <w:rPr>
                <w:noProof/>
                <w:webHidden/>
              </w:rPr>
              <w:t>23</w:t>
            </w:r>
            <w:r w:rsidR="00B039D7">
              <w:rPr>
                <w:noProof/>
                <w:webHidden/>
              </w:rPr>
              <w:fldChar w:fldCharType="end"/>
            </w:r>
          </w:hyperlink>
        </w:p>
        <w:p w14:paraId="42C22108" w14:textId="77777777" w:rsidR="00B039D7" w:rsidRDefault="007A2AF6">
          <w:pPr>
            <w:pStyle w:val="TOC2"/>
            <w:rPr>
              <w:rFonts w:eastAsiaTheme="minorEastAsia"/>
              <w:noProof/>
            </w:rPr>
          </w:pPr>
          <w:hyperlink w:anchor="_Toc430693240" w:history="1">
            <w:r w:rsidR="00B039D7" w:rsidRPr="00A26812">
              <w:rPr>
                <w:rStyle w:val="Hyperlink"/>
                <w:noProof/>
              </w:rPr>
              <w:t>IncomeBenefits.csv</w:t>
            </w:r>
            <w:r w:rsidR="00B039D7">
              <w:rPr>
                <w:noProof/>
                <w:webHidden/>
              </w:rPr>
              <w:tab/>
            </w:r>
            <w:r w:rsidR="00B039D7">
              <w:rPr>
                <w:noProof/>
                <w:webHidden/>
              </w:rPr>
              <w:fldChar w:fldCharType="begin"/>
            </w:r>
            <w:r w:rsidR="00B039D7">
              <w:rPr>
                <w:noProof/>
                <w:webHidden/>
              </w:rPr>
              <w:instrText xml:space="preserve"> PAGEREF _Toc430693240 \h </w:instrText>
            </w:r>
            <w:r w:rsidR="00B039D7">
              <w:rPr>
                <w:noProof/>
                <w:webHidden/>
              </w:rPr>
            </w:r>
            <w:r w:rsidR="00B039D7">
              <w:rPr>
                <w:noProof/>
                <w:webHidden/>
              </w:rPr>
              <w:fldChar w:fldCharType="separate"/>
            </w:r>
            <w:r w:rsidR="003043A3">
              <w:rPr>
                <w:noProof/>
                <w:webHidden/>
              </w:rPr>
              <w:t>24</w:t>
            </w:r>
            <w:r w:rsidR="00B039D7">
              <w:rPr>
                <w:noProof/>
                <w:webHidden/>
              </w:rPr>
              <w:fldChar w:fldCharType="end"/>
            </w:r>
          </w:hyperlink>
        </w:p>
        <w:p w14:paraId="2C7A168F" w14:textId="77777777" w:rsidR="00B039D7" w:rsidRDefault="007A2AF6">
          <w:pPr>
            <w:pStyle w:val="TOC2"/>
            <w:rPr>
              <w:rFonts w:eastAsiaTheme="minorEastAsia"/>
              <w:noProof/>
            </w:rPr>
          </w:pPr>
          <w:hyperlink w:anchor="_Toc430693241" w:history="1">
            <w:r w:rsidR="00B039D7" w:rsidRPr="00A26812">
              <w:rPr>
                <w:rStyle w:val="Hyperlink"/>
                <w:noProof/>
              </w:rPr>
              <w:t>HealthAndDV.csv</w:t>
            </w:r>
            <w:r w:rsidR="00B039D7">
              <w:rPr>
                <w:noProof/>
                <w:webHidden/>
              </w:rPr>
              <w:tab/>
            </w:r>
            <w:r w:rsidR="00B039D7">
              <w:rPr>
                <w:noProof/>
                <w:webHidden/>
              </w:rPr>
              <w:fldChar w:fldCharType="begin"/>
            </w:r>
            <w:r w:rsidR="00B039D7">
              <w:rPr>
                <w:noProof/>
                <w:webHidden/>
              </w:rPr>
              <w:instrText xml:space="preserve"> PAGEREF _Toc430693241 \h </w:instrText>
            </w:r>
            <w:r w:rsidR="00B039D7">
              <w:rPr>
                <w:noProof/>
                <w:webHidden/>
              </w:rPr>
            </w:r>
            <w:r w:rsidR="00B039D7">
              <w:rPr>
                <w:noProof/>
                <w:webHidden/>
              </w:rPr>
              <w:fldChar w:fldCharType="separate"/>
            </w:r>
            <w:r w:rsidR="003043A3">
              <w:rPr>
                <w:noProof/>
                <w:webHidden/>
              </w:rPr>
              <w:t>27</w:t>
            </w:r>
            <w:r w:rsidR="00B039D7">
              <w:rPr>
                <w:noProof/>
                <w:webHidden/>
              </w:rPr>
              <w:fldChar w:fldCharType="end"/>
            </w:r>
          </w:hyperlink>
        </w:p>
        <w:p w14:paraId="62C03FF1" w14:textId="77777777" w:rsidR="00B039D7" w:rsidRDefault="007A2AF6">
          <w:pPr>
            <w:pStyle w:val="TOC2"/>
            <w:rPr>
              <w:rFonts w:eastAsiaTheme="minorEastAsia"/>
              <w:noProof/>
            </w:rPr>
          </w:pPr>
          <w:hyperlink w:anchor="_Toc430693242" w:history="1">
            <w:r w:rsidR="00B039D7" w:rsidRPr="00A26812">
              <w:rPr>
                <w:rStyle w:val="Hyperlink"/>
                <w:noProof/>
              </w:rPr>
              <w:t>EmploymentEducation.csv</w:t>
            </w:r>
            <w:r w:rsidR="00B039D7">
              <w:rPr>
                <w:noProof/>
                <w:webHidden/>
              </w:rPr>
              <w:tab/>
            </w:r>
            <w:r w:rsidR="00B039D7">
              <w:rPr>
                <w:noProof/>
                <w:webHidden/>
              </w:rPr>
              <w:fldChar w:fldCharType="begin"/>
            </w:r>
            <w:r w:rsidR="00B039D7">
              <w:rPr>
                <w:noProof/>
                <w:webHidden/>
              </w:rPr>
              <w:instrText xml:space="preserve"> PAGEREF _Toc430693242 \h </w:instrText>
            </w:r>
            <w:r w:rsidR="00B039D7">
              <w:rPr>
                <w:noProof/>
                <w:webHidden/>
              </w:rPr>
            </w:r>
            <w:r w:rsidR="00B039D7">
              <w:rPr>
                <w:noProof/>
                <w:webHidden/>
              </w:rPr>
              <w:fldChar w:fldCharType="separate"/>
            </w:r>
            <w:r w:rsidR="003043A3">
              <w:rPr>
                <w:noProof/>
                <w:webHidden/>
              </w:rPr>
              <w:t>28</w:t>
            </w:r>
            <w:r w:rsidR="00B039D7">
              <w:rPr>
                <w:noProof/>
                <w:webHidden/>
              </w:rPr>
              <w:fldChar w:fldCharType="end"/>
            </w:r>
          </w:hyperlink>
        </w:p>
        <w:p w14:paraId="0461F225" w14:textId="77777777" w:rsidR="00B039D7" w:rsidRDefault="007A2AF6">
          <w:pPr>
            <w:pStyle w:val="TOC2"/>
            <w:rPr>
              <w:rFonts w:eastAsiaTheme="minorEastAsia"/>
              <w:noProof/>
            </w:rPr>
          </w:pPr>
          <w:hyperlink w:anchor="_Toc430693243" w:history="1">
            <w:r w:rsidR="00B039D7" w:rsidRPr="00A26812">
              <w:rPr>
                <w:rStyle w:val="Hyperlink"/>
                <w:noProof/>
              </w:rPr>
              <w:t>Disabilities.csv</w:t>
            </w:r>
            <w:r w:rsidR="00B039D7">
              <w:rPr>
                <w:noProof/>
                <w:webHidden/>
              </w:rPr>
              <w:tab/>
            </w:r>
            <w:r w:rsidR="00B039D7">
              <w:rPr>
                <w:noProof/>
                <w:webHidden/>
              </w:rPr>
              <w:fldChar w:fldCharType="begin"/>
            </w:r>
            <w:r w:rsidR="00B039D7">
              <w:rPr>
                <w:noProof/>
                <w:webHidden/>
              </w:rPr>
              <w:instrText xml:space="preserve"> PAGEREF _Toc430693243 \h </w:instrText>
            </w:r>
            <w:r w:rsidR="00B039D7">
              <w:rPr>
                <w:noProof/>
                <w:webHidden/>
              </w:rPr>
            </w:r>
            <w:r w:rsidR="00B039D7">
              <w:rPr>
                <w:noProof/>
                <w:webHidden/>
              </w:rPr>
              <w:fldChar w:fldCharType="separate"/>
            </w:r>
            <w:r w:rsidR="003043A3">
              <w:rPr>
                <w:noProof/>
                <w:webHidden/>
              </w:rPr>
              <w:t>29</w:t>
            </w:r>
            <w:r w:rsidR="00B039D7">
              <w:rPr>
                <w:noProof/>
                <w:webHidden/>
              </w:rPr>
              <w:fldChar w:fldCharType="end"/>
            </w:r>
          </w:hyperlink>
        </w:p>
        <w:p w14:paraId="3C933701" w14:textId="77777777" w:rsidR="00B039D7" w:rsidRDefault="007A2AF6">
          <w:pPr>
            <w:pStyle w:val="TOC2"/>
            <w:rPr>
              <w:rFonts w:eastAsiaTheme="minorEastAsia"/>
              <w:noProof/>
            </w:rPr>
          </w:pPr>
          <w:hyperlink w:anchor="_Toc430693244" w:history="1">
            <w:r w:rsidR="00B039D7" w:rsidRPr="00A26812">
              <w:rPr>
                <w:rStyle w:val="Hyperlink"/>
                <w:noProof/>
              </w:rPr>
              <w:t>Services.csv</w:t>
            </w:r>
            <w:r w:rsidR="00B039D7">
              <w:rPr>
                <w:noProof/>
                <w:webHidden/>
              </w:rPr>
              <w:tab/>
            </w:r>
            <w:r w:rsidR="00B039D7">
              <w:rPr>
                <w:noProof/>
                <w:webHidden/>
              </w:rPr>
              <w:fldChar w:fldCharType="begin"/>
            </w:r>
            <w:r w:rsidR="00B039D7">
              <w:rPr>
                <w:noProof/>
                <w:webHidden/>
              </w:rPr>
              <w:instrText xml:space="preserve"> PAGEREF _Toc430693244 \h </w:instrText>
            </w:r>
            <w:r w:rsidR="00B039D7">
              <w:rPr>
                <w:noProof/>
                <w:webHidden/>
              </w:rPr>
            </w:r>
            <w:r w:rsidR="00B039D7">
              <w:rPr>
                <w:noProof/>
                <w:webHidden/>
              </w:rPr>
              <w:fldChar w:fldCharType="separate"/>
            </w:r>
            <w:r w:rsidR="003043A3">
              <w:rPr>
                <w:noProof/>
                <w:webHidden/>
              </w:rPr>
              <w:t>30</w:t>
            </w:r>
            <w:r w:rsidR="00B039D7">
              <w:rPr>
                <w:noProof/>
                <w:webHidden/>
              </w:rPr>
              <w:fldChar w:fldCharType="end"/>
            </w:r>
          </w:hyperlink>
        </w:p>
        <w:p w14:paraId="76B1F8BA" w14:textId="77777777" w:rsidR="00B039D7" w:rsidRDefault="007A2AF6">
          <w:pPr>
            <w:pStyle w:val="TOC1"/>
            <w:tabs>
              <w:tab w:val="right" w:leader="dot" w:pos="9350"/>
            </w:tabs>
            <w:rPr>
              <w:rFonts w:eastAsiaTheme="minorEastAsia"/>
              <w:noProof/>
            </w:rPr>
          </w:pPr>
          <w:hyperlink w:anchor="_Toc430693245" w:history="1">
            <w:r w:rsidR="00B039D7" w:rsidRPr="00A26812">
              <w:rPr>
                <w:rStyle w:val="Hyperlink"/>
                <w:noProof/>
              </w:rPr>
              <w:t>Appendix A - List of Data Elements and Associated CSV Files</w:t>
            </w:r>
            <w:r w:rsidR="00B039D7">
              <w:rPr>
                <w:noProof/>
                <w:webHidden/>
              </w:rPr>
              <w:tab/>
            </w:r>
            <w:r w:rsidR="00B039D7">
              <w:rPr>
                <w:noProof/>
                <w:webHidden/>
              </w:rPr>
              <w:fldChar w:fldCharType="begin"/>
            </w:r>
            <w:r w:rsidR="00B039D7">
              <w:rPr>
                <w:noProof/>
                <w:webHidden/>
              </w:rPr>
              <w:instrText xml:space="preserve"> PAGEREF _Toc430693245 \h </w:instrText>
            </w:r>
            <w:r w:rsidR="00B039D7">
              <w:rPr>
                <w:noProof/>
                <w:webHidden/>
              </w:rPr>
            </w:r>
            <w:r w:rsidR="00B039D7">
              <w:rPr>
                <w:noProof/>
                <w:webHidden/>
              </w:rPr>
              <w:fldChar w:fldCharType="separate"/>
            </w:r>
            <w:r w:rsidR="003043A3">
              <w:rPr>
                <w:noProof/>
                <w:webHidden/>
              </w:rPr>
              <w:t>33</w:t>
            </w:r>
            <w:r w:rsidR="00B039D7">
              <w:rPr>
                <w:noProof/>
                <w:webHidden/>
              </w:rPr>
              <w:fldChar w:fldCharType="end"/>
            </w:r>
          </w:hyperlink>
        </w:p>
        <w:p w14:paraId="249FEFD5" w14:textId="77777777" w:rsidR="00B039D7" w:rsidRDefault="007A2AF6">
          <w:pPr>
            <w:pStyle w:val="TOC1"/>
            <w:tabs>
              <w:tab w:val="right" w:leader="dot" w:pos="9350"/>
            </w:tabs>
            <w:rPr>
              <w:rFonts w:eastAsiaTheme="minorEastAsia"/>
              <w:noProof/>
            </w:rPr>
          </w:pPr>
          <w:hyperlink w:anchor="_Toc430693246" w:history="1">
            <w:r w:rsidR="00B039D7" w:rsidRPr="00A26812">
              <w:rPr>
                <w:rStyle w:val="Hyperlink"/>
                <w:noProof/>
              </w:rPr>
              <w:t>Appendix B - Lists</w:t>
            </w:r>
            <w:r w:rsidR="00B039D7">
              <w:rPr>
                <w:noProof/>
                <w:webHidden/>
              </w:rPr>
              <w:tab/>
            </w:r>
            <w:r w:rsidR="00B039D7">
              <w:rPr>
                <w:noProof/>
                <w:webHidden/>
              </w:rPr>
              <w:fldChar w:fldCharType="begin"/>
            </w:r>
            <w:r w:rsidR="00B039D7">
              <w:rPr>
                <w:noProof/>
                <w:webHidden/>
              </w:rPr>
              <w:instrText xml:space="preserve"> PAGEREF _Toc430693246 \h </w:instrText>
            </w:r>
            <w:r w:rsidR="00B039D7">
              <w:rPr>
                <w:noProof/>
                <w:webHidden/>
              </w:rPr>
            </w:r>
            <w:r w:rsidR="00B039D7">
              <w:rPr>
                <w:noProof/>
                <w:webHidden/>
              </w:rPr>
              <w:fldChar w:fldCharType="separate"/>
            </w:r>
            <w:r w:rsidR="003043A3">
              <w:rPr>
                <w:noProof/>
                <w:webHidden/>
              </w:rPr>
              <w:t>35</w:t>
            </w:r>
            <w:r w:rsidR="00B039D7">
              <w:rPr>
                <w:noProof/>
                <w:webHidden/>
              </w:rPr>
              <w:fldChar w:fldCharType="end"/>
            </w:r>
          </w:hyperlink>
        </w:p>
        <w:p w14:paraId="26C08663" w14:textId="77777777" w:rsidR="00B039D7" w:rsidRDefault="007A2AF6">
          <w:pPr>
            <w:pStyle w:val="TOC2"/>
            <w:tabs>
              <w:tab w:val="left" w:pos="880"/>
            </w:tabs>
            <w:rPr>
              <w:rFonts w:eastAsiaTheme="minorEastAsia"/>
              <w:noProof/>
            </w:rPr>
          </w:pPr>
          <w:hyperlink w:anchor="_Toc430693247" w:history="1">
            <w:r w:rsidR="00B039D7" w:rsidRPr="00A26812">
              <w:rPr>
                <w:rStyle w:val="Hyperlink"/>
                <w:noProof/>
              </w:rPr>
              <w:t>1.1</w:t>
            </w:r>
            <w:r w:rsidR="00B039D7">
              <w:rPr>
                <w:rFonts w:eastAsiaTheme="minorEastAsia"/>
                <w:noProof/>
              </w:rPr>
              <w:tab/>
            </w:r>
            <w:r w:rsidR="00B039D7" w:rsidRPr="00A26812">
              <w:rPr>
                <w:rStyle w:val="Hyperlink"/>
                <w:noProof/>
              </w:rPr>
              <w:t>ExportPeriodType</w:t>
            </w:r>
            <w:r w:rsidR="00B039D7">
              <w:rPr>
                <w:noProof/>
                <w:webHidden/>
              </w:rPr>
              <w:tab/>
            </w:r>
            <w:r w:rsidR="00B039D7">
              <w:rPr>
                <w:noProof/>
                <w:webHidden/>
              </w:rPr>
              <w:fldChar w:fldCharType="begin"/>
            </w:r>
            <w:r w:rsidR="00B039D7">
              <w:rPr>
                <w:noProof/>
                <w:webHidden/>
              </w:rPr>
              <w:instrText xml:space="preserve"> PAGEREF _Toc430693247 \h </w:instrText>
            </w:r>
            <w:r w:rsidR="00B039D7">
              <w:rPr>
                <w:noProof/>
                <w:webHidden/>
              </w:rPr>
            </w:r>
            <w:r w:rsidR="00B039D7">
              <w:rPr>
                <w:noProof/>
                <w:webHidden/>
              </w:rPr>
              <w:fldChar w:fldCharType="separate"/>
            </w:r>
            <w:r w:rsidR="003043A3">
              <w:rPr>
                <w:noProof/>
                <w:webHidden/>
              </w:rPr>
              <w:t>35</w:t>
            </w:r>
            <w:r w:rsidR="00B039D7">
              <w:rPr>
                <w:noProof/>
                <w:webHidden/>
              </w:rPr>
              <w:fldChar w:fldCharType="end"/>
            </w:r>
          </w:hyperlink>
        </w:p>
        <w:p w14:paraId="42F04CCC" w14:textId="77777777" w:rsidR="00B039D7" w:rsidRDefault="007A2AF6">
          <w:pPr>
            <w:pStyle w:val="TOC2"/>
            <w:tabs>
              <w:tab w:val="left" w:pos="880"/>
            </w:tabs>
            <w:rPr>
              <w:rFonts w:eastAsiaTheme="minorEastAsia"/>
              <w:noProof/>
            </w:rPr>
          </w:pPr>
          <w:hyperlink w:anchor="_Toc430693248" w:history="1">
            <w:r w:rsidR="00B039D7" w:rsidRPr="00A26812">
              <w:rPr>
                <w:rStyle w:val="Hyperlink"/>
                <w:noProof/>
              </w:rPr>
              <w:t>1.2</w:t>
            </w:r>
            <w:r w:rsidR="00B039D7">
              <w:rPr>
                <w:rFonts w:eastAsiaTheme="minorEastAsia"/>
                <w:noProof/>
              </w:rPr>
              <w:tab/>
            </w:r>
            <w:r w:rsidR="00B039D7" w:rsidRPr="00A26812">
              <w:rPr>
                <w:rStyle w:val="Hyperlink"/>
                <w:noProof/>
              </w:rPr>
              <w:t>ExportDirective</w:t>
            </w:r>
            <w:r w:rsidR="00B039D7">
              <w:rPr>
                <w:noProof/>
                <w:webHidden/>
              </w:rPr>
              <w:tab/>
            </w:r>
            <w:r w:rsidR="00B039D7">
              <w:rPr>
                <w:noProof/>
                <w:webHidden/>
              </w:rPr>
              <w:fldChar w:fldCharType="begin"/>
            </w:r>
            <w:r w:rsidR="00B039D7">
              <w:rPr>
                <w:noProof/>
                <w:webHidden/>
              </w:rPr>
              <w:instrText xml:space="preserve"> PAGEREF _Toc430693248 \h </w:instrText>
            </w:r>
            <w:r w:rsidR="00B039D7">
              <w:rPr>
                <w:noProof/>
                <w:webHidden/>
              </w:rPr>
            </w:r>
            <w:r w:rsidR="00B039D7">
              <w:rPr>
                <w:noProof/>
                <w:webHidden/>
              </w:rPr>
              <w:fldChar w:fldCharType="separate"/>
            </w:r>
            <w:r w:rsidR="003043A3">
              <w:rPr>
                <w:noProof/>
                <w:webHidden/>
              </w:rPr>
              <w:t>35</w:t>
            </w:r>
            <w:r w:rsidR="00B039D7">
              <w:rPr>
                <w:noProof/>
                <w:webHidden/>
              </w:rPr>
              <w:fldChar w:fldCharType="end"/>
            </w:r>
          </w:hyperlink>
        </w:p>
        <w:p w14:paraId="17BEF6DE" w14:textId="77777777" w:rsidR="00B039D7" w:rsidRDefault="007A2AF6">
          <w:pPr>
            <w:pStyle w:val="TOC2"/>
            <w:tabs>
              <w:tab w:val="left" w:pos="880"/>
            </w:tabs>
            <w:rPr>
              <w:rFonts w:eastAsiaTheme="minorEastAsia"/>
              <w:noProof/>
            </w:rPr>
          </w:pPr>
          <w:hyperlink w:anchor="_Toc430693249" w:history="1">
            <w:r w:rsidR="00B039D7" w:rsidRPr="00A26812">
              <w:rPr>
                <w:rStyle w:val="Hyperlink"/>
                <w:noProof/>
              </w:rPr>
              <w:t>1.3</w:t>
            </w:r>
            <w:r w:rsidR="00B039D7">
              <w:rPr>
                <w:rFonts w:eastAsiaTheme="minorEastAsia"/>
                <w:noProof/>
              </w:rPr>
              <w:tab/>
            </w:r>
            <w:r w:rsidR="00B039D7" w:rsidRPr="00A26812">
              <w:rPr>
                <w:rStyle w:val="Hyperlink"/>
                <w:noProof/>
              </w:rPr>
              <w:t>DisabilityType</w:t>
            </w:r>
            <w:r w:rsidR="00B039D7">
              <w:rPr>
                <w:noProof/>
                <w:webHidden/>
              </w:rPr>
              <w:tab/>
            </w:r>
            <w:r w:rsidR="00B039D7">
              <w:rPr>
                <w:noProof/>
                <w:webHidden/>
              </w:rPr>
              <w:fldChar w:fldCharType="begin"/>
            </w:r>
            <w:r w:rsidR="00B039D7">
              <w:rPr>
                <w:noProof/>
                <w:webHidden/>
              </w:rPr>
              <w:instrText xml:space="preserve"> PAGEREF _Toc430693249 \h </w:instrText>
            </w:r>
            <w:r w:rsidR="00B039D7">
              <w:rPr>
                <w:noProof/>
                <w:webHidden/>
              </w:rPr>
            </w:r>
            <w:r w:rsidR="00B039D7">
              <w:rPr>
                <w:noProof/>
                <w:webHidden/>
              </w:rPr>
              <w:fldChar w:fldCharType="separate"/>
            </w:r>
            <w:r w:rsidR="003043A3">
              <w:rPr>
                <w:noProof/>
                <w:webHidden/>
              </w:rPr>
              <w:t>35</w:t>
            </w:r>
            <w:r w:rsidR="00B039D7">
              <w:rPr>
                <w:noProof/>
                <w:webHidden/>
              </w:rPr>
              <w:fldChar w:fldCharType="end"/>
            </w:r>
          </w:hyperlink>
        </w:p>
        <w:p w14:paraId="14116470" w14:textId="77777777" w:rsidR="00B039D7" w:rsidRDefault="007A2AF6">
          <w:pPr>
            <w:pStyle w:val="TOC2"/>
            <w:tabs>
              <w:tab w:val="left" w:pos="880"/>
            </w:tabs>
            <w:rPr>
              <w:rFonts w:eastAsiaTheme="minorEastAsia"/>
              <w:noProof/>
            </w:rPr>
          </w:pPr>
          <w:hyperlink w:anchor="_Toc430693250" w:history="1">
            <w:r w:rsidR="00B039D7" w:rsidRPr="00A26812">
              <w:rPr>
                <w:rStyle w:val="Hyperlink"/>
                <w:noProof/>
              </w:rPr>
              <w:t>1.4</w:t>
            </w:r>
            <w:r w:rsidR="00B039D7">
              <w:rPr>
                <w:rFonts w:eastAsiaTheme="minorEastAsia"/>
                <w:noProof/>
              </w:rPr>
              <w:tab/>
            </w:r>
            <w:r w:rsidR="00B039D7" w:rsidRPr="00A26812">
              <w:rPr>
                <w:rStyle w:val="Hyperlink"/>
                <w:noProof/>
              </w:rPr>
              <w:t>RecordType</w:t>
            </w:r>
            <w:r w:rsidR="00B039D7">
              <w:rPr>
                <w:noProof/>
                <w:webHidden/>
              </w:rPr>
              <w:tab/>
            </w:r>
            <w:r w:rsidR="00B039D7">
              <w:rPr>
                <w:noProof/>
                <w:webHidden/>
              </w:rPr>
              <w:fldChar w:fldCharType="begin"/>
            </w:r>
            <w:r w:rsidR="00B039D7">
              <w:rPr>
                <w:noProof/>
                <w:webHidden/>
              </w:rPr>
              <w:instrText xml:space="preserve"> PAGEREF _Toc430693250 \h </w:instrText>
            </w:r>
            <w:r w:rsidR="00B039D7">
              <w:rPr>
                <w:noProof/>
                <w:webHidden/>
              </w:rPr>
            </w:r>
            <w:r w:rsidR="00B039D7">
              <w:rPr>
                <w:noProof/>
                <w:webHidden/>
              </w:rPr>
              <w:fldChar w:fldCharType="separate"/>
            </w:r>
            <w:r w:rsidR="003043A3">
              <w:rPr>
                <w:noProof/>
                <w:webHidden/>
              </w:rPr>
              <w:t>35</w:t>
            </w:r>
            <w:r w:rsidR="00B039D7">
              <w:rPr>
                <w:noProof/>
                <w:webHidden/>
              </w:rPr>
              <w:fldChar w:fldCharType="end"/>
            </w:r>
          </w:hyperlink>
        </w:p>
        <w:p w14:paraId="7A46E298" w14:textId="77777777" w:rsidR="00B039D7" w:rsidRDefault="007A2AF6">
          <w:pPr>
            <w:pStyle w:val="TOC2"/>
            <w:tabs>
              <w:tab w:val="left" w:pos="880"/>
            </w:tabs>
            <w:rPr>
              <w:rFonts w:eastAsiaTheme="minorEastAsia"/>
              <w:noProof/>
            </w:rPr>
          </w:pPr>
          <w:hyperlink w:anchor="_Toc430693251" w:history="1">
            <w:r w:rsidR="00B039D7" w:rsidRPr="00A26812">
              <w:rPr>
                <w:rStyle w:val="Hyperlink"/>
                <w:noProof/>
              </w:rPr>
              <w:t>1.5</w:t>
            </w:r>
            <w:r w:rsidR="00B039D7">
              <w:rPr>
                <w:rFonts w:eastAsiaTheme="minorEastAsia"/>
                <w:noProof/>
              </w:rPr>
              <w:tab/>
            </w:r>
            <w:r w:rsidR="00B039D7" w:rsidRPr="00A26812">
              <w:rPr>
                <w:rStyle w:val="Hyperlink"/>
                <w:noProof/>
              </w:rPr>
              <w:t>HashStatus</w:t>
            </w:r>
            <w:r w:rsidR="00B039D7">
              <w:rPr>
                <w:noProof/>
                <w:webHidden/>
              </w:rPr>
              <w:tab/>
            </w:r>
            <w:r w:rsidR="00B039D7">
              <w:rPr>
                <w:noProof/>
                <w:webHidden/>
              </w:rPr>
              <w:fldChar w:fldCharType="begin"/>
            </w:r>
            <w:r w:rsidR="00B039D7">
              <w:rPr>
                <w:noProof/>
                <w:webHidden/>
              </w:rPr>
              <w:instrText xml:space="preserve"> PAGEREF _Toc430693251 \h </w:instrText>
            </w:r>
            <w:r w:rsidR="00B039D7">
              <w:rPr>
                <w:noProof/>
                <w:webHidden/>
              </w:rPr>
            </w:r>
            <w:r w:rsidR="00B039D7">
              <w:rPr>
                <w:noProof/>
                <w:webHidden/>
              </w:rPr>
              <w:fldChar w:fldCharType="separate"/>
            </w:r>
            <w:r w:rsidR="003043A3">
              <w:rPr>
                <w:noProof/>
                <w:webHidden/>
              </w:rPr>
              <w:t>35</w:t>
            </w:r>
            <w:r w:rsidR="00B039D7">
              <w:rPr>
                <w:noProof/>
                <w:webHidden/>
              </w:rPr>
              <w:fldChar w:fldCharType="end"/>
            </w:r>
          </w:hyperlink>
        </w:p>
        <w:p w14:paraId="0C6FCD1E" w14:textId="77777777" w:rsidR="00B039D7" w:rsidRDefault="007A2AF6">
          <w:pPr>
            <w:pStyle w:val="TOC2"/>
            <w:tabs>
              <w:tab w:val="left" w:pos="880"/>
            </w:tabs>
            <w:rPr>
              <w:rFonts w:eastAsiaTheme="minorEastAsia"/>
              <w:noProof/>
            </w:rPr>
          </w:pPr>
          <w:hyperlink w:anchor="_Toc430693252" w:history="1">
            <w:r w:rsidR="00B039D7" w:rsidRPr="00A26812">
              <w:rPr>
                <w:rStyle w:val="Hyperlink"/>
                <w:noProof/>
              </w:rPr>
              <w:t>1.6</w:t>
            </w:r>
            <w:r w:rsidR="00B039D7">
              <w:rPr>
                <w:rFonts w:eastAsiaTheme="minorEastAsia"/>
                <w:noProof/>
              </w:rPr>
              <w:tab/>
            </w:r>
            <w:r w:rsidR="00B039D7" w:rsidRPr="00A26812">
              <w:rPr>
                <w:rStyle w:val="Hyperlink"/>
                <w:noProof/>
              </w:rPr>
              <w:t>RaceNone</w:t>
            </w:r>
            <w:r w:rsidR="00B039D7">
              <w:rPr>
                <w:noProof/>
                <w:webHidden/>
              </w:rPr>
              <w:tab/>
            </w:r>
            <w:r w:rsidR="00B039D7">
              <w:rPr>
                <w:noProof/>
                <w:webHidden/>
              </w:rPr>
              <w:fldChar w:fldCharType="begin"/>
            </w:r>
            <w:r w:rsidR="00B039D7">
              <w:rPr>
                <w:noProof/>
                <w:webHidden/>
              </w:rPr>
              <w:instrText xml:space="preserve"> PAGEREF _Toc430693252 \h </w:instrText>
            </w:r>
            <w:r w:rsidR="00B039D7">
              <w:rPr>
                <w:noProof/>
                <w:webHidden/>
              </w:rPr>
            </w:r>
            <w:r w:rsidR="00B039D7">
              <w:rPr>
                <w:noProof/>
                <w:webHidden/>
              </w:rPr>
              <w:fldChar w:fldCharType="separate"/>
            </w:r>
            <w:r w:rsidR="003043A3">
              <w:rPr>
                <w:noProof/>
                <w:webHidden/>
              </w:rPr>
              <w:t>36</w:t>
            </w:r>
            <w:r w:rsidR="00B039D7">
              <w:rPr>
                <w:noProof/>
                <w:webHidden/>
              </w:rPr>
              <w:fldChar w:fldCharType="end"/>
            </w:r>
          </w:hyperlink>
        </w:p>
        <w:p w14:paraId="381CC0F4" w14:textId="77777777" w:rsidR="00B039D7" w:rsidRDefault="007A2AF6">
          <w:pPr>
            <w:pStyle w:val="TOC2"/>
            <w:tabs>
              <w:tab w:val="left" w:pos="880"/>
            </w:tabs>
            <w:rPr>
              <w:rFonts w:eastAsiaTheme="minorEastAsia"/>
              <w:noProof/>
            </w:rPr>
          </w:pPr>
          <w:hyperlink w:anchor="_Toc430693253" w:history="1">
            <w:r w:rsidR="00B039D7" w:rsidRPr="00A26812">
              <w:rPr>
                <w:rStyle w:val="Hyperlink"/>
                <w:noProof/>
              </w:rPr>
              <w:t>1.7</w:t>
            </w:r>
            <w:r w:rsidR="00B039D7">
              <w:rPr>
                <w:rFonts w:eastAsiaTheme="minorEastAsia"/>
                <w:noProof/>
              </w:rPr>
              <w:tab/>
            </w:r>
            <w:r w:rsidR="00B039D7" w:rsidRPr="00A26812">
              <w:rPr>
                <w:rStyle w:val="Hyperlink"/>
                <w:noProof/>
              </w:rPr>
              <w:t>No/Yes/Missing</w:t>
            </w:r>
            <w:r w:rsidR="00B039D7">
              <w:rPr>
                <w:noProof/>
                <w:webHidden/>
              </w:rPr>
              <w:tab/>
            </w:r>
            <w:r w:rsidR="00B039D7">
              <w:rPr>
                <w:noProof/>
                <w:webHidden/>
              </w:rPr>
              <w:fldChar w:fldCharType="begin"/>
            </w:r>
            <w:r w:rsidR="00B039D7">
              <w:rPr>
                <w:noProof/>
                <w:webHidden/>
              </w:rPr>
              <w:instrText xml:space="preserve"> PAGEREF _Toc430693253 \h </w:instrText>
            </w:r>
            <w:r w:rsidR="00B039D7">
              <w:rPr>
                <w:noProof/>
                <w:webHidden/>
              </w:rPr>
            </w:r>
            <w:r w:rsidR="00B039D7">
              <w:rPr>
                <w:noProof/>
                <w:webHidden/>
              </w:rPr>
              <w:fldChar w:fldCharType="separate"/>
            </w:r>
            <w:r w:rsidR="003043A3">
              <w:rPr>
                <w:noProof/>
                <w:webHidden/>
              </w:rPr>
              <w:t>36</w:t>
            </w:r>
            <w:r w:rsidR="00B039D7">
              <w:rPr>
                <w:noProof/>
                <w:webHidden/>
              </w:rPr>
              <w:fldChar w:fldCharType="end"/>
            </w:r>
          </w:hyperlink>
        </w:p>
        <w:p w14:paraId="42232E4D" w14:textId="77777777" w:rsidR="00B039D7" w:rsidRDefault="007A2AF6">
          <w:pPr>
            <w:pStyle w:val="TOC2"/>
            <w:tabs>
              <w:tab w:val="left" w:pos="880"/>
            </w:tabs>
            <w:rPr>
              <w:rFonts w:eastAsiaTheme="minorEastAsia"/>
              <w:noProof/>
            </w:rPr>
          </w:pPr>
          <w:hyperlink w:anchor="_Toc430693254" w:history="1">
            <w:r w:rsidR="00B039D7" w:rsidRPr="00A26812">
              <w:rPr>
                <w:rStyle w:val="Hyperlink"/>
                <w:noProof/>
              </w:rPr>
              <w:t>1.8</w:t>
            </w:r>
            <w:r w:rsidR="00B039D7">
              <w:rPr>
                <w:rFonts w:eastAsiaTheme="minorEastAsia"/>
                <w:noProof/>
              </w:rPr>
              <w:tab/>
            </w:r>
            <w:r w:rsidR="00B039D7" w:rsidRPr="00A26812">
              <w:rPr>
                <w:rStyle w:val="Hyperlink"/>
                <w:noProof/>
              </w:rPr>
              <w:t>No/Yes/Reasons for Missing Data</w:t>
            </w:r>
            <w:r w:rsidR="00B039D7">
              <w:rPr>
                <w:noProof/>
                <w:webHidden/>
              </w:rPr>
              <w:tab/>
            </w:r>
            <w:r w:rsidR="00B039D7">
              <w:rPr>
                <w:noProof/>
                <w:webHidden/>
              </w:rPr>
              <w:fldChar w:fldCharType="begin"/>
            </w:r>
            <w:r w:rsidR="00B039D7">
              <w:rPr>
                <w:noProof/>
                <w:webHidden/>
              </w:rPr>
              <w:instrText xml:space="preserve"> PAGEREF _Toc430693254 \h </w:instrText>
            </w:r>
            <w:r w:rsidR="00B039D7">
              <w:rPr>
                <w:noProof/>
                <w:webHidden/>
              </w:rPr>
            </w:r>
            <w:r w:rsidR="00B039D7">
              <w:rPr>
                <w:noProof/>
                <w:webHidden/>
              </w:rPr>
              <w:fldChar w:fldCharType="separate"/>
            </w:r>
            <w:r w:rsidR="003043A3">
              <w:rPr>
                <w:noProof/>
                <w:webHidden/>
              </w:rPr>
              <w:t>36</w:t>
            </w:r>
            <w:r w:rsidR="00B039D7">
              <w:rPr>
                <w:noProof/>
                <w:webHidden/>
              </w:rPr>
              <w:fldChar w:fldCharType="end"/>
            </w:r>
          </w:hyperlink>
        </w:p>
        <w:p w14:paraId="5AB41BC2" w14:textId="77777777" w:rsidR="00B039D7" w:rsidRDefault="007A2AF6">
          <w:pPr>
            <w:pStyle w:val="TOC2"/>
            <w:tabs>
              <w:tab w:val="left" w:pos="1100"/>
            </w:tabs>
            <w:rPr>
              <w:rFonts w:eastAsiaTheme="minorEastAsia"/>
              <w:noProof/>
            </w:rPr>
          </w:pPr>
          <w:hyperlink w:anchor="_Toc430693255" w:history="1">
            <w:r w:rsidR="00B039D7" w:rsidRPr="00A26812">
              <w:rPr>
                <w:rStyle w:val="Hyperlink"/>
                <w:noProof/>
              </w:rPr>
              <w:t>2.4.2</w:t>
            </w:r>
            <w:r w:rsidR="00B039D7">
              <w:rPr>
                <w:rFonts w:eastAsiaTheme="minorEastAsia"/>
                <w:noProof/>
              </w:rPr>
              <w:tab/>
            </w:r>
            <w:r w:rsidR="00B039D7" w:rsidRPr="00A26812">
              <w:rPr>
                <w:rStyle w:val="Hyperlink"/>
                <w:noProof/>
              </w:rPr>
              <w:t>ProjectType</w:t>
            </w:r>
            <w:r w:rsidR="00B039D7">
              <w:rPr>
                <w:noProof/>
                <w:webHidden/>
              </w:rPr>
              <w:tab/>
            </w:r>
            <w:r w:rsidR="00B039D7">
              <w:rPr>
                <w:noProof/>
                <w:webHidden/>
              </w:rPr>
              <w:fldChar w:fldCharType="begin"/>
            </w:r>
            <w:r w:rsidR="00B039D7">
              <w:rPr>
                <w:noProof/>
                <w:webHidden/>
              </w:rPr>
              <w:instrText xml:space="preserve"> PAGEREF _Toc430693255 \h </w:instrText>
            </w:r>
            <w:r w:rsidR="00B039D7">
              <w:rPr>
                <w:noProof/>
                <w:webHidden/>
              </w:rPr>
            </w:r>
            <w:r w:rsidR="00B039D7">
              <w:rPr>
                <w:noProof/>
                <w:webHidden/>
              </w:rPr>
              <w:fldChar w:fldCharType="separate"/>
            </w:r>
            <w:r w:rsidR="003043A3">
              <w:rPr>
                <w:noProof/>
                <w:webHidden/>
              </w:rPr>
              <w:t>36</w:t>
            </w:r>
            <w:r w:rsidR="00B039D7">
              <w:rPr>
                <w:noProof/>
                <w:webHidden/>
              </w:rPr>
              <w:fldChar w:fldCharType="end"/>
            </w:r>
          </w:hyperlink>
        </w:p>
        <w:p w14:paraId="4A99CEDF" w14:textId="77777777" w:rsidR="00B039D7" w:rsidRDefault="007A2AF6">
          <w:pPr>
            <w:pStyle w:val="TOC2"/>
            <w:tabs>
              <w:tab w:val="left" w:pos="1100"/>
            </w:tabs>
            <w:rPr>
              <w:rFonts w:eastAsiaTheme="minorEastAsia"/>
              <w:noProof/>
            </w:rPr>
          </w:pPr>
          <w:hyperlink w:anchor="_Toc430693256" w:history="1">
            <w:r w:rsidR="00B039D7" w:rsidRPr="00A26812">
              <w:rPr>
                <w:rStyle w:val="Hyperlink"/>
                <w:noProof/>
              </w:rPr>
              <w:t>2.5.1</w:t>
            </w:r>
            <w:r w:rsidR="00B039D7">
              <w:rPr>
                <w:rFonts w:eastAsiaTheme="minorEastAsia"/>
                <w:noProof/>
              </w:rPr>
              <w:tab/>
            </w:r>
            <w:r w:rsidR="00B039D7" w:rsidRPr="00A26812">
              <w:rPr>
                <w:rStyle w:val="Hyperlink"/>
                <w:noProof/>
              </w:rPr>
              <w:t>TrackingMethod</w:t>
            </w:r>
            <w:r w:rsidR="00B039D7">
              <w:rPr>
                <w:noProof/>
                <w:webHidden/>
              </w:rPr>
              <w:tab/>
            </w:r>
            <w:r w:rsidR="00B039D7">
              <w:rPr>
                <w:noProof/>
                <w:webHidden/>
              </w:rPr>
              <w:fldChar w:fldCharType="begin"/>
            </w:r>
            <w:r w:rsidR="00B039D7">
              <w:rPr>
                <w:noProof/>
                <w:webHidden/>
              </w:rPr>
              <w:instrText xml:space="preserve"> PAGEREF _Toc430693256 \h </w:instrText>
            </w:r>
            <w:r w:rsidR="00B039D7">
              <w:rPr>
                <w:noProof/>
                <w:webHidden/>
              </w:rPr>
            </w:r>
            <w:r w:rsidR="00B039D7">
              <w:rPr>
                <w:noProof/>
                <w:webHidden/>
              </w:rPr>
              <w:fldChar w:fldCharType="separate"/>
            </w:r>
            <w:r w:rsidR="003043A3">
              <w:rPr>
                <w:noProof/>
                <w:webHidden/>
              </w:rPr>
              <w:t>36</w:t>
            </w:r>
            <w:r w:rsidR="00B039D7">
              <w:rPr>
                <w:noProof/>
                <w:webHidden/>
              </w:rPr>
              <w:fldChar w:fldCharType="end"/>
            </w:r>
          </w:hyperlink>
        </w:p>
        <w:p w14:paraId="09A22259" w14:textId="77777777" w:rsidR="00B039D7" w:rsidRDefault="007A2AF6">
          <w:pPr>
            <w:pStyle w:val="TOC2"/>
            <w:tabs>
              <w:tab w:val="left" w:pos="1100"/>
            </w:tabs>
            <w:rPr>
              <w:rFonts w:eastAsiaTheme="minorEastAsia"/>
              <w:noProof/>
            </w:rPr>
          </w:pPr>
          <w:hyperlink w:anchor="_Toc430693257" w:history="1">
            <w:r w:rsidR="00B039D7" w:rsidRPr="00A26812">
              <w:rPr>
                <w:rStyle w:val="Hyperlink"/>
                <w:noProof/>
              </w:rPr>
              <w:t>2.6.1</w:t>
            </w:r>
            <w:r w:rsidR="00B039D7">
              <w:rPr>
                <w:rFonts w:eastAsiaTheme="minorEastAsia"/>
                <w:noProof/>
              </w:rPr>
              <w:tab/>
            </w:r>
            <w:r w:rsidR="00B039D7" w:rsidRPr="00A26812">
              <w:rPr>
                <w:rStyle w:val="Hyperlink"/>
                <w:noProof/>
              </w:rPr>
              <w:t>FundingSource</w:t>
            </w:r>
            <w:r w:rsidR="00B039D7">
              <w:rPr>
                <w:noProof/>
                <w:webHidden/>
              </w:rPr>
              <w:tab/>
            </w:r>
            <w:r w:rsidR="00B039D7">
              <w:rPr>
                <w:noProof/>
                <w:webHidden/>
              </w:rPr>
              <w:fldChar w:fldCharType="begin"/>
            </w:r>
            <w:r w:rsidR="00B039D7">
              <w:rPr>
                <w:noProof/>
                <w:webHidden/>
              </w:rPr>
              <w:instrText xml:space="preserve"> PAGEREF _Toc430693257 \h </w:instrText>
            </w:r>
            <w:r w:rsidR="00B039D7">
              <w:rPr>
                <w:noProof/>
                <w:webHidden/>
              </w:rPr>
            </w:r>
            <w:r w:rsidR="00B039D7">
              <w:rPr>
                <w:noProof/>
                <w:webHidden/>
              </w:rPr>
              <w:fldChar w:fldCharType="separate"/>
            </w:r>
            <w:r w:rsidR="003043A3">
              <w:rPr>
                <w:noProof/>
                <w:webHidden/>
              </w:rPr>
              <w:t>36</w:t>
            </w:r>
            <w:r w:rsidR="00B039D7">
              <w:rPr>
                <w:noProof/>
                <w:webHidden/>
              </w:rPr>
              <w:fldChar w:fldCharType="end"/>
            </w:r>
          </w:hyperlink>
        </w:p>
        <w:p w14:paraId="2C0C61F0" w14:textId="77777777" w:rsidR="00B039D7" w:rsidRDefault="007A2AF6">
          <w:pPr>
            <w:pStyle w:val="TOC2"/>
            <w:tabs>
              <w:tab w:val="left" w:pos="1100"/>
            </w:tabs>
            <w:rPr>
              <w:rFonts w:eastAsiaTheme="minorEastAsia"/>
              <w:noProof/>
            </w:rPr>
          </w:pPr>
          <w:hyperlink w:anchor="_Toc430693258" w:history="1">
            <w:r w:rsidR="00B039D7" w:rsidRPr="00A26812">
              <w:rPr>
                <w:rStyle w:val="Hyperlink"/>
                <w:noProof/>
              </w:rPr>
              <w:t>2.7.2</w:t>
            </w:r>
            <w:r w:rsidR="00B039D7">
              <w:rPr>
                <w:rFonts w:eastAsiaTheme="minorEastAsia"/>
                <w:noProof/>
              </w:rPr>
              <w:tab/>
            </w:r>
            <w:r w:rsidR="00B039D7" w:rsidRPr="00A26812">
              <w:rPr>
                <w:rStyle w:val="Hyperlink"/>
                <w:noProof/>
              </w:rPr>
              <w:t>HouseholdType</w:t>
            </w:r>
            <w:r w:rsidR="00B039D7">
              <w:rPr>
                <w:noProof/>
                <w:webHidden/>
              </w:rPr>
              <w:tab/>
            </w:r>
            <w:r w:rsidR="00B039D7">
              <w:rPr>
                <w:noProof/>
                <w:webHidden/>
              </w:rPr>
              <w:fldChar w:fldCharType="begin"/>
            </w:r>
            <w:r w:rsidR="00B039D7">
              <w:rPr>
                <w:noProof/>
                <w:webHidden/>
              </w:rPr>
              <w:instrText xml:space="preserve"> PAGEREF _Toc430693258 \h </w:instrText>
            </w:r>
            <w:r w:rsidR="00B039D7">
              <w:rPr>
                <w:noProof/>
                <w:webHidden/>
              </w:rPr>
            </w:r>
            <w:r w:rsidR="00B039D7">
              <w:rPr>
                <w:noProof/>
                <w:webHidden/>
              </w:rPr>
              <w:fldChar w:fldCharType="separate"/>
            </w:r>
            <w:r w:rsidR="003043A3">
              <w:rPr>
                <w:noProof/>
                <w:webHidden/>
              </w:rPr>
              <w:t>37</w:t>
            </w:r>
            <w:r w:rsidR="00B039D7">
              <w:rPr>
                <w:noProof/>
                <w:webHidden/>
              </w:rPr>
              <w:fldChar w:fldCharType="end"/>
            </w:r>
          </w:hyperlink>
        </w:p>
        <w:p w14:paraId="7215F11A" w14:textId="77777777" w:rsidR="00B039D7" w:rsidRDefault="007A2AF6">
          <w:pPr>
            <w:pStyle w:val="TOC2"/>
            <w:tabs>
              <w:tab w:val="left" w:pos="1100"/>
            </w:tabs>
            <w:rPr>
              <w:rFonts w:eastAsiaTheme="minorEastAsia"/>
              <w:noProof/>
            </w:rPr>
          </w:pPr>
          <w:hyperlink w:anchor="_Toc430693259" w:history="1">
            <w:r w:rsidR="00B039D7" w:rsidRPr="00A26812">
              <w:rPr>
                <w:rStyle w:val="Hyperlink"/>
                <w:noProof/>
              </w:rPr>
              <w:t>2.7.3</w:t>
            </w:r>
            <w:r w:rsidR="00B039D7">
              <w:rPr>
                <w:rFonts w:eastAsiaTheme="minorEastAsia"/>
                <w:noProof/>
              </w:rPr>
              <w:tab/>
            </w:r>
            <w:r w:rsidR="00B039D7" w:rsidRPr="00A26812">
              <w:rPr>
                <w:rStyle w:val="Hyperlink"/>
                <w:noProof/>
              </w:rPr>
              <w:t>BedType</w:t>
            </w:r>
            <w:r w:rsidR="00B039D7">
              <w:rPr>
                <w:noProof/>
                <w:webHidden/>
              </w:rPr>
              <w:tab/>
            </w:r>
            <w:r w:rsidR="00B039D7">
              <w:rPr>
                <w:noProof/>
                <w:webHidden/>
              </w:rPr>
              <w:fldChar w:fldCharType="begin"/>
            </w:r>
            <w:r w:rsidR="00B039D7">
              <w:rPr>
                <w:noProof/>
                <w:webHidden/>
              </w:rPr>
              <w:instrText xml:space="preserve"> PAGEREF _Toc430693259 \h </w:instrText>
            </w:r>
            <w:r w:rsidR="00B039D7">
              <w:rPr>
                <w:noProof/>
                <w:webHidden/>
              </w:rPr>
            </w:r>
            <w:r w:rsidR="00B039D7">
              <w:rPr>
                <w:noProof/>
                <w:webHidden/>
              </w:rPr>
              <w:fldChar w:fldCharType="separate"/>
            </w:r>
            <w:r w:rsidR="003043A3">
              <w:rPr>
                <w:noProof/>
                <w:webHidden/>
              </w:rPr>
              <w:t>37</w:t>
            </w:r>
            <w:r w:rsidR="00B039D7">
              <w:rPr>
                <w:noProof/>
                <w:webHidden/>
              </w:rPr>
              <w:fldChar w:fldCharType="end"/>
            </w:r>
          </w:hyperlink>
        </w:p>
        <w:p w14:paraId="4ECF6622" w14:textId="77777777" w:rsidR="00B039D7" w:rsidRDefault="007A2AF6">
          <w:pPr>
            <w:pStyle w:val="TOC2"/>
            <w:tabs>
              <w:tab w:val="left" w:pos="1100"/>
            </w:tabs>
            <w:rPr>
              <w:rFonts w:eastAsiaTheme="minorEastAsia"/>
              <w:noProof/>
            </w:rPr>
          </w:pPr>
          <w:hyperlink w:anchor="_Toc430693260" w:history="1">
            <w:r w:rsidR="00B039D7" w:rsidRPr="00A26812">
              <w:rPr>
                <w:rStyle w:val="Hyperlink"/>
                <w:noProof/>
              </w:rPr>
              <w:t>2.7.4</w:t>
            </w:r>
            <w:r w:rsidR="00B039D7">
              <w:rPr>
                <w:rFonts w:eastAsiaTheme="minorEastAsia"/>
                <w:noProof/>
              </w:rPr>
              <w:tab/>
            </w:r>
            <w:r w:rsidR="00B039D7" w:rsidRPr="00A26812">
              <w:rPr>
                <w:rStyle w:val="Hyperlink"/>
                <w:noProof/>
              </w:rPr>
              <w:t>Availability</w:t>
            </w:r>
            <w:r w:rsidR="00B039D7">
              <w:rPr>
                <w:noProof/>
                <w:webHidden/>
              </w:rPr>
              <w:tab/>
            </w:r>
            <w:r w:rsidR="00B039D7">
              <w:rPr>
                <w:noProof/>
                <w:webHidden/>
              </w:rPr>
              <w:fldChar w:fldCharType="begin"/>
            </w:r>
            <w:r w:rsidR="00B039D7">
              <w:rPr>
                <w:noProof/>
                <w:webHidden/>
              </w:rPr>
              <w:instrText xml:space="preserve"> PAGEREF _Toc430693260 \h </w:instrText>
            </w:r>
            <w:r w:rsidR="00B039D7">
              <w:rPr>
                <w:noProof/>
                <w:webHidden/>
              </w:rPr>
            </w:r>
            <w:r w:rsidR="00B039D7">
              <w:rPr>
                <w:noProof/>
                <w:webHidden/>
              </w:rPr>
              <w:fldChar w:fldCharType="separate"/>
            </w:r>
            <w:r w:rsidR="003043A3">
              <w:rPr>
                <w:noProof/>
                <w:webHidden/>
              </w:rPr>
              <w:t>38</w:t>
            </w:r>
            <w:r w:rsidR="00B039D7">
              <w:rPr>
                <w:noProof/>
                <w:webHidden/>
              </w:rPr>
              <w:fldChar w:fldCharType="end"/>
            </w:r>
          </w:hyperlink>
        </w:p>
        <w:p w14:paraId="058E1194" w14:textId="77777777" w:rsidR="00B039D7" w:rsidRDefault="007A2AF6">
          <w:pPr>
            <w:pStyle w:val="TOC2"/>
            <w:tabs>
              <w:tab w:val="left" w:pos="1100"/>
            </w:tabs>
            <w:rPr>
              <w:rFonts w:eastAsiaTheme="minorEastAsia"/>
              <w:noProof/>
            </w:rPr>
          </w:pPr>
          <w:hyperlink w:anchor="_Toc430693261" w:history="1">
            <w:r w:rsidR="00B039D7" w:rsidRPr="00A26812">
              <w:rPr>
                <w:rStyle w:val="Hyperlink"/>
                <w:noProof/>
              </w:rPr>
              <w:t>2.7.B</w:t>
            </w:r>
            <w:r w:rsidR="00B039D7">
              <w:rPr>
                <w:rFonts w:eastAsiaTheme="minorEastAsia"/>
                <w:noProof/>
              </w:rPr>
              <w:tab/>
            </w:r>
            <w:r w:rsidR="00B039D7" w:rsidRPr="00A26812">
              <w:rPr>
                <w:rStyle w:val="Hyperlink"/>
                <w:noProof/>
              </w:rPr>
              <w:t>YouthAgeGroup</w:t>
            </w:r>
            <w:r w:rsidR="00B039D7">
              <w:rPr>
                <w:noProof/>
                <w:webHidden/>
              </w:rPr>
              <w:tab/>
            </w:r>
            <w:r w:rsidR="00B039D7">
              <w:rPr>
                <w:noProof/>
                <w:webHidden/>
              </w:rPr>
              <w:fldChar w:fldCharType="begin"/>
            </w:r>
            <w:r w:rsidR="00B039D7">
              <w:rPr>
                <w:noProof/>
                <w:webHidden/>
              </w:rPr>
              <w:instrText xml:space="preserve"> PAGEREF _Toc430693261 \h </w:instrText>
            </w:r>
            <w:r w:rsidR="00B039D7">
              <w:rPr>
                <w:noProof/>
                <w:webHidden/>
              </w:rPr>
            </w:r>
            <w:r w:rsidR="00B039D7">
              <w:rPr>
                <w:noProof/>
                <w:webHidden/>
              </w:rPr>
              <w:fldChar w:fldCharType="separate"/>
            </w:r>
            <w:r w:rsidR="003043A3">
              <w:rPr>
                <w:noProof/>
                <w:webHidden/>
              </w:rPr>
              <w:t>38</w:t>
            </w:r>
            <w:r w:rsidR="00B039D7">
              <w:rPr>
                <w:noProof/>
                <w:webHidden/>
              </w:rPr>
              <w:fldChar w:fldCharType="end"/>
            </w:r>
          </w:hyperlink>
        </w:p>
        <w:p w14:paraId="36450B78" w14:textId="77777777" w:rsidR="00B039D7" w:rsidRDefault="007A2AF6">
          <w:pPr>
            <w:pStyle w:val="TOC2"/>
            <w:tabs>
              <w:tab w:val="left" w:pos="1100"/>
            </w:tabs>
            <w:rPr>
              <w:rFonts w:eastAsiaTheme="minorEastAsia"/>
              <w:noProof/>
            </w:rPr>
          </w:pPr>
          <w:hyperlink w:anchor="_Toc430693262" w:history="1">
            <w:r w:rsidR="00B039D7" w:rsidRPr="00A26812">
              <w:rPr>
                <w:rStyle w:val="Hyperlink"/>
                <w:noProof/>
              </w:rPr>
              <w:t>2.9.1</w:t>
            </w:r>
            <w:r w:rsidR="00B039D7">
              <w:rPr>
                <w:rFonts w:eastAsiaTheme="minorEastAsia"/>
                <w:noProof/>
              </w:rPr>
              <w:tab/>
            </w:r>
            <w:r w:rsidR="00B039D7" w:rsidRPr="00A26812">
              <w:rPr>
                <w:rStyle w:val="Hyperlink"/>
                <w:noProof/>
              </w:rPr>
              <w:t>TargetPopulation</w:t>
            </w:r>
            <w:r w:rsidR="00B039D7">
              <w:rPr>
                <w:noProof/>
                <w:webHidden/>
              </w:rPr>
              <w:tab/>
            </w:r>
            <w:r w:rsidR="00B039D7">
              <w:rPr>
                <w:noProof/>
                <w:webHidden/>
              </w:rPr>
              <w:fldChar w:fldCharType="begin"/>
            </w:r>
            <w:r w:rsidR="00B039D7">
              <w:rPr>
                <w:noProof/>
                <w:webHidden/>
              </w:rPr>
              <w:instrText xml:space="preserve"> PAGEREF _Toc430693262 \h </w:instrText>
            </w:r>
            <w:r w:rsidR="00B039D7">
              <w:rPr>
                <w:noProof/>
                <w:webHidden/>
              </w:rPr>
            </w:r>
            <w:r w:rsidR="00B039D7">
              <w:rPr>
                <w:noProof/>
                <w:webHidden/>
              </w:rPr>
              <w:fldChar w:fldCharType="separate"/>
            </w:r>
            <w:r w:rsidR="003043A3">
              <w:rPr>
                <w:noProof/>
                <w:webHidden/>
              </w:rPr>
              <w:t>38</w:t>
            </w:r>
            <w:r w:rsidR="00B039D7">
              <w:rPr>
                <w:noProof/>
                <w:webHidden/>
              </w:rPr>
              <w:fldChar w:fldCharType="end"/>
            </w:r>
          </w:hyperlink>
        </w:p>
        <w:p w14:paraId="11D5D6FC" w14:textId="77777777" w:rsidR="00B039D7" w:rsidRDefault="007A2AF6">
          <w:pPr>
            <w:pStyle w:val="TOC2"/>
            <w:tabs>
              <w:tab w:val="left" w:pos="1100"/>
            </w:tabs>
            <w:rPr>
              <w:rFonts w:eastAsiaTheme="minorEastAsia"/>
              <w:noProof/>
            </w:rPr>
          </w:pPr>
          <w:hyperlink w:anchor="_Toc430693263" w:history="1">
            <w:r w:rsidR="00B039D7" w:rsidRPr="00A26812">
              <w:rPr>
                <w:rStyle w:val="Hyperlink"/>
                <w:noProof/>
              </w:rPr>
              <w:t>3.1.5</w:t>
            </w:r>
            <w:r w:rsidR="00B039D7">
              <w:rPr>
                <w:rFonts w:eastAsiaTheme="minorEastAsia"/>
                <w:noProof/>
              </w:rPr>
              <w:tab/>
            </w:r>
            <w:r w:rsidR="00B039D7" w:rsidRPr="00A26812">
              <w:rPr>
                <w:rStyle w:val="Hyperlink"/>
                <w:noProof/>
              </w:rPr>
              <w:t>NameDataQuality</w:t>
            </w:r>
            <w:r w:rsidR="00B039D7">
              <w:rPr>
                <w:noProof/>
                <w:webHidden/>
              </w:rPr>
              <w:tab/>
            </w:r>
            <w:r w:rsidR="00B039D7">
              <w:rPr>
                <w:noProof/>
                <w:webHidden/>
              </w:rPr>
              <w:fldChar w:fldCharType="begin"/>
            </w:r>
            <w:r w:rsidR="00B039D7">
              <w:rPr>
                <w:noProof/>
                <w:webHidden/>
              </w:rPr>
              <w:instrText xml:space="preserve"> PAGEREF _Toc430693263 \h </w:instrText>
            </w:r>
            <w:r w:rsidR="00B039D7">
              <w:rPr>
                <w:noProof/>
                <w:webHidden/>
              </w:rPr>
            </w:r>
            <w:r w:rsidR="00B039D7">
              <w:rPr>
                <w:noProof/>
                <w:webHidden/>
              </w:rPr>
              <w:fldChar w:fldCharType="separate"/>
            </w:r>
            <w:r w:rsidR="003043A3">
              <w:rPr>
                <w:noProof/>
                <w:webHidden/>
              </w:rPr>
              <w:t>38</w:t>
            </w:r>
            <w:r w:rsidR="00B039D7">
              <w:rPr>
                <w:noProof/>
                <w:webHidden/>
              </w:rPr>
              <w:fldChar w:fldCharType="end"/>
            </w:r>
          </w:hyperlink>
        </w:p>
        <w:p w14:paraId="53A53399" w14:textId="77777777" w:rsidR="00B039D7" w:rsidRDefault="007A2AF6">
          <w:pPr>
            <w:pStyle w:val="TOC2"/>
            <w:tabs>
              <w:tab w:val="left" w:pos="1100"/>
            </w:tabs>
            <w:rPr>
              <w:rFonts w:eastAsiaTheme="minorEastAsia"/>
              <w:noProof/>
            </w:rPr>
          </w:pPr>
          <w:hyperlink w:anchor="_Toc430693264" w:history="1">
            <w:r w:rsidR="00B039D7" w:rsidRPr="00A26812">
              <w:rPr>
                <w:rStyle w:val="Hyperlink"/>
                <w:noProof/>
              </w:rPr>
              <w:t>3.2.2</w:t>
            </w:r>
            <w:r w:rsidR="00B039D7">
              <w:rPr>
                <w:rFonts w:eastAsiaTheme="minorEastAsia"/>
                <w:noProof/>
              </w:rPr>
              <w:tab/>
            </w:r>
            <w:r w:rsidR="00B039D7" w:rsidRPr="00A26812">
              <w:rPr>
                <w:rStyle w:val="Hyperlink"/>
                <w:noProof/>
              </w:rPr>
              <w:t>SSNDataQuality</w:t>
            </w:r>
            <w:r w:rsidR="00B039D7">
              <w:rPr>
                <w:noProof/>
                <w:webHidden/>
              </w:rPr>
              <w:tab/>
            </w:r>
            <w:r w:rsidR="00B039D7">
              <w:rPr>
                <w:noProof/>
                <w:webHidden/>
              </w:rPr>
              <w:fldChar w:fldCharType="begin"/>
            </w:r>
            <w:r w:rsidR="00B039D7">
              <w:rPr>
                <w:noProof/>
                <w:webHidden/>
              </w:rPr>
              <w:instrText xml:space="preserve"> PAGEREF _Toc430693264 \h </w:instrText>
            </w:r>
            <w:r w:rsidR="00B039D7">
              <w:rPr>
                <w:noProof/>
                <w:webHidden/>
              </w:rPr>
            </w:r>
            <w:r w:rsidR="00B039D7">
              <w:rPr>
                <w:noProof/>
                <w:webHidden/>
              </w:rPr>
              <w:fldChar w:fldCharType="separate"/>
            </w:r>
            <w:r w:rsidR="003043A3">
              <w:rPr>
                <w:noProof/>
                <w:webHidden/>
              </w:rPr>
              <w:t>38</w:t>
            </w:r>
            <w:r w:rsidR="00B039D7">
              <w:rPr>
                <w:noProof/>
                <w:webHidden/>
              </w:rPr>
              <w:fldChar w:fldCharType="end"/>
            </w:r>
          </w:hyperlink>
        </w:p>
        <w:p w14:paraId="03B95B50" w14:textId="77777777" w:rsidR="00B039D7" w:rsidRDefault="007A2AF6">
          <w:pPr>
            <w:pStyle w:val="TOC2"/>
            <w:tabs>
              <w:tab w:val="left" w:pos="1100"/>
            </w:tabs>
            <w:rPr>
              <w:rFonts w:eastAsiaTheme="minorEastAsia"/>
              <w:noProof/>
            </w:rPr>
          </w:pPr>
          <w:hyperlink w:anchor="_Toc430693265" w:history="1">
            <w:r w:rsidR="00B039D7" w:rsidRPr="00A26812">
              <w:rPr>
                <w:rStyle w:val="Hyperlink"/>
                <w:noProof/>
              </w:rPr>
              <w:t>3.3.2</w:t>
            </w:r>
            <w:r w:rsidR="00B039D7">
              <w:rPr>
                <w:rFonts w:eastAsiaTheme="minorEastAsia"/>
                <w:noProof/>
              </w:rPr>
              <w:tab/>
            </w:r>
            <w:r w:rsidR="00B039D7" w:rsidRPr="00A26812">
              <w:rPr>
                <w:rStyle w:val="Hyperlink"/>
                <w:noProof/>
              </w:rPr>
              <w:t>DOBDataQuality</w:t>
            </w:r>
            <w:r w:rsidR="00B039D7">
              <w:rPr>
                <w:noProof/>
                <w:webHidden/>
              </w:rPr>
              <w:tab/>
            </w:r>
            <w:r w:rsidR="00B039D7">
              <w:rPr>
                <w:noProof/>
                <w:webHidden/>
              </w:rPr>
              <w:fldChar w:fldCharType="begin"/>
            </w:r>
            <w:r w:rsidR="00B039D7">
              <w:rPr>
                <w:noProof/>
                <w:webHidden/>
              </w:rPr>
              <w:instrText xml:space="preserve"> PAGEREF _Toc430693265 \h </w:instrText>
            </w:r>
            <w:r w:rsidR="00B039D7">
              <w:rPr>
                <w:noProof/>
                <w:webHidden/>
              </w:rPr>
            </w:r>
            <w:r w:rsidR="00B039D7">
              <w:rPr>
                <w:noProof/>
                <w:webHidden/>
              </w:rPr>
              <w:fldChar w:fldCharType="separate"/>
            </w:r>
            <w:r w:rsidR="003043A3">
              <w:rPr>
                <w:noProof/>
                <w:webHidden/>
              </w:rPr>
              <w:t>38</w:t>
            </w:r>
            <w:r w:rsidR="00B039D7">
              <w:rPr>
                <w:noProof/>
                <w:webHidden/>
              </w:rPr>
              <w:fldChar w:fldCharType="end"/>
            </w:r>
          </w:hyperlink>
        </w:p>
        <w:p w14:paraId="78F0C0A9" w14:textId="77777777" w:rsidR="00B039D7" w:rsidRDefault="007A2AF6">
          <w:pPr>
            <w:pStyle w:val="TOC2"/>
            <w:tabs>
              <w:tab w:val="left" w:pos="1100"/>
            </w:tabs>
            <w:rPr>
              <w:rFonts w:eastAsiaTheme="minorEastAsia"/>
              <w:noProof/>
            </w:rPr>
          </w:pPr>
          <w:hyperlink w:anchor="_Toc430693266" w:history="1">
            <w:r w:rsidR="00B039D7" w:rsidRPr="00A26812">
              <w:rPr>
                <w:rStyle w:val="Hyperlink"/>
                <w:noProof/>
              </w:rPr>
              <w:t>3.5.1</w:t>
            </w:r>
            <w:r w:rsidR="00B039D7">
              <w:rPr>
                <w:rFonts w:eastAsiaTheme="minorEastAsia"/>
                <w:noProof/>
              </w:rPr>
              <w:tab/>
            </w:r>
            <w:r w:rsidR="00B039D7" w:rsidRPr="00A26812">
              <w:rPr>
                <w:rStyle w:val="Hyperlink"/>
                <w:noProof/>
              </w:rPr>
              <w:t>Ethnicity</w:t>
            </w:r>
            <w:r w:rsidR="00B039D7">
              <w:rPr>
                <w:noProof/>
                <w:webHidden/>
              </w:rPr>
              <w:tab/>
            </w:r>
            <w:r w:rsidR="00B039D7">
              <w:rPr>
                <w:noProof/>
                <w:webHidden/>
              </w:rPr>
              <w:fldChar w:fldCharType="begin"/>
            </w:r>
            <w:r w:rsidR="00B039D7">
              <w:rPr>
                <w:noProof/>
                <w:webHidden/>
              </w:rPr>
              <w:instrText xml:space="preserve"> PAGEREF _Toc430693266 \h </w:instrText>
            </w:r>
            <w:r w:rsidR="00B039D7">
              <w:rPr>
                <w:noProof/>
                <w:webHidden/>
              </w:rPr>
            </w:r>
            <w:r w:rsidR="00B039D7">
              <w:rPr>
                <w:noProof/>
                <w:webHidden/>
              </w:rPr>
              <w:fldChar w:fldCharType="separate"/>
            </w:r>
            <w:r w:rsidR="003043A3">
              <w:rPr>
                <w:noProof/>
                <w:webHidden/>
              </w:rPr>
              <w:t>39</w:t>
            </w:r>
            <w:r w:rsidR="00B039D7">
              <w:rPr>
                <w:noProof/>
                <w:webHidden/>
              </w:rPr>
              <w:fldChar w:fldCharType="end"/>
            </w:r>
          </w:hyperlink>
        </w:p>
        <w:p w14:paraId="471C00DD" w14:textId="77777777" w:rsidR="00B039D7" w:rsidRDefault="007A2AF6">
          <w:pPr>
            <w:pStyle w:val="TOC2"/>
            <w:tabs>
              <w:tab w:val="left" w:pos="1100"/>
            </w:tabs>
            <w:rPr>
              <w:rFonts w:eastAsiaTheme="minorEastAsia"/>
              <w:noProof/>
            </w:rPr>
          </w:pPr>
          <w:hyperlink w:anchor="_Toc430693267" w:history="1">
            <w:r w:rsidR="00B039D7" w:rsidRPr="00A26812">
              <w:rPr>
                <w:rStyle w:val="Hyperlink"/>
                <w:noProof/>
              </w:rPr>
              <w:t>3.6.1</w:t>
            </w:r>
            <w:r w:rsidR="00B039D7">
              <w:rPr>
                <w:rFonts w:eastAsiaTheme="minorEastAsia"/>
                <w:noProof/>
              </w:rPr>
              <w:tab/>
            </w:r>
            <w:r w:rsidR="00B039D7" w:rsidRPr="00A26812">
              <w:rPr>
                <w:rStyle w:val="Hyperlink"/>
                <w:noProof/>
              </w:rPr>
              <w:t>Gender</w:t>
            </w:r>
            <w:r w:rsidR="00B039D7">
              <w:rPr>
                <w:noProof/>
                <w:webHidden/>
              </w:rPr>
              <w:tab/>
            </w:r>
            <w:r w:rsidR="00B039D7">
              <w:rPr>
                <w:noProof/>
                <w:webHidden/>
              </w:rPr>
              <w:fldChar w:fldCharType="begin"/>
            </w:r>
            <w:r w:rsidR="00B039D7">
              <w:rPr>
                <w:noProof/>
                <w:webHidden/>
              </w:rPr>
              <w:instrText xml:space="preserve"> PAGEREF _Toc430693267 \h </w:instrText>
            </w:r>
            <w:r w:rsidR="00B039D7">
              <w:rPr>
                <w:noProof/>
                <w:webHidden/>
              </w:rPr>
            </w:r>
            <w:r w:rsidR="00B039D7">
              <w:rPr>
                <w:noProof/>
                <w:webHidden/>
              </w:rPr>
              <w:fldChar w:fldCharType="separate"/>
            </w:r>
            <w:r w:rsidR="003043A3">
              <w:rPr>
                <w:noProof/>
                <w:webHidden/>
              </w:rPr>
              <w:t>39</w:t>
            </w:r>
            <w:r w:rsidR="00B039D7">
              <w:rPr>
                <w:noProof/>
                <w:webHidden/>
              </w:rPr>
              <w:fldChar w:fldCharType="end"/>
            </w:r>
          </w:hyperlink>
        </w:p>
        <w:p w14:paraId="185A06AA" w14:textId="77777777" w:rsidR="00B039D7" w:rsidRDefault="007A2AF6">
          <w:pPr>
            <w:pStyle w:val="TOC2"/>
            <w:tabs>
              <w:tab w:val="left" w:pos="1100"/>
            </w:tabs>
            <w:rPr>
              <w:rFonts w:eastAsiaTheme="minorEastAsia"/>
              <w:noProof/>
            </w:rPr>
          </w:pPr>
          <w:hyperlink w:anchor="_Toc430693268" w:history="1">
            <w:r w:rsidR="00B039D7" w:rsidRPr="00A26812">
              <w:rPr>
                <w:rStyle w:val="Hyperlink"/>
                <w:noProof/>
              </w:rPr>
              <w:t>3.9.1</w:t>
            </w:r>
            <w:r w:rsidR="00B039D7">
              <w:rPr>
                <w:rFonts w:eastAsiaTheme="minorEastAsia"/>
                <w:noProof/>
              </w:rPr>
              <w:tab/>
            </w:r>
            <w:r w:rsidR="00B039D7" w:rsidRPr="00A26812">
              <w:rPr>
                <w:rStyle w:val="Hyperlink"/>
                <w:noProof/>
              </w:rPr>
              <w:t>ResidencePrior</w:t>
            </w:r>
            <w:r w:rsidR="00B039D7">
              <w:rPr>
                <w:noProof/>
                <w:webHidden/>
              </w:rPr>
              <w:tab/>
            </w:r>
            <w:r w:rsidR="00B039D7">
              <w:rPr>
                <w:noProof/>
                <w:webHidden/>
              </w:rPr>
              <w:fldChar w:fldCharType="begin"/>
            </w:r>
            <w:r w:rsidR="00B039D7">
              <w:rPr>
                <w:noProof/>
                <w:webHidden/>
              </w:rPr>
              <w:instrText xml:space="preserve"> PAGEREF _Toc430693268 \h </w:instrText>
            </w:r>
            <w:r w:rsidR="00B039D7">
              <w:rPr>
                <w:noProof/>
                <w:webHidden/>
              </w:rPr>
            </w:r>
            <w:r w:rsidR="00B039D7">
              <w:rPr>
                <w:noProof/>
                <w:webHidden/>
              </w:rPr>
              <w:fldChar w:fldCharType="separate"/>
            </w:r>
            <w:r w:rsidR="003043A3">
              <w:rPr>
                <w:noProof/>
                <w:webHidden/>
              </w:rPr>
              <w:t>39</w:t>
            </w:r>
            <w:r w:rsidR="00B039D7">
              <w:rPr>
                <w:noProof/>
                <w:webHidden/>
              </w:rPr>
              <w:fldChar w:fldCharType="end"/>
            </w:r>
          </w:hyperlink>
        </w:p>
        <w:p w14:paraId="50BE5C35" w14:textId="77777777" w:rsidR="00B039D7" w:rsidRDefault="007A2AF6">
          <w:pPr>
            <w:pStyle w:val="TOC2"/>
            <w:tabs>
              <w:tab w:val="left" w:pos="1100"/>
            </w:tabs>
            <w:rPr>
              <w:rFonts w:eastAsiaTheme="minorEastAsia"/>
              <w:noProof/>
            </w:rPr>
          </w:pPr>
          <w:hyperlink w:anchor="_Toc430693269" w:history="1">
            <w:r w:rsidR="00B039D7" w:rsidRPr="00A26812">
              <w:rPr>
                <w:rStyle w:val="Hyperlink"/>
                <w:noProof/>
              </w:rPr>
              <w:t>3.9.2</w:t>
            </w:r>
            <w:r w:rsidR="00B039D7">
              <w:rPr>
                <w:rFonts w:eastAsiaTheme="minorEastAsia"/>
                <w:noProof/>
              </w:rPr>
              <w:tab/>
            </w:r>
            <w:r w:rsidR="00B039D7" w:rsidRPr="00A26812">
              <w:rPr>
                <w:rStyle w:val="Hyperlink"/>
                <w:noProof/>
              </w:rPr>
              <w:t>ResidencePriorLengthOfStay</w:t>
            </w:r>
            <w:r w:rsidR="00B039D7">
              <w:rPr>
                <w:noProof/>
                <w:webHidden/>
              </w:rPr>
              <w:tab/>
            </w:r>
            <w:r w:rsidR="00B039D7">
              <w:rPr>
                <w:noProof/>
                <w:webHidden/>
              </w:rPr>
              <w:fldChar w:fldCharType="begin"/>
            </w:r>
            <w:r w:rsidR="00B039D7">
              <w:rPr>
                <w:noProof/>
                <w:webHidden/>
              </w:rPr>
              <w:instrText xml:space="preserve"> PAGEREF _Toc430693269 \h </w:instrText>
            </w:r>
            <w:r w:rsidR="00B039D7">
              <w:rPr>
                <w:noProof/>
                <w:webHidden/>
              </w:rPr>
            </w:r>
            <w:r w:rsidR="00B039D7">
              <w:rPr>
                <w:noProof/>
                <w:webHidden/>
              </w:rPr>
              <w:fldChar w:fldCharType="separate"/>
            </w:r>
            <w:r w:rsidR="003043A3">
              <w:rPr>
                <w:noProof/>
                <w:webHidden/>
              </w:rPr>
              <w:t>40</w:t>
            </w:r>
            <w:r w:rsidR="00B039D7">
              <w:rPr>
                <w:noProof/>
                <w:webHidden/>
              </w:rPr>
              <w:fldChar w:fldCharType="end"/>
            </w:r>
          </w:hyperlink>
        </w:p>
        <w:p w14:paraId="31E43CCA" w14:textId="77777777" w:rsidR="00B039D7" w:rsidRDefault="007A2AF6">
          <w:pPr>
            <w:pStyle w:val="TOC2"/>
            <w:tabs>
              <w:tab w:val="left" w:pos="1100"/>
            </w:tabs>
            <w:rPr>
              <w:rFonts w:eastAsiaTheme="minorEastAsia"/>
              <w:noProof/>
            </w:rPr>
          </w:pPr>
          <w:hyperlink w:anchor="_Toc430693270" w:history="1">
            <w:r w:rsidR="00B039D7" w:rsidRPr="00A26812">
              <w:rPr>
                <w:rStyle w:val="Hyperlink"/>
                <w:noProof/>
              </w:rPr>
              <w:t>3.12.1</w:t>
            </w:r>
            <w:r w:rsidR="00B039D7">
              <w:rPr>
                <w:rFonts w:eastAsiaTheme="minorEastAsia"/>
                <w:noProof/>
              </w:rPr>
              <w:tab/>
            </w:r>
            <w:r w:rsidR="00B039D7" w:rsidRPr="00A26812">
              <w:rPr>
                <w:rStyle w:val="Hyperlink"/>
                <w:noProof/>
              </w:rPr>
              <w:t>Destination</w:t>
            </w:r>
            <w:r w:rsidR="00B039D7">
              <w:rPr>
                <w:noProof/>
                <w:webHidden/>
              </w:rPr>
              <w:tab/>
            </w:r>
            <w:r w:rsidR="00B039D7">
              <w:rPr>
                <w:noProof/>
                <w:webHidden/>
              </w:rPr>
              <w:fldChar w:fldCharType="begin"/>
            </w:r>
            <w:r w:rsidR="00B039D7">
              <w:rPr>
                <w:noProof/>
                <w:webHidden/>
              </w:rPr>
              <w:instrText xml:space="preserve"> PAGEREF _Toc430693270 \h </w:instrText>
            </w:r>
            <w:r w:rsidR="00B039D7">
              <w:rPr>
                <w:noProof/>
                <w:webHidden/>
              </w:rPr>
            </w:r>
            <w:r w:rsidR="00B039D7">
              <w:rPr>
                <w:noProof/>
                <w:webHidden/>
              </w:rPr>
              <w:fldChar w:fldCharType="separate"/>
            </w:r>
            <w:r w:rsidR="003043A3">
              <w:rPr>
                <w:noProof/>
                <w:webHidden/>
              </w:rPr>
              <w:t>40</w:t>
            </w:r>
            <w:r w:rsidR="00B039D7">
              <w:rPr>
                <w:noProof/>
                <w:webHidden/>
              </w:rPr>
              <w:fldChar w:fldCharType="end"/>
            </w:r>
          </w:hyperlink>
        </w:p>
        <w:p w14:paraId="1BFCDB90" w14:textId="77777777" w:rsidR="00B039D7" w:rsidRDefault="007A2AF6">
          <w:pPr>
            <w:pStyle w:val="TOC2"/>
            <w:tabs>
              <w:tab w:val="left" w:pos="1100"/>
            </w:tabs>
            <w:rPr>
              <w:rFonts w:eastAsiaTheme="minorEastAsia"/>
              <w:noProof/>
            </w:rPr>
          </w:pPr>
          <w:hyperlink w:anchor="_Toc430693271" w:history="1">
            <w:r w:rsidR="00B039D7" w:rsidRPr="00A26812">
              <w:rPr>
                <w:rStyle w:val="Hyperlink"/>
                <w:noProof/>
              </w:rPr>
              <w:t>3.15.1</w:t>
            </w:r>
            <w:r w:rsidR="00B039D7">
              <w:rPr>
                <w:rFonts w:eastAsiaTheme="minorEastAsia"/>
                <w:noProof/>
              </w:rPr>
              <w:tab/>
            </w:r>
            <w:r w:rsidR="00B039D7" w:rsidRPr="00A26812">
              <w:rPr>
                <w:rStyle w:val="Hyperlink"/>
                <w:noProof/>
              </w:rPr>
              <w:t>RelationshipToHoH</w:t>
            </w:r>
            <w:r w:rsidR="00B039D7">
              <w:rPr>
                <w:noProof/>
                <w:webHidden/>
              </w:rPr>
              <w:tab/>
            </w:r>
            <w:r w:rsidR="00B039D7">
              <w:rPr>
                <w:noProof/>
                <w:webHidden/>
              </w:rPr>
              <w:fldChar w:fldCharType="begin"/>
            </w:r>
            <w:r w:rsidR="00B039D7">
              <w:rPr>
                <w:noProof/>
                <w:webHidden/>
              </w:rPr>
              <w:instrText xml:space="preserve"> PAGEREF _Toc430693271 \h </w:instrText>
            </w:r>
            <w:r w:rsidR="00B039D7">
              <w:rPr>
                <w:noProof/>
                <w:webHidden/>
              </w:rPr>
            </w:r>
            <w:r w:rsidR="00B039D7">
              <w:rPr>
                <w:noProof/>
                <w:webHidden/>
              </w:rPr>
              <w:fldChar w:fldCharType="separate"/>
            </w:r>
            <w:r w:rsidR="003043A3">
              <w:rPr>
                <w:noProof/>
                <w:webHidden/>
              </w:rPr>
              <w:t>41</w:t>
            </w:r>
            <w:r w:rsidR="00B039D7">
              <w:rPr>
                <w:noProof/>
                <w:webHidden/>
              </w:rPr>
              <w:fldChar w:fldCharType="end"/>
            </w:r>
          </w:hyperlink>
        </w:p>
        <w:p w14:paraId="4E7FF668" w14:textId="77777777" w:rsidR="00B039D7" w:rsidRDefault="007A2AF6">
          <w:pPr>
            <w:pStyle w:val="TOC2"/>
            <w:tabs>
              <w:tab w:val="left" w:pos="1100"/>
            </w:tabs>
            <w:rPr>
              <w:rFonts w:eastAsiaTheme="minorEastAsia"/>
              <w:noProof/>
            </w:rPr>
          </w:pPr>
          <w:hyperlink w:anchor="_Toc430693272" w:history="1">
            <w:r w:rsidR="00B039D7" w:rsidRPr="00A26812">
              <w:rPr>
                <w:rStyle w:val="Hyperlink"/>
                <w:noProof/>
              </w:rPr>
              <w:t>3.17.2</w:t>
            </w:r>
            <w:r w:rsidR="00B039D7">
              <w:rPr>
                <w:rFonts w:eastAsiaTheme="minorEastAsia"/>
                <w:noProof/>
              </w:rPr>
              <w:tab/>
            </w:r>
            <w:r w:rsidR="00B039D7" w:rsidRPr="00A26812">
              <w:rPr>
                <w:rStyle w:val="Hyperlink"/>
                <w:noProof/>
              </w:rPr>
              <w:t>TimesHomelessPastThreeYears</w:t>
            </w:r>
            <w:r w:rsidR="00B039D7">
              <w:rPr>
                <w:noProof/>
                <w:webHidden/>
              </w:rPr>
              <w:tab/>
            </w:r>
            <w:r w:rsidR="00B039D7">
              <w:rPr>
                <w:noProof/>
                <w:webHidden/>
              </w:rPr>
              <w:fldChar w:fldCharType="begin"/>
            </w:r>
            <w:r w:rsidR="00B039D7">
              <w:rPr>
                <w:noProof/>
                <w:webHidden/>
              </w:rPr>
              <w:instrText xml:space="preserve"> PAGEREF _Toc430693272 \h </w:instrText>
            </w:r>
            <w:r w:rsidR="00B039D7">
              <w:rPr>
                <w:noProof/>
                <w:webHidden/>
              </w:rPr>
            </w:r>
            <w:r w:rsidR="00B039D7">
              <w:rPr>
                <w:noProof/>
                <w:webHidden/>
              </w:rPr>
              <w:fldChar w:fldCharType="separate"/>
            </w:r>
            <w:r w:rsidR="003043A3">
              <w:rPr>
                <w:noProof/>
                <w:webHidden/>
              </w:rPr>
              <w:t>41</w:t>
            </w:r>
            <w:r w:rsidR="00B039D7">
              <w:rPr>
                <w:noProof/>
                <w:webHidden/>
              </w:rPr>
              <w:fldChar w:fldCharType="end"/>
            </w:r>
          </w:hyperlink>
        </w:p>
        <w:p w14:paraId="1E1CDE7B" w14:textId="77777777" w:rsidR="00B039D7" w:rsidRDefault="007A2AF6">
          <w:pPr>
            <w:pStyle w:val="TOC2"/>
            <w:tabs>
              <w:tab w:val="left" w:pos="1100"/>
            </w:tabs>
            <w:rPr>
              <w:rFonts w:eastAsiaTheme="minorEastAsia"/>
              <w:noProof/>
            </w:rPr>
          </w:pPr>
          <w:hyperlink w:anchor="_Toc430693273" w:history="1">
            <w:r w:rsidR="00B039D7" w:rsidRPr="00A26812">
              <w:rPr>
                <w:rStyle w:val="Hyperlink"/>
                <w:noProof/>
              </w:rPr>
              <w:t>3.17.B</w:t>
            </w:r>
            <w:r w:rsidR="00B039D7">
              <w:rPr>
                <w:rFonts w:eastAsiaTheme="minorEastAsia"/>
                <w:noProof/>
              </w:rPr>
              <w:tab/>
            </w:r>
            <w:r w:rsidR="00B039D7" w:rsidRPr="00A26812">
              <w:rPr>
                <w:rStyle w:val="Hyperlink"/>
                <w:noProof/>
              </w:rPr>
              <w:t>MonthsHomelessPastThreeYears</w:t>
            </w:r>
            <w:r w:rsidR="00B039D7">
              <w:rPr>
                <w:noProof/>
                <w:webHidden/>
              </w:rPr>
              <w:tab/>
            </w:r>
            <w:r w:rsidR="00B039D7">
              <w:rPr>
                <w:noProof/>
                <w:webHidden/>
              </w:rPr>
              <w:fldChar w:fldCharType="begin"/>
            </w:r>
            <w:r w:rsidR="00B039D7">
              <w:rPr>
                <w:noProof/>
                <w:webHidden/>
              </w:rPr>
              <w:instrText xml:space="preserve"> PAGEREF _Toc430693273 \h </w:instrText>
            </w:r>
            <w:r w:rsidR="00B039D7">
              <w:rPr>
                <w:noProof/>
                <w:webHidden/>
              </w:rPr>
            </w:r>
            <w:r w:rsidR="00B039D7">
              <w:rPr>
                <w:noProof/>
                <w:webHidden/>
              </w:rPr>
              <w:fldChar w:fldCharType="separate"/>
            </w:r>
            <w:r w:rsidR="003043A3">
              <w:rPr>
                <w:noProof/>
                <w:webHidden/>
              </w:rPr>
              <w:t>41</w:t>
            </w:r>
            <w:r w:rsidR="00B039D7">
              <w:rPr>
                <w:noProof/>
                <w:webHidden/>
              </w:rPr>
              <w:fldChar w:fldCharType="end"/>
            </w:r>
          </w:hyperlink>
        </w:p>
        <w:p w14:paraId="548FE156" w14:textId="77777777" w:rsidR="00B039D7" w:rsidRDefault="007A2AF6">
          <w:pPr>
            <w:pStyle w:val="TOC2"/>
            <w:tabs>
              <w:tab w:val="left" w:pos="1100"/>
            </w:tabs>
            <w:rPr>
              <w:rFonts w:eastAsiaTheme="minorEastAsia"/>
              <w:noProof/>
            </w:rPr>
          </w:pPr>
          <w:hyperlink w:anchor="_Toc430693274" w:history="1">
            <w:r w:rsidR="00B039D7" w:rsidRPr="00A26812">
              <w:rPr>
                <w:rStyle w:val="Hyperlink"/>
                <w:noProof/>
              </w:rPr>
              <w:t>4.1.1</w:t>
            </w:r>
            <w:r w:rsidR="00B039D7">
              <w:rPr>
                <w:rFonts w:eastAsiaTheme="minorEastAsia"/>
                <w:noProof/>
              </w:rPr>
              <w:tab/>
            </w:r>
            <w:r w:rsidR="00B039D7" w:rsidRPr="00A26812">
              <w:rPr>
                <w:rStyle w:val="Hyperlink"/>
                <w:noProof/>
              </w:rPr>
              <w:t>HousingStatus</w:t>
            </w:r>
            <w:r w:rsidR="00B039D7">
              <w:rPr>
                <w:noProof/>
                <w:webHidden/>
              </w:rPr>
              <w:tab/>
            </w:r>
            <w:r w:rsidR="00B039D7">
              <w:rPr>
                <w:noProof/>
                <w:webHidden/>
              </w:rPr>
              <w:fldChar w:fldCharType="begin"/>
            </w:r>
            <w:r w:rsidR="00B039D7">
              <w:rPr>
                <w:noProof/>
                <w:webHidden/>
              </w:rPr>
              <w:instrText xml:space="preserve"> PAGEREF _Toc430693274 \h </w:instrText>
            </w:r>
            <w:r w:rsidR="00B039D7">
              <w:rPr>
                <w:noProof/>
                <w:webHidden/>
              </w:rPr>
            </w:r>
            <w:r w:rsidR="00B039D7">
              <w:rPr>
                <w:noProof/>
                <w:webHidden/>
              </w:rPr>
              <w:fldChar w:fldCharType="separate"/>
            </w:r>
            <w:r w:rsidR="003043A3">
              <w:rPr>
                <w:noProof/>
                <w:webHidden/>
              </w:rPr>
              <w:t>42</w:t>
            </w:r>
            <w:r w:rsidR="00B039D7">
              <w:rPr>
                <w:noProof/>
                <w:webHidden/>
              </w:rPr>
              <w:fldChar w:fldCharType="end"/>
            </w:r>
          </w:hyperlink>
        </w:p>
        <w:p w14:paraId="2EC4731D" w14:textId="77777777" w:rsidR="00B039D7" w:rsidRDefault="007A2AF6">
          <w:pPr>
            <w:pStyle w:val="TOC2"/>
            <w:tabs>
              <w:tab w:val="left" w:pos="1100"/>
            </w:tabs>
            <w:rPr>
              <w:rFonts w:eastAsiaTheme="minorEastAsia"/>
              <w:noProof/>
            </w:rPr>
          </w:pPr>
          <w:hyperlink w:anchor="_Toc430693275" w:history="1">
            <w:r w:rsidR="00B039D7" w:rsidRPr="00A26812">
              <w:rPr>
                <w:rStyle w:val="Hyperlink"/>
                <w:noProof/>
              </w:rPr>
              <w:t>4.4.A</w:t>
            </w:r>
            <w:r w:rsidR="00B039D7">
              <w:rPr>
                <w:rFonts w:eastAsiaTheme="minorEastAsia"/>
                <w:noProof/>
              </w:rPr>
              <w:tab/>
            </w:r>
            <w:r w:rsidR="00B039D7" w:rsidRPr="00A26812">
              <w:rPr>
                <w:rStyle w:val="Hyperlink"/>
                <w:noProof/>
              </w:rPr>
              <w:t>ReasonNotInsured</w:t>
            </w:r>
            <w:r w:rsidR="00B039D7">
              <w:rPr>
                <w:noProof/>
                <w:webHidden/>
              </w:rPr>
              <w:tab/>
            </w:r>
            <w:r w:rsidR="00B039D7">
              <w:rPr>
                <w:noProof/>
                <w:webHidden/>
              </w:rPr>
              <w:fldChar w:fldCharType="begin"/>
            </w:r>
            <w:r w:rsidR="00B039D7">
              <w:rPr>
                <w:noProof/>
                <w:webHidden/>
              </w:rPr>
              <w:instrText xml:space="preserve"> PAGEREF _Toc430693275 \h </w:instrText>
            </w:r>
            <w:r w:rsidR="00B039D7">
              <w:rPr>
                <w:noProof/>
                <w:webHidden/>
              </w:rPr>
            </w:r>
            <w:r w:rsidR="00B039D7">
              <w:rPr>
                <w:noProof/>
                <w:webHidden/>
              </w:rPr>
              <w:fldChar w:fldCharType="separate"/>
            </w:r>
            <w:r w:rsidR="003043A3">
              <w:rPr>
                <w:noProof/>
                <w:webHidden/>
              </w:rPr>
              <w:t>42</w:t>
            </w:r>
            <w:r w:rsidR="00B039D7">
              <w:rPr>
                <w:noProof/>
                <w:webHidden/>
              </w:rPr>
              <w:fldChar w:fldCharType="end"/>
            </w:r>
          </w:hyperlink>
        </w:p>
        <w:p w14:paraId="4180F554" w14:textId="77777777" w:rsidR="00B039D7" w:rsidRDefault="007A2AF6">
          <w:pPr>
            <w:pStyle w:val="TOC2"/>
            <w:tabs>
              <w:tab w:val="left" w:pos="1100"/>
            </w:tabs>
            <w:rPr>
              <w:rFonts w:eastAsiaTheme="minorEastAsia"/>
              <w:noProof/>
            </w:rPr>
          </w:pPr>
          <w:hyperlink w:anchor="_Toc430693276" w:history="1">
            <w:r w:rsidR="00B039D7" w:rsidRPr="00A26812">
              <w:rPr>
                <w:rStyle w:val="Hyperlink"/>
                <w:noProof/>
              </w:rPr>
              <w:t>4.9.D</w:t>
            </w:r>
            <w:r w:rsidR="00B039D7">
              <w:rPr>
                <w:rFonts w:eastAsiaTheme="minorEastAsia"/>
                <w:noProof/>
              </w:rPr>
              <w:tab/>
            </w:r>
            <w:r w:rsidR="00B039D7" w:rsidRPr="00A26812">
              <w:rPr>
                <w:rStyle w:val="Hyperlink"/>
                <w:noProof/>
              </w:rPr>
              <w:t>PATHHowConfirmed</w:t>
            </w:r>
            <w:r w:rsidR="00B039D7">
              <w:rPr>
                <w:noProof/>
                <w:webHidden/>
              </w:rPr>
              <w:tab/>
            </w:r>
            <w:r w:rsidR="00B039D7">
              <w:rPr>
                <w:noProof/>
                <w:webHidden/>
              </w:rPr>
              <w:fldChar w:fldCharType="begin"/>
            </w:r>
            <w:r w:rsidR="00B039D7">
              <w:rPr>
                <w:noProof/>
                <w:webHidden/>
              </w:rPr>
              <w:instrText xml:space="preserve"> PAGEREF _Toc430693276 \h </w:instrText>
            </w:r>
            <w:r w:rsidR="00B039D7">
              <w:rPr>
                <w:noProof/>
                <w:webHidden/>
              </w:rPr>
            </w:r>
            <w:r w:rsidR="00B039D7">
              <w:rPr>
                <w:noProof/>
                <w:webHidden/>
              </w:rPr>
              <w:fldChar w:fldCharType="separate"/>
            </w:r>
            <w:r w:rsidR="003043A3">
              <w:rPr>
                <w:noProof/>
                <w:webHidden/>
              </w:rPr>
              <w:t>42</w:t>
            </w:r>
            <w:r w:rsidR="00B039D7">
              <w:rPr>
                <w:noProof/>
                <w:webHidden/>
              </w:rPr>
              <w:fldChar w:fldCharType="end"/>
            </w:r>
          </w:hyperlink>
        </w:p>
        <w:p w14:paraId="0B507089" w14:textId="77777777" w:rsidR="00B039D7" w:rsidRDefault="007A2AF6">
          <w:pPr>
            <w:pStyle w:val="TOC2"/>
            <w:tabs>
              <w:tab w:val="left" w:pos="1100"/>
            </w:tabs>
            <w:rPr>
              <w:rFonts w:eastAsiaTheme="minorEastAsia"/>
              <w:noProof/>
            </w:rPr>
          </w:pPr>
          <w:hyperlink w:anchor="_Toc430693277" w:history="1">
            <w:r w:rsidR="00B039D7" w:rsidRPr="00A26812">
              <w:rPr>
                <w:rStyle w:val="Hyperlink"/>
                <w:noProof/>
              </w:rPr>
              <w:t>4.9.E</w:t>
            </w:r>
            <w:r w:rsidR="00B039D7">
              <w:rPr>
                <w:rFonts w:eastAsiaTheme="minorEastAsia"/>
                <w:noProof/>
              </w:rPr>
              <w:tab/>
            </w:r>
            <w:r w:rsidR="00B039D7" w:rsidRPr="00A26812">
              <w:rPr>
                <w:rStyle w:val="Hyperlink"/>
                <w:noProof/>
              </w:rPr>
              <w:t>PATHSMIInformation</w:t>
            </w:r>
            <w:r w:rsidR="00B039D7">
              <w:rPr>
                <w:noProof/>
                <w:webHidden/>
              </w:rPr>
              <w:tab/>
            </w:r>
            <w:r w:rsidR="00B039D7">
              <w:rPr>
                <w:noProof/>
                <w:webHidden/>
              </w:rPr>
              <w:fldChar w:fldCharType="begin"/>
            </w:r>
            <w:r w:rsidR="00B039D7">
              <w:rPr>
                <w:noProof/>
                <w:webHidden/>
              </w:rPr>
              <w:instrText xml:space="preserve"> PAGEREF _Toc430693277 \h </w:instrText>
            </w:r>
            <w:r w:rsidR="00B039D7">
              <w:rPr>
                <w:noProof/>
                <w:webHidden/>
              </w:rPr>
            </w:r>
            <w:r w:rsidR="00B039D7">
              <w:rPr>
                <w:noProof/>
                <w:webHidden/>
              </w:rPr>
              <w:fldChar w:fldCharType="separate"/>
            </w:r>
            <w:r w:rsidR="003043A3">
              <w:rPr>
                <w:noProof/>
                <w:webHidden/>
              </w:rPr>
              <w:t>42</w:t>
            </w:r>
            <w:r w:rsidR="00B039D7">
              <w:rPr>
                <w:noProof/>
                <w:webHidden/>
              </w:rPr>
              <w:fldChar w:fldCharType="end"/>
            </w:r>
          </w:hyperlink>
        </w:p>
        <w:p w14:paraId="27F9E328" w14:textId="77777777" w:rsidR="00B039D7" w:rsidRDefault="007A2AF6">
          <w:pPr>
            <w:pStyle w:val="TOC2"/>
            <w:tabs>
              <w:tab w:val="left" w:pos="1100"/>
            </w:tabs>
            <w:rPr>
              <w:rFonts w:eastAsiaTheme="minorEastAsia"/>
              <w:noProof/>
            </w:rPr>
          </w:pPr>
          <w:hyperlink w:anchor="_Toc430693278" w:history="1">
            <w:r w:rsidR="00B039D7" w:rsidRPr="00A26812">
              <w:rPr>
                <w:rStyle w:val="Hyperlink"/>
                <w:noProof/>
              </w:rPr>
              <w:t>4.10.2</w:t>
            </w:r>
            <w:r w:rsidR="00B039D7">
              <w:rPr>
                <w:rFonts w:eastAsiaTheme="minorEastAsia"/>
                <w:noProof/>
              </w:rPr>
              <w:tab/>
            </w:r>
            <w:r w:rsidR="00B039D7" w:rsidRPr="00A26812">
              <w:rPr>
                <w:rStyle w:val="Hyperlink"/>
                <w:noProof/>
              </w:rPr>
              <w:t>DisabilityResponse</w:t>
            </w:r>
            <w:r w:rsidR="00B039D7">
              <w:rPr>
                <w:noProof/>
                <w:webHidden/>
              </w:rPr>
              <w:tab/>
            </w:r>
            <w:r w:rsidR="00B039D7">
              <w:rPr>
                <w:noProof/>
                <w:webHidden/>
              </w:rPr>
              <w:fldChar w:fldCharType="begin"/>
            </w:r>
            <w:r w:rsidR="00B039D7">
              <w:rPr>
                <w:noProof/>
                <w:webHidden/>
              </w:rPr>
              <w:instrText xml:space="preserve"> PAGEREF _Toc430693278 \h </w:instrText>
            </w:r>
            <w:r w:rsidR="00B039D7">
              <w:rPr>
                <w:noProof/>
                <w:webHidden/>
              </w:rPr>
            </w:r>
            <w:r w:rsidR="00B039D7">
              <w:rPr>
                <w:noProof/>
                <w:webHidden/>
              </w:rPr>
              <w:fldChar w:fldCharType="separate"/>
            </w:r>
            <w:r w:rsidR="003043A3">
              <w:rPr>
                <w:noProof/>
                <w:webHidden/>
              </w:rPr>
              <w:t>42</w:t>
            </w:r>
            <w:r w:rsidR="00B039D7">
              <w:rPr>
                <w:noProof/>
                <w:webHidden/>
              </w:rPr>
              <w:fldChar w:fldCharType="end"/>
            </w:r>
          </w:hyperlink>
        </w:p>
        <w:p w14:paraId="388C2F87" w14:textId="77777777" w:rsidR="00B039D7" w:rsidRDefault="007A2AF6">
          <w:pPr>
            <w:pStyle w:val="TOC2"/>
            <w:tabs>
              <w:tab w:val="left" w:pos="1100"/>
            </w:tabs>
            <w:rPr>
              <w:rFonts w:eastAsiaTheme="minorEastAsia"/>
              <w:noProof/>
            </w:rPr>
          </w:pPr>
          <w:hyperlink w:anchor="_Toc430693279" w:history="1">
            <w:r w:rsidR="00B039D7" w:rsidRPr="00A26812">
              <w:rPr>
                <w:rStyle w:val="Hyperlink"/>
                <w:noProof/>
              </w:rPr>
              <w:t>4.11.A</w:t>
            </w:r>
            <w:r w:rsidR="00B039D7">
              <w:rPr>
                <w:rFonts w:eastAsiaTheme="minorEastAsia"/>
                <w:noProof/>
              </w:rPr>
              <w:tab/>
            </w:r>
            <w:r w:rsidR="00B039D7" w:rsidRPr="00A26812">
              <w:rPr>
                <w:rStyle w:val="Hyperlink"/>
                <w:noProof/>
              </w:rPr>
              <w:t>WhenDVOccurred</w:t>
            </w:r>
            <w:r w:rsidR="00B039D7">
              <w:rPr>
                <w:noProof/>
                <w:webHidden/>
              </w:rPr>
              <w:tab/>
            </w:r>
            <w:r w:rsidR="00B039D7">
              <w:rPr>
                <w:noProof/>
                <w:webHidden/>
              </w:rPr>
              <w:fldChar w:fldCharType="begin"/>
            </w:r>
            <w:r w:rsidR="00B039D7">
              <w:rPr>
                <w:noProof/>
                <w:webHidden/>
              </w:rPr>
              <w:instrText xml:space="preserve"> PAGEREF _Toc430693279 \h </w:instrText>
            </w:r>
            <w:r w:rsidR="00B039D7">
              <w:rPr>
                <w:noProof/>
                <w:webHidden/>
              </w:rPr>
            </w:r>
            <w:r w:rsidR="00B039D7">
              <w:rPr>
                <w:noProof/>
                <w:webHidden/>
              </w:rPr>
              <w:fldChar w:fldCharType="separate"/>
            </w:r>
            <w:r w:rsidR="003043A3">
              <w:rPr>
                <w:noProof/>
                <w:webHidden/>
              </w:rPr>
              <w:t>43</w:t>
            </w:r>
            <w:r w:rsidR="00B039D7">
              <w:rPr>
                <w:noProof/>
                <w:webHidden/>
              </w:rPr>
              <w:fldChar w:fldCharType="end"/>
            </w:r>
          </w:hyperlink>
        </w:p>
        <w:p w14:paraId="75081825" w14:textId="77777777" w:rsidR="00B039D7" w:rsidRDefault="007A2AF6">
          <w:pPr>
            <w:pStyle w:val="TOC2"/>
            <w:tabs>
              <w:tab w:val="left" w:pos="1100"/>
            </w:tabs>
            <w:rPr>
              <w:rFonts w:eastAsiaTheme="minorEastAsia"/>
              <w:noProof/>
            </w:rPr>
          </w:pPr>
          <w:hyperlink w:anchor="_Toc430693280" w:history="1">
            <w:r w:rsidR="00B039D7" w:rsidRPr="00A26812">
              <w:rPr>
                <w:rStyle w:val="Hyperlink"/>
                <w:noProof/>
              </w:rPr>
              <w:t>4.12.2</w:t>
            </w:r>
            <w:r w:rsidR="00B039D7">
              <w:rPr>
                <w:rFonts w:eastAsiaTheme="minorEastAsia"/>
                <w:noProof/>
              </w:rPr>
              <w:tab/>
            </w:r>
            <w:r w:rsidR="00B039D7" w:rsidRPr="00A26812">
              <w:rPr>
                <w:rStyle w:val="Hyperlink"/>
                <w:noProof/>
              </w:rPr>
              <w:t>ContactLocation</w:t>
            </w:r>
            <w:r w:rsidR="00B039D7">
              <w:rPr>
                <w:noProof/>
                <w:webHidden/>
              </w:rPr>
              <w:tab/>
            </w:r>
            <w:r w:rsidR="00B039D7">
              <w:rPr>
                <w:noProof/>
                <w:webHidden/>
              </w:rPr>
              <w:fldChar w:fldCharType="begin"/>
            </w:r>
            <w:r w:rsidR="00B039D7">
              <w:rPr>
                <w:noProof/>
                <w:webHidden/>
              </w:rPr>
              <w:instrText xml:space="preserve"> PAGEREF _Toc430693280 \h </w:instrText>
            </w:r>
            <w:r w:rsidR="00B039D7">
              <w:rPr>
                <w:noProof/>
                <w:webHidden/>
              </w:rPr>
            </w:r>
            <w:r w:rsidR="00B039D7">
              <w:rPr>
                <w:noProof/>
                <w:webHidden/>
              </w:rPr>
              <w:fldChar w:fldCharType="separate"/>
            </w:r>
            <w:r w:rsidR="003043A3">
              <w:rPr>
                <w:noProof/>
                <w:webHidden/>
              </w:rPr>
              <w:t>43</w:t>
            </w:r>
            <w:r w:rsidR="00B039D7">
              <w:rPr>
                <w:noProof/>
                <w:webHidden/>
              </w:rPr>
              <w:fldChar w:fldCharType="end"/>
            </w:r>
          </w:hyperlink>
        </w:p>
        <w:p w14:paraId="529335EE" w14:textId="77777777" w:rsidR="00B039D7" w:rsidRDefault="007A2AF6">
          <w:pPr>
            <w:pStyle w:val="TOC2"/>
            <w:tabs>
              <w:tab w:val="left" w:pos="1100"/>
            </w:tabs>
            <w:rPr>
              <w:rFonts w:eastAsiaTheme="minorEastAsia"/>
              <w:noProof/>
            </w:rPr>
          </w:pPr>
          <w:hyperlink w:anchor="_Toc430693281" w:history="1">
            <w:r w:rsidR="00B039D7" w:rsidRPr="00A26812">
              <w:rPr>
                <w:rStyle w:val="Hyperlink"/>
                <w:noProof/>
              </w:rPr>
              <w:t>4.14.A</w:t>
            </w:r>
            <w:r w:rsidR="00B039D7">
              <w:rPr>
                <w:rFonts w:eastAsiaTheme="minorEastAsia"/>
                <w:noProof/>
              </w:rPr>
              <w:tab/>
            </w:r>
            <w:r w:rsidR="00B039D7" w:rsidRPr="00A26812">
              <w:rPr>
                <w:rStyle w:val="Hyperlink"/>
                <w:noProof/>
              </w:rPr>
              <w:t>PATHServices</w:t>
            </w:r>
            <w:r w:rsidR="00B039D7">
              <w:rPr>
                <w:noProof/>
                <w:webHidden/>
              </w:rPr>
              <w:tab/>
            </w:r>
            <w:r w:rsidR="00B039D7">
              <w:rPr>
                <w:noProof/>
                <w:webHidden/>
              </w:rPr>
              <w:fldChar w:fldCharType="begin"/>
            </w:r>
            <w:r w:rsidR="00B039D7">
              <w:rPr>
                <w:noProof/>
                <w:webHidden/>
              </w:rPr>
              <w:instrText xml:space="preserve"> PAGEREF _Toc430693281 \h </w:instrText>
            </w:r>
            <w:r w:rsidR="00B039D7">
              <w:rPr>
                <w:noProof/>
                <w:webHidden/>
              </w:rPr>
            </w:r>
            <w:r w:rsidR="00B039D7">
              <w:rPr>
                <w:noProof/>
                <w:webHidden/>
              </w:rPr>
              <w:fldChar w:fldCharType="separate"/>
            </w:r>
            <w:r w:rsidR="003043A3">
              <w:rPr>
                <w:noProof/>
                <w:webHidden/>
              </w:rPr>
              <w:t>43</w:t>
            </w:r>
            <w:r w:rsidR="00B039D7">
              <w:rPr>
                <w:noProof/>
                <w:webHidden/>
              </w:rPr>
              <w:fldChar w:fldCharType="end"/>
            </w:r>
          </w:hyperlink>
        </w:p>
        <w:p w14:paraId="7488DA47" w14:textId="77777777" w:rsidR="00B039D7" w:rsidRDefault="007A2AF6">
          <w:pPr>
            <w:pStyle w:val="TOC2"/>
            <w:tabs>
              <w:tab w:val="left" w:pos="1100"/>
            </w:tabs>
            <w:rPr>
              <w:rFonts w:eastAsiaTheme="minorEastAsia"/>
              <w:noProof/>
            </w:rPr>
          </w:pPr>
          <w:hyperlink w:anchor="_Toc430693282" w:history="1">
            <w:r w:rsidR="00B039D7" w:rsidRPr="00A26812">
              <w:rPr>
                <w:rStyle w:val="Hyperlink"/>
                <w:noProof/>
              </w:rPr>
              <w:t>4.14.B</w:t>
            </w:r>
            <w:r w:rsidR="00B039D7">
              <w:rPr>
                <w:rFonts w:eastAsiaTheme="minorEastAsia"/>
                <w:noProof/>
              </w:rPr>
              <w:tab/>
            </w:r>
            <w:r w:rsidR="00B039D7" w:rsidRPr="00A26812">
              <w:rPr>
                <w:rStyle w:val="Hyperlink"/>
                <w:noProof/>
              </w:rPr>
              <w:t>RHYServices</w:t>
            </w:r>
            <w:r w:rsidR="00B039D7">
              <w:rPr>
                <w:noProof/>
                <w:webHidden/>
              </w:rPr>
              <w:tab/>
            </w:r>
            <w:r w:rsidR="00B039D7">
              <w:rPr>
                <w:noProof/>
                <w:webHidden/>
              </w:rPr>
              <w:fldChar w:fldCharType="begin"/>
            </w:r>
            <w:r w:rsidR="00B039D7">
              <w:rPr>
                <w:noProof/>
                <w:webHidden/>
              </w:rPr>
              <w:instrText xml:space="preserve"> PAGEREF _Toc430693282 \h </w:instrText>
            </w:r>
            <w:r w:rsidR="00B039D7">
              <w:rPr>
                <w:noProof/>
                <w:webHidden/>
              </w:rPr>
            </w:r>
            <w:r w:rsidR="00B039D7">
              <w:rPr>
                <w:noProof/>
                <w:webHidden/>
              </w:rPr>
              <w:fldChar w:fldCharType="separate"/>
            </w:r>
            <w:r w:rsidR="003043A3">
              <w:rPr>
                <w:noProof/>
                <w:webHidden/>
              </w:rPr>
              <w:t>43</w:t>
            </w:r>
            <w:r w:rsidR="00B039D7">
              <w:rPr>
                <w:noProof/>
                <w:webHidden/>
              </w:rPr>
              <w:fldChar w:fldCharType="end"/>
            </w:r>
          </w:hyperlink>
        </w:p>
        <w:p w14:paraId="412AC86F" w14:textId="77777777" w:rsidR="00B039D7" w:rsidRDefault="007A2AF6">
          <w:pPr>
            <w:pStyle w:val="TOC2"/>
            <w:tabs>
              <w:tab w:val="left" w:pos="1100"/>
            </w:tabs>
            <w:rPr>
              <w:rFonts w:eastAsiaTheme="minorEastAsia"/>
              <w:noProof/>
            </w:rPr>
          </w:pPr>
          <w:hyperlink w:anchor="_Toc430693283" w:history="1">
            <w:r w:rsidR="00B039D7" w:rsidRPr="00A26812">
              <w:rPr>
                <w:rStyle w:val="Hyperlink"/>
                <w:noProof/>
              </w:rPr>
              <w:t>4.14.C</w:t>
            </w:r>
            <w:r w:rsidR="00B039D7">
              <w:rPr>
                <w:rFonts w:eastAsiaTheme="minorEastAsia"/>
                <w:noProof/>
              </w:rPr>
              <w:tab/>
            </w:r>
            <w:r w:rsidR="00B039D7" w:rsidRPr="00A26812">
              <w:rPr>
                <w:rStyle w:val="Hyperlink"/>
                <w:noProof/>
              </w:rPr>
              <w:t>HOPWAServices</w:t>
            </w:r>
            <w:r w:rsidR="00B039D7">
              <w:rPr>
                <w:noProof/>
                <w:webHidden/>
              </w:rPr>
              <w:tab/>
            </w:r>
            <w:r w:rsidR="00B039D7">
              <w:rPr>
                <w:noProof/>
                <w:webHidden/>
              </w:rPr>
              <w:fldChar w:fldCharType="begin"/>
            </w:r>
            <w:r w:rsidR="00B039D7">
              <w:rPr>
                <w:noProof/>
                <w:webHidden/>
              </w:rPr>
              <w:instrText xml:space="preserve"> PAGEREF _Toc430693283 \h </w:instrText>
            </w:r>
            <w:r w:rsidR="00B039D7">
              <w:rPr>
                <w:noProof/>
                <w:webHidden/>
              </w:rPr>
            </w:r>
            <w:r w:rsidR="00B039D7">
              <w:rPr>
                <w:noProof/>
                <w:webHidden/>
              </w:rPr>
              <w:fldChar w:fldCharType="separate"/>
            </w:r>
            <w:r w:rsidR="003043A3">
              <w:rPr>
                <w:noProof/>
                <w:webHidden/>
              </w:rPr>
              <w:t>44</w:t>
            </w:r>
            <w:r w:rsidR="00B039D7">
              <w:rPr>
                <w:noProof/>
                <w:webHidden/>
              </w:rPr>
              <w:fldChar w:fldCharType="end"/>
            </w:r>
          </w:hyperlink>
        </w:p>
        <w:p w14:paraId="215820DE" w14:textId="77777777" w:rsidR="00B039D7" w:rsidRDefault="007A2AF6">
          <w:pPr>
            <w:pStyle w:val="TOC2"/>
            <w:tabs>
              <w:tab w:val="left" w:pos="1100"/>
            </w:tabs>
            <w:rPr>
              <w:rFonts w:eastAsiaTheme="minorEastAsia"/>
              <w:noProof/>
            </w:rPr>
          </w:pPr>
          <w:hyperlink w:anchor="_Toc430693284" w:history="1">
            <w:r w:rsidR="00B039D7" w:rsidRPr="00A26812">
              <w:rPr>
                <w:rStyle w:val="Hyperlink"/>
                <w:noProof/>
              </w:rPr>
              <w:t>4.14.D</w:t>
            </w:r>
            <w:r w:rsidR="00B039D7">
              <w:rPr>
                <w:rFonts w:eastAsiaTheme="minorEastAsia"/>
                <w:noProof/>
              </w:rPr>
              <w:tab/>
            </w:r>
            <w:r w:rsidR="00B039D7" w:rsidRPr="00A26812">
              <w:rPr>
                <w:rStyle w:val="Hyperlink"/>
                <w:noProof/>
              </w:rPr>
              <w:t>SSVFServices</w:t>
            </w:r>
            <w:r w:rsidR="00B039D7">
              <w:rPr>
                <w:noProof/>
                <w:webHidden/>
              </w:rPr>
              <w:tab/>
            </w:r>
            <w:r w:rsidR="00B039D7">
              <w:rPr>
                <w:noProof/>
                <w:webHidden/>
              </w:rPr>
              <w:fldChar w:fldCharType="begin"/>
            </w:r>
            <w:r w:rsidR="00B039D7">
              <w:rPr>
                <w:noProof/>
                <w:webHidden/>
              </w:rPr>
              <w:instrText xml:space="preserve"> PAGEREF _Toc430693284 \h </w:instrText>
            </w:r>
            <w:r w:rsidR="00B039D7">
              <w:rPr>
                <w:noProof/>
                <w:webHidden/>
              </w:rPr>
            </w:r>
            <w:r w:rsidR="00B039D7">
              <w:rPr>
                <w:noProof/>
                <w:webHidden/>
              </w:rPr>
              <w:fldChar w:fldCharType="separate"/>
            </w:r>
            <w:r w:rsidR="003043A3">
              <w:rPr>
                <w:noProof/>
                <w:webHidden/>
              </w:rPr>
              <w:t>44</w:t>
            </w:r>
            <w:r w:rsidR="00B039D7">
              <w:rPr>
                <w:noProof/>
                <w:webHidden/>
              </w:rPr>
              <w:fldChar w:fldCharType="end"/>
            </w:r>
          </w:hyperlink>
        </w:p>
        <w:p w14:paraId="4CF1B69F" w14:textId="77777777" w:rsidR="00B039D7" w:rsidRDefault="007A2AF6">
          <w:pPr>
            <w:pStyle w:val="TOC2"/>
            <w:tabs>
              <w:tab w:val="left" w:pos="1320"/>
            </w:tabs>
            <w:rPr>
              <w:rFonts w:eastAsiaTheme="minorEastAsia"/>
              <w:noProof/>
            </w:rPr>
          </w:pPr>
          <w:hyperlink w:anchor="_Toc430693285" w:history="1">
            <w:r w:rsidR="00B039D7" w:rsidRPr="00A26812">
              <w:rPr>
                <w:rStyle w:val="Hyperlink"/>
                <w:noProof/>
              </w:rPr>
              <w:t>4.14.D3</w:t>
            </w:r>
            <w:r w:rsidR="00B039D7">
              <w:rPr>
                <w:rFonts w:eastAsiaTheme="minorEastAsia"/>
                <w:noProof/>
              </w:rPr>
              <w:tab/>
            </w:r>
            <w:r w:rsidR="00B039D7" w:rsidRPr="00A26812">
              <w:rPr>
                <w:rStyle w:val="Hyperlink"/>
                <w:noProof/>
              </w:rPr>
              <w:t>SSVFSubType3</w:t>
            </w:r>
            <w:r w:rsidR="00B039D7">
              <w:rPr>
                <w:noProof/>
                <w:webHidden/>
              </w:rPr>
              <w:tab/>
            </w:r>
            <w:r w:rsidR="00B039D7">
              <w:rPr>
                <w:noProof/>
                <w:webHidden/>
              </w:rPr>
              <w:fldChar w:fldCharType="begin"/>
            </w:r>
            <w:r w:rsidR="00B039D7">
              <w:rPr>
                <w:noProof/>
                <w:webHidden/>
              </w:rPr>
              <w:instrText xml:space="preserve"> PAGEREF _Toc430693285 \h </w:instrText>
            </w:r>
            <w:r w:rsidR="00B039D7">
              <w:rPr>
                <w:noProof/>
                <w:webHidden/>
              </w:rPr>
            </w:r>
            <w:r w:rsidR="00B039D7">
              <w:rPr>
                <w:noProof/>
                <w:webHidden/>
              </w:rPr>
              <w:fldChar w:fldCharType="separate"/>
            </w:r>
            <w:r w:rsidR="003043A3">
              <w:rPr>
                <w:noProof/>
                <w:webHidden/>
              </w:rPr>
              <w:t>45</w:t>
            </w:r>
            <w:r w:rsidR="00B039D7">
              <w:rPr>
                <w:noProof/>
                <w:webHidden/>
              </w:rPr>
              <w:fldChar w:fldCharType="end"/>
            </w:r>
          </w:hyperlink>
        </w:p>
        <w:p w14:paraId="6FF7C0A9" w14:textId="77777777" w:rsidR="00B039D7" w:rsidRDefault="007A2AF6">
          <w:pPr>
            <w:pStyle w:val="TOC2"/>
            <w:tabs>
              <w:tab w:val="left" w:pos="1320"/>
            </w:tabs>
            <w:rPr>
              <w:rFonts w:eastAsiaTheme="minorEastAsia"/>
              <w:noProof/>
            </w:rPr>
          </w:pPr>
          <w:hyperlink w:anchor="_Toc430693286" w:history="1">
            <w:r w:rsidR="00B039D7" w:rsidRPr="00A26812">
              <w:rPr>
                <w:rStyle w:val="Hyperlink"/>
                <w:noProof/>
              </w:rPr>
              <w:t>4.14.D4</w:t>
            </w:r>
            <w:r w:rsidR="00B039D7">
              <w:rPr>
                <w:rFonts w:eastAsiaTheme="minorEastAsia"/>
                <w:noProof/>
              </w:rPr>
              <w:tab/>
            </w:r>
            <w:r w:rsidR="00B039D7" w:rsidRPr="00A26812">
              <w:rPr>
                <w:rStyle w:val="Hyperlink"/>
                <w:noProof/>
              </w:rPr>
              <w:t>SSVFSubType4</w:t>
            </w:r>
            <w:r w:rsidR="00B039D7">
              <w:rPr>
                <w:noProof/>
                <w:webHidden/>
              </w:rPr>
              <w:tab/>
            </w:r>
            <w:r w:rsidR="00B039D7">
              <w:rPr>
                <w:noProof/>
                <w:webHidden/>
              </w:rPr>
              <w:fldChar w:fldCharType="begin"/>
            </w:r>
            <w:r w:rsidR="00B039D7">
              <w:rPr>
                <w:noProof/>
                <w:webHidden/>
              </w:rPr>
              <w:instrText xml:space="preserve"> PAGEREF _Toc430693286 \h </w:instrText>
            </w:r>
            <w:r w:rsidR="00B039D7">
              <w:rPr>
                <w:noProof/>
                <w:webHidden/>
              </w:rPr>
            </w:r>
            <w:r w:rsidR="00B039D7">
              <w:rPr>
                <w:noProof/>
                <w:webHidden/>
              </w:rPr>
              <w:fldChar w:fldCharType="separate"/>
            </w:r>
            <w:r w:rsidR="003043A3">
              <w:rPr>
                <w:noProof/>
                <w:webHidden/>
              </w:rPr>
              <w:t>45</w:t>
            </w:r>
            <w:r w:rsidR="00B039D7">
              <w:rPr>
                <w:noProof/>
                <w:webHidden/>
              </w:rPr>
              <w:fldChar w:fldCharType="end"/>
            </w:r>
          </w:hyperlink>
        </w:p>
        <w:p w14:paraId="0EA6F781" w14:textId="77777777" w:rsidR="00B039D7" w:rsidRDefault="007A2AF6">
          <w:pPr>
            <w:pStyle w:val="TOC2"/>
            <w:tabs>
              <w:tab w:val="left" w:pos="1100"/>
            </w:tabs>
            <w:rPr>
              <w:rFonts w:eastAsiaTheme="minorEastAsia"/>
              <w:noProof/>
            </w:rPr>
          </w:pPr>
          <w:hyperlink w:anchor="_Toc430693287" w:history="1">
            <w:r w:rsidR="00B039D7" w:rsidRPr="00A26812">
              <w:rPr>
                <w:rStyle w:val="Hyperlink"/>
                <w:noProof/>
              </w:rPr>
              <w:t>4.31.A</w:t>
            </w:r>
            <w:r w:rsidR="00B039D7">
              <w:rPr>
                <w:rFonts w:eastAsiaTheme="minorEastAsia"/>
                <w:noProof/>
              </w:rPr>
              <w:tab/>
            </w:r>
            <w:r w:rsidR="00B039D7" w:rsidRPr="00A26812">
              <w:rPr>
                <w:rStyle w:val="Hyperlink"/>
                <w:noProof/>
              </w:rPr>
              <w:t>RHYNumberofYears</w:t>
            </w:r>
            <w:r w:rsidR="00B039D7">
              <w:rPr>
                <w:noProof/>
                <w:webHidden/>
              </w:rPr>
              <w:tab/>
            </w:r>
            <w:r w:rsidR="00B039D7">
              <w:rPr>
                <w:noProof/>
                <w:webHidden/>
              </w:rPr>
              <w:fldChar w:fldCharType="begin"/>
            </w:r>
            <w:r w:rsidR="00B039D7">
              <w:rPr>
                <w:noProof/>
                <w:webHidden/>
              </w:rPr>
              <w:instrText xml:space="preserve"> PAGEREF _Toc430693287 \h </w:instrText>
            </w:r>
            <w:r w:rsidR="00B039D7">
              <w:rPr>
                <w:noProof/>
                <w:webHidden/>
              </w:rPr>
            </w:r>
            <w:r w:rsidR="00B039D7">
              <w:rPr>
                <w:noProof/>
                <w:webHidden/>
              </w:rPr>
              <w:fldChar w:fldCharType="separate"/>
            </w:r>
            <w:r w:rsidR="003043A3">
              <w:rPr>
                <w:noProof/>
                <w:webHidden/>
              </w:rPr>
              <w:t>45</w:t>
            </w:r>
            <w:r w:rsidR="00B039D7">
              <w:rPr>
                <w:noProof/>
                <w:webHidden/>
              </w:rPr>
              <w:fldChar w:fldCharType="end"/>
            </w:r>
          </w:hyperlink>
        </w:p>
        <w:p w14:paraId="3671B6C1" w14:textId="77777777" w:rsidR="00B039D7" w:rsidRDefault="007A2AF6">
          <w:pPr>
            <w:pStyle w:val="TOC2"/>
            <w:tabs>
              <w:tab w:val="left" w:pos="1320"/>
            </w:tabs>
            <w:rPr>
              <w:rFonts w:eastAsiaTheme="minorEastAsia"/>
              <w:noProof/>
            </w:rPr>
          </w:pPr>
          <w:hyperlink w:anchor="_Toc430693288" w:history="1">
            <w:r w:rsidR="00B039D7" w:rsidRPr="00A26812">
              <w:rPr>
                <w:rStyle w:val="Hyperlink"/>
                <w:noProof/>
              </w:rPr>
              <w:t>4.14.D5</w:t>
            </w:r>
            <w:r w:rsidR="00B039D7">
              <w:rPr>
                <w:rFonts w:eastAsiaTheme="minorEastAsia"/>
                <w:noProof/>
              </w:rPr>
              <w:tab/>
            </w:r>
            <w:r w:rsidR="00B039D7" w:rsidRPr="00A26812">
              <w:rPr>
                <w:rStyle w:val="Hyperlink"/>
                <w:noProof/>
              </w:rPr>
              <w:t>SSVFSubType5</w:t>
            </w:r>
            <w:r w:rsidR="00B039D7">
              <w:rPr>
                <w:noProof/>
                <w:webHidden/>
              </w:rPr>
              <w:tab/>
            </w:r>
            <w:r w:rsidR="00B039D7">
              <w:rPr>
                <w:noProof/>
                <w:webHidden/>
              </w:rPr>
              <w:fldChar w:fldCharType="begin"/>
            </w:r>
            <w:r w:rsidR="00B039D7">
              <w:rPr>
                <w:noProof/>
                <w:webHidden/>
              </w:rPr>
              <w:instrText xml:space="preserve"> PAGEREF _Toc430693288 \h </w:instrText>
            </w:r>
            <w:r w:rsidR="00B039D7">
              <w:rPr>
                <w:noProof/>
                <w:webHidden/>
              </w:rPr>
            </w:r>
            <w:r w:rsidR="00B039D7">
              <w:rPr>
                <w:noProof/>
                <w:webHidden/>
              </w:rPr>
              <w:fldChar w:fldCharType="separate"/>
            </w:r>
            <w:r w:rsidR="003043A3">
              <w:rPr>
                <w:noProof/>
                <w:webHidden/>
              </w:rPr>
              <w:t>45</w:t>
            </w:r>
            <w:r w:rsidR="00B039D7">
              <w:rPr>
                <w:noProof/>
                <w:webHidden/>
              </w:rPr>
              <w:fldChar w:fldCharType="end"/>
            </w:r>
          </w:hyperlink>
        </w:p>
        <w:p w14:paraId="437CC801" w14:textId="77777777" w:rsidR="00B039D7" w:rsidRDefault="007A2AF6">
          <w:pPr>
            <w:pStyle w:val="TOC2"/>
            <w:tabs>
              <w:tab w:val="left" w:pos="1100"/>
            </w:tabs>
            <w:rPr>
              <w:rFonts w:eastAsiaTheme="minorEastAsia"/>
              <w:noProof/>
            </w:rPr>
          </w:pPr>
          <w:hyperlink w:anchor="_Toc430693289" w:history="1">
            <w:r w:rsidR="00B039D7" w:rsidRPr="00A26812">
              <w:rPr>
                <w:rStyle w:val="Hyperlink"/>
                <w:noProof/>
              </w:rPr>
              <w:t>4.15.A</w:t>
            </w:r>
            <w:r w:rsidR="00B039D7">
              <w:rPr>
                <w:rFonts w:eastAsiaTheme="minorEastAsia"/>
                <w:noProof/>
              </w:rPr>
              <w:tab/>
            </w:r>
            <w:r w:rsidR="00B039D7" w:rsidRPr="00A26812">
              <w:rPr>
                <w:rStyle w:val="Hyperlink"/>
                <w:noProof/>
              </w:rPr>
              <w:t>HOPWAFinancial Assistance</w:t>
            </w:r>
            <w:r w:rsidR="00B039D7">
              <w:rPr>
                <w:noProof/>
                <w:webHidden/>
              </w:rPr>
              <w:tab/>
            </w:r>
            <w:r w:rsidR="00B039D7">
              <w:rPr>
                <w:noProof/>
                <w:webHidden/>
              </w:rPr>
              <w:fldChar w:fldCharType="begin"/>
            </w:r>
            <w:r w:rsidR="00B039D7">
              <w:rPr>
                <w:noProof/>
                <w:webHidden/>
              </w:rPr>
              <w:instrText xml:space="preserve"> PAGEREF _Toc430693289 \h </w:instrText>
            </w:r>
            <w:r w:rsidR="00B039D7">
              <w:rPr>
                <w:noProof/>
                <w:webHidden/>
              </w:rPr>
            </w:r>
            <w:r w:rsidR="00B039D7">
              <w:rPr>
                <w:noProof/>
                <w:webHidden/>
              </w:rPr>
              <w:fldChar w:fldCharType="separate"/>
            </w:r>
            <w:r w:rsidR="003043A3">
              <w:rPr>
                <w:noProof/>
                <w:webHidden/>
              </w:rPr>
              <w:t>46</w:t>
            </w:r>
            <w:r w:rsidR="00B039D7">
              <w:rPr>
                <w:noProof/>
                <w:webHidden/>
              </w:rPr>
              <w:fldChar w:fldCharType="end"/>
            </w:r>
          </w:hyperlink>
        </w:p>
        <w:p w14:paraId="2511A98E" w14:textId="77777777" w:rsidR="00B039D7" w:rsidRDefault="007A2AF6">
          <w:pPr>
            <w:pStyle w:val="TOC2"/>
            <w:tabs>
              <w:tab w:val="left" w:pos="1100"/>
            </w:tabs>
            <w:rPr>
              <w:rFonts w:eastAsiaTheme="minorEastAsia"/>
              <w:noProof/>
            </w:rPr>
          </w:pPr>
          <w:hyperlink w:anchor="_Toc430693290" w:history="1">
            <w:r w:rsidR="00B039D7" w:rsidRPr="00A26812">
              <w:rPr>
                <w:rStyle w:val="Hyperlink"/>
                <w:noProof/>
              </w:rPr>
              <w:t>4.14E</w:t>
            </w:r>
            <w:r w:rsidR="00B039D7">
              <w:rPr>
                <w:rFonts w:eastAsiaTheme="minorEastAsia"/>
                <w:noProof/>
              </w:rPr>
              <w:tab/>
            </w:r>
            <w:r w:rsidR="00B039D7" w:rsidRPr="00A26812">
              <w:rPr>
                <w:rStyle w:val="Hyperlink"/>
                <w:noProof/>
              </w:rPr>
              <w:t>BedNight</w:t>
            </w:r>
            <w:r w:rsidR="00B039D7">
              <w:rPr>
                <w:noProof/>
                <w:webHidden/>
              </w:rPr>
              <w:tab/>
            </w:r>
            <w:r w:rsidR="00B039D7">
              <w:rPr>
                <w:noProof/>
                <w:webHidden/>
              </w:rPr>
              <w:fldChar w:fldCharType="begin"/>
            </w:r>
            <w:r w:rsidR="00B039D7">
              <w:rPr>
                <w:noProof/>
                <w:webHidden/>
              </w:rPr>
              <w:instrText xml:space="preserve"> PAGEREF _Toc430693290 \h </w:instrText>
            </w:r>
            <w:r w:rsidR="00B039D7">
              <w:rPr>
                <w:noProof/>
                <w:webHidden/>
              </w:rPr>
            </w:r>
            <w:r w:rsidR="00B039D7">
              <w:rPr>
                <w:noProof/>
                <w:webHidden/>
              </w:rPr>
              <w:fldChar w:fldCharType="separate"/>
            </w:r>
            <w:r w:rsidR="003043A3">
              <w:rPr>
                <w:noProof/>
                <w:webHidden/>
              </w:rPr>
              <w:t>46</w:t>
            </w:r>
            <w:r w:rsidR="00B039D7">
              <w:rPr>
                <w:noProof/>
                <w:webHidden/>
              </w:rPr>
              <w:fldChar w:fldCharType="end"/>
            </w:r>
          </w:hyperlink>
        </w:p>
        <w:p w14:paraId="31A2623C" w14:textId="77777777" w:rsidR="00B039D7" w:rsidRDefault="007A2AF6">
          <w:pPr>
            <w:pStyle w:val="TOC2"/>
            <w:tabs>
              <w:tab w:val="left" w:pos="1100"/>
            </w:tabs>
            <w:rPr>
              <w:rFonts w:eastAsiaTheme="minorEastAsia"/>
              <w:noProof/>
            </w:rPr>
          </w:pPr>
          <w:hyperlink w:anchor="_Toc430693291" w:history="1">
            <w:r w:rsidR="00B039D7" w:rsidRPr="00A26812">
              <w:rPr>
                <w:rStyle w:val="Hyperlink"/>
                <w:noProof/>
              </w:rPr>
              <w:t>4.15.B</w:t>
            </w:r>
            <w:r w:rsidR="00B039D7">
              <w:rPr>
                <w:rFonts w:eastAsiaTheme="minorEastAsia"/>
                <w:noProof/>
              </w:rPr>
              <w:tab/>
            </w:r>
            <w:r w:rsidR="00B039D7" w:rsidRPr="00A26812">
              <w:rPr>
                <w:rStyle w:val="Hyperlink"/>
                <w:noProof/>
              </w:rPr>
              <w:t>SSVFFinancial Assistance</w:t>
            </w:r>
            <w:r w:rsidR="00B039D7">
              <w:rPr>
                <w:noProof/>
                <w:webHidden/>
              </w:rPr>
              <w:tab/>
            </w:r>
            <w:r w:rsidR="00B039D7">
              <w:rPr>
                <w:noProof/>
                <w:webHidden/>
              </w:rPr>
              <w:fldChar w:fldCharType="begin"/>
            </w:r>
            <w:r w:rsidR="00B039D7">
              <w:rPr>
                <w:noProof/>
                <w:webHidden/>
              </w:rPr>
              <w:instrText xml:space="preserve"> PAGEREF _Toc430693291 \h </w:instrText>
            </w:r>
            <w:r w:rsidR="00B039D7">
              <w:rPr>
                <w:noProof/>
                <w:webHidden/>
              </w:rPr>
            </w:r>
            <w:r w:rsidR="00B039D7">
              <w:rPr>
                <w:noProof/>
                <w:webHidden/>
              </w:rPr>
              <w:fldChar w:fldCharType="separate"/>
            </w:r>
            <w:r w:rsidR="003043A3">
              <w:rPr>
                <w:noProof/>
                <w:webHidden/>
              </w:rPr>
              <w:t>46</w:t>
            </w:r>
            <w:r w:rsidR="00B039D7">
              <w:rPr>
                <w:noProof/>
                <w:webHidden/>
              </w:rPr>
              <w:fldChar w:fldCharType="end"/>
            </w:r>
          </w:hyperlink>
        </w:p>
        <w:p w14:paraId="3D9F73BC" w14:textId="77777777" w:rsidR="00B039D7" w:rsidRDefault="007A2AF6">
          <w:pPr>
            <w:pStyle w:val="TOC2"/>
            <w:tabs>
              <w:tab w:val="left" w:pos="1100"/>
            </w:tabs>
            <w:rPr>
              <w:rFonts w:eastAsiaTheme="minorEastAsia"/>
              <w:noProof/>
            </w:rPr>
          </w:pPr>
          <w:hyperlink w:anchor="_Toc430693292" w:history="1">
            <w:r w:rsidR="00B039D7" w:rsidRPr="00A26812">
              <w:rPr>
                <w:rStyle w:val="Hyperlink"/>
                <w:noProof/>
              </w:rPr>
              <w:t>4.16.A</w:t>
            </w:r>
            <w:r w:rsidR="00B039D7">
              <w:rPr>
                <w:rFonts w:eastAsiaTheme="minorEastAsia"/>
                <w:noProof/>
              </w:rPr>
              <w:tab/>
            </w:r>
            <w:r w:rsidR="00B039D7" w:rsidRPr="00A26812">
              <w:rPr>
                <w:rStyle w:val="Hyperlink"/>
                <w:noProof/>
              </w:rPr>
              <w:t>PATHReferral</w:t>
            </w:r>
            <w:r w:rsidR="00B039D7">
              <w:rPr>
                <w:noProof/>
                <w:webHidden/>
              </w:rPr>
              <w:tab/>
            </w:r>
            <w:r w:rsidR="00B039D7">
              <w:rPr>
                <w:noProof/>
                <w:webHidden/>
              </w:rPr>
              <w:fldChar w:fldCharType="begin"/>
            </w:r>
            <w:r w:rsidR="00B039D7">
              <w:rPr>
                <w:noProof/>
                <w:webHidden/>
              </w:rPr>
              <w:instrText xml:space="preserve"> PAGEREF _Toc430693292 \h </w:instrText>
            </w:r>
            <w:r w:rsidR="00B039D7">
              <w:rPr>
                <w:noProof/>
                <w:webHidden/>
              </w:rPr>
            </w:r>
            <w:r w:rsidR="00B039D7">
              <w:rPr>
                <w:noProof/>
                <w:webHidden/>
              </w:rPr>
              <w:fldChar w:fldCharType="separate"/>
            </w:r>
            <w:r w:rsidR="003043A3">
              <w:rPr>
                <w:noProof/>
                <w:webHidden/>
              </w:rPr>
              <w:t>46</w:t>
            </w:r>
            <w:r w:rsidR="00B039D7">
              <w:rPr>
                <w:noProof/>
                <w:webHidden/>
              </w:rPr>
              <w:fldChar w:fldCharType="end"/>
            </w:r>
          </w:hyperlink>
        </w:p>
        <w:p w14:paraId="2927C844" w14:textId="77777777" w:rsidR="00B039D7" w:rsidRDefault="007A2AF6">
          <w:pPr>
            <w:pStyle w:val="TOC2"/>
            <w:tabs>
              <w:tab w:val="left" w:pos="1100"/>
            </w:tabs>
            <w:rPr>
              <w:rFonts w:eastAsiaTheme="minorEastAsia"/>
              <w:noProof/>
            </w:rPr>
          </w:pPr>
          <w:hyperlink w:anchor="_Toc430693293" w:history="1">
            <w:r w:rsidR="00B039D7" w:rsidRPr="00A26812">
              <w:rPr>
                <w:rStyle w:val="Hyperlink"/>
                <w:noProof/>
              </w:rPr>
              <w:t>4.16.B</w:t>
            </w:r>
            <w:r w:rsidR="00B039D7">
              <w:rPr>
                <w:rFonts w:eastAsiaTheme="minorEastAsia"/>
                <w:noProof/>
              </w:rPr>
              <w:tab/>
            </w:r>
            <w:r w:rsidR="00B039D7" w:rsidRPr="00A26812">
              <w:rPr>
                <w:rStyle w:val="Hyperlink"/>
                <w:noProof/>
              </w:rPr>
              <w:t>RHYReferral</w:t>
            </w:r>
            <w:r w:rsidR="00B039D7">
              <w:rPr>
                <w:noProof/>
                <w:webHidden/>
              </w:rPr>
              <w:tab/>
            </w:r>
            <w:r w:rsidR="00B039D7">
              <w:rPr>
                <w:noProof/>
                <w:webHidden/>
              </w:rPr>
              <w:fldChar w:fldCharType="begin"/>
            </w:r>
            <w:r w:rsidR="00B039D7">
              <w:rPr>
                <w:noProof/>
                <w:webHidden/>
              </w:rPr>
              <w:instrText xml:space="preserve"> PAGEREF _Toc430693293 \h </w:instrText>
            </w:r>
            <w:r w:rsidR="00B039D7">
              <w:rPr>
                <w:noProof/>
                <w:webHidden/>
              </w:rPr>
            </w:r>
            <w:r w:rsidR="00B039D7">
              <w:rPr>
                <w:noProof/>
                <w:webHidden/>
              </w:rPr>
              <w:fldChar w:fldCharType="separate"/>
            </w:r>
            <w:r w:rsidR="003043A3">
              <w:rPr>
                <w:noProof/>
                <w:webHidden/>
              </w:rPr>
              <w:t>47</w:t>
            </w:r>
            <w:r w:rsidR="00B039D7">
              <w:rPr>
                <w:noProof/>
                <w:webHidden/>
              </w:rPr>
              <w:fldChar w:fldCharType="end"/>
            </w:r>
          </w:hyperlink>
        </w:p>
        <w:p w14:paraId="763AB1CA" w14:textId="77777777" w:rsidR="00B039D7" w:rsidRDefault="007A2AF6">
          <w:pPr>
            <w:pStyle w:val="TOC2"/>
            <w:tabs>
              <w:tab w:val="left" w:pos="1320"/>
            </w:tabs>
            <w:rPr>
              <w:rFonts w:eastAsiaTheme="minorEastAsia"/>
              <w:noProof/>
            </w:rPr>
          </w:pPr>
          <w:hyperlink w:anchor="_Toc430693294" w:history="1">
            <w:r w:rsidR="00B039D7" w:rsidRPr="00A26812">
              <w:rPr>
                <w:rStyle w:val="Hyperlink"/>
                <w:noProof/>
              </w:rPr>
              <w:t>4.16.A1</w:t>
            </w:r>
            <w:r w:rsidR="00B039D7">
              <w:rPr>
                <w:rFonts w:eastAsiaTheme="minorEastAsia"/>
                <w:noProof/>
              </w:rPr>
              <w:tab/>
            </w:r>
            <w:r w:rsidR="00B039D7" w:rsidRPr="00A26812">
              <w:rPr>
                <w:rStyle w:val="Hyperlink"/>
                <w:noProof/>
              </w:rPr>
              <w:t>PATHReferralOutcome</w:t>
            </w:r>
            <w:r w:rsidR="00B039D7">
              <w:rPr>
                <w:noProof/>
                <w:webHidden/>
              </w:rPr>
              <w:tab/>
            </w:r>
            <w:r w:rsidR="00B039D7">
              <w:rPr>
                <w:noProof/>
                <w:webHidden/>
              </w:rPr>
              <w:fldChar w:fldCharType="begin"/>
            </w:r>
            <w:r w:rsidR="00B039D7">
              <w:rPr>
                <w:noProof/>
                <w:webHidden/>
              </w:rPr>
              <w:instrText xml:space="preserve"> PAGEREF _Toc430693294 \h </w:instrText>
            </w:r>
            <w:r w:rsidR="00B039D7">
              <w:rPr>
                <w:noProof/>
                <w:webHidden/>
              </w:rPr>
            </w:r>
            <w:r w:rsidR="00B039D7">
              <w:rPr>
                <w:noProof/>
                <w:webHidden/>
              </w:rPr>
              <w:fldChar w:fldCharType="separate"/>
            </w:r>
            <w:r w:rsidR="003043A3">
              <w:rPr>
                <w:noProof/>
                <w:webHidden/>
              </w:rPr>
              <w:t>47</w:t>
            </w:r>
            <w:r w:rsidR="00B039D7">
              <w:rPr>
                <w:noProof/>
                <w:webHidden/>
              </w:rPr>
              <w:fldChar w:fldCharType="end"/>
            </w:r>
          </w:hyperlink>
        </w:p>
        <w:p w14:paraId="44C39176" w14:textId="77777777" w:rsidR="00B039D7" w:rsidRDefault="007A2AF6">
          <w:pPr>
            <w:pStyle w:val="TOC2"/>
            <w:tabs>
              <w:tab w:val="left" w:pos="1100"/>
            </w:tabs>
            <w:rPr>
              <w:rFonts w:eastAsiaTheme="minorEastAsia"/>
              <w:noProof/>
            </w:rPr>
          </w:pPr>
          <w:hyperlink w:anchor="_Toc430693295" w:history="1">
            <w:r w:rsidR="00B039D7" w:rsidRPr="00A26812">
              <w:rPr>
                <w:rStyle w:val="Hyperlink"/>
                <w:noProof/>
              </w:rPr>
              <w:t>4.18.1</w:t>
            </w:r>
            <w:r w:rsidR="00B039D7">
              <w:rPr>
                <w:rFonts w:eastAsiaTheme="minorEastAsia"/>
                <w:noProof/>
              </w:rPr>
              <w:tab/>
            </w:r>
            <w:r w:rsidR="00B039D7" w:rsidRPr="00A26812">
              <w:rPr>
                <w:rStyle w:val="Hyperlink"/>
                <w:noProof/>
              </w:rPr>
              <w:t>HousingAssessmentDisposition</w:t>
            </w:r>
            <w:r w:rsidR="00B039D7">
              <w:rPr>
                <w:noProof/>
                <w:webHidden/>
              </w:rPr>
              <w:tab/>
            </w:r>
            <w:r w:rsidR="00B039D7">
              <w:rPr>
                <w:noProof/>
                <w:webHidden/>
              </w:rPr>
              <w:fldChar w:fldCharType="begin"/>
            </w:r>
            <w:r w:rsidR="00B039D7">
              <w:rPr>
                <w:noProof/>
                <w:webHidden/>
              </w:rPr>
              <w:instrText xml:space="preserve"> PAGEREF _Toc430693295 \h </w:instrText>
            </w:r>
            <w:r w:rsidR="00B039D7">
              <w:rPr>
                <w:noProof/>
                <w:webHidden/>
              </w:rPr>
            </w:r>
            <w:r w:rsidR="00B039D7">
              <w:rPr>
                <w:noProof/>
                <w:webHidden/>
              </w:rPr>
              <w:fldChar w:fldCharType="separate"/>
            </w:r>
            <w:r w:rsidR="003043A3">
              <w:rPr>
                <w:noProof/>
                <w:webHidden/>
              </w:rPr>
              <w:t>47</w:t>
            </w:r>
            <w:r w:rsidR="00B039D7">
              <w:rPr>
                <w:noProof/>
                <w:webHidden/>
              </w:rPr>
              <w:fldChar w:fldCharType="end"/>
            </w:r>
          </w:hyperlink>
        </w:p>
        <w:p w14:paraId="1DB0381B" w14:textId="77777777" w:rsidR="00B039D7" w:rsidRDefault="007A2AF6">
          <w:pPr>
            <w:pStyle w:val="TOC2"/>
            <w:tabs>
              <w:tab w:val="left" w:pos="1100"/>
            </w:tabs>
            <w:rPr>
              <w:rFonts w:eastAsiaTheme="minorEastAsia"/>
              <w:noProof/>
            </w:rPr>
          </w:pPr>
          <w:hyperlink w:anchor="_Toc430693296" w:history="1">
            <w:r w:rsidR="00B039D7" w:rsidRPr="00A26812">
              <w:rPr>
                <w:rStyle w:val="Hyperlink"/>
                <w:noProof/>
              </w:rPr>
              <w:t>4.19.1</w:t>
            </w:r>
            <w:r w:rsidR="00B039D7">
              <w:rPr>
                <w:rFonts w:eastAsiaTheme="minorEastAsia"/>
                <w:noProof/>
              </w:rPr>
              <w:tab/>
            </w:r>
            <w:r w:rsidR="00B039D7" w:rsidRPr="00A26812">
              <w:rPr>
                <w:rStyle w:val="Hyperlink"/>
                <w:noProof/>
              </w:rPr>
              <w:t>HousingAssessmentAtExit</w:t>
            </w:r>
            <w:r w:rsidR="00B039D7">
              <w:rPr>
                <w:noProof/>
                <w:webHidden/>
              </w:rPr>
              <w:tab/>
            </w:r>
            <w:r w:rsidR="00B039D7">
              <w:rPr>
                <w:noProof/>
                <w:webHidden/>
              </w:rPr>
              <w:fldChar w:fldCharType="begin"/>
            </w:r>
            <w:r w:rsidR="00B039D7">
              <w:rPr>
                <w:noProof/>
                <w:webHidden/>
              </w:rPr>
              <w:instrText xml:space="preserve"> PAGEREF _Toc430693296 \h </w:instrText>
            </w:r>
            <w:r w:rsidR="00B039D7">
              <w:rPr>
                <w:noProof/>
                <w:webHidden/>
              </w:rPr>
            </w:r>
            <w:r w:rsidR="00B039D7">
              <w:rPr>
                <w:noProof/>
                <w:webHidden/>
              </w:rPr>
              <w:fldChar w:fldCharType="separate"/>
            </w:r>
            <w:r w:rsidR="003043A3">
              <w:rPr>
                <w:noProof/>
                <w:webHidden/>
              </w:rPr>
              <w:t>48</w:t>
            </w:r>
            <w:r w:rsidR="00B039D7">
              <w:rPr>
                <w:noProof/>
                <w:webHidden/>
              </w:rPr>
              <w:fldChar w:fldCharType="end"/>
            </w:r>
          </w:hyperlink>
        </w:p>
        <w:p w14:paraId="0C652E4A" w14:textId="77777777" w:rsidR="00B039D7" w:rsidRDefault="007A2AF6">
          <w:pPr>
            <w:pStyle w:val="TOC2"/>
            <w:tabs>
              <w:tab w:val="left" w:pos="1100"/>
            </w:tabs>
            <w:rPr>
              <w:rFonts w:eastAsiaTheme="minorEastAsia"/>
              <w:noProof/>
            </w:rPr>
          </w:pPr>
          <w:hyperlink w:anchor="_Toc430693297" w:history="1">
            <w:r w:rsidR="00B039D7" w:rsidRPr="00A26812">
              <w:rPr>
                <w:rStyle w:val="Hyperlink"/>
                <w:noProof/>
              </w:rPr>
              <w:t>4.19.A</w:t>
            </w:r>
            <w:r w:rsidR="00B039D7">
              <w:rPr>
                <w:rFonts w:eastAsiaTheme="minorEastAsia"/>
                <w:noProof/>
              </w:rPr>
              <w:tab/>
            </w:r>
            <w:r w:rsidR="00B039D7" w:rsidRPr="00A26812">
              <w:rPr>
                <w:rStyle w:val="Hyperlink"/>
                <w:noProof/>
              </w:rPr>
              <w:t>SubsidyInformation</w:t>
            </w:r>
            <w:r w:rsidR="00B039D7">
              <w:rPr>
                <w:noProof/>
                <w:webHidden/>
              </w:rPr>
              <w:tab/>
            </w:r>
            <w:r w:rsidR="00B039D7">
              <w:rPr>
                <w:noProof/>
                <w:webHidden/>
              </w:rPr>
              <w:fldChar w:fldCharType="begin"/>
            </w:r>
            <w:r w:rsidR="00B039D7">
              <w:rPr>
                <w:noProof/>
                <w:webHidden/>
              </w:rPr>
              <w:instrText xml:space="preserve"> PAGEREF _Toc430693297 \h </w:instrText>
            </w:r>
            <w:r w:rsidR="00B039D7">
              <w:rPr>
                <w:noProof/>
                <w:webHidden/>
              </w:rPr>
            </w:r>
            <w:r w:rsidR="00B039D7">
              <w:rPr>
                <w:noProof/>
                <w:webHidden/>
              </w:rPr>
              <w:fldChar w:fldCharType="separate"/>
            </w:r>
            <w:r w:rsidR="003043A3">
              <w:rPr>
                <w:noProof/>
                <w:webHidden/>
              </w:rPr>
              <w:t>48</w:t>
            </w:r>
            <w:r w:rsidR="00B039D7">
              <w:rPr>
                <w:noProof/>
                <w:webHidden/>
              </w:rPr>
              <w:fldChar w:fldCharType="end"/>
            </w:r>
          </w:hyperlink>
        </w:p>
        <w:p w14:paraId="20AD957E" w14:textId="77777777" w:rsidR="00B039D7" w:rsidRDefault="007A2AF6">
          <w:pPr>
            <w:pStyle w:val="TOC2"/>
            <w:tabs>
              <w:tab w:val="left" w:pos="1100"/>
            </w:tabs>
            <w:rPr>
              <w:rFonts w:eastAsiaTheme="minorEastAsia"/>
              <w:noProof/>
            </w:rPr>
          </w:pPr>
          <w:hyperlink w:anchor="_Toc430693298" w:history="1">
            <w:r w:rsidR="00B039D7" w:rsidRPr="00A26812">
              <w:rPr>
                <w:rStyle w:val="Hyperlink"/>
                <w:noProof/>
              </w:rPr>
              <w:t>4.20.A</w:t>
            </w:r>
            <w:r w:rsidR="00B039D7">
              <w:rPr>
                <w:rFonts w:eastAsiaTheme="minorEastAsia"/>
                <w:noProof/>
              </w:rPr>
              <w:tab/>
            </w:r>
            <w:r w:rsidR="00B039D7" w:rsidRPr="00A26812">
              <w:rPr>
                <w:rStyle w:val="Hyperlink"/>
                <w:noProof/>
              </w:rPr>
              <w:t>ReasonNotEnrolled</w:t>
            </w:r>
            <w:r w:rsidR="00B039D7">
              <w:rPr>
                <w:noProof/>
                <w:webHidden/>
              </w:rPr>
              <w:tab/>
            </w:r>
            <w:r w:rsidR="00B039D7">
              <w:rPr>
                <w:noProof/>
                <w:webHidden/>
              </w:rPr>
              <w:fldChar w:fldCharType="begin"/>
            </w:r>
            <w:r w:rsidR="00B039D7">
              <w:rPr>
                <w:noProof/>
                <w:webHidden/>
              </w:rPr>
              <w:instrText xml:space="preserve"> PAGEREF _Toc430693298 \h </w:instrText>
            </w:r>
            <w:r w:rsidR="00B039D7">
              <w:rPr>
                <w:noProof/>
                <w:webHidden/>
              </w:rPr>
            </w:r>
            <w:r w:rsidR="00B039D7">
              <w:rPr>
                <w:noProof/>
                <w:webHidden/>
              </w:rPr>
              <w:fldChar w:fldCharType="separate"/>
            </w:r>
            <w:r w:rsidR="003043A3">
              <w:rPr>
                <w:noProof/>
                <w:webHidden/>
              </w:rPr>
              <w:t>48</w:t>
            </w:r>
            <w:r w:rsidR="00B039D7">
              <w:rPr>
                <w:noProof/>
                <w:webHidden/>
              </w:rPr>
              <w:fldChar w:fldCharType="end"/>
            </w:r>
          </w:hyperlink>
        </w:p>
        <w:p w14:paraId="3E4CB6A0" w14:textId="77777777" w:rsidR="00B039D7" w:rsidRDefault="007A2AF6">
          <w:pPr>
            <w:pStyle w:val="TOC2"/>
            <w:tabs>
              <w:tab w:val="left" w:pos="1100"/>
            </w:tabs>
            <w:rPr>
              <w:rFonts w:eastAsiaTheme="minorEastAsia"/>
              <w:noProof/>
            </w:rPr>
          </w:pPr>
          <w:hyperlink w:anchor="_Toc430693299" w:history="1">
            <w:r w:rsidR="00B039D7" w:rsidRPr="00A26812">
              <w:rPr>
                <w:rStyle w:val="Hyperlink"/>
                <w:noProof/>
              </w:rPr>
              <w:t>4.22.A</w:t>
            </w:r>
            <w:r w:rsidR="00B039D7">
              <w:rPr>
                <w:rFonts w:eastAsiaTheme="minorEastAsia"/>
                <w:noProof/>
              </w:rPr>
              <w:tab/>
            </w:r>
            <w:r w:rsidR="00B039D7" w:rsidRPr="00A26812">
              <w:rPr>
                <w:rStyle w:val="Hyperlink"/>
                <w:noProof/>
              </w:rPr>
              <w:t>ReasonNoServices</w:t>
            </w:r>
            <w:r w:rsidR="00B039D7">
              <w:rPr>
                <w:noProof/>
                <w:webHidden/>
              </w:rPr>
              <w:tab/>
            </w:r>
            <w:r w:rsidR="00B039D7">
              <w:rPr>
                <w:noProof/>
                <w:webHidden/>
              </w:rPr>
              <w:fldChar w:fldCharType="begin"/>
            </w:r>
            <w:r w:rsidR="00B039D7">
              <w:rPr>
                <w:noProof/>
                <w:webHidden/>
              </w:rPr>
              <w:instrText xml:space="preserve"> PAGEREF _Toc430693299 \h </w:instrText>
            </w:r>
            <w:r w:rsidR="00B039D7">
              <w:rPr>
                <w:noProof/>
                <w:webHidden/>
              </w:rPr>
            </w:r>
            <w:r w:rsidR="00B039D7">
              <w:rPr>
                <w:noProof/>
                <w:webHidden/>
              </w:rPr>
              <w:fldChar w:fldCharType="separate"/>
            </w:r>
            <w:r w:rsidR="003043A3">
              <w:rPr>
                <w:noProof/>
                <w:webHidden/>
              </w:rPr>
              <w:t>48</w:t>
            </w:r>
            <w:r w:rsidR="00B039D7">
              <w:rPr>
                <w:noProof/>
                <w:webHidden/>
              </w:rPr>
              <w:fldChar w:fldCharType="end"/>
            </w:r>
          </w:hyperlink>
        </w:p>
        <w:p w14:paraId="2006E647" w14:textId="77777777" w:rsidR="00B039D7" w:rsidRDefault="007A2AF6">
          <w:pPr>
            <w:pStyle w:val="TOC2"/>
            <w:tabs>
              <w:tab w:val="left" w:pos="1100"/>
            </w:tabs>
            <w:rPr>
              <w:rFonts w:eastAsiaTheme="minorEastAsia"/>
              <w:noProof/>
            </w:rPr>
          </w:pPr>
          <w:hyperlink w:anchor="_Toc430693300" w:history="1">
            <w:r w:rsidR="00B039D7" w:rsidRPr="00A26812">
              <w:rPr>
                <w:rStyle w:val="Hyperlink"/>
                <w:noProof/>
              </w:rPr>
              <w:t>4.23.1</w:t>
            </w:r>
            <w:r w:rsidR="00B039D7">
              <w:rPr>
                <w:rFonts w:eastAsiaTheme="minorEastAsia"/>
                <w:noProof/>
              </w:rPr>
              <w:tab/>
            </w:r>
            <w:r w:rsidR="00B039D7" w:rsidRPr="00A26812">
              <w:rPr>
                <w:rStyle w:val="Hyperlink"/>
                <w:noProof/>
              </w:rPr>
              <w:t>SexualOrientation</w:t>
            </w:r>
            <w:r w:rsidR="00B039D7">
              <w:rPr>
                <w:noProof/>
                <w:webHidden/>
              </w:rPr>
              <w:tab/>
            </w:r>
            <w:r w:rsidR="00B039D7">
              <w:rPr>
                <w:noProof/>
                <w:webHidden/>
              </w:rPr>
              <w:fldChar w:fldCharType="begin"/>
            </w:r>
            <w:r w:rsidR="00B039D7">
              <w:rPr>
                <w:noProof/>
                <w:webHidden/>
              </w:rPr>
              <w:instrText xml:space="preserve"> PAGEREF _Toc430693300 \h </w:instrText>
            </w:r>
            <w:r w:rsidR="00B039D7">
              <w:rPr>
                <w:noProof/>
                <w:webHidden/>
              </w:rPr>
            </w:r>
            <w:r w:rsidR="00B039D7">
              <w:rPr>
                <w:noProof/>
                <w:webHidden/>
              </w:rPr>
              <w:fldChar w:fldCharType="separate"/>
            </w:r>
            <w:r w:rsidR="003043A3">
              <w:rPr>
                <w:noProof/>
                <w:webHidden/>
              </w:rPr>
              <w:t>49</w:t>
            </w:r>
            <w:r w:rsidR="00B039D7">
              <w:rPr>
                <w:noProof/>
                <w:webHidden/>
              </w:rPr>
              <w:fldChar w:fldCharType="end"/>
            </w:r>
          </w:hyperlink>
        </w:p>
        <w:p w14:paraId="43BCF694" w14:textId="77777777" w:rsidR="00B039D7" w:rsidRDefault="007A2AF6">
          <w:pPr>
            <w:pStyle w:val="TOC2"/>
            <w:tabs>
              <w:tab w:val="left" w:pos="1100"/>
            </w:tabs>
            <w:rPr>
              <w:rFonts w:eastAsiaTheme="minorEastAsia"/>
              <w:noProof/>
            </w:rPr>
          </w:pPr>
          <w:hyperlink w:anchor="_Toc430693301" w:history="1">
            <w:r w:rsidR="00B039D7" w:rsidRPr="00A26812">
              <w:rPr>
                <w:rStyle w:val="Hyperlink"/>
                <w:noProof/>
              </w:rPr>
              <w:t>4.24.1</w:t>
            </w:r>
            <w:r w:rsidR="00B039D7">
              <w:rPr>
                <w:rFonts w:eastAsiaTheme="minorEastAsia"/>
                <w:noProof/>
              </w:rPr>
              <w:tab/>
            </w:r>
            <w:r w:rsidR="00B039D7" w:rsidRPr="00A26812">
              <w:rPr>
                <w:rStyle w:val="Hyperlink"/>
                <w:noProof/>
              </w:rPr>
              <w:t>LastGradeCompleted</w:t>
            </w:r>
            <w:r w:rsidR="00B039D7">
              <w:rPr>
                <w:noProof/>
                <w:webHidden/>
              </w:rPr>
              <w:tab/>
            </w:r>
            <w:r w:rsidR="00B039D7">
              <w:rPr>
                <w:noProof/>
                <w:webHidden/>
              </w:rPr>
              <w:fldChar w:fldCharType="begin"/>
            </w:r>
            <w:r w:rsidR="00B039D7">
              <w:rPr>
                <w:noProof/>
                <w:webHidden/>
              </w:rPr>
              <w:instrText xml:space="preserve"> PAGEREF _Toc430693301 \h </w:instrText>
            </w:r>
            <w:r w:rsidR="00B039D7">
              <w:rPr>
                <w:noProof/>
                <w:webHidden/>
              </w:rPr>
            </w:r>
            <w:r w:rsidR="00B039D7">
              <w:rPr>
                <w:noProof/>
                <w:webHidden/>
              </w:rPr>
              <w:fldChar w:fldCharType="separate"/>
            </w:r>
            <w:r w:rsidR="003043A3">
              <w:rPr>
                <w:noProof/>
                <w:webHidden/>
              </w:rPr>
              <w:t>49</w:t>
            </w:r>
            <w:r w:rsidR="00B039D7">
              <w:rPr>
                <w:noProof/>
                <w:webHidden/>
              </w:rPr>
              <w:fldChar w:fldCharType="end"/>
            </w:r>
          </w:hyperlink>
        </w:p>
        <w:p w14:paraId="434C5BDD" w14:textId="77777777" w:rsidR="00B039D7" w:rsidRDefault="007A2AF6">
          <w:pPr>
            <w:pStyle w:val="TOC2"/>
            <w:tabs>
              <w:tab w:val="left" w:pos="1100"/>
            </w:tabs>
            <w:rPr>
              <w:rFonts w:eastAsiaTheme="minorEastAsia"/>
              <w:noProof/>
            </w:rPr>
          </w:pPr>
          <w:hyperlink w:anchor="_Toc430693302" w:history="1">
            <w:r w:rsidR="00B039D7" w:rsidRPr="00A26812">
              <w:rPr>
                <w:rStyle w:val="Hyperlink"/>
                <w:noProof/>
              </w:rPr>
              <w:t>4.25.1</w:t>
            </w:r>
            <w:r w:rsidR="00B039D7">
              <w:rPr>
                <w:rFonts w:eastAsiaTheme="minorEastAsia"/>
                <w:noProof/>
              </w:rPr>
              <w:tab/>
            </w:r>
            <w:r w:rsidR="00B039D7" w:rsidRPr="00A26812">
              <w:rPr>
                <w:rStyle w:val="Hyperlink"/>
                <w:noProof/>
              </w:rPr>
              <w:t>SchoolStatus</w:t>
            </w:r>
            <w:r w:rsidR="00B039D7">
              <w:rPr>
                <w:noProof/>
                <w:webHidden/>
              </w:rPr>
              <w:tab/>
            </w:r>
            <w:r w:rsidR="00B039D7">
              <w:rPr>
                <w:noProof/>
                <w:webHidden/>
              </w:rPr>
              <w:fldChar w:fldCharType="begin"/>
            </w:r>
            <w:r w:rsidR="00B039D7">
              <w:rPr>
                <w:noProof/>
                <w:webHidden/>
              </w:rPr>
              <w:instrText xml:space="preserve"> PAGEREF _Toc430693302 \h </w:instrText>
            </w:r>
            <w:r w:rsidR="00B039D7">
              <w:rPr>
                <w:noProof/>
                <w:webHidden/>
              </w:rPr>
            </w:r>
            <w:r w:rsidR="00B039D7">
              <w:rPr>
                <w:noProof/>
                <w:webHidden/>
              </w:rPr>
              <w:fldChar w:fldCharType="separate"/>
            </w:r>
            <w:r w:rsidR="003043A3">
              <w:rPr>
                <w:noProof/>
                <w:webHidden/>
              </w:rPr>
              <w:t>49</w:t>
            </w:r>
            <w:r w:rsidR="00B039D7">
              <w:rPr>
                <w:noProof/>
                <w:webHidden/>
              </w:rPr>
              <w:fldChar w:fldCharType="end"/>
            </w:r>
          </w:hyperlink>
        </w:p>
        <w:p w14:paraId="636D0DCA" w14:textId="77777777" w:rsidR="00B039D7" w:rsidRDefault="007A2AF6">
          <w:pPr>
            <w:pStyle w:val="TOC2"/>
            <w:tabs>
              <w:tab w:val="left" w:pos="1100"/>
            </w:tabs>
            <w:rPr>
              <w:rFonts w:eastAsiaTheme="minorEastAsia"/>
              <w:noProof/>
            </w:rPr>
          </w:pPr>
          <w:hyperlink w:anchor="_Toc430693303" w:history="1">
            <w:r w:rsidR="00B039D7" w:rsidRPr="00A26812">
              <w:rPr>
                <w:rStyle w:val="Hyperlink"/>
                <w:noProof/>
              </w:rPr>
              <w:t>4.26.A</w:t>
            </w:r>
            <w:r w:rsidR="00B039D7">
              <w:rPr>
                <w:rFonts w:eastAsiaTheme="minorEastAsia"/>
                <w:noProof/>
              </w:rPr>
              <w:tab/>
            </w:r>
            <w:r w:rsidR="00B039D7" w:rsidRPr="00A26812">
              <w:rPr>
                <w:rStyle w:val="Hyperlink"/>
                <w:noProof/>
              </w:rPr>
              <w:t>EmploymentType</w:t>
            </w:r>
            <w:r w:rsidR="00B039D7">
              <w:rPr>
                <w:noProof/>
                <w:webHidden/>
              </w:rPr>
              <w:tab/>
            </w:r>
            <w:r w:rsidR="00B039D7">
              <w:rPr>
                <w:noProof/>
                <w:webHidden/>
              </w:rPr>
              <w:fldChar w:fldCharType="begin"/>
            </w:r>
            <w:r w:rsidR="00B039D7">
              <w:rPr>
                <w:noProof/>
                <w:webHidden/>
              </w:rPr>
              <w:instrText xml:space="preserve"> PAGEREF _Toc430693303 \h </w:instrText>
            </w:r>
            <w:r w:rsidR="00B039D7">
              <w:rPr>
                <w:noProof/>
                <w:webHidden/>
              </w:rPr>
            </w:r>
            <w:r w:rsidR="00B039D7">
              <w:rPr>
                <w:noProof/>
                <w:webHidden/>
              </w:rPr>
              <w:fldChar w:fldCharType="separate"/>
            </w:r>
            <w:r w:rsidR="003043A3">
              <w:rPr>
                <w:noProof/>
                <w:webHidden/>
              </w:rPr>
              <w:t>49</w:t>
            </w:r>
            <w:r w:rsidR="00B039D7">
              <w:rPr>
                <w:noProof/>
                <w:webHidden/>
              </w:rPr>
              <w:fldChar w:fldCharType="end"/>
            </w:r>
          </w:hyperlink>
        </w:p>
        <w:p w14:paraId="69B6FCC9" w14:textId="77777777" w:rsidR="00B039D7" w:rsidRDefault="007A2AF6">
          <w:pPr>
            <w:pStyle w:val="TOC2"/>
            <w:tabs>
              <w:tab w:val="left" w:pos="1100"/>
            </w:tabs>
            <w:rPr>
              <w:rFonts w:eastAsiaTheme="minorEastAsia"/>
              <w:noProof/>
            </w:rPr>
          </w:pPr>
          <w:hyperlink w:anchor="_Toc430693304" w:history="1">
            <w:r w:rsidR="00B039D7" w:rsidRPr="00A26812">
              <w:rPr>
                <w:rStyle w:val="Hyperlink"/>
                <w:noProof/>
              </w:rPr>
              <w:t>4.26.B</w:t>
            </w:r>
            <w:r w:rsidR="00B039D7">
              <w:rPr>
                <w:rFonts w:eastAsiaTheme="minorEastAsia"/>
                <w:noProof/>
              </w:rPr>
              <w:tab/>
            </w:r>
            <w:r w:rsidR="00B039D7" w:rsidRPr="00A26812">
              <w:rPr>
                <w:rStyle w:val="Hyperlink"/>
                <w:noProof/>
              </w:rPr>
              <w:t>NotEmployedReason</w:t>
            </w:r>
            <w:r w:rsidR="00B039D7">
              <w:rPr>
                <w:noProof/>
                <w:webHidden/>
              </w:rPr>
              <w:tab/>
            </w:r>
            <w:r w:rsidR="00B039D7">
              <w:rPr>
                <w:noProof/>
                <w:webHidden/>
              </w:rPr>
              <w:fldChar w:fldCharType="begin"/>
            </w:r>
            <w:r w:rsidR="00B039D7">
              <w:rPr>
                <w:noProof/>
                <w:webHidden/>
              </w:rPr>
              <w:instrText xml:space="preserve"> PAGEREF _Toc430693304 \h </w:instrText>
            </w:r>
            <w:r w:rsidR="00B039D7">
              <w:rPr>
                <w:noProof/>
                <w:webHidden/>
              </w:rPr>
            </w:r>
            <w:r w:rsidR="00B039D7">
              <w:rPr>
                <w:noProof/>
                <w:webHidden/>
              </w:rPr>
              <w:fldChar w:fldCharType="separate"/>
            </w:r>
            <w:r w:rsidR="003043A3">
              <w:rPr>
                <w:noProof/>
                <w:webHidden/>
              </w:rPr>
              <w:t>50</w:t>
            </w:r>
            <w:r w:rsidR="00B039D7">
              <w:rPr>
                <w:noProof/>
                <w:webHidden/>
              </w:rPr>
              <w:fldChar w:fldCharType="end"/>
            </w:r>
          </w:hyperlink>
        </w:p>
        <w:p w14:paraId="2C0C9545" w14:textId="77777777" w:rsidR="00B039D7" w:rsidRDefault="007A2AF6">
          <w:pPr>
            <w:pStyle w:val="TOC2"/>
            <w:tabs>
              <w:tab w:val="left" w:pos="1100"/>
            </w:tabs>
            <w:rPr>
              <w:rFonts w:eastAsiaTheme="minorEastAsia"/>
              <w:noProof/>
            </w:rPr>
          </w:pPr>
          <w:hyperlink w:anchor="_Toc430693305" w:history="1">
            <w:r w:rsidR="00B039D7" w:rsidRPr="00A26812">
              <w:rPr>
                <w:rStyle w:val="Hyperlink"/>
                <w:noProof/>
              </w:rPr>
              <w:t>4.27.1</w:t>
            </w:r>
            <w:r w:rsidR="00B039D7">
              <w:rPr>
                <w:rFonts w:eastAsiaTheme="minorEastAsia"/>
                <w:noProof/>
              </w:rPr>
              <w:tab/>
            </w:r>
            <w:r w:rsidR="00B039D7" w:rsidRPr="00A26812">
              <w:rPr>
                <w:rStyle w:val="Hyperlink"/>
                <w:noProof/>
              </w:rPr>
              <w:t>HealthStatus</w:t>
            </w:r>
            <w:r w:rsidR="00B039D7">
              <w:rPr>
                <w:noProof/>
                <w:webHidden/>
              </w:rPr>
              <w:tab/>
            </w:r>
            <w:r w:rsidR="00B039D7">
              <w:rPr>
                <w:noProof/>
                <w:webHidden/>
              </w:rPr>
              <w:fldChar w:fldCharType="begin"/>
            </w:r>
            <w:r w:rsidR="00B039D7">
              <w:rPr>
                <w:noProof/>
                <w:webHidden/>
              </w:rPr>
              <w:instrText xml:space="preserve"> PAGEREF _Toc430693305 \h </w:instrText>
            </w:r>
            <w:r w:rsidR="00B039D7">
              <w:rPr>
                <w:noProof/>
                <w:webHidden/>
              </w:rPr>
            </w:r>
            <w:r w:rsidR="00B039D7">
              <w:rPr>
                <w:noProof/>
                <w:webHidden/>
              </w:rPr>
              <w:fldChar w:fldCharType="separate"/>
            </w:r>
            <w:r w:rsidR="003043A3">
              <w:rPr>
                <w:noProof/>
                <w:webHidden/>
              </w:rPr>
              <w:t>50</w:t>
            </w:r>
            <w:r w:rsidR="00B039D7">
              <w:rPr>
                <w:noProof/>
                <w:webHidden/>
              </w:rPr>
              <w:fldChar w:fldCharType="end"/>
            </w:r>
          </w:hyperlink>
        </w:p>
        <w:p w14:paraId="79C74145" w14:textId="77777777" w:rsidR="00B039D7" w:rsidRDefault="007A2AF6">
          <w:pPr>
            <w:pStyle w:val="TOC2"/>
            <w:tabs>
              <w:tab w:val="left" w:pos="1100"/>
            </w:tabs>
            <w:rPr>
              <w:rFonts w:eastAsiaTheme="minorEastAsia"/>
              <w:noProof/>
            </w:rPr>
          </w:pPr>
          <w:hyperlink w:anchor="_Toc430693306" w:history="1">
            <w:r w:rsidR="00B039D7" w:rsidRPr="00A26812">
              <w:rPr>
                <w:rStyle w:val="Hyperlink"/>
                <w:noProof/>
              </w:rPr>
              <w:t>4.33.A</w:t>
            </w:r>
            <w:r w:rsidR="00B039D7">
              <w:rPr>
                <w:rFonts w:eastAsiaTheme="minorEastAsia"/>
                <w:noProof/>
              </w:rPr>
              <w:tab/>
            </w:r>
            <w:r w:rsidR="00B039D7" w:rsidRPr="00A26812">
              <w:rPr>
                <w:rStyle w:val="Hyperlink"/>
                <w:noProof/>
              </w:rPr>
              <w:t>IncarceratedParentStatus</w:t>
            </w:r>
            <w:r w:rsidR="00B039D7">
              <w:rPr>
                <w:noProof/>
                <w:webHidden/>
              </w:rPr>
              <w:tab/>
            </w:r>
            <w:r w:rsidR="00B039D7">
              <w:rPr>
                <w:noProof/>
                <w:webHidden/>
              </w:rPr>
              <w:fldChar w:fldCharType="begin"/>
            </w:r>
            <w:r w:rsidR="00B039D7">
              <w:rPr>
                <w:noProof/>
                <w:webHidden/>
              </w:rPr>
              <w:instrText xml:space="preserve"> PAGEREF _Toc430693306 \h </w:instrText>
            </w:r>
            <w:r w:rsidR="00B039D7">
              <w:rPr>
                <w:noProof/>
                <w:webHidden/>
              </w:rPr>
            </w:r>
            <w:r w:rsidR="00B039D7">
              <w:rPr>
                <w:noProof/>
                <w:webHidden/>
              </w:rPr>
              <w:fldChar w:fldCharType="separate"/>
            </w:r>
            <w:r w:rsidR="003043A3">
              <w:rPr>
                <w:noProof/>
                <w:webHidden/>
              </w:rPr>
              <w:t>50</w:t>
            </w:r>
            <w:r w:rsidR="00B039D7">
              <w:rPr>
                <w:noProof/>
                <w:webHidden/>
              </w:rPr>
              <w:fldChar w:fldCharType="end"/>
            </w:r>
          </w:hyperlink>
        </w:p>
        <w:p w14:paraId="6C1FDFA9" w14:textId="77777777" w:rsidR="00B039D7" w:rsidRDefault="007A2AF6">
          <w:pPr>
            <w:pStyle w:val="TOC2"/>
            <w:tabs>
              <w:tab w:val="left" w:pos="1100"/>
            </w:tabs>
            <w:rPr>
              <w:rFonts w:eastAsiaTheme="minorEastAsia"/>
              <w:noProof/>
            </w:rPr>
          </w:pPr>
          <w:hyperlink w:anchor="_Toc430693307" w:history="1">
            <w:r w:rsidR="00B039D7" w:rsidRPr="00A26812">
              <w:rPr>
                <w:rStyle w:val="Hyperlink"/>
                <w:noProof/>
              </w:rPr>
              <w:t>4.34.1</w:t>
            </w:r>
            <w:r w:rsidR="00B039D7">
              <w:rPr>
                <w:rFonts w:eastAsiaTheme="minorEastAsia"/>
                <w:noProof/>
              </w:rPr>
              <w:tab/>
            </w:r>
            <w:r w:rsidR="00B039D7" w:rsidRPr="00A26812">
              <w:rPr>
                <w:rStyle w:val="Hyperlink"/>
                <w:noProof/>
              </w:rPr>
              <w:t>ReferralSource</w:t>
            </w:r>
            <w:r w:rsidR="00B039D7">
              <w:rPr>
                <w:noProof/>
                <w:webHidden/>
              </w:rPr>
              <w:tab/>
            </w:r>
            <w:r w:rsidR="00B039D7">
              <w:rPr>
                <w:noProof/>
                <w:webHidden/>
              </w:rPr>
              <w:fldChar w:fldCharType="begin"/>
            </w:r>
            <w:r w:rsidR="00B039D7">
              <w:rPr>
                <w:noProof/>
                <w:webHidden/>
              </w:rPr>
              <w:instrText xml:space="preserve"> PAGEREF _Toc430693307 \h </w:instrText>
            </w:r>
            <w:r w:rsidR="00B039D7">
              <w:rPr>
                <w:noProof/>
                <w:webHidden/>
              </w:rPr>
            </w:r>
            <w:r w:rsidR="00B039D7">
              <w:rPr>
                <w:noProof/>
                <w:webHidden/>
              </w:rPr>
              <w:fldChar w:fldCharType="separate"/>
            </w:r>
            <w:r w:rsidR="003043A3">
              <w:rPr>
                <w:noProof/>
                <w:webHidden/>
              </w:rPr>
              <w:t>50</w:t>
            </w:r>
            <w:r w:rsidR="00B039D7">
              <w:rPr>
                <w:noProof/>
                <w:webHidden/>
              </w:rPr>
              <w:fldChar w:fldCharType="end"/>
            </w:r>
          </w:hyperlink>
        </w:p>
        <w:p w14:paraId="1DD4504E" w14:textId="77777777" w:rsidR="00B039D7" w:rsidRDefault="007A2AF6">
          <w:pPr>
            <w:pStyle w:val="TOC2"/>
            <w:tabs>
              <w:tab w:val="left" w:pos="1100"/>
            </w:tabs>
            <w:rPr>
              <w:rFonts w:eastAsiaTheme="minorEastAsia"/>
              <w:noProof/>
            </w:rPr>
          </w:pPr>
          <w:hyperlink w:anchor="_Toc430693308" w:history="1">
            <w:r w:rsidR="00B039D7" w:rsidRPr="00A26812">
              <w:rPr>
                <w:rStyle w:val="Hyperlink"/>
                <w:noProof/>
              </w:rPr>
              <w:t>4.35.A</w:t>
            </w:r>
            <w:r w:rsidR="00B039D7">
              <w:rPr>
                <w:rFonts w:eastAsiaTheme="minorEastAsia"/>
                <w:noProof/>
              </w:rPr>
              <w:tab/>
            </w:r>
            <w:r w:rsidR="00B039D7" w:rsidRPr="00A26812">
              <w:rPr>
                <w:rStyle w:val="Hyperlink"/>
                <w:noProof/>
              </w:rPr>
              <w:t>CountExchangeForSex</w:t>
            </w:r>
            <w:r w:rsidR="00B039D7">
              <w:rPr>
                <w:noProof/>
                <w:webHidden/>
              </w:rPr>
              <w:tab/>
            </w:r>
            <w:r w:rsidR="00B039D7">
              <w:rPr>
                <w:noProof/>
                <w:webHidden/>
              </w:rPr>
              <w:fldChar w:fldCharType="begin"/>
            </w:r>
            <w:r w:rsidR="00B039D7">
              <w:rPr>
                <w:noProof/>
                <w:webHidden/>
              </w:rPr>
              <w:instrText xml:space="preserve"> PAGEREF _Toc430693308 \h </w:instrText>
            </w:r>
            <w:r w:rsidR="00B039D7">
              <w:rPr>
                <w:noProof/>
                <w:webHidden/>
              </w:rPr>
            </w:r>
            <w:r w:rsidR="00B039D7">
              <w:rPr>
                <w:noProof/>
                <w:webHidden/>
              </w:rPr>
              <w:fldChar w:fldCharType="separate"/>
            </w:r>
            <w:r w:rsidR="003043A3">
              <w:rPr>
                <w:noProof/>
                <w:webHidden/>
              </w:rPr>
              <w:t>51</w:t>
            </w:r>
            <w:r w:rsidR="00B039D7">
              <w:rPr>
                <w:noProof/>
                <w:webHidden/>
              </w:rPr>
              <w:fldChar w:fldCharType="end"/>
            </w:r>
          </w:hyperlink>
        </w:p>
        <w:p w14:paraId="75198830" w14:textId="77777777" w:rsidR="00B039D7" w:rsidRDefault="007A2AF6">
          <w:pPr>
            <w:pStyle w:val="TOC2"/>
            <w:tabs>
              <w:tab w:val="left" w:pos="1100"/>
            </w:tabs>
            <w:rPr>
              <w:rFonts w:eastAsiaTheme="minorEastAsia"/>
              <w:noProof/>
            </w:rPr>
          </w:pPr>
          <w:hyperlink w:anchor="_Toc430693309" w:history="1">
            <w:r w:rsidR="00B039D7" w:rsidRPr="00A26812">
              <w:rPr>
                <w:rStyle w:val="Hyperlink"/>
                <w:noProof/>
              </w:rPr>
              <w:t>4.36.1</w:t>
            </w:r>
            <w:r w:rsidR="00B039D7">
              <w:rPr>
                <w:rFonts w:eastAsiaTheme="minorEastAsia"/>
                <w:noProof/>
              </w:rPr>
              <w:tab/>
            </w:r>
            <w:r w:rsidR="00B039D7" w:rsidRPr="00A26812">
              <w:rPr>
                <w:rStyle w:val="Hyperlink"/>
                <w:noProof/>
              </w:rPr>
              <w:t>ExitAction</w:t>
            </w:r>
            <w:r w:rsidR="00B039D7">
              <w:rPr>
                <w:noProof/>
                <w:webHidden/>
              </w:rPr>
              <w:tab/>
            </w:r>
            <w:r w:rsidR="00B039D7">
              <w:rPr>
                <w:noProof/>
                <w:webHidden/>
              </w:rPr>
              <w:fldChar w:fldCharType="begin"/>
            </w:r>
            <w:r w:rsidR="00B039D7">
              <w:rPr>
                <w:noProof/>
                <w:webHidden/>
              </w:rPr>
              <w:instrText xml:space="preserve"> PAGEREF _Toc430693309 \h </w:instrText>
            </w:r>
            <w:r w:rsidR="00B039D7">
              <w:rPr>
                <w:noProof/>
                <w:webHidden/>
              </w:rPr>
            </w:r>
            <w:r w:rsidR="00B039D7">
              <w:rPr>
                <w:noProof/>
                <w:webHidden/>
              </w:rPr>
              <w:fldChar w:fldCharType="separate"/>
            </w:r>
            <w:r w:rsidR="003043A3">
              <w:rPr>
                <w:noProof/>
                <w:webHidden/>
              </w:rPr>
              <w:t>51</w:t>
            </w:r>
            <w:r w:rsidR="00B039D7">
              <w:rPr>
                <w:noProof/>
                <w:webHidden/>
              </w:rPr>
              <w:fldChar w:fldCharType="end"/>
            </w:r>
          </w:hyperlink>
        </w:p>
        <w:p w14:paraId="6F8AA10E" w14:textId="77777777" w:rsidR="00B039D7" w:rsidRDefault="007A2AF6">
          <w:pPr>
            <w:pStyle w:val="TOC2"/>
            <w:tabs>
              <w:tab w:val="left" w:pos="1100"/>
            </w:tabs>
            <w:rPr>
              <w:rFonts w:eastAsiaTheme="minorEastAsia"/>
              <w:noProof/>
            </w:rPr>
          </w:pPr>
          <w:hyperlink w:anchor="_Toc430693310" w:history="1">
            <w:r w:rsidR="00B039D7" w:rsidRPr="00A26812">
              <w:rPr>
                <w:rStyle w:val="Hyperlink"/>
                <w:noProof/>
              </w:rPr>
              <w:t>4.37.1</w:t>
            </w:r>
            <w:r w:rsidR="00B039D7">
              <w:rPr>
                <w:rFonts w:eastAsiaTheme="minorEastAsia"/>
                <w:noProof/>
              </w:rPr>
              <w:tab/>
            </w:r>
            <w:r w:rsidR="00B039D7" w:rsidRPr="00A26812">
              <w:rPr>
                <w:rStyle w:val="Hyperlink"/>
                <w:noProof/>
              </w:rPr>
              <w:t>ProjectCompletionStatus</w:t>
            </w:r>
            <w:r w:rsidR="00B039D7">
              <w:rPr>
                <w:noProof/>
                <w:webHidden/>
              </w:rPr>
              <w:tab/>
            </w:r>
            <w:r w:rsidR="00B039D7">
              <w:rPr>
                <w:noProof/>
                <w:webHidden/>
              </w:rPr>
              <w:fldChar w:fldCharType="begin"/>
            </w:r>
            <w:r w:rsidR="00B039D7">
              <w:rPr>
                <w:noProof/>
                <w:webHidden/>
              </w:rPr>
              <w:instrText xml:space="preserve"> PAGEREF _Toc430693310 \h </w:instrText>
            </w:r>
            <w:r w:rsidR="00B039D7">
              <w:rPr>
                <w:noProof/>
                <w:webHidden/>
              </w:rPr>
            </w:r>
            <w:r w:rsidR="00B039D7">
              <w:rPr>
                <w:noProof/>
                <w:webHidden/>
              </w:rPr>
              <w:fldChar w:fldCharType="separate"/>
            </w:r>
            <w:r w:rsidR="003043A3">
              <w:rPr>
                <w:noProof/>
                <w:webHidden/>
              </w:rPr>
              <w:t>51</w:t>
            </w:r>
            <w:r w:rsidR="00B039D7">
              <w:rPr>
                <w:noProof/>
                <w:webHidden/>
              </w:rPr>
              <w:fldChar w:fldCharType="end"/>
            </w:r>
          </w:hyperlink>
        </w:p>
        <w:p w14:paraId="34518D99" w14:textId="77777777" w:rsidR="00B039D7" w:rsidRDefault="007A2AF6">
          <w:pPr>
            <w:pStyle w:val="TOC2"/>
            <w:tabs>
              <w:tab w:val="left" w:pos="1100"/>
            </w:tabs>
            <w:rPr>
              <w:rFonts w:eastAsiaTheme="minorEastAsia"/>
              <w:noProof/>
            </w:rPr>
          </w:pPr>
          <w:hyperlink w:anchor="_Toc430693311" w:history="1">
            <w:r w:rsidR="00B039D7" w:rsidRPr="00A26812">
              <w:rPr>
                <w:rStyle w:val="Hyperlink"/>
                <w:noProof/>
              </w:rPr>
              <w:t>4.37.A</w:t>
            </w:r>
            <w:r w:rsidR="00B039D7">
              <w:rPr>
                <w:rFonts w:eastAsiaTheme="minorEastAsia"/>
                <w:noProof/>
              </w:rPr>
              <w:tab/>
            </w:r>
            <w:r w:rsidR="00B039D7" w:rsidRPr="00A26812">
              <w:rPr>
                <w:rStyle w:val="Hyperlink"/>
                <w:noProof/>
              </w:rPr>
              <w:t>EarlyExitReason</w:t>
            </w:r>
            <w:r w:rsidR="00B039D7">
              <w:rPr>
                <w:noProof/>
                <w:webHidden/>
              </w:rPr>
              <w:tab/>
            </w:r>
            <w:r w:rsidR="00B039D7">
              <w:rPr>
                <w:noProof/>
                <w:webHidden/>
              </w:rPr>
              <w:fldChar w:fldCharType="begin"/>
            </w:r>
            <w:r w:rsidR="00B039D7">
              <w:rPr>
                <w:noProof/>
                <w:webHidden/>
              </w:rPr>
              <w:instrText xml:space="preserve"> PAGEREF _Toc430693311 \h </w:instrText>
            </w:r>
            <w:r w:rsidR="00B039D7">
              <w:rPr>
                <w:noProof/>
                <w:webHidden/>
              </w:rPr>
            </w:r>
            <w:r w:rsidR="00B039D7">
              <w:rPr>
                <w:noProof/>
                <w:webHidden/>
              </w:rPr>
              <w:fldChar w:fldCharType="separate"/>
            </w:r>
            <w:r w:rsidR="003043A3">
              <w:rPr>
                <w:noProof/>
                <w:webHidden/>
              </w:rPr>
              <w:t>52</w:t>
            </w:r>
            <w:r w:rsidR="00B039D7">
              <w:rPr>
                <w:noProof/>
                <w:webHidden/>
              </w:rPr>
              <w:fldChar w:fldCharType="end"/>
            </w:r>
          </w:hyperlink>
        </w:p>
        <w:p w14:paraId="37B1F5A2" w14:textId="77777777" w:rsidR="00B039D7" w:rsidRDefault="007A2AF6">
          <w:pPr>
            <w:pStyle w:val="TOC2"/>
            <w:tabs>
              <w:tab w:val="left" w:pos="1100"/>
            </w:tabs>
            <w:rPr>
              <w:rFonts w:eastAsiaTheme="minorEastAsia"/>
              <w:noProof/>
            </w:rPr>
          </w:pPr>
          <w:hyperlink w:anchor="_Toc430693312" w:history="1">
            <w:r w:rsidR="00B039D7" w:rsidRPr="00A26812">
              <w:rPr>
                <w:rStyle w:val="Hyperlink"/>
                <w:noProof/>
              </w:rPr>
              <w:t>4.37.B</w:t>
            </w:r>
            <w:r w:rsidR="00B039D7">
              <w:rPr>
                <w:rFonts w:eastAsiaTheme="minorEastAsia"/>
                <w:noProof/>
              </w:rPr>
              <w:tab/>
            </w:r>
            <w:r w:rsidR="00B039D7" w:rsidRPr="00A26812">
              <w:rPr>
                <w:rStyle w:val="Hyperlink"/>
                <w:noProof/>
              </w:rPr>
              <w:t>ExpelledReason</w:t>
            </w:r>
            <w:r w:rsidR="00B039D7">
              <w:rPr>
                <w:noProof/>
                <w:webHidden/>
              </w:rPr>
              <w:tab/>
            </w:r>
            <w:r w:rsidR="00B039D7">
              <w:rPr>
                <w:noProof/>
                <w:webHidden/>
              </w:rPr>
              <w:fldChar w:fldCharType="begin"/>
            </w:r>
            <w:r w:rsidR="00B039D7">
              <w:rPr>
                <w:noProof/>
                <w:webHidden/>
              </w:rPr>
              <w:instrText xml:space="preserve"> PAGEREF _Toc430693312 \h </w:instrText>
            </w:r>
            <w:r w:rsidR="00B039D7">
              <w:rPr>
                <w:noProof/>
                <w:webHidden/>
              </w:rPr>
            </w:r>
            <w:r w:rsidR="00B039D7">
              <w:rPr>
                <w:noProof/>
                <w:webHidden/>
              </w:rPr>
              <w:fldChar w:fldCharType="separate"/>
            </w:r>
            <w:r w:rsidR="003043A3">
              <w:rPr>
                <w:noProof/>
                <w:webHidden/>
              </w:rPr>
              <w:t>52</w:t>
            </w:r>
            <w:r w:rsidR="00B039D7">
              <w:rPr>
                <w:noProof/>
                <w:webHidden/>
              </w:rPr>
              <w:fldChar w:fldCharType="end"/>
            </w:r>
          </w:hyperlink>
        </w:p>
        <w:p w14:paraId="41291388" w14:textId="77777777" w:rsidR="00B039D7" w:rsidRDefault="007A2AF6">
          <w:pPr>
            <w:pStyle w:val="TOC2"/>
            <w:tabs>
              <w:tab w:val="left" w:pos="880"/>
            </w:tabs>
            <w:rPr>
              <w:rFonts w:eastAsiaTheme="minorEastAsia"/>
              <w:noProof/>
            </w:rPr>
          </w:pPr>
          <w:hyperlink w:anchor="_Toc430693313" w:history="1">
            <w:r w:rsidR="00B039D7" w:rsidRPr="00A26812">
              <w:rPr>
                <w:rStyle w:val="Hyperlink"/>
                <w:noProof/>
              </w:rPr>
              <w:t>4.39</w:t>
            </w:r>
            <w:r w:rsidR="00B039D7">
              <w:rPr>
                <w:rFonts w:eastAsiaTheme="minorEastAsia"/>
                <w:noProof/>
              </w:rPr>
              <w:tab/>
            </w:r>
            <w:r w:rsidR="00B039D7" w:rsidRPr="00A26812">
              <w:rPr>
                <w:rStyle w:val="Hyperlink"/>
                <w:noProof/>
              </w:rPr>
              <w:t>NoAssistanceReason</w:t>
            </w:r>
            <w:r w:rsidR="00B039D7">
              <w:rPr>
                <w:noProof/>
                <w:webHidden/>
              </w:rPr>
              <w:tab/>
            </w:r>
            <w:r w:rsidR="00B039D7">
              <w:rPr>
                <w:noProof/>
                <w:webHidden/>
              </w:rPr>
              <w:fldChar w:fldCharType="begin"/>
            </w:r>
            <w:r w:rsidR="00B039D7">
              <w:rPr>
                <w:noProof/>
                <w:webHidden/>
              </w:rPr>
              <w:instrText xml:space="preserve"> PAGEREF _Toc430693313 \h </w:instrText>
            </w:r>
            <w:r w:rsidR="00B039D7">
              <w:rPr>
                <w:noProof/>
                <w:webHidden/>
              </w:rPr>
            </w:r>
            <w:r w:rsidR="00B039D7">
              <w:rPr>
                <w:noProof/>
                <w:webHidden/>
              </w:rPr>
              <w:fldChar w:fldCharType="separate"/>
            </w:r>
            <w:r w:rsidR="003043A3">
              <w:rPr>
                <w:noProof/>
                <w:webHidden/>
              </w:rPr>
              <w:t>52</w:t>
            </w:r>
            <w:r w:rsidR="00B039D7">
              <w:rPr>
                <w:noProof/>
                <w:webHidden/>
              </w:rPr>
              <w:fldChar w:fldCharType="end"/>
            </w:r>
          </w:hyperlink>
        </w:p>
        <w:p w14:paraId="5FDF0D6A" w14:textId="77777777" w:rsidR="00B039D7" w:rsidRDefault="007A2AF6">
          <w:pPr>
            <w:pStyle w:val="TOC2"/>
            <w:tabs>
              <w:tab w:val="left" w:pos="1320"/>
            </w:tabs>
            <w:rPr>
              <w:rFonts w:eastAsiaTheme="minorEastAsia"/>
              <w:noProof/>
            </w:rPr>
          </w:pPr>
          <w:hyperlink w:anchor="_Toc430693314" w:history="1">
            <w:r w:rsidR="00B039D7" w:rsidRPr="00A26812">
              <w:rPr>
                <w:rStyle w:val="Hyperlink"/>
                <w:noProof/>
              </w:rPr>
              <w:t>4.41.11</w:t>
            </w:r>
            <w:r w:rsidR="00B039D7">
              <w:rPr>
                <w:rFonts w:eastAsiaTheme="minorEastAsia"/>
                <w:noProof/>
              </w:rPr>
              <w:tab/>
            </w:r>
            <w:r w:rsidR="00B039D7" w:rsidRPr="00A26812">
              <w:rPr>
                <w:rStyle w:val="Hyperlink"/>
                <w:noProof/>
              </w:rPr>
              <w:t>MilitaryBranch</w:t>
            </w:r>
            <w:r w:rsidR="00B039D7">
              <w:rPr>
                <w:noProof/>
                <w:webHidden/>
              </w:rPr>
              <w:tab/>
            </w:r>
            <w:r w:rsidR="00B039D7">
              <w:rPr>
                <w:noProof/>
                <w:webHidden/>
              </w:rPr>
              <w:fldChar w:fldCharType="begin"/>
            </w:r>
            <w:r w:rsidR="00B039D7">
              <w:rPr>
                <w:noProof/>
                <w:webHidden/>
              </w:rPr>
              <w:instrText xml:space="preserve"> PAGEREF _Toc430693314 \h </w:instrText>
            </w:r>
            <w:r w:rsidR="00B039D7">
              <w:rPr>
                <w:noProof/>
                <w:webHidden/>
              </w:rPr>
            </w:r>
            <w:r w:rsidR="00B039D7">
              <w:rPr>
                <w:noProof/>
                <w:webHidden/>
              </w:rPr>
              <w:fldChar w:fldCharType="separate"/>
            </w:r>
            <w:r w:rsidR="003043A3">
              <w:rPr>
                <w:noProof/>
                <w:webHidden/>
              </w:rPr>
              <w:t>52</w:t>
            </w:r>
            <w:r w:rsidR="00B039D7">
              <w:rPr>
                <w:noProof/>
                <w:webHidden/>
              </w:rPr>
              <w:fldChar w:fldCharType="end"/>
            </w:r>
          </w:hyperlink>
        </w:p>
        <w:p w14:paraId="0B128084" w14:textId="77777777" w:rsidR="00B039D7" w:rsidRDefault="007A2AF6">
          <w:pPr>
            <w:pStyle w:val="TOC2"/>
            <w:tabs>
              <w:tab w:val="left" w:pos="1320"/>
            </w:tabs>
            <w:rPr>
              <w:rFonts w:eastAsiaTheme="minorEastAsia"/>
              <w:noProof/>
            </w:rPr>
          </w:pPr>
          <w:hyperlink w:anchor="_Toc430693315" w:history="1">
            <w:r w:rsidR="00B039D7" w:rsidRPr="00A26812">
              <w:rPr>
                <w:rStyle w:val="Hyperlink"/>
                <w:noProof/>
              </w:rPr>
              <w:t>4.41.12</w:t>
            </w:r>
            <w:r w:rsidR="00B039D7">
              <w:rPr>
                <w:rFonts w:eastAsiaTheme="minorEastAsia"/>
                <w:noProof/>
              </w:rPr>
              <w:tab/>
            </w:r>
            <w:r w:rsidR="00B039D7" w:rsidRPr="00A26812">
              <w:rPr>
                <w:rStyle w:val="Hyperlink"/>
                <w:noProof/>
              </w:rPr>
              <w:t>DischargeStatus</w:t>
            </w:r>
            <w:r w:rsidR="00B039D7">
              <w:rPr>
                <w:noProof/>
                <w:webHidden/>
              </w:rPr>
              <w:tab/>
            </w:r>
            <w:r w:rsidR="00B039D7">
              <w:rPr>
                <w:noProof/>
                <w:webHidden/>
              </w:rPr>
              <w:fldChar w:fldCharType="begin"/>
            </w:r>
            <w:r w:rsidR="00B039D7">
              <w:rPr>
                <w:noProof/>
                <w:webHidden/>
              </w:rPr>
              <w:instrText xml:space="preserve"> PAGEREF _Toc430693315 \h </w:instrText>
            </w:r>
            <w:r w:rsidR="00B039D7">
              <w:rPr>
                <w:noProof/>
                <w:webHidden/>
              </w:rPr>
            </w:r>
            <w:r w:rsidR="00B039D7">
              <w:rPr>
                <w:noProof/>
                <w:webHidden/>
              </w:rPr>
              <w:fldChar w:fldCharType="separate"/>
            </w:r>
            <w:r w:rsidR="003043A3">
              <w:rPr>
                <w:noProof/>
                <w:webHidden/>
              </w:rPr>
              <w:t>53</w:t>
            </w:r>
            <w:r w:rsidR="00B039D7">
              <w:rPr>
                <w:noProof/>
                <w:webHidden/>
              </w:rPr>
              <w:fldChar w:fldCharType="end"/>
            </w:r>
          </w:hyperlink>
        </w:p>
        <w:p w14:paraId="5FD8F5BC" w14:textId="77777777" w:rsidR="00B039D7" w:rsidRDefault="007A2AF6">
          <w:pPr>
            <w:pStyle w:val="TOC2"/>
            <w:tabs>
              <w:tab w:val="left" w:pos="1100"/>
            </w:tabs>
            <w:rPr>
              <w:rFonts w:eastAsiaTheme="minorEastAsia"/>
              <w:noProof/>
            </w:rPr>
          </w:pPr>
          <w:hyperlink w:anchor="_Toc430693316" w:history="1">
            <w:r w:rsidR="00B039D7" w:rsidRPr="00A26812">
              <w:rPr>
                <w:rStyle w:val="Hyperlink"/>
                <w:noProof/>
              </w:rPr>
              <w:t>4.42.1</w:t>
            </w:r>
            <w:r w:rsidR="00B039D7">
              <w:rPr>
                <w:rFonts w:eastAsiaTheme="minorEastAsia"/>
                <w:noProof/>
              </w:rPr>
              <w:tab/>
            </w:r>
            <w:r w:rsidR="00B039D7" w:rsidRPr="00A26812">
              <w:rPr>
                <w:rStyle w:val="Hyperlink"/>
                <w:noProof/>
              </w:rPr>
              <w:t>PercentAMI</w:t>
            </w:r>
            <w:r w:rsidR="00B039D7">
              <w:rPr>
                <w:noProof/>
                <w:webHidden/>
              </w:rPr>
              <w:tab/>
            </w:r>
            <w:r w:rsidR="00B039D7">
              <w:rPr>
                <w:noProof/>
                <w:webHidden/>
              </w:rPr>
              <w:fldChar w:fldCharType="begin"/>
            </w:r>
            <w:r w:rsidR="00B039D7">
              <w:rPr>
                <w:noProof/>
                <w:webHidden/>
              </w:rPr>
              <w:instrText xml:space="preserve"> PAGEREF _Toc430693316 \h </w:instrText>
            </w:r>
            <w:r w:rsidR="00B039D7">
              <w:rPr>
                <w:noProof/>
                <w:webHidden/>
              </w:rPr>
            </w:r>
            <w:r w:rsidR="00B039D7">
              <w:rPr>
                <w:noProof/>
                <w:webHidden/>
              </w:rPr>
              <w:fldChar w:fldCharType="separate"/>
            </w:r>
            <w:r w:rsidR="003043A3">
              <w:rPr>
                <w:noProof/>
                <w:webHidden/>
              </w:rPr>
              <w:t>53</w:t>
            </w:r>
            <w:r w:rsidR="00B039D7">
              <w:rPr>
                <w:noProof/>
                <w:webHidden/>
              </w:rPr>
              <w:fldChar w:fldCharType="end"/>
            </w:r>
          </w:hyperlink>
        </w:p>
        <w:p w14:paraId="21580677" w14:textId="77777777" w:rsidR="00B039D7" w:rsidRDefault="007A2AF6">
          <w:pPr>
            <w:pStyle w:val="TOC2"/>
            <w:tabs>
              <w:tab w:val="left" w:pos="1100"/>
            </w:tabs>
            <w:rPr>
              <w:rFonts w:eastAsiaTheme="minorEastAsia"/>
              <w:noProof/>
            </w:rPr>
          </w:pPr>
          <w:hyperlink w:anchor="_Toc430693317" w:history="1">
            <w:r w:rsidR="00B039D7" w:rsidRPr="00A26812">
              <w:rPr>
                <w:rStyle w:val="Hyperlink"/>
                <w:noProof/>
              </w:rPr>
              <w:t>4.43.5</w:t>
            </w:r>
            <w:r w:rsidR="00B039D7">
              <w:rPr>
                <w:rFonts w:eastAsiaTheme="minorEastAsia"/>
                <w:noProof/>
              </w:rPr>
              <w:tab/>
            </w:r>
            <w:r w:rsidR="00B039D7" w:rsidRPr="00A26812">
              <w:rPr>
                <w:rStyle w:val="Hyperlink"/>
                <w:noProof/>
              </w:rPr>
              <w:t>AddressDataQuality</w:t>
            </w:r>
            <w:r w:rsidR="00B039D7">
              <w:rPr>
                <w:noProof/>
                <w:webHidden/>
              </w:rPr>
              <w:tab/>
            </w:r>
            <w:r w:rsidR="00B039D7">
              <w:rPr>
                <w:noProof/>
                <w:webHidden/>
              </w:rPr>
              <w:fldChar w:fldCharType="begin"/>
            </w:r>
            <w:r w:rsidR="00B039D7">
              <w:rPr>
                <w:noProof/>
                <w:webHidden/>
              </w:rPr>
              <w:instrText xml:space="preserve"> PAGEREF _Toc430693317 \h </w:instrText>
            </w:r>
            <w:r w:rsidR="00B039D7">
              <w:rPr>
                <w:noProof/>
                <w:webHidden/>
              </w:rPr>
            </w:r>
            <w:r w:rsidR="00B039D7">
              <w:rPr>
                <w:noProof/>
                <w:webHidden/>
              </w:rPr>
              <w:fldChar w:fldCharType="separate"/>
            </w:r>
            <w:r w:rsidR="003043A3">
              <w:rPr>
                <w:noProof/>
                <w:webHidden/>
              </w:rPr>
              <w:t>53</w:t>
            </w:r>
            <w:r w:rsidR="00B039D7">
              <w:rPr>
                <w:noProof/>
                <w:webHidden/>
              </w:rPr>
              <w:fldChar w:fldCharType="end"/>
            </w:r>
          </w:hyperlink>
        </w:p>
        <w:p w14:paraId="48FCBC8D" w14:textId="77777777" w:rsidR="00B039D7" w:rsidRDefault="007A2AF6">
          <w:pPr>
            <w:pStyle w:val="TOC2"/>
            <w:tabs>
              <w:tab w:val="left" w:pos="880"/>
            </w:tabs>
            <w:rPr>
              <w:rFonts w:eastAsiaTheme="minorEastAsia"/>
              <w:noProof/>
            </w:rPr>
          </w:pPr>
          <w:hyperlink w:anchor="_Toc430693318" w:history="1">
            <w:r w:rsidR="00B039D7" w:rsidRPr="00A26812">
              <w:rPr>
                <w:rStyle w:val="Hyperlink"/>
                <w:noProof/>
              </w:rPr>
              <w:t>4.47</w:t>
            </w:r>
            <w:r w:rsidR="00B039D7">
              <w:rPr>
                <w:rFonts w:eastAsiaTheme="minorEastAsia"/>
                <w:noProof/>
              </w:rPr>
              <w:tab/>
            </w:r>
            <w:r w:rsidR="00B039D7" w:rsidRPr="00A26812">
              <w:rPr>
                <w:rStyle w:val="Hyperlink"/>
                <w:noProof/>
              </w:rPr>
              <w:t>TCellSource / ViralLoadSource</w:t>
            </w:r>
            <w:r w:rsidR="00B039D7">
              <w:rPr>
                <w:noProof/>
                <w:webHidden/>
              </w:rPr>
              <w:tab/>
            </w:r>
            <w:r w:rsidR="00B039D7">
              <w:rPr>
                <w:noProof/>
                <w:webHidden/>
              </w:rPr>
              <w:fldChar w:fldCharType="begin"/>
            </w:r>
            <w:r w:rsidR="00B039D7">
              <w:rPr>
                <w:noProof/>
                <w:webHidden/>
              </w:rPr>
              <w:instrText xml:space="preserve"> PAGEREF _Toc430693318 \h </w:instrText>
            </w:r>
            <w:r w:rsidR="00B039D7">
              <w:rPr>
                <w:noProof/>
                <w:webHidden/>
              </w:rPr>
            </w:r>
            <w:r w:rsidR="00B039D7">
              <w:rPr>
                <w:noProof/>
                <w:webHidden/>
              </w:rPr>
              <w:fldChar w:fldCharType="separate"/>
            </w:r>
            <w:r w:rsidR="003043A3">
              <w:rPr>
                <w:noProof/>
                <w:webHidden/>
              </w:rPr>
              <w:t>53</w:t>
            </w:r>
            <w:r w:rsidR="00B039D7">
              <w:rPr>
                <w:noProof/>
                <w:webHidden/>
              </w:rPr>
              <w:fldChar w:fldCharType="end"/>
            </w:r>
          </w:hyperlink>
        </w:p>
        <w:p w14:paraId="22DA4557" w14:textId="77777777" w:rsidR="00B039D7" w:rsidRDefault="007A2AF6">
          <w:pPr>
            <w:pStyle w:val="TOC2"/>
            <w:tabs>
              <w:tab w:val="left" w:pos="1100"/>
            </w:tabs>
            <w:rPr>
              <w:rFonts w:eastAsiaTheme="minorEastAsia"/>
              <w:noProof/>
            </w:rPr>
          </w:pPr>
          <w:hyperlink w:anchor="_Toc430693319" w:history="1">
            <w:r w:rsidR="00B039D7" w:rsidRPr="00A26812">
              <w:rPr>
                <w:rStyle w:val="Hyperlink"/>
                <w:noProof/>
              </w:rPr>
              <w:t>5.3.1</w:t>
            </w:r>
            <w:r w:rsidR="00B039D7">
              <w:rPr>
                <w:rFonts w:eastAsiaTheme="minorEastAsia"/>
                <w:noProof/>
              </w:rPr>
              <w:tab/>
            </w:r>
            <w:r w:rsidR="00B039D7" w:rsidRPr="00A26812">
              <w:rPr>
                <w:rStyle w:val="Hyperlink"/>
                <w:noProof/>
              </w:rPr>
              <w:t>DataCollectionStage</w:t>
            </w:r>
            <w:r w:rsidR="00B039D7">
              <w:rPr>
                <w:noProof/>
                <w:webHidden/>
              </w:rPr>
              <w:tab/>
            </w:r>
            <w:r w:rsidR="00B039D7">
              <w:rPr>
                <w:noProof/>
                <w:webHidden/>
              </w:rPr>
              <w:fldChar w:fldCharType="begin"/>
            </w:r>
            <w:r w:rsidR="00B039D7">
              <w:rPr>
                <w:noProof/>
                <w:webHidden/>
              </w:rPr>
              <w:instrText xml:space="preserve"> PAGEREF _Toc430693319 \h </w:instrText>
            </w:r>
            <w:r w:rsidR="00B039D7">
              <w:rPr>
                <w:noProof/>
                <w:webHidden/>
              </w:rPr>
            </w:r>
            <w:r w:rsidR="00B039D7">
              <w:rPr>
                <w:noProof/>
                <w:webHidden/>
              </w:rPr>
              <w:fldChar w:fldCharType="separate"/>
            </w:r>
            <w:r w:rsidR="003043A3">
              <w:rPr>
                <w:noProof/>
                <w:webHidden/>
              </w:rPr>
              <w:t>53</w:t>
            </w:r>
            <w:r w:rsidR="00B039D7">
              <w:rPr>
                <w:noProof/>
                <w:webHidden/>
              </w:rPr>
              <w:fldChar w:fldCharType="end"/>
            </w:r>
          </w:hyperlink>
        </w:p>
        <w:p w14:paraId="2AA2E576" w14:textId="77777777" w:rsidR="00B039D7" w:rsidRDefault="007A2AF6">
          <w:pPr>
            <w:pStyle w:val="TOC1"/>
            <w:tabs>
              <w:tab w:val="right" w:leader="dot" w:pos="9350"/>
            </w:tabs>
            <w:rPr>
              <w:rFonts w:eastAsiaTheme="minorEastAsia"/>
              <w:noProof/>
            </w:rPr>
          </w:pPr>
          <w:hyperlink w:anchor="_Toc430693320" w:history="1">
            <w:r w:rsidR="00B039D7" w:rsidRPr="00A26812">
              <w:rPr>
                <w:rStyle w:val="Hyperlink"/>
                <w:noProof/>
              </w:rPr>
              <w:t>Appendix C - Changes from 4.0 to 4.1</w:t>
            </w:r>
            <w:r w:rsidR="00B039D7">
              <w:rPr>
                <w:noProof/>
                <w:webHidden/>
              </w:rPr>
              <w:tab/>
            </w:r>
            <w:r w:rsidR="00B039D7">
              <w:rPr>
                <w:noProof/>
                <w:webHidden/>
              </w:rPr>
              <w:fldChar w:fldCharType="begin"/>
            </w:r>
            <w:r w:rsidR="00B039D7">
              <w:rPr>
                <w:noProof/>
                <w:webHidden/>
              </w:rPr>
              <w:instrText xml:space="preserve"> PAGEREF _Toc430693320 \h </w:instrText>
            </w:r>
            <w:r w:rsidR="00B039D7">
              <w:rPr>
                <w:noProof/>
                <w:webHidden/>
              </w:rPr>
            </w:r>
            <w:r w:rsidR="00B039D7">
              <w:rPr>
                <w:noProof/>
                <w:webHidden/>
              </w:rPr>
              <w:fldChar w:fldCharType="separate"/>
            </w:r>
            <w:r w:rsidR="003043A3">
              <w:rPr>
                <w:noProof/>
                <w:webHidden/>
              </w:rPr>
              <w:t>54</w:t>
            </w:r>
            <w:r w:rsidR="00B039D7">
              <w:rPr>
                <w:noProof/>
                <w:webHidden/>
              </w:rPr>
              <w:fldChar w:fldCharType="end"/>
            </w:r>
          </w:hyperlink>
        </w:p>
        <w:p w14:paraId="4649A4F3" w14:textId="77777777" w:rsidR="00B039D7" w:rsidRDefault="007A2AF6">
          <w:pPr>
            <w:pStyle w:val="TOC2"/>
            <w:rPr>
              <w:rFonts w:eastAsiaTheme="minorEastAsia"/>
              <w:noProof/>
            </w:rPr>
          </w:pPr>
          <w:hyperlink w:anchor="_Toc430693321" w:history="1">
            <w:r w:rsidR="00B039D7" w:rsidRPr="00A26812">
              <w:rPr>
                <w:rStyle w:val="Hyperlink"/>
                <w:noProof/>
              </w:rPr>
              <w:t>General</w:t>
            </w:r>
            <w:r w:rsidR="00B039D7">
              <w:rPr>
                <w:noProof/>
                <w:webHidden/>
              </w:rPr>
              <w:tab/>
            </w:r>
            <w:r w:rsidR="00B039D7">
              <w:rPr>
                <w:noProof/>
                <w:webHidden/>
              </w:rPr>
              <w:fldChar w:fldCharType="begin"/>
            </w:r>
            <w:r w:rsidR="00B039D7">
              <w:rPr>
                <w:noProof/>
                <w:webHidden/>
              </w:rPr>
              <w:instrText xml:space="preserve"> PAGEREF _Toc430693321 \h </w:instrText>
            </w:r>
            <w:r w:rsidR="00B039D7">
              <w:rPr>
                <w:noProof/>
                <w:webHidden/>
              </w:rPr>
            </w:r>
            <w:r w:rsidR="00B039D7">
              <w:rPr>
                <w:noProof/>
                <w:webHidden/>
              </w:rPr>
              <w:fldChar w:fldCharType="separate"/>
            </w:r>
            <w:r w:rsidR="003043A3">
              <w:rPr>
                <w:noProof/>
                <w:webHidden/>
              </w:rPr>
              <w:t>54</w:t>
            </w:r>
            <w:r w:rsidR="00B039D7">
              <w:rPr>
                <w:noProof/>
                <w:webHidden/>
              </w:rPr>
              <w:fldChar w:fldCharType="end"/>
            </w:r>
          </w:hyperlink>
        </w:p>
        <w:p w14:paraId="1249EA41" w14:textId="77777777" w:rsidR="00B039D7" w:rsidRDefault="007A2AF6">
          <w:pPr>
            <w:pStyle w:val="TOC2"/>
            <w:rPr>
              <w:rFonts w:eastAsiaTheme="minorEastAsia"/>
              <w:noProof/>
            </w:rPr>
          </w:pPr>
          <w:hyperlink w:anchor="_Toc430693322" w:history="1">
            <w:r w:rsidR="00B039D7" w:rsidRPr="00A26812">
              <w:rPr>
                <w:rStyle w:val="Hyperlink"/>
                <w:noProof/>
              </w:rPr>
              <w:t>Export.csv</w:t>
            </w:r>
            <w:r w:rsidR="00B039D7">
              <w:rPr>
                <w:noProof/>
                <w:webHidden/>
              </w:rPr>
              <w:tab/>
            </w:r>
            <w:r w:rsidR="00B039D7">
              <w:rPr>
                <w:noProof/>
                <w:webHidden/>
              </w:rPr>
              <w:fldChar w:fldCharType="begin"/>
            </w:r>
            <w:r w:rsidR="00B039D7">
              <w:rPr>
                <w:noProof/>
                <w:webHidden/>
              </w:rPr>
              <w:instrText xml:space="preserve"> PAGEREF _Toc430693322 \h </w:instrText>
            </w:r>
            <w:r w:rsidR="00B039D7">
              <w:rPr>
                <w:noProof/>
                <w:webHidden/>
              </w:rPr>
            </w:r>
            <w:r w:rsidR="00B039D7">
              <w:rPr>
                <w:noProof/>
                <w:webHidden/>
              </w:rPr>
              <w:fldChar w:fldCharType="separate"/>
            </w:r>
            <w:r w:rsidR="003043A3">
              <w:rPr>
                <w:noProof/>
                <w:webHidden/>
              </w:rPr>
              <w:t>54</w:t>
            </w:r>
            <w:r w:rsidR="00B039D7">
              <w:rPr>
                <w:noProof/>
                <w:webHidden/>
              </w:rPr>
              <w:fldChar w:fldCharType="end"/>
            </w:r>
          </w:hyperlink>
        </w:p>
        <w:p w14:paraId="38AC6946" w14:textId="77777777" w:rsidR="00B039D7" w:rsidRDefault="007A2AF6">
          <w:pPr>
            <w:pStyle w:val="TOC2"/>
            <w:rPr>
              <w:rFonts w:eastAsiaTheme="minorEastAsia"/>
              <w:noProof/>
            </w:rPr>
          </w:pPr>
          <w:hyperlink w:anchor="_Toc430693323" w:history="1">
            <w:r w:rsidR="00B039D7" w:rsidRPr="00A26812">
              <w:rPr>
                <w:rStyle w:val="Hyperlink"/>
                <w:noProof/>
              </w:rPr>
              <w:t>Project.csv</w:t>
            </w:r>
            <w:r w:rsidR="00B039D7">
              <w:rPr>
                <w:noProof/>
                <w:webHidden/>
              </w:rPr>
              <w:tab/>
            </w:r>
            <w:r w:rsidR="00B039D7">
              <w:rPr>
                <w:noProof/>
                <w:webHidden/>
              </w:rPr>
              <w:fldChar w:fldCharType="begin"/>
            </w:r>
            <w:r w:rsidR="00B039D7">
              <w:rPr>
                <w:noProof/>
                <w:webHidden/>
              </w:rPr>
              <w:instrText xml:space="preserve"> PAGEREF _Toc430693323 \h </w:instrText>
            </w:r>
            <w:r w:rsidR="00B039D7">
              <w:rPr>
                <w:noProof/>
                <w:webHidden/>
              </w:rPr>
            </w:r>
            <w:r w:rsidR="00B039D7">
              <w:rPr>
                <w:noProof/>
                <w:webHidden/>
              </w:rPr>
              <w:fldChar w:fldCharType="separate"/>
            </w:r>
            <w:r w:rsidR="003043A3">
              <w:rPr>
                <w:noProof/>
                <w:webHidden/>
              </w:rPr>
              <w:t>54</w:t>
            </w:r>
            <w:r w:rsidR="00B039D7">
              <w:rPr>
                <w:noProof/>
                <w:webHidden/>
              </w:rPr>
              <w:fldChar w:fldCharType="end"/>
            </w:r>
          </w:hyperlink>
        </w:p>
        <w:p w14:paraId="494F7BF8" w14:textId="77777777" w:rsidR="00B039D7" w:rsidRDefault="007A2AF6">
          <w:pPr>
            <w:pStyle w:val="TOC2"/>
            <w:rPr>
              <w:rFonts w:eastAsiaTheme="minorEastAsia"/>
              <w:noProof/>
            </w:rPr>
          </w:pPr>
          <w:hyperlink w:anchor="_Toc430693324" w:history="1">
            <w:r w:rsidR="00B039D7" w:rsidRPr="00A26812">
              <w:rPr>
                <w:rStyle w:val="Hyperlink"/>
                <w:noProof/>
              </w:rPr>
              <w:t>Funder.csv</w:t>
            </w:r>
            <w:r w:rsidR="00B039D7">
              <w:rPr>
                <w:noProof/>
                <w:webHidden/>
              </w:rPr>
              <w:tab/>
            </w:r>
            <w:r w:rsidR="00B039D7">
              <w:rPr>
                <w:noProof/>
                <w:webHidden/>
              </w:rPr>
              <w:fldChar w:fldCharType="begin"/>
            </w:r>
            <w:r w:rsidR="00B039D7">
              <w:rPr>
                <w:noProof/>
                <w:webHidden/>
              </w:rPr>
              <w:instrText xml:space="preserve"> PAGEREF _Toc430693324 \h </w:instrText>
            </w:r>
            <w:r w:rsidR="00B039D7">
              <w:rPr>
                <w:noProof/>
                <w:webHidden/>
              </w:rPr>
            </w:r>
            <w:r w:rsidR="00B039D7">
              <w:rPr>
                <w:noProof/>
                <w:webHidden/>
              </w:rPr>
              <w:fldChar w:fldCharType="separate"/>
            </w:r>
            <w:r w:rsidR="003043A3">
              <w:rPr>
                <w:noProof/>
                <w:webHidden/>
              </w:rPr>
              <w:t>54</w:t>
            </w:r>
            <w:r w:rsidR="00B039D7">
              <w:rPr>
                <w:noProof/>
                <w:webHidden/>
              </w:rPr>
              <w:fldChar w:fldCharType="end"/>
            </w:r>
          </w:hyperlink>
        </w:p>
        <w:p w14:paraId="0953B542" w14:textId="77777777" w:rsidR="00B039D7" w:rsidRDefault="007A2AF6">
          <w:pPr>
            <w:pStyle w:val="TOC2"/>
            <w:rPr>
              <w:rFonts w:eastAsiaTheme="minorEastAsia"/>
              <w:noProof/>
            </w:rPr>
          </w:pPr>
          <w:hyperlink w:anchor="_Toc430693325" w:history="1">
            <w:r w:rsidR="00B039D7" w:rsidRPr="00A26812">
              <w:rPr>
                <w:rStyle w:val="Hyperlink"/>
                <w:noProof/>
              </w:rPr>
              <w:t>Client.csv</w:t>
            </w:r>
            <w:r w:rsidR="00B039D7">
              <w:rPr>
                <w:noProof/>
                <w:webHidden/>
              </w:rPr>
              <w:tab/>
            </w:r>
            <w:r w:rsidR="00B039D7">
              <w:rPr>
                <w:noProof/>
                <w:webHidden/>
              </w:rPr>
              <w:fldChar w:fldCharType="begin"/>
            </w:r>
            <w:r w:rsidR="00B039D7">
              <w:rPr>
                <w:noProof/>
                <w:webHidden/>
              </w:rPr>
              <w:instrText xml:space="preserve"> PAGEREF _Toc430693325 \h </w:instrText>
            </w:r>
            <w:r w:rsidR="00B039D7">
              <w:rPr>
                <w:noProof/>
                <w:webHidden/>
              </w:rPr>
            </w:r>
            <w:r w:rsidR="00B039D7">
              <w:rPr>
                <w:noProof/>
                <w:webHidden/>
              </w:rPr>
              <w:fldChar w:fldCharType="separate"/>
            </w:r>
            <w:r w:rsidR="003043A3">
              <w:rPr>
                <w:noProof/>
                <w:webHidden/>
              </w:rPr>
              <w:t>54</w:t>
            </w:r>
            <w:r w:rsidR="00B039D7">
              <w:rPr>
                <w:noProof/>
                <w:webHidden/>
              </w:rPr>
              <w:fldChar w:fldCharType="end"/>
            </w:r>
          </w:hyperlink>
        </w:p>
        <w:p w14:paraId="6B5D687C" w14:textId="77777777" w:rsidR="00B039D7" w:rsidRDefault="007A2AF6">
          <w:pPr>
            <w:pStyle w:val="TOC2"/>
            <w:rPr>
              <w:rFonts w:eastAsiaTheme="minorEastAsia"/>
              <w:noProof/>
            </w:rPr>
          </w:pPr>
          <w:hyperlink w:anchor="_Toc430693326" w:history="1">
            <w:r w:rsidR="00B039D7" w:rsidRPr="00A26812">
              <w:rPr>
                <w:rStyle w:val="Hyperlink"/>
                <w:noProof/>
              </w:rPr>
              <w:t>Enrollment.csv</w:t>
            </w:r>
            <w:r w:rsidR="00B039D7">
              <w:rPr>
                <w:noProof/>
                <w:webHidden/>
              </w:rPr>
              <w:tab/>
            </w:r>
            <w:r w:rsidR="00B039D7">
              <w:rPr>
                <w:noProof/>
                <w:webHidden/>
              </w:rPr>
              <w:fldChar w:fldCharType="begin"/>
            </w:r>
            <w:r w:rsidR="00B039D7">
              <w:rPr>
                <w:noProof/>
                <w:webHidden/>
              </w:rPr>
              <w:instrText xml:space="preserve"> PAGEREF _Toc430693326 \h </w:instrText>
            </w:r>
            <w:r w:rsidR="00B039D7">
              <w:rPr>
                <w:noProof/>
                <w:webHidden/>
              </w:rPr>
            </w:r>
            <w:r w:rsidR="00B039D7">
              <w:rPr>
                <w:noProof/>
                <w:webHidden/>
              </w:rPr>
              <w:fldChar w:fldCharType="separate"/>
            </w:r>
            <w:r w:rsidR="003043A3">
              <w:rPr>
                <w:noProof/>
                <w:webHidden/>
              </w:rPr>
              <w:t>54</w:t>
            </w:r>
            <w:r w:rsidR="00B039D7">
              <w:rPr>
                <w:noProof/>
                <w:webHidden/>
              </w:rPr>
              <w:fldChar w:fldCharType="end"/>
            </w:r>
          </w:hyperlink>
        </w:p>
        <w:p w14:paraId="797E5022" w14:textId="77777777" w:rsidR="00B039D7" w:rsidRDefault="007A2AF6">
          <w:pPr>
            <w:pStyle w:val="TOC2"/>
            <w:rPr>
              <w:rFonts w:eastAsiaTheme="minorEastAsia"/>
              <w:noProof/>
            </w:rPr>
          </w:pPr>
          <w:hyperlink w:anchor="_Toc430693327" w:history="1">
            <w:r w:rsidR="00B039D7" w:rsidRPr="00A26812">
              <w:rPr>
                <w:rStyle w:val="Hyperlink"/>
                <w:noProof/>
              </w:rPr>
              <w:t>Exit.csv</w:t>
            </w:r>
            <w:r w:rsidR="00B039D7">
              <w:rPr>
                <w:noProof/>
                <w:webHidden/>
              </w:rPr>
              <w:tab/>
            </w:r>
            <w:r w:rsidR="00B039D7">
              <w:rPr>
                <w:noProof/>
                <w:webHidden/>
              </w:rPr>
              <w:fldChar w:fldCharType="begin"/>
            </w:r>
            <w:r w:rsidR="00B039D7">
              <w:rPr>
                <w:noProof/>
                <w:webHidden/>
              </w:rPr>
              <w:instrText xml:space="preserve"> PAGEREF _Toc430693327 \h </w:instrText>
            </w:r>
            <w:r w:rsidR="00B039D7">
              <w:rPr>
                <w:noProof/>
                <w:webHidden/>
              </w:rPr>
            </w:r>
            <w:r w:rsidR="00B039D7">
              <w:rPr>
                <w:noProof/>
                <w:webHidden/>
              </w:rPr>
              <w:fldChar w:fldCharType="separate"/>
            </w:r>
            <w:r w:rsidR="003043A3">
              <w:rPr>
                <w:noProof/>
                <w:webHidden/>
              </w:rPr>
              <w:t>55</w:t>
            </w:r>
            <w:r w:rsidR="00B039D7">
              <w:rPr>
                <w:noProof/>
                <w:webHidden/>
              </w:rPr>
              <w:fldChar w:fldCharType="end"/>
            </w:r>
          </w:hyperlink>
        </w:p>
        <w:p w14:paraId="7DD5288D" w14:textId="77777777" w:rsidR="00B039D7" w:rsidRDefault="007A2AF6">
          <w:pPr>
            <w:pStyle w:val="TOC2"/>
            <w:rPr>
              <w:rFonts w:eastAsiaTheme="minorEastAsia"/>
              <w:noProof/>
            </w:rPr>
          </w:pPr>
          <w:hyperlink w:anchor="_Toc430693328" w:history="1">
            <w:r w:rsidR="00B039D7" w:rsidRPr="00A26812">
              <w:rPr>
                <w:rStyle w:val="Hyperlink"/>
                <w:noProof/>
              </w:rPr>
              <w:t>HealthAndDV.csv</w:t>
            </w:r>
            <w:r w:rsidR="00B039D7">
              <w:rPr>
                <w:noProof/>
                <w:webHidden/>
              </w:rPr>
              <w:tab/>
            </w:r>
            <w:r w:rsidR="00B039D7">
              <w:rPr>
                <w:noProof/>
                <w:webHidden/>
              </w:rPr>
              <w:fldChar w:fldCharType="begin"/>
            </w:r>
            <w:r w:rsidR="00B039D7">
              <w:rPr>
                <w:noProof/>
                <w:webHidden/>
              </w:rPr>
              <w:instrText xml:space="preserve"> PAGEREF _Toc430693328 \h </w:instrText>
            </w:r>
            <w:r w:rsidR="00B039D7">
              <w:rPr>
                <w:noProof/>
                <w:webHidden/>
              </w:rPr>
            </w:r>
            <w:r w:rsidR="00B039D7">
              <w:rPr>
                <w:noProof/>
                <w:webHidden/>
              </w:rPr>
              <w:fldChar w:fldCharType="separate"/>
            </w:r>
            <w:r w:rsidR="003043A3">
              <w:rPr>
                <w:noProof/>
                <w:webHidden/>
              </w:rPr>
              <w:t>55</w:t>
            </w:r>
            <w:r w:rsidR="00B039D7">
              <w:rPr>
                <w:noProof/>
                <w:webHidden/>
              </w:rPr>
              <w:fldChar w:fldCharType="end"/>
            </w:r>
          </w:hyperlink>
        </w:p>
        <w:p w14:paraId="7581A154" w14:textId="77777777" w:rsidR="00B039D7" w:rsidRDefault="007A2AF6">
          <w:pPr>
            <w:pStyle w:val="TOC2"/>
            <w:rPr>
              <w:rFonts w:eastAsiaTheme="minorEastAsia"/>
              <w:noProof/>
            </w:rPr>
          </w:pPr>
          <w:hyperlink w:anchor="_Toc430693329" w:history="1">
            <w:r w:rsidR="00B039D7" w:rsidRPr="00A26812">
              <w:rPr>
                <w:rStyle w:val="Hyperlink"/>
                <w:noProof/>
              </w:rPr>
              <w:t>EmploymentEducation.csv</w:t>
            </w:r>
            <w:r w:rsidR="00B039D7">
              <w:rPr>
                <w:noProof/>
                <w:webHidden/>
              </w:rPr>
              <w:tab/>
            </w:r>
            <w:r w:rsidR="00B039D7">
              <w:rPr>
                <w:noProof/>
                <w:webHidden/>
              </w:rPr>
              <w:fldChar w:fldCharType="begin"/>
            </w:r>
            <w:r w:rsidR="00B039D7">
              <w:rPr>
                <w:noProof/>
                <w:webHidden/>
              </w:rPr>
              <w:instrText xml:space="preserve"> PAGEREF _Toc430693329 \h </w:instrText>
            </w:r>
            <w:r w:rsidR="00B039D7">
              <w:rPr>
                <w:noProof/>
                <w:webHidden/>
              </w:rPr>
            </w:r>
            <w:r w:rsidR="00B039D7">
              <w:rPr>
                <w:noProof/>
                <w:webHidden/>
              </w:rPr>
              <w:fldChar w:fldCharType="separate"/>
            </w:r>
            <w:r w:rsidR="003043A3">
              <w:rPr>
                <w:noProof/>
                <w:webHidden/>
              </w:rPr>
              <w:t>55</w:t>
            </w:r>
            <w:r w:rsidR="00B039D7">
              <w:rPr>
                <w:noProof/>
                <w:webHidden/>
              </w:rPr>
              <w:fldChar w:fldCharType="end"/>
            </w:r>
          </w:hyperlink>
        </w:p>
        <w:p w14:paraId="09171A51" w14:textId="77777777" w:rsidR="00B039D7" w:rsidRDefault="007A2AF6">
          <w:pPr>
            <w:pStyle w:val="TOC2"/>
            <w:rPr>
              <w:rFonts w:eastAsiaTheme="minorEastAsia"/>
              <w:noProof/>
            </w:rPr>
          </w:pPr>
          <w:hyperlink w:anchor="_Toc430693330" w:history="1">
            <w:r w:rsidR="00B039D7" w:rsidRPr="00A26812">
              <w:rPr>
                <w:rStyle w:val="Hyperlink"/>
                <w:noProof/>
              </w:rPr>
              <w:t>Disabilities.csv</w:t>
            </w:r>
            <w:r w:rsidR="00B039D7">
              <w:rPr>
                <w:noProof/>
                <w:webHidden/>
              </w:rPr>
              <w:tab/>
            </w:r>
            <w:r w:rsidR="00B039D7">
              <w:rPr>
                <w:noProof/>
                <w:webHidden/>
              </w:rPr>
              <w:fldChar w:fldCharType="begin"/>
            </w:r>
            <w:r w:rsidR="00B039D7">
              <w:rPr>
                <w:noProof/>
                <w:webHidden/>
              </w:rPr>
              <w:instrText xml:space="preserve"> PAGEREF _Toc430693330 \h </w:instrText>
            </w:r>
            <w:r w:rsidR="00B039D7">
              <w:rPr>
                <w:noProof/>
                <w:webHidden/>
              </w:rPr>
            </w:r>
            <w:r w:rsidR="00B039D7">
              <w:rPr>
                <w:noProof/>
                <w:webHidden/>
              </w:rPr>
              <w:fldChar w:fldCharType="separate"/>
            </w:r>
            <w:r w:rsidR="003043A3">
              <w:rPr>
                <w:noProof/>
                <w:webHidden/>
              </w:rPr>
              <w:t>55</w:t>
            </w:r>
            <w:r w:rsidR="00B039D7">
              <w:rPr>
                <w:noProof/>
                <w:webHidden/>
              </w:rPr>
              <w:fldChar w:fldCharType="end"/>
            </w:r>
          </w:hyperlink>
        </w:p>
        <w:p w14:paraId="56594035" w14:textId="77777777" w:rsidR="00B039D7" w:rsidRDefault="007A2AF6">
          <w:pPr>
            <w:pStyle w:val="TOC2"/>
            <w:rPr>
              <w:rFonts w:eastAsiaTheme="minorEastAsia"/>
              <w:noProof/>
            </w:rPr>
          </w:pPr>
          <w:hyperlink w:anchor="_Toc430693331" w:history="1">
            <w:r w:rsidR="00B039D7" w:rsidRPr="00A26812">
              <w:rPr>
                <w:rStyle w:val="Hyperlink"/>
                <w:noProof/>
              </w:rPr>
              <w:t>Services.csv</w:t>
            </w:r>
            <w:r w:rsidR="00B039D7">
              <w:rPr>
                <w:noProof/>
                <w:webHidden/>
              </w:rPr>
              <w:tab/>
            </w:r>
            <w:r w:rsidR="00B039D7">
              <w:rPr>
                <w:noProof/>
                <w:webHidden/>
              </w:rPr>
              <w:fldChar w:fldCharType="begin"/>
            </w:r>
            <w:r w:rsidR="00B039D7">
              <w:rPr>
                <w:noProof/>
                <w:webHidden/>
              </w:rPr>
              <w:instrText xml:space="preserve"> PAGEREF _Toc430693331 \h </w:instrText>
            </w:r>
            <w:r w:rsidR="00B039D7">
              <w:rPr>
                <w:noProof/>
                <w:webHidden/>
              </w:rPr>
            </w:r>
            <w:r w:rsidR="00B039D7">
              <w:rPr>
                <w:noProof/>
                <w:webHidden/>
              </w:rPr>
              <w:fldChar w:fldCharType="separate"/>
            </w:r>
            <w:r w:rsidR="003043A3">
              <w:rPr>
                <w:noProof/>
                <w:webHidden/>
              </w:rPr>
              <w:t>55</w:t>
            </w:r>
            <w:r w:rsidR="00B039D7">
              <w:rPr>
                <w:noProof/>
                <w:webHidden/>
              </w:rPr>
              <w:fldChar w:fldCharType="end"/>
            </w:r>
          </w:hyperlink>
        </w:p>
        <w:p w14:paraId="3E4043D1" w14:textId="1BCA6E6B" w:rsidR="001161E5" w:rsidRDefault="001161E5">
          <w:r>
            <w:rPr>
              <w:b/>
              <w:bCs/>
              <w:noProof/>
            </w:rPr>
            <w:fldChar w:fldCharType="end"/>
          </w:r>
        </w:p>
      </w:sdtContent>
    </w:sdt>
    <w:p w14:paraId="3D3A0620" w14:textId="77777777" w:rsidR="001161E5" w:rsidRDefault="001161E5">
      <w:pPr>
        <w:spacing w:after="160"/>
        <w:rPr>
          <w:rFonts w:asciiTheme="majorHAnsi" w:eastAsiaTheme="majorEastAsia" w:hAnsiTheme="majorHAnsi" w:cstheme="majorBidi"/>
          <w:color w:val="2E74B5" w:themeColor="accent1" w:themeShade="BF"/>
          <w:sz w:val="32"/>
          <w:szCs w:val="32"/>
        </w:rPr>
      </w:pPr>
      <w:r>
        <w:br w:type="page"/>
      </w:r>
    </w:p>
    <w:p w14:paraId="7465F431" w14:textId="77777777" w:rsidR="00E978A4" w:rsidRDefault="00E978A4" w:rsidP="00E978A4"/>
    <w:p w14:paraId="1D317D3F" w14:textId="77777777" w:rsidR="00E978A4" w:rsidRDefault="00E978A4" w:rsidP="00E978A4"/>
    <w:p w14:paraId="39303878" w14:textId="77777777" w:rsidR="00E978A4" w:rsidRDefault="00E978A4" w:rsidP="00E978A4"/>
    <w:p w14:paraId="17DE37AF" w14:textId="77777777" w:rsidR="00E978A4" w:rsidRDefault="00E978A4" w:rsidP="00E978A4"/>
    <w:p w14:paraId="6D563D50" w14:textId="77777777" w:rsidR="00E978A4" w:rsidRDefault="00E978A4" w:rsidP="00E978A4"/>
    <w:p w14:paraId="71830941" w14:textId="77777777" w:rsidR="00E978A4" w:rsidRDefault="00E978A4" w:rsidP="00E978A4"/>
    <w:p w14:paraId="3C64AC6D" w14:textId="77777777" w:rsidR="00E978A4" w:rsidRDefault="00E978A4" w:rsidP="00E978A4"/>
    <w:p w14:paraId="339001E5" w14:textId="77777777" w:rsidR="00E978A4" w:rsidRDefault="00E978A4" w:rsidP="00E978A4"/>
    <w:p w14:paraId="4701AF71" w14:textId="53CBC694" w:rsidR="00E978A4" w:rsidRDefault="00E978A4" w:rsidP="00E978A4"/>
    <w:p w14:paraId="2E176D60" w14:textId="77777777" w:rsidR="00E978A4" w:rsidRDefault="00E978A4" w:rsidP="00E978A4"/>
    <w:p w14:paraId="3612F7EB" w14:textId="77777777" w:rsidR="00E978A4" w:rsidRDefault="00E978A4" w:rsidP="00E978A4"/>
    <w:p w14:paraId="3BDB31B6" w14:textId="77777777" w:rsidR="00E978A4" w:rsidRDefault="00E978A4" w:rsidP="00E978A4"/>
    <w:p w14:paraId="28CE769E" w14:textId="77777777" w:rsidR="00E978A4" w:rsidRDefault="00E978A4" w:rsidP="00E978A4"/>
    <w:p w14:paraId="52C08E18" w14:textId="77777777" w:rsidR="00E978A4" w:rsidRDefault="00E978A4" w:rsidP="00E978A4"/>
    <w:p w14:paraId="40F8C18C" w14:textId="77777777" w:rsidR="00E978A4" w:rsidRDefault="00E978A4" w:rsidP="00E978A4"/>
    <w:p w14:paraId="0197E728" w14:textId="77777777" w:rsidR="00E978A4" w:rsidRDefault="00E978A4" w:rsidP="00E978A4"/>
    <w:p w14:paraId="65FA9518" w14:textId="77777777" w:rsidR="00E978A4" w:rsidRDefault="00E978A4" w:rsidP="00E978A4"/>
    <w:p w14:paraId="1BA62BCB" w14:textId="77777777" w:rsidR="00E978A4" w:rsidRDefault="00E978A4" w:rsidP="00E978A4"/>
    <w:p w14:paraId="45AF30BF" w14:textId="77777777" w:rsidR="00E978A4" w:rsidRDefault="00E978A4" w:rsidP="00E978A4"/>
    <w:p w14:paraId="3DB2634D" w14:textId="77777777" w:rsidR="00E978A4" w:rsidRDefault="00E978A4" w:rsidP="00E978A4"/>
    <w:p w14:paraId="040E203E" w14:textId="77777777" w:rsidR="00E978A4" w:rsidRDefault="00E978A4" w:rsidP="00E978A4"/>
    <w:p w14:paraId="2CF78A72" w14:textId="77777777" w:rsidR="00E978A4" w:rsidRDefault="00E978A4" w:rsidP="00E978A4"/>
    <w:p w14:paraId="2F86F96D" w14:textId="77777777" w:rsidR="00E978A4" w:rsidRDefault="00E978A4" w:rsidP="00E978A4"/>
    <w:p w14:paraId="34333AE5" w14:textId="77777777" w:rsidR="00E978A4" w:rsidRDefault="00E978A4" w:rsidP="00E978A4"/>
    <w:p w14:paraId="2B4A5F54" w14:textId="77777777" w:rsidR="00E978A4" w:rsidRDefault="00E978A4" w:rsidP="00E978A4"/>
    <w:p w14:paraId="4B75D559" w14:textId="77777777" w:rsidR="00E978A4" w:rsidRDefault="00E978A4" w:rsidP="00E978A4"/>
    <w:p w14:paraId="567E046C" w14:textId="77777777" w:rsidR="00E978A4" w:rsidRDefault="00E978A4" w:rsidP="00E978A4"/>
    <w:p w14:paraId="1CE5A72D" w14:textId="77777777" w:rsidR="00E978A4" w:rsidRDefault="00E978A4" w:rsidP="00E978A4"/>
    <w:p w14:paraId="0DE132BB" w14:textId="6F7A7FC5" w:rsidR="004A33EF" w:rsidRDefault="004A33EF" w:rsidP="004A33EF">
      <w:pPr>
        <w:pStyle w:val="Heading1"/>
      </w:pPr>
      <w:bookmarkStart w:id="0" w:name="_Toc430693209"/>
      <w:r>
        <w:t>Revision</w:t>
      </w:r>
      <w:r w:rsidR="00FD083E">
        <w:t xml:space="preserve"> </w:t>
      </w:r>
      <w:r>
        <w:t>History</w:t>
      </w:r>
      <w:bookmarkEnd w:id="0"/>
    </w:p>
    <w:tbl>
      <w:tblPr>
        <w:tblStyle w:val="GridTable1Light-Accent11"/>
        <w:tblW w:w="8185" w:type="dxa"/>
        <w:tblLook w:val="04A0" w:firstRow="1" w:lastRow="0" w:firstColumn="1" w:lastColumn="0" w:noHBand="0" w:noVBand="1"/>
      </w:tblPr>
      <w:tblGrid>
        <w:gridCol w:w="1184"/>
        <w:gridCol w:w="1023"/>
        <w:gridCol w:w="5978"/>
      </w:tblGrid>
      <w:tr w:rsidR="00564725" w:rsidRPr="004A33EF" w14:paraId="40D31565" w14:textId="77777777" w:rsidTr="0056472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84" w:type="dxa"/>
          </w:tcPr>
          <w:p w14:paraId="41E367A4" w14:textId="77777777" w:rsidR="00564725" w:rsidRPr="004A33EF" w:rsidRDefault="00564725" w:rsidP="004A33EF">
            <w:r w:rsidRPr="004A33EF">
              <w:t>Date</w:t>
            </w:r>
          </w:p>
        </w:tc>
        <w:tc>
          <w:tcPr>
            <w:tcW w:w="1023" w:type="dxa"/>
          </w:tcPr>
          <w:p w14:paraId="4C0BD1E6" w14:textId="77777777" w:rsidR="00564725" w:rsidRPr="004A33EF" w:rsidRDefault="00564725" w:rsidP="004A33EF">
            <w:pPr>
              <w:cnfStyle w:val="100000000000" w:firstRow="1" w:lastRow="0" w:firstColumn="0" w:lastColumn="0" w:oddVBand="0" w:evenVBand="0" w:oddHBand="0" w:evenHBand="0" w:firstRowFirstColumn="0" w:firstRowLastColumn="0" w:lastRowFirstColumn="0" w:lastRowLastColumn="0"/>
            </w:pPr>
            <w:r w:rsidRPr="004A33EF">
              <w:t>Version</w:t>
            </w:r>
          </w:p>
        </w:tc>
        <w:tc>
          <w:tcPr>
            <w:tcW w:w="5978" w:type="dxa"/>
          </w:tcPr>
          <w:p w14:paraId="7C804941" w14:textId="77777777" w:rsidR="00564725" w:rsidRPr="004A33EF" w:rsidRDefault="00564725" w:rsidP="004A33EF">
            <w:pPr>
              <w:cnfStyle w:val="100000000000" w:firstRow="1" w:lastRow="0" w:firstColumn="0" w:lastColumn="0" w:oddVBand="0" w:evenVBand="0" w:oddHBand="0" w:evenHBand="0" w:firstRowFirstColumn="0" w:firstRowLastColumn="0" w:lastRowFirstColumn="0" w:lastRowLastColumn="0"/>
            </w:pPr>
            <w:r w:rsidRPr="004A33EF">
              <w:t>Description</w:t>
            </w:r>
          </w:p>
        </w:tc>
      </w:tr>
      <w:tr w:rsidR="00564725" w:rsidRPr="004A33EF" w14:paraId="3DC41557" w14:textId="77777777" w:rsidTr="00564725">
        <w:trPr>
          <w:cantSplit/>
        </w:trPr>
        <w:tc>
          <w:tcPr>
            <w:cnfStyle w:val="001000000000" w:firstRow="0" w:lastRow="0" w:firstColumn="1" w:lastColumn="0" w:oddVBand="0" w:evenVBand="0" w:oddHBand="0" w:evenHBand="0" w:firstRowFirstColumn="0" w:firstRowLastColumn="0" w:lastRowFirstColumn="0" w:lastRowLastColumn="0"/>
            <w:tcW w:w="1184" w:type="dxa"/>
          </w:tcPr>
          <w:p w14:paraId="7CE8A8D7" w14:textId="715CD92A" w:rsidR="00564725" w:rsidRPr="004A33EF" w:rsidRDefault="00564725" w:rsidP="00A2583F">
            <w:r>
              <w:t>9/2014</w:t>
            </w:r>
          </w:p>
        </w:tc>
        <w:tc>
          <w:tcPr>
            <w:tcW w:w="1023" w:type="dxa"/>
          </w:tcPr>
          <w:p w14:paraId="04A2488E" w14:textId="41DEC6D7" w:rsidR="00564725" w:rsidRPr="004A33EF" w:rsidRDefault="00564725" w:rsidP="004A33EF">
            <w:pPr>
              <w:cnfStyle w:val="000000000000" w:firstRow="0" w:lastRow="0" w:firstColumn="0" w:lastColumn="0" w:oddVBand="0" w:evenVBand="0" w:oddHBand="0" w:evenHBand="0" w:firstRowFirstColumn="0" w:firstRowLastColumn="0" w:lastRowFirstColumn="0" w:lastRowLastColumn="0"/>
            </w:pPr>
            <w:r>
              <w:t>4.0</w:t>
            </w:r>
          </w:p>
        </w:tc>
        <w:tc>
          <w:tcPr>
            <w:tcW w:w="5978" w:type="dxa"/>
          </w:tcPr>
          <w:p w14:paraId="60C61A38" w14:textId="5E793C81" w:rsidR="00564725" w:rsidRPr="004A33EF" w:rsidRDefault="00564725" w:rsidP="004A33EF">
            <w:pPr>
              <w:cnfStyle w:val="000000000000" w:firstRow="0" w:lastRow="0" w:firstColumn="0" w:lastColumn="0" w:oddVBand="0" w:evenVBand="0" w:oddHBand="0" w:evenHBand="0" w:firstRowFirstColumn="0" w:firstRowLastColumn="0" w:lastRowFirstColumn="0" w:lastRowLastColumn="0"/>
            </w:pPr>
            <w:r>
              <w:t>HMIS CSV Data Exchange Specifications v4.0</w:t>
            </w:r>
          </w:p>
        </w:tc>
      </w:tr>
      <w:tr w:rsidR="00564725" w:rsidRPr="004A33EF" w14:paraId="5899D7E9" w14:textId="77777777" w:rsidTr="00564725">
        <w:trPr>
          <w:cantSplit/>
        </w:trPr>
        <w:tc>
          <w:tcPr>
            <w:cnfStyle w:val="001000000000" w:firstRow="0" w:lastRow="0" w:firstColumn="1" w:lastColumn="0" w:oddVBand="0" w:evenVBand="0" w:oddHBand="0" w:evenHBand="0" w:firstRowFirstColumn="0" w:firstRowLastColumn="0" w:lastRowFirstColumn="0" w:lastRowLastColumn="0"/>
            <w:tcW w:w="1184" w:type="dxa"/>
          </w:tcPr>
          <w:p w14:paraId="08779175" w14:textId="485496ED" w:rsidR="00564725" w:rsidRDefault="00564725" w:rsidP="003B50B6">
            <w:r>
              <w:t>8/2015</w:t>
            </w:r>
          </w:p>
        </w:tc>
        <w:tc>
          <w:tcPr>
            <w:tcW w:w="1023" w:type="dxa"/>
          </w:tcPr>
          <w:p w14:paraId="6E13F797" w14:textId="5589CED9" w:rsidR="00564725" w:rsidRDefault="00564725" w:rsidP="004A33EF">
            <w:pPr>
              <w:cnfStyle w:val="000000000000" w:firstRow="0" w:lastRow="0" w:firstColumn="0" w:lastColumn="0" w:oddVBand="0" w:evenVBand="0" w:oddHBand="0" w:evenHBand="0" w:firstRowFirstColumn="0" w:firstRowLastColumn="0" w:lastRowFirstColumn="0" w:lastRowLastColumn="0"/>
            </w:pPr>
            <w:r>
              <w:t>4.1</w:t>
            </w:r>
          </w:p>
        </w:tc>
        <w:tc>
          <w:tcPr>
            <w:tcW w:w="5978" w:type="dxa"/>
          </w:tcPr>
          <w:p w14:paraId="0F0E3DA4" w14:textId="6CC00FC7" w:rsidR="00564725" w:rsidRDefault="00564725" w:rsidP="004D68B4">
            <w:pPr>
              <w:cnfStyle w:val="000000000000" w:firstRow="0" w:lastRow="0" w:firstColumn="0" w:lastColumn="0" w:oddVBand="0" w:evenVBand="0" w:oddHBand="0" w:evenHBand="0" w:firstRowFirstColumn="0" w:firstRowLastColumn="0" w:lastRowFirstColumn="0" w:lastRowLastColumn="0"/>
            </w:pPr>
            <w:r>
              <w:t xml:space="preserve">HMIS CSV Data Exchange Specifications v4.1 </w:t>
            </w:r>
          </w:p>
        </w:tc>
      </w:tr>
      <w:tr w:rsidR="00B17E4B" w:rsidRPr="004A33EF" w14:paraId="316E37D5" w14:textId="77777777" w:rsidTr="00564725">
        <w:trPr>
          <w:cantSplit/>
        </w:trPr>
        <w:tc>
          <w:tcPr>
            <w:cnfStyle w:val="001000000000" w:firstRow="0" w:lastRow="0" w:firstColumn="1" w:lastColumn="0" w:oddVBand="0" w:evenVBand="0" w:oddHBand="0" w:evenHBand="0" w:firstRowFirstColumn="0" w:firstRowLastColumn="0" w:lastRowFirstColumn="0" w:lastRowLastColumn="0"/>
            <w:tcW w:w="1184" w:type="dxa"/>
          </w:tcPr>
          <w:p w14:paraId="6FA42D24" w14:textId="08347E12" w:rsidR="00B17E4B" w:rsidRDefault="004D68B4" w:rsidP="003B50B6">
            <w:r>
              <w:t>7</w:t>
            </w:r>
            <w:r w:rsidR="00B17E4B">
              <w:t>/2016</w:t>
            </w:r>
          </w:p>
        </w:tc>
        <w:tc>
          <w:tcPr>
            <w:tcW w:w="1023" w:type="dxa"/>
          </w:tcPr>
          <w:p w14:paraId="0864B033" w14:textId="0CA241E0" w:rsidR="00B17E4B" w:rsidRDefault="00B17E4B" w:rsidP="004A33EF">
            <w:pPr>
              <w:cnfStyle w:val="000000000000" w:firstRow="0" w:lastRow="0" w:firstColumn="0" w:lastColumn="0" w:oddVBand="0" w:evenVBand="0" w:oddHBand="0" w:evenHBand="0" w:firstRowFirstColumn="0" w:firstRowLastColumn="0" w:lastRowFirstColumn="0" w:lastRowLastColumn="0"/>
            </w:pPr>
            <w:r>
              <w:t>5.0</w:t>
            </w:r>
          </w:p>
        </w:tc>
        <w:tc>
          <w:tcPr>
            <w:tcW w:w="5978" w:type="dxa"/>
          </w:tcPr>
          <w:p w14:paraId="19C83A38" w14:textId="296252B7" w:rsidR="00B17E4B" w:rsidRDefault="00B17E4B" w:rsidP="004D68B4">
            <w:pPr>
              <w:cnfStyle w:val="000000000000" w:firstRow="0" w:lastRow="0" w:firstColumn="0" w:lastColumn="0" w:oddVBand="0" w:evenVBand="0" w:oddHBand="0" w:evenHBand="0" w:firstRowFirstColumn="0" w:firstRowLastColumn="0" w:lastRowFirstColumn="0" w:lastRowLastColumn="0"/>
            </w:pPr>
            <w:r>
              <w:t xml:space="preserve">HMIS CSV Data Exchange Specifications v5.0 (see </w:t>
            </w:r>
            <w:hyperlink w:anchor="_Appendix_C_–" w:history="1">
              <w:r w:rsidRPr="004D68B4">
                <w:rPr>
                  <w:rStyle w:val="Hyperlink"/>
                </w:rPr>
                <w:t xml:space="preserve">Appendix </w:t>
              </w:r>
              <w:r w:rsidR="004D68B4" w:rsidRPr="004D68B4">
                <w:rPr>
                  <w:rStyle w:val="Hyperlink"/>
                </w:rPr>
                <w:t>C</w:t>
              </w:r>
            </w:hyperlink>
            <w:r>
              <w:t>)</w:t>
            </w:r>
          </w:p>
        </w:tc>
      </w:tr>
    </w:tbl>
    <w:p w14:paraId="47F12C11" w14:textId="04F71967" w:rsidR="004A33EF" w:rsidRDefault="004A33EF" w:rsidP="004A33EF"/>
    <w:p w14:paraId="25F3D2F4" w14:textId="77777777" w:rsidR="004A33EF" w:rsidRDefault="004A33EF">
      <w:pPr>
        <w:spacing w:after="160"/>
      </w:pPr>
      <w:r>
        <w:br w:type="page"/>
      </w:r>
    </w:p>
    <w:p w14:paraId="224DE2E8" w14:textId="541BC213" w:rsidR="00865CF0" w:rsidRDefault="00865CF0" w:rsidP="001161E5">
      <w:pPr>
        <w:pStyle w:val="Heading1"/>
      </w:pPr>
      <w:bookmarkStart w:id="1" w:name="_Toc430693210"/>
      <w:r>
        <w:lastRenderedPageBreak/>
        <w:t>Overview</w:t>
      </w:r>
      <w:bookmarkEnd w:id="1"/>
    </w:p>
    <w:p w14:paraId="48207201" w14:textId="60E72A22" w:rsidR="00B53272" w:rsidRDefault="00D967BE" w:rsidP="00B53272">
      <w:ins w:id="2" w:author="Molly McEvilley" w:date="2016-06-09T12:04:00Z">
        <w:r>
          <w:t xml:space="preserve">The US </w:t>
        </w:r>
      </w:ins>
      <w:r w:rsidR="00B53272">
        <w:t xml:space="preserve">Department of Housing and Urban Development (HUD), </w:t>
      </w:r>
      <w:ins w:id="3" w:author="Molly McEvilley" w:date="2016-06-09T12:04:00Z">
        <w:r>
          <w:t xml:space="preserve">in cooperation with </w:t>
        </w:r>
      </w:ins>
      <w:r w:rsidR="00B53272">
        <w:t>the Department of Health and Human Services (HHS)</w:t>
      </w:r>
      <w:del w:id="4" w:author="Molly McEvilley" w:date="2016-06-09T12:04:00Z">
        <w:r w:rsidR="00B53272" w:rsidDel="00D967BE">
          <w:delText>,</w:delText>
        </w:r>
      </w:del>
      <w:r w:rsidR="00B53272">
        <w:t xml:space="preserve"> and the Department of Veterans Affairs (VA)</w:t>
      </w:r>
      <w:ins w:id="5" w:author="Molly McEvilley" w:date="2016-06-09T12:04:00Z">
        <w:r>
          <w:t xml:space="preserve">, is responsible for the Homeless Management Information System (HMIS) Data Standards, which define data collection requirements for </w:t>
        </w:r>
      </w:ins>
      <w:ins w:id="6" w:author="Molly McEvilley" w:date="2016-06-09T12:06:00Z">
        <w:r>
          <w:t xml:space="preserve">any </w:t>
        </w:r>
      </w:ins>
      <w:ins w:id="7" w:author="Molly McEvilley" w:date="2016-06-09T12:05:00Z">
        <w:r>
          <w:t xml:space="preserve">software used as an HMIS.   </w:t>
        </w:r>
      </w:ins>
      <w:ins w:id="8" w:author="Molly McEvilley" w:date="2016-06-09T12:06:00Z">
        <w:r w:rsidR="00610192">
          <w:t>The first version of the data standards was published in 2004; the current version (</w:t>
        </w:r>
      </w:ins>
      <w:ins w:id="9" w:author="Molly McEvilley" w:date="2016-06-09T13:08:00Z">
        <w:r w:rsidR="00460CC2">
          <w:t>V</w:t>
        </w:r>
      </w:ins>
      <w:ins w:id="10" w:author="Molly McEvilley" w:date="2016-06-09T12:06:00Z">
        <w:r w:rsidR="00610192">
          <w:t xml:space="preserve">5) has </w:t>
        </w:r>
      </w:ins>
      <w:r w:rsidR="002C6F36">
        <w:t xml:space="preserve">an effective date of </w:t>
      </w:r>
      <w:r w:rsidR="00B53272">
        <w:t>October 1, 201</w:t>
      </w:r>
      <w:ins w:id="11" w:author="Molly McEvilley" w:date="2016-06-09T12:08:00Z">
        <w:r w:rsidR="00610192">
          <w:t>6</w:t>
        </w:r>
      </w:ins>
      <w:r w:rsidR="00B53272">
        <w:t xml:space="preserve">.  </w:t>
      </w:r>
    </w:p>
    <w:p w14:paraId="44871D05" w14:textId="77777777" w:rsidR="00F54201" w:rsidRDefault="00F54201" w:rsidP="00654828"/>
    <w:p w14:paraId="660E0FF5" w14:textId="0E13EDC0" w:rsidR="00F54201" w:rsidRDefault="00F54201" w:rsidP="00654828">
      <w:r>
        <w:t>This</w:t>
      </w:r>
      <w:r w:rsidR="00FD083E">
        <w:t xml:space="preserve"> </w:t>
      </w:r>
      <w:r>
        <w:t>document</w:t>
      </w:r>
      <w:r w:rsidR="00FD083E">
        <w:t xml:space="preserve"> </w:t>
      </w:r>
      <w:r>
        <w:t>provides</w:t>
      </w:r>
      <w:r w:rsidR="00FD083E">
        <w:t xml:space="preserve"> </w:t>
      </w:r>
      <w:r w:rsidR="00EA1B35">
        <w:t xml:space="preserve">updated </w:t>
      </w:r>
      <w:r>
        <w:t>specifications</w:t>
      </w:r>
      <w:r w:rsidR="00FD083E">
        <w:t xml:space="preserve"> </w:t>
      </w:r>
      <w:r>
        <w:t>for</w:t>
      </w:r>
      <w:r w:rsidR="00FD083E">
        <w:t xml:space="preserve"> </w:t>
      </w:r>
      <w:r w:rsidR="002265C1">
        <w:t>a</w:t>
      </w:r>
      <w:r w:rsidR="00FD083E">
        <w:t xml:space="preserve"> </w:t>
      </w:r>
      <w:r w:rsidR="002265C1">
        <w:t>standard</w:t>
      </w:r>
      <w:r w:rsidR="00FD083E">
        <w:t xml:space="preserve"> </w:t>
      </w:r>
      <w:r w:rsidR="002265C1">
        <w:t>set</w:t>
      </w:r>
      <w:r w:rsidR="00FD083E">
        <w:t xml:space="preserve"> </w:t>
      </w:r>
      <w:r w:rsidR="002265C1">
        <w:t>of</w:t>
      </w:r>
      <w:r w:rsidR="00FD083E">
        <w:t xml:space="preserve"> </w:t>
      </w:r>
      <w:r w:rsidR="002265C1">
        <w:t>comma-separated</w:t>
      </w:r>
      <w:r w:rsidR="00FD083E">
        <w:t xml:space="preserve"> </w:t>
      </w:r>
      <w:r w:rsidR="002265C1">
        <w:t>values</w:t>
      </w:r>
      <w:r w:rsidR="00FD083E">
        <w:t xml:space="preserve"> </w:t>
      </w:r>
      <w:r w:rsidR="002265C1">
        <w:t>(CSV)</w:t>
      </w:r>
      <w:r w:rsidR="00FD083E">
        <w:t xml:space="preserve"> </w:t>
      </w:r>
      <w:r w:rsidR="002265C1">
        <w:t>files</w:t>
      </w:r>
      <w:r w:rsidR="00FD083E">
        <w:t xml:space="preserve"> </w:t>
      </w:r>
      <w:r w:rsidR="00636D19">
        <w:t>that</w:t>
      </w:r>
      <w:r w:rsidR="00FD083E">
        <w:t xml:space="preserve"> </w:t>
      </w:r>
      <w:r w:rsidR="00636D19">
        <w:t>include</w:t>
      </w:r>
      <w:r w:rsidR="00FD083E">
        <w:t xml:space="preserve"> </w:t>
      </w:r>
      <w:r w:rsidR="00636D19">
        <w:t>all</w:t>
      </w:r>
      <w:r w:rsidR="00FD083E">
        <w:t xml:space="preserve"> </w:t>
      </w:r>
      <w:r w:rsidR="00636D19">
        <w:t>data</w:t>
      </w:r>
      <w:r w:rsidR="00FD083E">
        <w:t xml:space="preserve"> </w:t>
      </w:r>
      <w:r w:rsidR="00636D19">
        <w:t>elements</w:t>
      </w:r>
      <w:r w:rsidR="00FD083E">
        <w:t xml:space="preserve"> </w:t>
      </w:r>
      <w:r w:rsidR="00636D19">
        <w:t>and</w:t>
      </w:r>
      <w:r w:rsidR="00FD083E">
        <w:t xml:space="preserve"> </w:t>
      </w:r>
      <w:r w:rsidR="00636D19">
        <w:t>fields</w:t>
      </w:r>
      <w:r w:rsidR="00FD083E">
        <w:t xml:space="preserve"> </w:t>
      </w:r>
      <w:r w:rsidR="00636D19">
        <w:t>defined</w:t>
      </w:r>
      <w:r w:rsidR="00FD083E">
        <w:t xml:space="preserve"> </w:t>
      </w:r>
      <w:r w:rsidR="00636D19">
        <w:t>by</w:t>
      </w:r>
      <w:r w:rsidR="00FD083E">
        <w:t xml:space="preserve"> </w:t>
      </w:r>
      <w:r>
        <w:t>the</w:t>
      </w:r>
      <w:r w:rsidR="00FD083E">
        <w:t xml:space="preserve"> </w:t>
      </w:r>
      <w:r>
        <w:t>HMIS</w:t>
      </w:r>
      <w:r w:rsidR="00FD083E">
        <w:t xml:space="preserve"> </w:t>
      </w:r>
      <w:r>
        <w:t>Data</w:t>
      </w:r>
      <w:r w:rsidR="00FD083E">
        <w:t xml:space="preserve"> </w:t>
      </w:r>
      <w:ins w:id="12" w:author="Molly McEvilley" w:date="2016-06-09T12:08:00Z">
        <w:r w:rsidR="00610192">
          <w:t xml:space="preserve">Standards </w:t>
        </w:r>
      </w:ins>
      <w:r w:rsidR="00EA1B35">
        <w:t xml:space="preserve">Version </w:t>
      </w:r>
      <w:del w:id="13" w:author="Molly McEvilley" w:date="2016-06-09T12:09:00Z">
        <w:r w:rsidR="00EA1B35" w:rsidDel="00610192">
          <w:delText>3</w:delText>
        </w:r>
      </w:del>
      <w:ins w:id="14" w:author="Molly McEvilley" w:date="2016-06-09T12:09:00Z">
        <w:r w:rsidR="00610192">
          <w:t>5</w:t>
        </w:r>
      </w:ins>
      <w:r w:rsidR="00452DE7">
        <w:t>,</w:t>
      </w:r>
      <w:r w:rsidR="00FD083E">
        <w:t xml:space="preserve"> </w:t>
      </w:r>
      <w:r w:rsidR="00452DE7">
        <w:t>along</w:t>
      </w:r>
      <w:r w:rsidR="00FD083E">
        <w:t xml:space="preserve"> </w:t>
      </w:r>
      <w:r w:rsidR="00452DE7">
        <w:t>with</w:t>
      </w:r>
      <w:r w:rsidR="00FD083E">
        <w:t xml:space="preserve"> </w:t>
      </w:r>
      <w:r w:rsidR="00452DE7">
        <w:t>i</w:t>
      </w:r>
      <w:r w:rsidR="003B358B">
        <w:t>nformation</w:t>
      </w:r>
      <w:r w:rsidR="00FD083E">
        <w:t xml:space="preserve"> </w:t>
      </w:r>
      <w:r w:rsidR="00452DE7">
        <w:t>that</w:t>
      </w:r>
      <w:r w:rsidR="00FD083E">
        <w:t xml:space="preserve"> </w:t>
      </w:r>
      <w:r w:rsidR="00452DE7">
        <w:t>describes</w:t>
      </w:r>
      <w:r w:rsidR="00FD083E">
        <w:t xml:space="preserve"> </w:t>
      </w:r>
      <w:r w:rsidR="002265C1">
        <w:t>an</w:t>
      </w:r>
      <w:r w:rsidR="00FD083E">
        <w:t xml:space="preserve"> </w:t>
      </w:r>
      <w:r w:rsidR="003B358B">
        <w:t>exported</w:t>
      </w:r>
      <w:r w:rsidR="00FD083E">
        <w:t xml:space="preserve"> </w:t>
      </w:r>
      <w:r w:rsidR="003B358B">
        <w:t>data</w:t>
      </w:r>
      <w:r w:rsidR="00FD083E">
        <w:t xml:space="preserve"> </w:t>
      </w:r>
      <w:r w:rsidR="003B358B">
        <w:t>set</w:t>
      </w:r>
      <w:r w:rsidR="00FB2A40">
        <w:t>.</w:t>
      </w:r>
      <w:r w:rsidR="00FD083E">
        <w:t xml:space="preserve">  </w:t>
      </w:r>
      <w:r w:rsidR="00BB6CE4">
        <w:t>The</w:t>
      </w:r>
      <w:r w:rsidR="00FD083E">
        <w:t xml:space="preserve"> </w:t>
      </w:r>
      <w:r w:rsidR="00BB6CE4">
        <w:t>structure</w:t>
      </w:r>
      <w:r w:rsidR="00FD083E">
        <w:t xml:space="preserve"> </w:t>
      </w:r>
      <w:r w:rsidR="00474744">
        <w:t>of</w:t>
      </w:r>
      <w:r w:rsidR="00FD083E">
        <w:t xml:space="preserve"> </w:t>
      </w:r>
      <w:r w:rsidR="00474744">
        <w:t>the</w:t>
      </w:r>
      <w:r w:rsidR="00FD083E">
        <w:t xml:space="preserve"> </w:t>
      </w:r>
      <w:r w:rsidR="00474744">
        <w:t>files</w:t>
      </w:r>
      <w:r w:rsidR="00FD083E">
        <w:t xml:space="preserve"> </w:t>
      </w:r>
      <w:r w:rsidR="00BB6CE4">
        <w:t>and</w:t>
      </w:r>
      <w:r w:rsidR="00FD083E">
        <w:t xml:space="preserve"> </w:t>
      </w:r>
      <w:r w:rsidR="00BB6CE4">
        <w:t>relationships</w:t>
      </w:r>
      <w:r w:rsidR="00FD083E">
        <w:t xml:space="preserve"> </w:t>
      </w:r>
      <w:r w:rsidR="00BB6CE4">
        <w:t>between</w:t>
      </w:r>
      <w:r w:rsidR="00FD083E">
        <w:t xml:space="preserve"> </w:t>
      </w:r>
      <w:r w:rsidR="00BB6CE4">
        <w:t>files</w:t>
      </w:r>
      <w:r w:rsidR="00FD083E">
        <w:t xml:space="preserve"> </w:t>
      </w:r>
      <w:r w:rsidR="00BB6CE4">
        <w:t>are</w:t>
      </w:r>
      <w:r w:rsidR="00FD083E">
        <w:t xml:space="preserve"> </w:t>
      </w:r>
      <w:r w:rsidR="00BB6CE4">
        <w:t>based</w:t>
      </w:r>
      <w:r w:rsidR="00FD083E">
        <w:t xml:space="preserve"> </w:t>
      </w:r>
      <w:r w:rsidR="00BB6CE4">
        <w:t>on</w:t>
      </w:r>
      <w:r w:rsidR="00FD083E">
        <w:t xml:space="preserve"> </w:t>
      </w:r>
      <w:r w:rsidR="00BB6CE4">
        <w:t>th</w:t>
      </w:r>
      <w:r w:rsidR="00B268B0">
        <w:t>e</w:t>
      </w:r>
      <w:r w:rsidR="00FD083E">
        <w:t xml:space="preserve"> </w:t>
      </w:r>
      <w:ins w:id="15" w:author="Molly McEvilley" w:date="2016-06-09T12:09:00Z">
        <w:r w:rsidR="00610192" w:rsidRPr="003F21B5">
          <w:t>201</w:t>
        </w:r>
        <w:r w:rsidR="00610192">
          <w:t>6</w:t>
        </w:r>
        <w:r w:rsidR="00610192" w:rsidRPr="003F21B5">
          <w:t xml:space="preserve"> </w:t>
        </w:r>
      </w:ins>
      <w:r w:rsidR="00EA1B35" w:rsidRPr="003F21B5">
        <w:t>HMIS Logical Model</w:t>
      </w:r>
      <w:r w:rsidR="00216A84">
        <w:t>,</w:t>
      </w:r>
      <w:r w:rsidR="00FD083E">
        <w:t xml:space="preserve"> </w:t>
      </w:r>
      <w:r w:rsidR="00BB6CE4">
        <w:t>although</w:t>
      </w:r>
      <w:r w:rsidR="00FD083E">
        <w:t xml:space="preserve"> </w:t>
      </w:r>
      <w:r w:rsidR="0030117D">
        <w:t>the</w:t>
      </w:r>
      <w:r w:rsidR="00FD083E">
        <w:t xml:space="preserve"> </w:t>
      </w:r>
      <w:r w:rsidR="0030117D">
        <w:t>HMIS</w:t>
      </w:r>
      <w:r w:rsidR="00FD083E">
        <w:t xml:space="preserve"> </w:t>
      </w:r>
      <w:r w:rsidR="0030117D">
        <w:t>CSV</w:t>
      </w:r>
      <w:r w:rsidR="00FD083E">
        <w:t xml:space="preserve"> </w:t>
      </w:r>
      <w:r w:rsidR="0030117D">
        <w:t>is</w:t>
      </w:r>
      <w:r w:rsidR="00FD083E">
        <w:t xml:space="preserve"> </w:t>
      </w:r>
      <w:r w:rsidR="0030117D">
        <w:t>less</w:t>
      </w:r>
      <w:r w:rsidR="00FD083E">
        <w:t xml:space="preserve"> </w:t>
      </w:r>
      <w:r w:rsidR="0030117D">
        <w:t>granular</w:t>
      </w:r>
      <w:r w:rsidR="00FD083E">
        <w:t xml:space="preserve"> </w:t>
      </w:r>
      <w:r w:rsidR="0030117D">
        <w:t>than</w:t>
      </w:r>
      <w:r w:rsidR="00FD083E">
        <w:t xml:space="preserve"> </w:t>
      </w:r>
      <w:r w:rsidR="0030117D">
        <w:t>that</w:t>
      </w:r>
      <w:r w:rsidR="00FD083E">
        <w:t xml:space="preserve"> </w:t>
      </w:r>
      <w:r w:rsidR="0030117D">
        <w:t>of</w:t>
      </w:r>
      <w:r w:rsidR="00FD083E">
        <w:t xml:space="preserve"> </w:t>
      </w:r>
      <w:r w:rsidR="0030117D">
        <w:t>the</w:t>
      </w:r>
      <w:r w:rsidR="00FD083E">
        <w:t xml:space="preserve"> </w:t>
      </w:r>
      <w:r w:rsidR="0030117D">
        <w:t>model</w:t>
      </w:r>
      <w:r w:rsidR="00FD083E">
        <w:t xml:space="preserve"> </w:t>
      </w:r>
      <w:r w:rsidR="00216A84">
        <w:t>in</w:t>
      </w:r>
      <w:r w:rsidR="00FD083E">
        <w:t xml:space="preserve"> </w:t>
      </w:r>
      <w:r w:rsidR="00216A84">
        <w:t>order</w:t>
      </w:r>
      <w:r w:rsidR="00FD083E">
        <w:t xml:space="preserve"> </w:t>
      </w:r>
      <w:r w:rsidR="00216A84">
        <w:t>to</w:t>
      </w:r>
      <w:r w:rsidR="00FD083E">
        <w:t xml:space="preserve"> </w:t>
      </w:r>
      <w:r w:rsidR="00216A84">
        <w:t>reduce</w:t>
      </w:r>
      <w:r w:rsidR="00FD083E">
        <w:t xml:space="preserve"> </w:t>
      </w:r>
      <w:r w:rsidR="00216A84">
        <w:t>the</w:t>
      </w:r>
      <w:r w:rsidR="00FD083E">
        <w:t xml:space="preserve"> </w:t>
      </w:r>
      <w:r w:rsidR="00216A84">
        <w:t>overall</w:t>
      </w:r>
      <w:r w:rsidR="00FD083E">
        <w:t xml:space="preserve"> </w:t>
      </w:r>
      <w:r w:rsidR="00216A84">
        <w:t>number</w:t>
      </w:r>
      <w:r w:rsidR="00FD083E">
        <w:t xml:space="preserve"> </w:t>
      </w:r>
      <w:r w:rsidR="00216A84">
        <w:t>of</w:t>
      </w:r>
      <w:r w:rsidR="00FD083E">
        <w:t xml:space="preserve"> </w:t>
      </w:r>
      <w:r w:rsidR="00216A84">
        <w:t>files</w:t>
      </w:r>
      <w:r w:rsidR="00A267BC">
        <w:t>.</w:t>
      </w:r>
      <w:r w:rsidR="00FD083E">
        <w:t xml:space="preserve"> </w:t>
      </w:r>
    </w:p>
    <w:p w14:paraId="3068235B" w14:textId="1FE16F73" w:rsidR="005D23C7" w:rsidRDefault="005D23C7" w:rsidP="00654828"/>
    <w:p w14:paraId="74439E4F" w14:textId="733DDEFF" w:rsidR="00FB2A40" w:rsidRDefault="00FB2A40" w:rsidP="00FB2A40">
      <w:r>
        <w:t>In</w:t>
      </w:r>
      <w:r w:rsidR="00FD083E">
        <w:t xml:space="preserve"> </w:t>
      </w:r>
      <w:r>
        <w:t>addition</w:t>
      </w:r>
      <w:r w:rsidR="00FD083E">
        <w:t xml:space="preserve"> </w:t>
      </w:r>
      <w:r>
        <w:t>to</w:t>
      </w:r>
      <w:r w:rsidR="00FD083E">
        <w:t xml:space="preserve"> </w:t>
      </w:r>
      <w:r>
        <w:t>the</w:t>
      </w:r>
      <w:r w:rsidR="00FD083E">
        <w:t xml:space="preserve"> </w:t>
      </w:r>
      <w:r>
        <w:t>HMIS</w:t>
      </w:r>
      <w:r w:rsidR="00FD083E">
        <w:t xml:space="preserve"> </w:t>
      </w:r>
      <w:r>
        <w:t>CSV,</w:t>
      </w:r>
      <w:r w:rsidR="00FD083E">
        <w:t xml:space="preserve"> </w:t>
      </w:r>
      <w:r>
        <w:t>HUD</w:t>
      </w:r>
      <w:r w:rsidR="00FD083E">
        <w:t xml:space="preserve"> </w:t>
      </w:r>
      <w:r>
        <w:t>is</w:t>
      </w:r>
      <w:r w:rsidR="00FD083E">
        <w:t xml:space="preserve"> </w:t>
      </w:r>
      <w:r>
        <w:t>also</w:t>
      </w:r>
      <w:r w:rsidR="00FD083E">
        <w:t xml:space="preserve"> </w:t>
      </w:r>
      <w:r>
        <w:t>publishing</w:t>
      </w:r>
      <w:r w:rsidR="00FD083E">
        <w:t xml:space="preserve"> </w:t>
      </w:r>
      <w:r>
        <w:t>HUD</w:t>
      </w:r>
      <w:r w:rsidR="00FD083E">
        <w:t xml:space="preserve"> </w:t>
      </w:r>
      <w:r>
        <w:t>HMIS</w:t>
      </w:r>
      <w:r w:rsidR="00FD083E">
        <w:t xml:space="preserve"> </w:t>
      </w:r>
      <w:r>
        <w:t>XML</w:t>
      </w:r>
      <w:r w:rsidR="00FD083E">
        <w:t xml:space="preserve"> </w:t>
      </w:r>
      <w:r>
        <w:t>Schema</w:t>
      </w:r>
      <w:r w:rsidR="00FD083E">
        <w:t xml:space="preserve"> </w:t>
      </w:r>
      <w:r>
        <w:t>version</w:t>
      </w:r>
      <w:r w:rsidR="00FD083E">
        <w:t xml:space="preserve"> </w:t>
      </w:r>
      <w:ins w:id="16" w:author="Molly McEvilley" w:date="2016-06-09T12:09:00Z">
        <w:r w:rsidR="00610192">
          <w:t>5</w:t>
        </w:r>
      </w:ins>
      <w:r>
        <w:t>,</w:t>
      </w:r>
      <w:r w:rsidR="00FD083E">
        <w:t xml:space="preserve"> </w:t>
      </w:r>
      <w:r>
        <w:t>an</w:t>
      </w:r>
      <w:r w:rsidR="00FD083E">
        <w:t xml:space="preserve"> </w:t>
      </w:r>
      <w:r>
        <w:t>eXtensible</w:t>
      </w:r>
      <w:r w:rsidR="00FD083E">
        <w:t xml:space="preserve"> </w:t>
      </w:r>
      <w:r>
        <w:t>Markup</w:t>
      </w:r>
      <w:r w:rsidR="00FD083E">
        <w:t xml:space="preserve"> </w:t>
      </w:r>
      <w:r>
        <w:t>Language</w:t>
      </w:r>
      <w:r w:rsidR="00FD083E">
        <w:t xml:space="preserve"> </w:t>
      </w:r>
      <w:r>
        <w:t>(XML)</w:t>
      </w:r>
      <w:r w:rsidR="00FD083E">
        <w:t xml:space="preserve"> </w:t>
      </w:r>
      <w:r>
        <w:t>format</w:t>
      </w:r>
      <w:r w:rsidR="00FD083E">
        <w:t xml:space="preserve"> </w:t>
      </w:r>
      <w:r>
        <w:t>also</w:t>
      </w:r>
      <w:r w:rsidR="00FD083E">
        <w:t xml:space="preserve"> </w:t>
      </w:r>
      <w:r>
        <w:t>based</w:t>
      </w:r>
      <w:r w:rsidR="00FD083E">
        <w:t xml:space="preserve"> </w:t>
      </w:r>
      <w:r>
        <w:t>on</w:t>
      </w:r>
      <w:r w:rsidR="00FD083E">
        <w:t xml:space="preserve"> </w:t>
      </w:r>
      <w:r>
        <w:t>the</w:t>
      </w:r>
      <w:r w:rsidR="00FD083E">
        <w:t xml:space="preserve"> </w:t>
      </w:r>
      <w:r>
        <w:t>HMIS</w:t>
      </w:r>
      <w:r w:rsidR="00FD083E">
        <w:t xml:space="preserve"> </w:t>
      </w:r>
      <w:r>
        <w:t>Logical</w:t>
      </w:r>
      <w:r w:rsidR="00FD083E">
        <w:t xml:space="preserve"> </w:t>
      </w:r>
      <w:r>
        <w:t>Model.</w:t>
      </w:r>
      <w:r w:rsidR="00FD083E">
        <w:t xml:space="preserve">  </w:t>
      </w:r>
      <w:r>
        <w:t>Documentation</w:t>
      </w:r>
      <w:r w:rsidR="00FD083E">
        <w:t xml:space="preserve"> </w:t>
      </w:r>
      <w:r>
        <w:t>is</w:t>
      </w:r>
      <w:r w:rsidR="00FD083E">
        <w:t xml:space="preserve"> </w:t>
      </w:r>
      <w:r>
        <w:t>available</w:t>
      </w:r>
      <w:r w:rsidR="00FD083E">
        <w:t xml:space="preserve"> </w:t>
      </w:r>
      <w:r>
        <w:t>on</w:t>
      </w:r>
      <w:r w:rsidR="00FD083E">
        <w:t xml:space="preserve"> </w:t>
      </w:r>
      <w:r>
        <w:t>HUD’s</w:t>
      </w:r>
      <w:r w:rsidR="00FD083E">
        <w:t xml:space="preserve"> </w:t>
      </w:r>
      <w:r>
        <w:t>Homelessness</w:t>
      </w:r>
      <w:r w:rsidR="00FD083E">
        <w:t xml:space="preserve"> </w:t>
      </w:r>
      <w:r>
        <w:t>Data</w:t>
      </w:r>
      <w:r w:rsidR="00FD083E">
        <w:t xml:space="preserve"> </w:t>
      </w:r>
      <w:r>
        <w:t>Exchange</w:t>
      </w:r>
      <w:r w:rsidR="00FD083E">
        <w:t xml:space="preserve"> </w:t>
      </w:r>
      <w:r>
        <w:t>(HDX)</w:t>
      </w:r>
      <w:r w:rsidR="00FD083E">
        <w:t xml:space="preserve"> </w:t>
      </w:r>
      <w:r>
        <w:t>at</w:t>
      </w:r>
      <w:r w:rsidR="00FD083E">
        <w:t xml:space="preserve"> </w:t>
      </w:r>
      <w:hyperlink r:id="rId10" w:history="1">
        <w:r w:rsidRPr="002D4046">
          <w:rPr>
            <w:rStyle w:val="Hyperlink"/>
          </w:rPr>
          <w:t>http://www.hudhdx.info/VendorResources.aspx</w:t>
        </w:r>
      </w:hyperlink>
      <w:r>
        <w:t>.</w:t>
      </w:r>
      <w:r w:rsidR="00FD083E">
        <w:t xml:space="preserve">  </w:t>
      </w:r>
    </w:p>
    <w:p w14:paraId="37C0767E" w14:textId="6859A332" w:rsidR="00FB2A40" w:rsidRDefault="00B01559" w:rsidP="00B01559">
      <w:pPr>
        <w:pStyle w:val="Heading1"/>
      </w:pPr>
      <w:bookmarkStart w:id="17" w:name="_Toc430693211"/>
      <w:r>
        <w:t>Document</w:t>
      </w:r>
      <w:r w:rsidR="00FD083E">
        <w:t xml:space="preserve"> </w:t>
      </w:r>
      <w:r>
        <w:t>Purpose</w:t>
      </w:r>
      <w:r w:rsidR="00FD083E">
        <w:t xml:space="preserve"> </w:t>
      </w:r>
      <w:r w:rsidR="00F91975">
        <w:t>and</w:t>
      </w:r>
      <w:r w:rsidR="00FD083E">
        <w:t xml:space="preserve"> </w:t>
      </w:r>
      <w:r w:rsidR="00F91975">
        <w:t>Scope</w:t>
      </w:r>
      <w:bookmarkEnd w:id="17"/>
    </w:p>
    <w:p w14:paraId="31764CC0" w14:textId="785A2852" w:rsidR="00A45A98" w:rsidRDefault="00A45A98" w:rsidP="00A45A98">
      <w:r>
        <w:t>There</w:t>
      </w:r>
      <w:r w:rsidR="00FD083E">
        <w:t xml:space="preserve"> </w:t>
      </w:r>
      <w:r>
        <w:t>are</w:t>
      </w:r>
      <w:r w:rsidR="00FD083E">
        <w:t xml:space="preserve"> </w:t>
      </w:r>
      <w:r>
        <w:t>a</w:t>
      </w:r>
      <w:r w:rsidR="00FD083E">
        <w:t xml:space="preserve"> </w:t>
      </w:r>
      <w:r>
        <w:t>number</w:t>
      </w:r>
      <w:r w:rsidR="00FD083E">
        <w:t xml:space="preserve"> </w:t>
      </w:r>
      <w:r>
        <w:t>of</w:t>
      </w:r>
      <w:r w:rsidR="00FD083E">
        <w:t xml:space="preserve"> </w:t>
      </w:r>
      <w:r>
        <w:t>purposes</w:t>
      </w:r>
      <w:r w:rsidR="00FD083E">
        <w:t xml:space="preserve"> </w:t>
      </w:r>
      <w:r>
        <w:t>for</w:t>
      </w:r>
      <w:r w:rsidR="00FD083E">
        <w:t xml:space="preserve"> </w:t>
      </w:r>
      <w:r>
        <w:t>which</w:t>
      </w:r>
      <w:r w:rsidR="00FD083E">
        <w:t xml:space="preserve"> </w:t>
      </w:r>
      <w:r>
        <w:t>HMIS</w:t>
      </w:r>
      <w:r w:rsidR="00FD083E">
        <w:t xml:space="preserve"> </w:t>
      </w:r>
      <w:r>
        <w:t>data</w:t>
      </w:r>
      <w:r w:rsidR="00FD083E">
        <w:t xml:space="preserve"> </w:t>
      </w:r>
      <w:r>
        <w:t>might</w:t>
      </w:r>
      <w:r w:rsidR="00FD083E">
        <w:t xml:space="preserve"> </w:t>
      </w:r>
      <w:r>
        <w:t>be</w:t>
      </w:r>
      <w:r w:rsidR="00FD083E">
        <w:t xml:space="preserve"> </w:t>
      </w:r>
      <w:r>
        <w:t>exported</w:t>
      </w:r>
      <w:r w:rsidR="00FD083E">
        <w:t xml:space="preserve"> </w:t>
      </w:r>
      <w:r>
        <w:t>from</w:t>
      </w:r>
      <w:r w:rsidR="00FD083E">
        <w:t xml:space="preserve"> </w:t>
      </w:r>
      <w:r>
        <w:t>one</w:t>
      </w:r>
      <w:r w:rsidR="00FD083E">
        <w:t xml:space="preserve"> </w:t>
      </w:r>
      <w:r>
        <w:t>system</w:t>
      </w:r>
      <w:r w:rsidR="00FD083E">
        <w:t xml:space="preserve"> </w:t>
      </w:r>
      <w:r>
        <w:t>and</w:t>
      </w:r>
      <w:r w:rsidR="00FD083E">
        <w:t xml:space="preserve"> </w:t>
      </w:r>
      <w:r>
        <w:t>imported</w:t>
      </w:r>
      <w:r w:rsidR="00FD083E">
        <w:t xml:space="preserve"> </w:t>
      </w:r>
      <w:r>
        <w:t>to</w:t>
      </w:r>
      <w:r w:rsidR="00FD083E">
        <w:t xml:space="preserve"> </w:t>
      </w:r>
      <w:r>
        <w:t>another.</w:t>
      </w:r>
      <w:r w:rsidR="00FD083E">
        <w:t xml:space="preserve">  </w:t>
      </w:r>
      <w:r>
        <w:t>The</w:t>
      </w:r>
      <w:r w:rsidR="00FD083E">
        <w:t xml:space="preserve"> </w:t>
      </w:r>
      <w:r>
        <w:t>use</w:t>
      </w:r>
      <w:r w:rsidR="00FD083E">
        <w:t xml:space="preserve"> </w:t>
      </w:r>
      <w:r>
        <w:t>cases</w:t>
      </w:r>
      <w:r w:rsidR="00FD083E">
        <w:t xml:space="preserve"> </w:t>
      </w:r>
      <w:r>
        <w:t>that</w:t>
      </w:r>
      <w:r w:rsidR="00FD083E">
        <w:t xml:space="preserve"> </w:t>
      </w:r>
      <w:r>
        <w:t>the</w:t>
      </w:r>
      <w:r w:rsidR="00FD083E">
        <w:t xml:space="preserve"> </w:t>
      </w:r>
      <w:r>
        <w:t>HMIS</w:t>
      </w:r>
      <w:r w:rsidR="00FD083E">
        <w:t xml:space="preserve"> </w:t>
      </w:r>
      <w:r>
        <w:t>CSV</w:t>
      </w:r>
      <w:r w:rsidR="00FD083E">
        <w:t xml:space="preserve"> </w:t>
      </w:r>
      <w:r>
        <w:t>and</w:t>
      </w:r>
      <w:r w:rsidR="00FD083E">
        <w:t xml:space="preserve"> </w:t>
      </w:r>
      <w:r>
        <w:t>HMIS</w:t>
      </w:r>
      <w:r w:rsidR="00FD083E">
        <w:t xml:space="preserve"> </w:t>
      </w:r>
      <w:r>
        <w:t>XML</w:t>
      </w:r>
      <w:r w:rsidR="00FD083E">
        <w:t xml:space="preserve"> </w:t>
      </w:r>
      <w:r>
        <w:t>formats</w:t>
      </w:r>
      <w:r w:rsidR="00FD083E">
        <w:t xml:space="preserve"> </w:t>
      </w:r>
      <w:r>
        <w:t>are</w:t>
      </w:r>
      <w:r w:rsidR="00FD083E">
        <w:t xml:space="preserve"> </w:t>
      </w:r>
      <w:r>
        <w:t>primarily</w:t>
      </w:r>
      <w:r w:rsidR="00FD083E">
        <w:t xml:space="preserve"> </w:t>
      </w:r>
      <w:r>
        <w:t>intended</w:t>
      </w:r>
      <w:r w:rsidR="00FD083E">
        <w:t xml:space="preserve"> </w:t>
      </w:r>
      <w:r>
        <w:t>to</w:t>
      </w:r>
      <w:r w:rsidR="00FD083E">
        <w:t xml:space="preserve"> </w:t>
      </w:r>
      <w:r>
        <w:t>support</w:t>
      </w:r>
      <w:r w:rsidR="00FD083E">
        <w:t xml:space="preserve"> </w:t>
      </w:r>
      <w:r>
        <w:t>include</w:t>
      </w:r>
      <w:r w:rsidR="00FD083E">
        <w:t xml:space="preserve"> </w:t>
      </w:r>
      <w:r>
        <w:t>migration</w:t>
      </w:r>
      <w:r w:rsidR="00FD083E">
        <w:t xml:space="preserve"> </w:t>
      </w:r>
      <w:r>
        <w:t>from</w:t>
      </w:r>
      <w:r w:rsidR="00FD083E">
        <w:t xml:space="preserve"> </w:t>
      </w:r>
      <w:r>
        <w:t>one</w:t>
      </w:r>
      <w:r w:rsidR="00FD083E">
        <w:t xml:space="preserve"> </w:t>
      </w:r>
      <w:r>
        <w:t>HMIS</w:t>
      </w:r>
      <w:r w:rsidR="00FD083E">
        <w:t xml:space="preserve"> </w:t>
      </w:r>
      <w:r>
        <w:t>application</w:t>
      </w:r>
      <w:r w:rsidR="00FD083E">
        <w:t xml:space="preserve"> </w:t>
      </w:r>
      <w:r>
        <w:t>to</w:t>
      </w:r>
      <w:r w:rsidR="00FD083E">
        <w:t xml:space="preserve"> </w:t>
      </w:r>
      <w:r>
        <w:t>another;</w:t>
      </w:r>
      <w:r w:rsidR="00FD083E">
        <w:t xml:space="preserve"> </w:t>
      </w:r>
      <w:r w:rsidR="00B01559">
        <w:t>data</w:t>
      </w:r>
      <w:r w:rsidR="00FD083E">
        <w:t xml:space="preserve"> </w:t>
      </w:r>
      <w:r w:rsidR="00B01559">
        <w:t>warehouses</w:t>
      </w:r>
      <w:r w:rsidR="00FD083E">
        <w:t xml:space="preserve"> </w:t>
      </w:r>
      <w:r w:rsidR="00B01559">
        <w:t>that</w:t>
      </w:r>
      <w:r w:rsidR="00FD083E">
        <w:t xml:space="preserve"> </w:t>
      </w:r>
      <w:r>
        <w:t>aggregate</w:t>
      </w:r>
      <w:r w:rsidR="00FD083E">
        <w:t xml:space="preserve"> </w:t>
      </w:r>
      <w:r>
        <w:t>data</w:t>
      </w:r>
      <w:r w:rsidR="00FD083E">
        <w:t xml:space="preserve"> </w:t>
      </w:r>
      <w:r>
        <w:t>from</w:t>
      </w:r>
      <w:r w:rsidR="00FD083E">
        <w:t xml:space="preserve"> </w:t>
      </w:r>
      <w:r>
        <w:t>multiple</w:t>
      </w:r>
      <w:r w:rsidR="00FD083E">
        <w:t xml:space="preserve"> </w:t>
      </w:r>
      <w:r w:rsidR="00B01559">
        <w:t>HMIS</w:t>
      </w:r>
      <w:r w:rsidR="00FD083E">
        <w:t xml:space="preserve"> </w:t>
      </w:r>
      <w:r w:rsidR="00B01559">
        <w:t>implementations</w:t>
      </w:r>
      <w:r w:rsidR="00FD083E">
        <w:t xml:space="preserve"> </w:t>
      </w:r>
      <w:r w:rsidR="00B01559">
        <w:t>for</w:t>
      </w:r>
      <w:r w:rsidR="00FD083E">
        <w:t xml:space="preserve"> </w:t>
      </w:r>
      <w:r w:rsidR="00B01559">
        <w:t>analysis</w:t>
      </w:r>
      <w:r w:rsidR="00FD083E">
        <w:t xml:space="preserve"> </w:t>
      </w:r>
      <w:r w:rsidR="00B01559">
        <w:t>and</w:t>
      </w:r>
      <w:r w:rsidR="00FD083E">
        <w:t xml:space="preserve"> </w:t>
      </w:r>
      <w:r w:rsidR="00B01559">
        <w:t>reporting</w:t>
      </w:r>
      <w:r>
        <w:t>;</w:t>
      </w:r>
      <w:r w:rsidR="00FD083E">
        <w:t xml:space="preserve"> </w:t>
      </w:r>
      <w:r>
        <w:t>and</w:t>
      </w:r>
      <w:r w:rsidR="00FD083E">
        <w:t xml:space="preserve"> </w:t>
      </w:r>
      <w:r>
        <w:t>participation</w:t>
      </w:r>
      <w:r w:rsidR="00FD083E">
        <w:t xml:space="preserve"> </w:t>
      </w:r>
      <w:r>
        <w:t>in</w:t>
      </w:r>
      <w:r w:rsidR="00FD083E">
        <w:t xml:space="preserve"> </w:t>
      </w:r>
      <w:r>
        <w:t>a</w:t>
      </w:r>
      <w:r w:rsidR="00FD083E">
        <w:t xml:space="preserve"> </w:t>
      </w:r>
      <w:r w:rsidR="00B01559">
        <w:t>local</w:t>
      </w:r>
      <w:r w:rsidR="00FD083E">
        <w:t xml:space="preserve"> </w:t>
      </w:r>
      <w:r w:rsidR="00B01559">
        <w:t>H</w:t>
      </w:r>
      <w:r>
        <w:t>MIS</w:t>
      </w:r>
      <w:r w:rsidR="00FD083E">
        <w:t xml:space="preserve"> </w:t>
      </w:r>
      <w:r>
        <w:t>implementation</w:t>
      </w:r>
      <w:r w:rsidR="00FD083E">
        <w:t xml:space="preserve"> </w:t>
      </w:r>
      <w:r>
        <w:t>by</w:t>
      </w:r>
      <w:r w:rsidR="00FD083E">
        <w:t xml:space="preserve"> </w:t>
      </w:r>
      <w:r>
        <w:t>regularly</w:t>
      </w:r>
      <w:r w:rsidR="00FD083E">
        <w:t xml:space="preserve"> </w:t>
      </w:r>
      <w:r>
        <w:t>providing</w:t>
      </w:r>
      <w:r w:rsidR="00FD083E">
        <w:t xml:space="preserve"> </w:t>
      </w:r>
      <w:r>
        <w:t>data</w:t>
      </w:r>
      <w:r w:rsidR="00FD083E">
        <w:t xml:space="preserve"> </w:t>
      </w:r>
      <w:r>
        <w:t>entered</w:t>
      </w:r>
      <w:r w:rsidR="00FD083E">
        <w:t xml:space="preserve"> </w:t>
      </w:r>
      <w:r>
        <w:t>into</w:t>
      </w:r>
      <w:r w:rsidR="00FD083E">
        <w:t xml:space="preserve"> </w:t>
      </w:r>
      <w:r>
        <w:t>and</w:t>
      </w:r>
      <w:r w:rsidR="00FD083E">
        <w:t xml:space="preserve"> </w:t>
      </w:r>
      <w:r>
        <w:t>exported</w:t>
      </w:r>
      <w:r w:rsidR="00FD083E">
        <w:t xml:space="preserve"> </w:t>
      </w:r>
      <w:r>
        <w:t>from</w:t>
      </w:r>
      <w:r w:rsidR="00FD083E">
        <w:t xml:space="preserve"> </w:t>
      </w:r>
      <w:r>
        <w:t>an</w:t>
      </w:r>
      <w:r w:rsidR="00FD083E">
        <w:t xml:space="preserve"> </w:t>
      </w:r>
      <w:r>
        <w:t>alternative</w:t>
      </w:r>
      <w:r w:rsidR="00FD083E">
        <w:t xml:space="preserve"> </w:t>
      </w:r>
      <w:r>
        <w:t>database.</w:t>
      </w:r>
    </w:p>
    <w:p w14:paraId="5DACF671" w14:textId="77777777" w:rsidR="00A45A98" w:rsidRPr="00A45A98" w:rsidRDefault="00A45A98" w:rsidP="00A45A98"/>
    <w:p w14:paraId="573651B6" w14:textId="79EF3D84" w:rsidR="004177EC" w:rsidRDefault="0042070F" w:rsidP="004177EC">
      <w:r>
        <w:t>This</w:t>
      </w:r>
      <w:r w:rsidR="00FD083E">
        <w:t xml:space="preserve"> </w:t>
      </w:r>
      <w:r w:rsidR="004177EC">
        <w:t>document</w:t>
      </w:r>
      <w:r w:rsidR="00FD083E">
        <w:t xml:space="preserve"> </w:t>
      </w:r>
      <w:r w:rsidR="004177EC">
        <w:t>is</w:t>
      </w:r>
      <w:r w:rsidR="00FD083E">
        <w:t xml:space="preserve"> </w:t>
      </w:r>
      <w:r>
        <w:t>primarily</w:t>
      </w:r>
      <w:r w:rsidR="00FD083E">
        <w:t xml:space="preserve"> </w:t>
      </w:r>
      <w:r>
        <w:t>technical;</w:t>
      </w:r>
      <w:r w:rsidR="00FD083E">
        <w:t xml:space="preserve"> </w:t>
      </w:r>
      <w:r>
        <w:t>it</w:t>
      </w:r>
      <w:r w:rsidR="00FD083E">
        <w:t xml:space="preserve"> </w:t>
      </w:r>
      <w:r w:rsidR="004177EC">
        <w:t>describes</w:t>
      </w:r>
      <w:r w:rsidR="00FD083E">
        <w:t xml:space="preserve"> </w:t>
      </w:r>
      <w:r w:rsidR="004177EC">
        <w:t>a</w:t>
      </w:r>
      <w:r w:rsidR="00FD083E">
        <w:t xml:space="preserve"> </w:t>
      </w:r>
      <w:r w:rsidR="004177EC">
        <w:t>common</w:t>
      </w:r>
      <w:r w:rsidR="00FD083E">
        <w:t xml:space="preserve"> </w:t>
      </w:r>
      <w:r w:rsidR="004177EC">
        <w:t>format</w:t>
      </w:r>
      <w:r w:rsidR="00FD083E">
        <w:t xml:space="preserve"> </w:t>
      </w:r>
      <w:r w:rsidR="004177EC">
        <w:t>and</w:t>
      </w:r>
      <w:r w:rsidR="00FD083E">
        <w:t xml:space="preserve"> </w:t>
      </w:r>
      <w:r w:rsidR="004177EC">
        <w:t>associated</w:t>
      </w:r>
      <w:r w:rsidR="00FD083E">
        <w:t xml:space="preserve"> </w:t>
      </w:r>
      <w:r w:rsidR="00956AF4">
        <w:t>basic</w:t>
      </w:r>
      <w:r w:rsidR="00FD083E">
        <w:t xml:space="preserve"> </w:t>
      </w:r>
      <w:r w:rsidR="00956AF4">
        <w:t>expectations</w:t>
      </w:r>
      <w:r w:rsidR="00FD083E">
        <w:t xml:space="preserve"> </w:t>
      </w:r>
      <w:r w:rsidR="004177EC">
        <w:t>and</w:t>
      </w:r>
      <w:r w:rsidR="00FD083E">
        <w:t xml:space="preserve"> </w:t>
      </w:r>
      <w:r w:rsidR="004177EC">
        <w:t>assumptions</w:t>
      </w:r>
      <w:r w:rsidR="00FD083E">
        <w:t xml:space="preserve"> </w:t>
      </w:r>
      <w:r w:rsidR="004177EC">
        <w:t>related</w:t>
      </w:r>
      <w:r w:rsidR="00FD083E">
        <w:t xml:space="preserve"> </w:t>
      </w:r>
      <w:r w:rsidR="004177EC">
        <w:t>to</w:t>
      </w:r>
      <w:r w:rsidR="00FD083E">
        <w:t xml:space="preserve"> </w:t>
      </w:r>
      <w:r w:rsidR="004177EC">
        <w:t>the</w:t>
      </w:r>
      <w:r w:rsidR="00FD083E">
        <w:t xml:space="preserve"> </w:t>
      </w:r>
      <w:r w:rsidR="004177EC">
        <w:t>processes</w:t>
      </w:r>
      <w:r w:rsidR="00FD083E">
        <w:t xml:space="preserve"> </w:t>
      </w:r>
      <w:r w:rsidR="004177EC">
        <w:t>of</w:t>
      </w:r>
      <w:r w:rsidR="00FD083E">
        <w:t xml:space="preserve"> </w:t>
      </w:r>
      <w:r w:rsidR="004177EC">
        <w:t>exporting</w:t>
      </w:r>
      <w:r w:rsidR="00FD083E">
        <w:t xml:space="preserve"> </w:t>
      </w:r>
      <w:r w:rsidR="004177EC">
        <w:t>and</w:t>
      </w:r>
      <w:r w:rsidR="00FD083E">
        <w:t xml:space="preserve"> </w:t>
      </w:r>
      <w:r w:rsidR="004177EC">
        <w:t>importing</w:t>
      </w:r>
      <w:r w:rsidR="00FD083E">
        <w:t xml:space="preserve"> </w:t>
      </w:r>
      <w:r w:rsidR="004177EC">
        <w:t>HMIS</w:t>
      </w:r>
      <w:r w:rsidR="00FD083E">
        <w:t xml:space="preserve"> </w:t>
      </w:r>
      <w:r w:rsidR="004177EC">
        <w:t>data</w:t>
      </w:r>
      <w:r w:rsidR="00FD083E">
        <w:t xml:space="preserve"> </w:t>
      </w:r>
      <w:r w:rsidR="004177EC">
        <w:t>in</w:t>
      </w:r>
      <w:r w:rsidR="00FD083E">
        <w:t xml:space="preserve"> </w:t>
      </w:r>
      <w:r w:rsidR="004177EC">
        <w:t>a</w:t>
      </w:r>
      <w:r w:rsidR="00FD083E">
        <w:t xml:space="preserve"> </w:t>
      </w:r>
      <w:r w:rsidR="004177EC">
        <w:t>standard</w:t>
      </w:r>
      <w:r w:rsidR="00FD083E">
        <w:t xml:space="preserve"> </w:t>
      </w:r>
      <w:r w:rsidR="00254ABE">
        <w:t>manner</w:t>
      </w:r>
      <w:r w:rsidR="004177EC">
        <w:t>.</w:t>
      </w:r>
      <w:r w:rsidR="00FD083E">
        <w:t xml:space="preserve">  </w:t>
      </w:r>
      <w:r w:rsidR="00956AF4">
        <w:t>In</w:t>
      </w:r>
      <w:r w:rsidR="00FD083E">
        <w:t xml:space="preserve"> </w:t>
      </w:r>
      <w:r w:rsidR="00956AF4">
        <w:t>general,</w:t>
      </w:r>
      <w:r w:rsidR="00FD083E">
        <w:t xml:space="preserve"> </w:t>
      </w:r>
      <w:r w:rsidR="00956AF4">
        <w:t>HUD</w:t>
      </w:r>
      <w:r w:rsidR="00FD083E">
        <w:t xml:space="preserve"> </w:t>
      </w:r>
      <w:r w:rsidR="00956AF4">
        <w:t>expects</w:t>
      </w:r>
      <w:r w:rsidR="00FD083E">
        <w:t xml:space="preserve"> </w:t>
      </w:r>
      <w:r w:rsidR="00956AF4">
        <w:t>that</w:t>
      </w:r>
      <w:r w:rsidR="00FD083E">
        <w:t xml:space="preserve"> </w:t>
      </w:r>
      <w:r w:rsidR="00956AF4">
        <w:t>it</w:t>
      </w:r>
      <w:r w:rsidR="00FD083E">
        <w:t xml:space="preserve"> </w:t>
      </w:r>
      <w:r w:rsidR="00956AF4">
        <w:t>should</w:t>
      </w:r>
      <w:r w:rsidR="00FD083E">
        <w:t xml:space="preserve"> </w:t>
      </w:r>
      <w:r w:rsidR="00956AF4">
        <w:t>be</w:t>
      </w:r>
      <w:r w:rsidR="00FD083E">
        <w:t xml:space="preserve"> </w:t>
      </w:r>
      <w:r w:rsidR="00956AF4">
        <w:t>possible</w:t>
      </w:r>
      <w:r w:rsidR="00FD083E">
        <w:t xml:space="preserve"> </w:t>
      </w:r>
      <w:r w:rsidR="00956AF4">
        <w:t>to</w:t>
      </w:r>
      <w:r w:rsidR="00FD083E">
        <w:t xml:space="preserve"> </w:t>
      </w:r>
      <w:r w:rsidR="00956AF4">
        <w:t>export</w:t>
      </w:r>
      <w:r w:rsidR="0099571A">
        <w:t>,</w:t>
      </w:r>
      <w:r w:rsidR="00FD083E">
        <w:t xml:space="preserve"> </w:t>
      </w:r>
      <w:r w:rsidR="0099571A">
        <w:t>in</w:t>
      </w:r>
      <w:r w:rsidR="00FD083E">
        <w:t xml:space="preserve"> </w:t>
      </w:r>
      <w:r w:rsidR="0099571A">
        <w:t>a</w:t>
      </w:r>
      <w:r w:rsidR="00FD083E">
        <w:t xml:space="preserve"> </w:t>
      </w:r>
      <w:r w:rsidR="0099571A">
        <w:t>standard</w:t>
      </w:r>
      <w:r w:rsidR="00FD083E">
        <w:t xml:space="preserve"> </w:t>
      </w:r>
      <w:r w:rsidR="0099571A">
        <w:t>format,</w:t>
      </w:r>
      <w:r w:rsidR="00FD083E">
        <w:t xml:space="preserve"> </w:t>
      </w:r>
      <w:r w:rsidR="0099571A">
        <w:t>all</w:t>
      </w:r>
      <w:r w:rsidR="00FD083E">
        <w:t xml:space="preserve"> </w:t>
      </w:r>
      <w:r w:rsidR="00956AF4">
        <w:t>data</w:t>
      </w:r>
      <w:r w:rsidR="00FD083E">
        <w:t xml:space="preserve"> </w:t>
      </w:r>
      <w:r w:rsidR="00956AF4">
        <w:t>entered</w:t>
      </w:r>
      <w:r w:rsidR="00FD083E">
        <w:t xml:space="preserve"> </w:t>
      </w:r>
      <w:r w:rsidR="00956AF4">
        <w:t>into</w:t>
      </w:r>
      <w:r w:rsidR="00FD083E">
        <w:t xml:space="preserve"> </w:t>
      </w:r>
      <w:r w:rsidR="00956AF4">
        <w:t>an</w:t>
      </w:r>
      <w:r w:rsidR="00FD083E">
        <w:t xml:space="preserve"> </w:t>
      </w:r>
      <w:r w:rsidR="00956AF4">
        <w:t>HMIS</w:t>
      </w:r>
      <w:r w:rsidR="00FD083E">
        <w:t xml:space="preserve"> </w:t>
      </w:r>
      <w:r w:rsidR="004034FF">
        <w:t>for</w:t>
      </w:r>
      <w:r w:rsidR="00FD083E">
        <w:t xml:space="preserve"> </w:t>
      </w:r>
      <w:r w:rsidR="00956AF4">
        <w:t>any</w:t>
      </w:r>
      <w:r w:rsidR="00FD083E">
        <w:t xml:space="preserve"> </w:t>
      </w:r>
      <w:r w:rsidR="0099571A">
        <w:t>data</w:t>
      </w:r>
      <w:r w:rsidR="00FD083E">
        <w:t xml:space="preserve"> </w:t>
      </w:r>
      <w:r w:rsidR="0099571A">
        <w:t>element</w:t>
      </w:r>
      <w:r w:rsidR="00FD083E">
        <w:t xml:space="preserve"> </w:t>
      </w:r>
      <w:r w:rsidR="00956AF4">
        <w:t>defined</w:t>
      </w:r>
      <w:r w:rsidR="00FD083E">
        <w:t xml:space="preserve"> </w:t>
      </w:r>
      <w:r w:rsidR="00956AF4">
        <w:t>by</w:t>
      </w:r>
      <w:r w:rsidR="00FD083E">
        <w:t xml:space="preserve"> </w:t>
      </w:r>
      <w:r w:rsidR="00956AF4">
        <w:t>the</w:t>
      </w:r>
      <w:r w:rsidR="00FD083E">
        <w:t xml:space="preserve"> </w:t>
      </w:r>
      <w:r w:rsidR="00956AF4">
        <w:t>HMIS</w:t>
      </w:r>
      <w:r w:rsidR="00FD083E">
        <w:t xml:space="preserve"> </w:t>
      </w:r>
      <w:r w:rsidR="00956AF4">
        <w:t>Data</w:t>
      </w:r>
      <w:r w:rsidR="00FD083E">
        <w:t xml:space="preserve"> </w:t>
      </w:r>
      <w:r w:rsidR="00956AF4">
        <w:t>Dictionary,</w:t>
      </w:r>
      <w:r w:rsidR="00FD083E">
        <w:t xml:space="preserve"> </w:t>
      </w:r>
      <w:r w:rsidR="00956AF4">
        <w:t>regardless</w:t>
      </w:r>
      <w:r w:rsidR="00FD083E">
        <w:t xml:space="preserve"> </w:t>
      </w:r>
      <w:r w:rsidR="00956AF4">
        <w:t>of</w:t>
      </w:r>
      <w:r w:rsidR="00FD083E">
        <w:t xml:space="preserve"> </w:t>
      </w:r>
      <w:r w:rsidR="00956AF4">
        <w:t>whether</w:t>
      </w:r>
      <w:r w:rsidR="00FD083E">
        <w:t xml:space="preserve"> </w:t>
      </w:r>
      <w:r w:rsidR="00956AF4">
        <w:t>or</w:t>
      </w:r>
      <w:r w:rsidR="00FD083E">
        <w:t xml:space="preserve"> </w:t>
      </w:r>
      <w:r w:rsidR="00956AF4">
        <w:t>not</w:t>
      </w:r>
      <w:r w:rsidR="00FD083E">
        <w:t xml:space="preserve"> </w:t>
      </w:r>
      <w:r w:rsidR="0099571A">
        <w:t>a</w:t>
      </w:r>
      <w:r w:rsidR="00FD083E">
        <w:t xml:space="preserve"> </w:t>
      </w:r>
      <w:r w:rsidR="0099571A">
        <w:t>given</w:t>
      </w:r>
      <w:r w:rsidR="00FD083E">
        <w:t xml:space="preserve"> </w:t>
      </w:r>
      <w:r w:rsidR="00956AF4">
        <w:t>data</w:t>
      </w:r>
      <w:r w:rsidR="00FD083E">
        <w:t xml:space="preserve"> </w:t>
      </w:r>
      <w:r w:rsidR="00956AF4">
        <w:t>element</w:t>
      </w:r>
      <w:r w:rsidR="00FD083E">
        <w:t xml:space="preserve"> </w:t>
      </w:r>
      <w:r w:rsidR="00956AF4">
        <w:t>is</w:t>
      </w:r>
      <w:r w:rsidR="00FD083E">
        <w:t xml:space="preserve"> </w:t>
      </w:r>
      <w:r w:rsidR="00956AF4">
        <w:t>required</w:t>
      </w:r>
      <w:r w:rsidR="00FD083E">
        <w:t xml:space="preserve"> </w:t>
      </w:r>
      <w:r w:rsidR="00956AF4">
        <w:t>based</w:t>
      </w:r>
      <w:r w:rsidR="00FD083E">
        <w:t xml:space="preserve"> </w:t>
      </w:r>
      <w:r w:rsidR="00956AF4">
        <w:t>on</w:t>
      </w:r>
      <w:r w:rsidR="00FD083E">
        <w:t xml:space="preserve"> </w:t>
      </w:r>
      <w:r w:rsidR="00956AF4">
        <w:t>project</w:t>
      </w:r>
      <w:r w:rsidR="00FD083E">
        <w:t xml:space="preserve"> </w:t>
      </w:r>
      <w:r w:rsidR="00956AF4">
        <w:t>type</w:t>
      </w:r>
      <w:r w:rsidR="00FD083E">
        <w:t xml:space="preserve"> </w:t>
      </w:r>
      <w:r w:rsidR="00956AF4">
        <w:t>or</w:t>
      </w:r>
      <w:r w:rsidR="00FD083E">
        <w:t xml:space="preserve"> </w:t>
      </w:r>
      <w:r w:rsidR="00956AF4">
        <w:t>funder.</w:t>
      </w:r>
      <w:r w:rsidR="00FD083E">
        <w:t xml:space="preserve">  </w:t>
      </w:r>
      <w:r w:rsidR="004177EC">
        <w:t>Specific</w:t>
      </w:r>
      <w:r w:rsidR="00FD083E">
        <w:t xml:space="preserve"> </w:t>
      </w:r>
      <w:r w:rsidR="004177EC">
        <w:t>requirements</w:t>
      </w:r>
      <w:r w:rsidR="00FD083E">
        <w:t xml:space="preserve"> </w:t>
      </w:r>
      <w:r w:rsidR="004177EC">
        <w:t>related</w:t>
      </w:r>
      <w:r w:rsidR="00FD083E">
        <w:t xml:space="preserve"> </w:t>
      </w:r>
      <w:r w:rsidR="004177EC">
        <w:t>to</w:t>
      </w:r>
      <w:r w:rsidR="00FD083E">
        <w:t xml:space="preserve"> </w:t>
      </w:r>
      <w:r w:rsidR="004177EC">
        <w:t>the</w:t>
      </w:r>
      <w:r w:rsidR="00FD083E">
        <w:t xml:space="preserve"> </w:t>
      </w:r>
      <w:r w:rsidR="00956AF4">
        <w:t>overall</w:t>
      </w:r>
      <w:r w:rsidR="00FD083E">
        <w:t xml:space="preserve"> </w:t>
      </w:r>
      <w:r w:rsidR="004177EC">
        <w:t>functionality</w:t>
      </w:r>
      <w:r w:rsidR="00FD083E">
        <w:t xml:space="preserve"> </w:t>
      </w:r>
      <w:r w:rsidR="004177EC">
        <w:t>of</w:t>
      </w:r>
      <w:r w:rsidR="00FD083E">
        <w:t xml:space="preserve"> </w:t>
      </w:r>
      <w:r w:rsidR="004177EC">
        <w:t>HMIS</w:t>
      </w:r>
      <w:r w:rsidR="00FD083E">
        <w:t xml:space="preserve"> </w:t>
      </w:r>
      <w:r w:rsidR="004177EC">
        <w:t>applications</w:t>
      </w:r>
      <w:r w:rsidR="00FD083E">
        <w:t xml:space="preserve"> </w:t>
      </w:r>
      <w:r w:rsidR="004177EC">
        <w:t>and</w:t>
      </w:r>
      <w:r w:rsidR="00FD083E">
        <w:t xml:space="preserve"> </w:t>
      </w:r>
      <w:r w:rsidR="004177EC">
        <w:t>export</w:t>
      </w:r>
      <w:r w:rsidR="00FD083E">
        <w:t xml:space="preserve"> </w:t>
      </w:r>
      <w:r w:rsidR="004177EC">
        <w:t>and</w:t>
      </w:r>
      <w:r w:rsidR="00FD083E">
        <w:t xml:space="preserve"> </w:t>
      </w:r>
      <w:r w:rsidR="004177EC">
        <w:t>import</w:t>
      </w:r>
      <w:r w:rsidR="00FD083E">
        <w:t xml:space="preserve"> </w:t>
      </w:r>
      <w:r w:rsidR="00956AF4">
        <w:t>processes</w:t>
      </w:r>
      <w:r w:rsidR="00FD083E">
        <w:t xml:space="preserve"> </w:t>
      </w:r>
      <w:r w:rsidR="00956AF4">
        <w:t>i</w:t>
      </w:r>
      <w:r w:rsidR="004177EC">
        <w:t>n</w:t>
      </w:r>
      <w:r w:rsidR="00FD083E">
        <w:t xml:space="preserve"> </w:t>
      </w:r>
      <w:r w:rsidR="004177EC">
        <w:t>particular</w:t>
      </w:r>
      <w:r w:rsidR="00FD083E">
        <w:t xml:space="preserve"> </w:t>
      </w:r>
      <w:r w:rsidR="004177EC">
        <w:t>will</w:t>
      </w:r>
      <w:r w:rsidR="00FD083E">
        <w:t xml:space="preserve"> </w:t>
      </w:r>
      <w:r w:rsidR="004177EC">
        <w:t>be</w:t>
      </w:r>
      <w:r w:rsidR="00FD083E">
        <w:t xml:space="preserve"> </w:t>
      </w:r>
      <w:r w:rsidR="004177EC">
        <w:t>established</w:t>
      </w:r>
      <w:r w:rsidR="00FD083E">
        <w:t xml:space="preserve"> </w:t>
      </w:r>
      <w:r w:rsidR="004177EC">
        <w:t>by</w:t>
      </w:r>
      <w:r w:rsidR="00FD083E">
        <w:t xml:space="preserve"> </w:t>
      </w:r>
      <w:r w:rsidR="004177EC">
        <w:t>the</w:t>
      </w:r>
      <w:r w:rsidR="00FD083E">
        <w:t xml:space="preserve"> </w:t>
      </w:r>
      <w:r w:rsidR="004177EC">
        <w:t>forthcoming</w:t>
      </w:r>
      <w:r w:rsidR="00FD083E">
        <w:t xml:space="preserve"> </w:t>
      </w:r>
      <w:r w:rsidR="004177EC">
        <w:t>HMIS</w:t>
      </w:r>
      <w:r w:rsidR="00FD083E">
        <w:t xml:space="preserve"> </w:t>
      </w:r>
      <w:r w:rsidR="004177EC">
        <w:t>Software</w:t>
      </w:r>
      <w:r w:rsidR="00FD083E">
        <w:t xml:space="preserve"> </w:t>
      </w:r>
      <w:r w:rsidR="004177EC">
        <w:t>and</w:t>
      </w:r>
      <w:r w:rsidR="00FD083E">
        <w:t xml:space="preserve"> </w:t>
      </w:r>
      <w:r w:rsidR="004177EC">
        <w:t>Data</w:t>
      </w:r>
      <w:r w:rsidR="00FD083E">
        <w:t xml:space="preserve"> </w:t>
      </w:r>
      <w:r w:rsidR="004177EC">
        <w:t>Quality</w:t>
      </w:r>
      <w:r w:rsidR="00FD083E">
        <w:t xml:space="preserve"> </w:t>
      </w:r>
      <w:r w:rsidR="004177EC">
        <w:t>Standards</w:t>
      </w:r>
      <w:r w:rsidR="00FD083E">
        <w:t xml:space="preserve"> </w:t>
      </w:r>
      <w:r w:rsidR="004177EC">
        <w:t>and</w:t>
      </w:r>
      <w:r w:rsidR="00FD083E">
        <w:t xml:space="preserve"> </w:t>
      </w:r>
      <w:r w:rsidR="004177EC">
        <w:t>may</w:t>
      </w:r>
      <w:r w:rsidR="00FD083E">
        <w:t xml:space="preserve"> </w:t>
      </w:r>
      <w:r w:rsidR="00F91975">
        <w:t>result</w:t>
      </w:r>
      <w:r w:rsidR="00FD083E">
        <w:t xml:space="preserve"> </w:t>
      </w:r>
      <w:r w:rsidR="00F91975">
        <w:t>in</w:t>
      </w:r>
      <w:r w:rsidR="00FD083E">
        <w:t xml:space="preserve"> </w:t>
      </w:r>
      <w:r w:rsidR="00F91975">
        <w:t>revisions</w:t>
      </w:r>
      <w:r w:rsidR="00FD083E">
        <w:t xml:space="preserve"> </w:t>
      </w:r>
      <w:r w:rsidR="00F91975">
        <w:t>to</w:t>
      </w:r>
      <w:r w:rsidR="00FD083E">
        <w:t xml:space="preserve"> </w:t>
      </w:r>
      <w:r w:rsidR="00F91975">
        <w:t>this</w:t>
      </w:r>
      <w:r w:rsidR="00FD083E">
        <w:t xml:space="preserve"> </w:t>
      </w:r>
      <w:r w:rsidR="00F91975">
        <w:t>document</w:t>
      </w:r>
      <w:r w:rsidR="004177EC">
        <w:t>.</w:t>
      </w:r>
    </w:p>
    <w:p w14:paraId="114895F3" w14:textId="77777777" w:rsidR="00875C8F" w:rsidRDefault="00875C8F" w:rsidP="004177EC"/>
    <w:p w14:paraId="676823A8" w14:textId="205A0523" w:rsidR="006046B0" w:rsidRDefault="00254ABE" w:rsidP="006046B0">
      <w:r>
        <w:t>The</w:t>
      </w:r>
      <w:r w:rsidR="00FD083E">
        <w:t xml:space="preserve"> </w:t>
      </w:r>
      <w:r>
        <w:t>HMIS</w:t>
      </w:r>
      <w:r w:rsidR="00FD083E">
        <w:t xml:space="preserve"> </w:t>
      </w:r>
      <w:r>
        <w:t>Data</w:t>
      </w:r>
      <w:r w:rsidR="00FD083E">
        <w:t xml:space="preserve"> </w:t>
      </w:r>
      <w:r w:rsidR="00A2022B">
        <w:t>Dictionary</w:t>
      </w:r>
      <w:r w:rsidR="00FD083E">
        <w:t xml:space="preserve"> </w:t>
      </w:r>
      <w:ins w:id="18" w:author="Molly McEvilley" w:date="2016-06-09T12:10:00Z">
        <w:r w:rsidR="00610192">
          <w:t>defines several hundred fields</w:t>
        </w:r>
      </w:ins>
      <w:r>
        <w:t>.</w:t>
      </w:r>
      <w:r w:rsidR="00FD083E">
        <w:t xml:space="preserve">  </w:t>
      </w:r>
      <w:r w:rsidR="0042070F">
        <w:t>HUD</w:t>
      </w:r>
      <w:r w:rsidR="00FD083E">
        <w:t xml:space="preserve"> </w:t>
      </w:r>
      <w:r w:rsidR="0042070F">
        <w:t>is</w:t>
      </w:r>
      <w:r w:rsidR="00FD083E">
        <w:t xml:space="preserve"> </w:t>
      </w:r>
      <w:r w:rsidR="0042070F">
        <w:t>aware</w:t>
      </w:r>
      <w:r w:rsidR="00FD083E">
        <w:t xml:space="preserve"> </w:t>
      </w:r>
      <w:r w:rsidR="0042070F">
        <w:t>that</w:t>
      </w:r>
      <w:r w:rsidR="00FD083E">
        <w:t xml:space="preserve"> </w:t>
      </w:r>
      <w:r w:rsidR="0042070F">
        <w:t>there</w:t>
      </w:r>
      <w:r w:rsidR="00FD083E">
        <w:t xml:space="preserve"> </w:t>
      </w:r>
      <w:r w:rsidR="00C96D3F">
        <w:t>is,</w:t>
      </w:r>
      <w:r w:rsidR="00FD083E">
        <w:t xml:space="preserve"> </w:t>
      </w:r>
      <w:r w:rsidR="00C96D3F">
        <w:t>in</w:t>
      </w:r>
      <w:r w:rsidR="00FD083E">
        <w:t xml:space="preserve"> </w:t>
      </w:r>
      <w:r w:rsidR="00C96D3F">
        <w:t>addition,</w:t>
      </w:r>
      <w:r w:rsidR="00FD083E">
        <w:t xml:space="preserve"> </w:t>
      </w:r>
      <w:r w:rsidR="0042070F">
        <w:t>a</w:t>
      </w:r>
      <w:r w:rsidR="00FD083E">
        <w:t xml:space="preserve"> </w:t>
      </w:r>
      <w:r w:rsidR="0042070F">
        <w:t>wide</w:t>
      </w:r>
      <w:r w:rsidR="00FD083E">
        <w:t xml:space="preserve"> </w:t>
      </w:r>
      <w:r w:rsidR="0042070F">
        <w:t>variety</w:t>
      </w:r>
      <w:r w:rsidR="00FD083E">
        <w:t xml:space="preserve"> </w:t>
      </w:r>
      <w:r w:rsidR="0042070F">
        <w:t>of</w:t>
      </w:r>
      <w:r w:rsidR="00FD083E">
        <w:t xml:space="preserve"> </w:t>
      </w:r>
      <w:r w:rsidR="00A2022B">
        <w:t>expanded</w:t>
      </w:r>
      <w:r w:rsidR="00FD083E">
        <w:t xml:space="preserve"> </w:t>
      </w:r>
      <w:r w:rsidR="00A2022B">
        <w:t>and</w:t>
      </w:r>
      <w:r w:rsidR="00FD083E">
        <w:t xml:space="preserve"> </w:t>
      </w:r>
      <w:r w:rsidR="00A2022B">
        <w:t>customized</w:t>
      </w:r>
      <w:r w:rsidR="00FD083E">
        <w:t xml:space="preserve"> </w:t>
      </w:r>
      <w:r w:rsidR="0099571A">
        <w:t>data</w:t>
      </w:r>
      <w:r w:rsidR="00FD083E">
        <w:t xml:space="preserve"> </w:t>
      </w:r>
      <w:r w:rsidR="0099571A">
        <w:t>collection</w:t>
      </w:r>
      <w:r w:rsidR="00FD083E">
        <w:t xml:space="preserve"> </w:t>
      </w:r>
      <w:r w:rsidR="0042070F">
        <w:t>in</w:t>
      </w:r>
      <w:r w:rsidR="00FD083E">
        <w:t xml:space="preserve"> </w:t>
      </w:r>
      <w:r w:rsidR="0042070F">
        <w:t>HMIS</w:t>
      </w:r>
      <w:r w:rsidR="00FD083E">
        <w:t xml:space="preserve"> </w:t>
      </w:r>
      <w:r w:rsidR="0042070F">
        <w:t>imp</w:t>
      </w:r>
      <w:r w:rsidR="00A2022B">
        <w:t>lementations</w:t>
      </w:r>
      <w:r w:rsidR="00FD083E">
        <w:t xml:space="preserve"> </w:t>
      </w:r>
      <w:r w:rsidR="00A2022B">
        <w:t>across</w:t>
      </w:r>
      <w:r w:rsidR="00FD083E">
        <w:t xml:space="preserve"> </w:t>
      </w:r>
      <w:r w:rsidR="00A2022B">
        <w:t>the</w:t>
      </w:r>
      <w:r w:rsidR="00FD083E">
        <w:t xml:space="preserve"> </w:t>
      </w:r>
      <w:r w:rsidR="00A2022B">
        <w:t>country.</w:t>
      </w:r>
      <w:r w:rsidR="00FD083E">
        <w:t xml:space="preserve">  </w:t>
      </w:r>
      <w:r w:rsidR="00A2022B">
        <w:t>While</w:t>
      </w:r>
      <w:r w:rsidR="00FD083E">
        <w:t xml:space="preserve"> </w:t>
      </w:r>
      <w:r w:rsidR="00C96D3F">
        <w:t>HUD</w:t>
      </w:r>
      <w:r w:rsidR="00FD083E">
        <w:t xml:space="preserve"> </w:t>
      </w:r>
      <w:r w:rsidR="00C96D3F">
        <w:t>is</w:t>
      </w:r>
      <w:r w:rsidR="00FD083E">
        <w:t xml:space="preserve"> </w:t>
      </w:r>
      <w:r w:rsidR="00C96D3F">
        <w:t>cognizant</w:t>
      </w:r>
      <w:r w:rsidR="00FD083E">
        <w:t xml:space="preserve"> </w:t>
      </w:r>
      <w:r w:rsidR="00C96D3F">
        <w:t>that</w:t>
      </w:r>
      <w:r w:rsidR="00FD083E">
        <w:t xml:space="preserve"> </w:t>
      </w:r>
      <w:r w:rsidR="00A2022B">
        <w:t>the</w:t>
      </w:r>
      <w:r w:rsidR="00FD083E">
        <w:t xml:space="preserve"> </w:t>
      </w:r>
      <w:r w:rsidR="00C96D3F">
        <w:t>exchange</w:t>
      </w:r>
      <w:r w:rsidR="00FD083E">
        <w:t xml:space="preserve"> </w:t>
      </w:r>
      <w:r w:rsidR="00C96D3F">
        <w:t>of</w:t>
      </w:r>
      <w:r w:rsidR="00FD083E">
        <w:t xml:space="preserve"> </w:t>
      </w:r>
      <w:r w:rsidR="00C96D3F">
        <w:t>additional</w:t>
      </w:r>
      <w:r w:rsidR="00FD083E">
        <w:t xml:space="preserve"> </w:t>
      </w:r>
      <w:r w:rsidR="00C96D3F">
        <w:t>data</w:t>
      </w:r>
      <w:r w:rsidR="00FD083E">
        <w:t xml:space="preserve"> </w:t>
      </w:r>
      <w:r w:rsidR="00C96D3F">
        <w:t>that</w:t>
      </w:r>
      <w:r w:rsidR="00FD083E">
        <w:t xml:space="preserve"> </w:t>
      </w:r>
      <w:r w:rsidR="00C96D3F">
        <w:t>may</w:t>
      </w:r>
      <w:r w:rsidR="00FD083E">
        <w:t xml:space="preserve"> </w:t>
      </w:r>
      <w:r w:rsidR="00C96D3F">
        <w:t>be</w:t>
      </w:r>
      <w:r w:rsidR="00FD083E">
        <w:t xml:space="preserve"> </w:t>
      </w:r>
      <w:r w:rsidR="00C96D3F">
        <w:t>included</w:t>
      </w:r>
      <w:r w:rsidR="00FD083E">
        <w:t xml:space="preserve"> </w:t>
      </w:r>
      <w:r w:rsidR="00C96D3F">
        <w:t>in</w:t>
      </w:r>
      <w:r w:rsidR="00FD083E">
        <w:t xml:space="preserve"> </w:t>
      </w:r>
      <w:r w:rsidR="00C96D3F">
        <w:t>an</w:t>
      </w:r>
      <w:r w:rsidR="00FD083E">
        <w:t xml:space="preserve"> </w:t>
      </w:r>
      <w:r w:rsidR="00C96D3F">
        <w:t>HMIS</w:t>
      </w:r>
      <w:r w:rsidR="00FD083E">
        <w:t xml:space="preserve"> </w:t>
      </w:r>
      <w:r w:rsidR="00C96D3F">
        <w:t>will</w:t>
      </w:r>
      <w:r w:rsidR="00FD083E">
        <w:t xml:space="preserve"> </w:t>
      </w:r>
      <w:r w:rsidR="00C96D3F">
        <w:t>often</w:t>
      </w:r>
      <w:r w:rsidR="00FD083E">
        <w:t xml:space="preserve"> </w:t>
      </w:r>
      <w:r w:rsidR="00C96D3F">
        <w:t>be</w:t>
      </w:r>
      <w:r w:rsidR="00FD083E">
        <w:t xml:space="preserve"> </w:t>
      </w:r>
      <w:r w:rsidR="00C96D3F">
        <w:t>useful</w:t>
      </w:r>
      <w:r w:rsidR="00FD083E">
        <w:t xml:space="preserve"> </w:t>
      </w:r>
      <w:r w:rsidR="00C96D3F">
        <w:t>and</w:t>
      </w:r>
      <w:r w:rsidR="00FD083E">
        <w:t xml:space="preserve"> </w:t>
      </w:r>
      <w:r w:rsidR="00C96D3F">
        <w:t>necessary,</w:t>
      </w:r>
      <w:r w:rsidR="00FD083E">
        <w:t xml:space="preserve"> </w:t>
      </w:r>
      <w:r w:rsidR="006046B0">
        <w:t>it</w:t>
      </w:r>
      <w:r w:rsidR="00FD083E">
        <w:t xml:space="preserve"> </w:t>
      </w:r>
      <w:r w:rsidR="006046B0">
        <w:t>is</w:t>
      </w:r>
      <w:r w:rsidR="00FD083E">
        <w:t xml:space="preserve"> </w:t>
      </w:r>
      <w:r w:rsidR="006046B0">
        <w:t>not</w:t>
      </w:r>
      <w:r w:rsidR="00FD083E">
        <w:t xml:space="preserve"> </w:t>
      </w:r>
      <w:r w:rsidR="006046B0">
        <w:t>practical</w:t>
      </w:r>
      <w:r w:rsidR="00FD083E">
        <w:t xml:space="preserve"> </w:t>
      </w:r>
      <w:r w:rsidR="006046B0">
        <w:t>to</w:t>
      </w:r>
      <w:r w:rsidR="00FD083E">
        <w:t xml:space="preserve"> </w:t>
      </w:r>
      <w:r w:rsidR="006046B0">
        <w:t>include</w:t>
      </w:r>
      <w:r w:rsidR="00FD083E">
        <w:t xml:space="preserve"> </w:t>
      </w:r>
      <w:r w:rsidR="006046B0">
        <w:t>accommodations</w:t>
      </w:r>
      <w:r w:rsidR="00FD083E">
        <w:t xml:space="preserve"> </w:t>
      </w:r>
      <w:r w:rsidR="006046B0">
        <w:t>for</w:t>
      </w:r>
      <w:r w:rsidR="00FD083E">
        <w:t xml:space="preserve"> </w:t>
      </w:r>
      <w:r w:rsidR="006046B0">
        <w:t>every</w:t>
      </w:r>
      <w:r w:rsidR="00FD083E">
        <w:t xml:space="preserve"> </w:t>
      </w:r>
      <w:r w:rsidR="006046B0">
        <w:t>potential</w:t>
      </w:r>
      <w:r w:rsidR="00FD083E">
        <w:t xml:space="preserve"> </w:t>
      </w:r>
      <w:r w:rsidR="006046B0">
        <w:t>need,</w:t>
      </w:r>
      <w:r w:rsidR="00FD083E">
        <w:t xml:space="preserve"> </w:t>
      </w:r>
      <w:r w:rsidR="006046B0">
        <w:t>even</w:t>
      </w:r>
      <w:r w:rsidR="00FD083E">
        <w:t xml:space="preserve"> </w:t>
      </w:r>
      <w:r w:rsidR="006046B0">
        <w:t>if</w:t>
      </w:r>
      <w:r w:rsidR="00FD083E">
        <w:t xml:space="preserve"> </w:t>
      </w:r>
      <w:r w:rsidR="006046B0">
        <w:t>it</w:t>
      </w:r>
      <w:r w:rsidR="00FD083E">
        <w:t xml:space="preserve"> </w:t>
      </w:r>
      <w:r w:rsidR="006046B0">
        <w:t>were</w:t>
      </w:r>
      <w:r w:rsidR="00FD083E">
        <w:t xml:space="preserve"> </w:t>
      </w:r>
      <w:r w:rsidR="006046B0">
        <w:t>possible</w:t>
      </w:r>
      <w:r w:rsidR="00FD083E">
        <w:t xml:space="preserve"> </w:t>
      </w:r>
      <w:r w:rsidR="006046B0">
        <w:t>to</w:t>
      </w:r>
      <w:r w:rsidR="00FD083E">
        <w:t xml:space="preserve"> </w:t>
      </w:r>
      <w:r w:rsidR="006046B0">
        <w:t>anticipate</w:t>
      </w:r>
      <w:r w:rsidR="00FD083E">
        <w:t xml:space="preserve"> </w:t>
      </w:r>
      <w:r w:rsidR="006046B0">
        <w:t>them.</w:t>
      </w:r>
      <w:r w:rsidR="00FD083E">
        <w:t xml:space="preserve">  </w:t>
      </w:r>
      <w:r w:rsidR="006046B0">
        <w:t>As</w:t>
      </w:r>
      <w:r w:rsidR="00FD083E">
        <w:t xml:space="preserve"> </w:t>
      </w:r>
      <w:r w:rsidR="006046B0">
        <w:t>a</w:t>
      </w:r>
      <w:r w:rsidR="00FD083E">
        <w:t xml:space="preserve"> </w:t>
      </w:r>
      <w:r w:rsidR="006046B0">
        <w:t>result,</w:t>
      </w:r>
      <w:r w:rsidR="00FD083E">
        <w:t xml:space="preserve"> </w:t>
      </w:r>
      <w:r w:rsidR="00C96D3F">
        <w:t>the</w:t>
      </w:r>
      <w:r w:rsidR="00FD083E">
        <w:t xml:space="preserve"> </w:t>
      </w:r>
      <w:r w:rsidR="00A2022B">
        <w:t>scope</w:t>
      </w:r>
      <w:r w:rsidR="00FD083E">
        <w:t xml:space="preserve"> </w:t>
      </w:r>
      <w:r w:rsidR="00A2022B">
        <w:t>of</w:t>
      </w:r>
      <w:r w:rsidR="00FD083E">
        <w:t xml:space="preserve"> </w:t>
      </w:r>
      <w:r w:rsidR="00A2022B">
        <w:t>th</w:t>
      </w:r>
      <w:r w:rsidR="00C96D3F">
        <w:t>is</w:t>
      </w:r>
      <w:r w:rsidR="00FD083E">
        <w:t xml:space="preserve"> </w:t>
      </w:r>
      <w:r w:rsidR="00C96D3F">
        <w:t>document</w:t>
      </w:r>
      <w:r w:rsidR="00FD083E">
        <w:t xml:space="preserve"> </w:t>
      </w:r>
      <w:r w:rsidR="00A2022B">
        <w:t>is</w:t>
      </w:r>
      <w:r w:rsidR="00FD083E">
        <w:t xml:space="preserve"> </w:t>
      </w:r>
      <w:r w:rsidR="00A2022B">
        <w:t>generally</w:t>
      </w:r>
      <w:r w:rsidR="00FD083E">
        <w:t xml:space="preserve"> </w:t>
      </w:r>
      <w:r w:rsidR="00A2022B">
        <w:t>limited</w:t>
      </w:r>
      <w:r w:rsidR="00FD083E">
        <w:t xml:space="preserve"> </w:t>
      </w:r>
      <w:r w:rsidR="00A2022B">
        <w:t>to</w:t>
      </w:r>
      <w:r w:rsidR="00FD083E">
        <w:t xml:space="preserve"> </w:t>
      </w:r>
      <w:r w:rsidR="00A2022B">
        <w:t>data</w:t>
      </w:r>
      <w:r w:rsidR="00FD083E">
        <w:t xml:space="preserve"> </w:t>
      </w:r>
      <w:r w:rsidR="00A2022B">
        <w:t>collected</w:t>
      </w:r>
      <w:r w:rsidR="00FD083E">
        <w:t xml:space="preserve"> </w:t>
      </w:r>
      <w:r w:rsidR="00A2022B">
        <w:t>in</w:t>
      </w:r>
      <w:r w:rsidR="00FD083E">
        <w:t xml:space="preserve"> </w:t>
      </w:r>
      <w:r w:rsidR="00A2022B">
        <w:t>manner</w:t>
      </w:r>
      <w:r w:rsidR="00FD083E">
        <w:t xml:space="preserve"> </w:t>
      </w:r>
      <w:r w:rsidR="00A2022B">
        <w:t>consistent</w:t>
      </w:r>
      <w:r w:rsidR="00FD083E">
        <w:t xml:space="preserve"> </w:t>
      </w:r>
      <w:r w:rsidR="00A2022B">
        <w:t>with</w:t>
      </w:r>
      <w:r w:rsidR="00FD083E">
        <w:t xml:space="preserve"> </w:t>
      </w:r>
      <w:r w:rsidR="00C96D3F">
        <w:t>the</w:t>
      </w:r>
      <w:r w:rsidR="00FD083E">
        <w:t xml:space="preserve"> </w:t>
      </w:r>
      <w:r w:rsidR="00C96D3F">
        <w:t>HMIS</w:t>
      </w:r>
      <w:r w:rsidR="00FD083E">
        <w:t xml:space="preserve"> </w:t>
      </w:r>
      <w:r w:rsidR="00C96D3F">
        <w:t>Data</w:t>
      </w:r>
      <w:r w:rsidR="00FD083E">
        <w:t xml:space="preserve"> </w:t>
      </w:r>
      <w:r w:rsidR="00C96D3F">
        <w:t>Dictionary.</w:t>
      </w:r>
      <w:r w:rsidR="00FD083E">
        <w:t xml:space="preserve">  </w:t>
      </w:r>
      <w:r w:rsidR="00C96D3F">
        <w:t>The</w:t>
      </w:r>
      <w:r w:rsidR="00FD083E">
        <w:t xml:space="preserve"> </w:t>
      </w:r>
      <w:r w:rsidR="00C96D3F">
        <w:t>HMIS</w:t>
      </w:r>
      <w:r w:rsidR="00FD083E">
        <w:t xml:space="preserve"> </w:t>
      </w:r>
      <w:r w:rsidR="00C96D3F">
        <w:t>CSV</w:t>
      </w:r>
      <w:r w:rsidR="00FD083E">
        <w:t xml:space="preserve"> </w:t>
      </w:r>
      <w:r w:rsidR="00C96D3F">
        <w:t>format</w:t>
      </w:r>
      <w:r w:rsidR="00FD083E">
        <w:t xml:space="preserve"> </w:t>
      </w:r>
      <w:r w:rsidR="00C96D3F">
        <w:t>may</w:t>
      </w:r>
      <w:r w:rsidR="00FD083E">
        <w:t xml:space="preserve"> </w:t>
      </w:r>
      <w:r w:rsidR="00C96D3F">
        <w:t>be</w:t>
      </w:r>
      <w:r w:rsidR="00FD083E">
        <w:t xml:space="preserve"> </w:t>
      </w:r>
      <w:r w:rsidR="00C96D3F">
        <w:t>extended</w:t>
      </w:r>
      <w:r w:rsidR="00FD083E">
        <w:t xml:space="preserve"> </w:t>
      </w:r>
      <w:r w:rsidR="006046B0">
        <w:t>to</w:t>
      </w:r>
      <w:r w:rsidR="00FD083E">
        <w:t xml:space="preserve"> </w:t>
      </w:r>
      <w:r w:rsidR="006046B0">
        <w:t>include</w:t>
      </w:r>
      <w:r w:rsidR="00FD083E">
        <w:t xml:space="preserve"> </w:t>
      </w:r>
      <w:r w:rsidR="006046B0">
        <w:t>additional</w:t>
      </w:r>
      <w:r w:rsidR="00FD083E">
        <w:t xml:space="preserve"> </w:t>
      </w:r>
      <w:r w:rsidR="006046B0">
        <w:t>files</w:t>
      </w:r>
      <w:r w:rsidR="00FD083E">
        <w:t xml:space="preserve"> </w:t>
      </w:r>
      <w:r w:rsidR="006046B0">
        <w:t>and</w:t>
      </w:r>
      <w:r w:rsidR="00FD083E">
        <w:t xml:space="preserve"> </w:t>
      </w:r>
      <w:r w:rsidR="006046B0">
        <w:t>fields</w:t>
      </w:r>
      <w:r w:rsidR="00FD083E">
        <w:t xml:space="preserve"> </w:t>
      </w:r>
      <w:r w:rsidR="00C96D3F">
        <w:t>by</w:t>
      </w:r>
      <w:r w:rsidR="00FD083E">
        <w:t xml:space="preserve"> </w:t>
      </w:r>
      <w:r w:rsidR="006046B0">
        <w:t>parties</w:t>
      </w:r>
      <w:r w:rsidR="00FD083E">
        <w:t xml:space="preserve"> </w:t>
      </w:r>
      <w:r w:rsidR="006046B0">
        <w:t>engage</w:t>
      </w:r>
      <w:r w:rsidR="006A0C6F">
        <w:t>d</w:t>
      </w:r>
      <w:r w:rsidR="00FD083E">
        <w:t xml:space="preserve"> </w:t>
      </w:r>
      <w:r w:rsidR="006046B0">
        <w:t>in</w:t>
      </w:r>
      <w:r w:rsidR="00FD083E">
        <w:t xml:space="preserve"> </w:t>
      </w:r>
      <w:r w:rsidR="006046B0">
        <w:t>HMIS</w:t>
      </w:r>
      <w:r w:rsidR="00FD083E">
        <w:t xml:space="preserve"> </w:t>
      </w:r>
      <w:r w:rsidR="006046B0">
        <w:t>data</w:t>
      </w:r>
      <w:r w:rsidR="00FD083E">
        <w:t xml:space="preserve"> </w:t>
      </w:r>
      <w:r w:rsidR="006046B0">
        <w:t>exchange;</w:t>
      </w:r>
      <w:r w:rsidR="00FD083E">
        <w:t xml:space="preserve"> </w:t>
      </w:r>
      <w:r w:rsidR="006046B0">
        <w:t>technical</w:t>
      </w:r>
      <w:r w:rsidR="00FD083E">
        <w:t xml:space="preserve"> </w:t>
      </w:r>
      <w:r w:rsidR="006046B0">
        <w:t>assistance</w:t>
      </w:r>
      <w:r w:rsidR="00FD083E">
        <w:t xml:space="preserve"> </w:t>
      </w:r>
      <w:r w:rsidR="006046B0">
        <w:t>may</w:t>
      </w:r>
      <w:r w:rsidR="00FD083E">
        <w:t xml:space="preserve"> </w:t>
      </w:r>
      <w:r w:rsidR="006046B0">
        <w:t>be</w:t>
      </w:r>
      <w:r w:rsidR="00FD083E">
        <w:t xml:space="preserve"> </w:t>
      </w:r>
      <w:r w:rsidR="006046B0">
        <w:t>available.</w:t>
      </w:r>
      <w:r w:rsidR="00FD083E">
        <w:t xml:space="preserve">  </w:t>
      </w:r>
    </w:p>
    <w:p w14:paraId="668D4B54" w14:textId="77777777" w:rsidR="006A0C6F" w:rsidRDefault="006A0C6F" w:rsidP="006046B0"/>
    <w:p w14:paraId="4F30FD84" w14:textId="35400241" w:rsidR="006A0C6F" w:rsidRDefault="006A0C6F" w:rsidP="006A0C6F">
      <w:pPr>
        <w:pStyle w:val="PlainText"/>
      </w:pPr>
      <w:r>
        <w:t>To</w:t>
      </w:r>
      <w:r w:rsidR="00FD083E">
        <w:t xml:space="preserve"> </w:t>
      </w:r>
      <w:r>
        <w:t>request</w:t>
      </w:r>
      <w:r w:rsidR="00FD083E">
        <w:t xml:space="preserve"> </w:t>
      </w:r>
      <w:r>
        <w:t>technical</w:t>
      </w:r>
      <w:r w:rsidR="00FD083E">
        <w:t xml:space="preserve"> </w:t>
      </w:r>
      <w:r>
        <w:t>assistance</w:t>
      </w:r>
      <w:r w:rsidR="00FD083E">
        <w:t xml:space="preserve"> </w:t>
      </w:r>
      <w:r>
        <w:t>please</w:t>
      </w:r>
      <w:r w:rsidR="00FD083E">
        <w:t xml:space="preserve"> </w:t>
      </w:r>
      <w:r>
        <w:t>visit</w:t>
      </w:r>
      <w:r w:rsidR="00FD083E">
        <w:t xml:space="preserve"> </w:t>
      </w:r>
      <w:hyperlink r:id="rId11" w:history="1">
        <w:r>
          <w:rPr>
            <w:rStyle w:val="Hyperlink"/>
          </w:rPr>
          <w:t>www.hudexchange.info</w:t>
        </w:r>
      </w:hyperlink>
      <w:r>
        <w:t>.</w:t>
      </w:r>
    </w:p>
    <w:p w14:paraId="291997BB" w14:textId="5BF9FAFE" w:rsidR="00654828" w:rsidRDefault="00654828" w:rsidP="00B01559">
      <w:pPr>
        <w:pStyle w:val="Heading1"/>
      </w:pPr>
      <w:bookmarkStart w:id="19" w:name="_Toc430693212"/>
      <w:r>
        <w:lastRenderedPageBreak/>
        <w:t>Document</w:t>
      </w:r>
      <w:r w:rsidR="00FD083E">
        <w:t xml:space="preserve"> </w:t>
      </w:r>
      <w:r>
        <w:t>Format</w:t>
      </w:r>
      <w:bookmarkEnd w:id="19"/>
    </w:p>
    <w:p w14:paraId="55DEA737" w14:textId="392B27B4" w:rsidR="00654828" w:rsidRDefault="00A267BC" w:rsidP="00654828">
      <w:r>
        <w:t>This</w:t>
      </w:r>
      <w:r w:rsidR="00FD083E">
        <w:t xml:space="preserve"> </w:t>
      </w:r>
      <w:r>
        <w:t>document</w:t>
      </w:r>
      <w:r w:rsidR="00FD083E">
        <w:t xml:space="preserve"> </w:t>
      </w:r>
      <w:r w:rsidR="005248E6">
        <w:t>defines</w:t>
      </w:r>
      <w:r w:rsidR="00FD083E">
        <w:t xml:space="preserve"> </w:t>
      </w:r>
      <w:r w:rsidR="00610E8A">
        <w:t>CSV</w:t>
      </w:r>
      <w:r w:rsidR="00FD083E">
        <w:t xml:space="preserve"> </w:t>
      </w:r>
      <w:r w:rsidR="00610E8A">
        <w:t>files</w:t>
      </w:r>
      <w:r w:rsidR="00FD083E">
        <w:t xml:space="preserve"> </w:t>
      </w:r>
      <w:r w:rsidR="005248E6">
        <w:t>and</w:t>
      </w:r>
      <w:r w:rsidR="00FD083E">
        <w:t xml:space="preserve"> </w:t>
      </w:r>
      <w:r w:rsidR="005248E6">
        <w:t>fields</w:t>
      </w:r>
      <w:r w:rsidR="00FD083E">
        <w:t xml:space="preserve"> </w:t>
      </w:r>
      <w:r w:rsidR="00610E8A">
        <w:t>required</w:t>
      </w:r>
      <w:r w:rsidR="00FD083E">
        <w:t xml:space="preserve"> </w:t>
      </w:r>
      <w:r w:rsidR="00610E8A">
        <w:t>for</w:t>
      </w:r>
      <w:r w:rsidR="00FD083E">
        <w:t xml:space="preserve"> </w:t>
      </w:r>
      <w:r w:rsidR="00610E8A">
        <w:t>data</w:t>
      </w:r>
      <w:r w:rsidR="00FD083E">
        <w:t xml:space="preserve"> </w:t>
      </w:r>
      <w:r w:rsidR="00610E8A">
        <w:t>exchange</w:t>
      </w:r>
      <w:r w:rsidR="00FD083E">
        <w:t xml:space="preserve"> </w:t>
      </w:r>
      <w:r w:rsidR="00610E8A">
        <w:t>of</w:t>
      </w:r>
      <w:r w:rsidR="00FD083E">
        <w:t xml:space="preserve"> </w:t>
      </w:r>
      <w:r w:rsidR="00610E8A">
        <w:t>all</w:t>
      </w:r>
      <w:r w:rsidR="00FD083E">
        <w:t xml:space="preserve"> </w:t>
      </w:r>
      <w:r w:rsidR="00610E8A">
        <w:t>data</w:t>
      </w:r>
      <w:r w:rsidR="00FD083E">
        <w:t xml:space="preserve"> </w:t>
      </w:r>
      <w:r w:rsidR="00610E8A">
        <w:t>elements</w:t>
      </w:r>
      <w:r w:rsidR="00FD083E">
        <w:t xml:space="preserve"> </w:t>
      </w:r>
      <w:r w:rsidR="00610E8A">
        <w:t>defined</w:t>
      </w:r>
      <w:r w:rsidR="00FD083E">
        <w:t xml:space="preserve"> </w:t>
      </w:r>
      <w:r w:rsidR="00610E8A">
        <w:t>i</w:t>
      </w:r>
      <w:r>
        <w:t>n</w:t>
      </w:r>
      <w:r w:rsidR="00FD083E">
        <w:t xml:space="preserve"> </w:t>
      </w:r>
      <w:r>
        <w:t>the</w:t>
      </w:r>
      <w:r w:rsidR="00FD083E">
        <w:t xml:space="preserve"> </w:t>
      </w:r>
      <w:r>
        <w:t>HMIS</w:t>
      </w:r>
      <w:r w:rsidR="00FD083E">
        <w:t xml:space="preserve"> </w:t>
      </w:r>
      <w:r>
        <w:t>Data</w:t>
      </w:r>
      <w:r w:rsidR="00FD083E">
        <w:t xml:space="preserve"> </w:t>
      </w:r>
      <w:r>
        <w:t>Dictionary,</w:t>
      </w:r>
      <w:r w:rsidR="00FD083E">
        <w:t xml:space="preserve"> </w:t>
      </w:r>
      <w:r>
        <w:t>basic</w:t>
      </w:r>
      <w:r w:rsidR="00FD083E">
        <w:t xml:space="preserve"> </w:t>
      </w:r>
      <w:r>
        <w:t>rules</w:t>
      </w:r>
      <w:r w:rsidR="00FD083E">
        <w:t xml:space="preserve"> </w:t>
      </w:r>
      <w:r>
        <w:t>and</w:t>
      </w:r>
      <w:r w:rsidR="00FD083E">
        <w:t xml:space="preserve"> </w:t>
      </w:r>
      <w:r>
        <w:t>assumptions</w:t>
      </w:r>
      <w:r w:rsidR="00FD083E">
        <w:t xml:space="preserve"> </w:t>
      </w:r>
      <w:r>
        <w:t>for</w:t>
      </w:r>
      <w:r w:rsidR="00FD083E">
        <w:t xml:space="preserve"> </w:t>
      </w:r>
      <w:r>
        <w:t>HMIS</w:t>
      </w:r>
      <w:r w:rsidR="00FD083E">
        <w:t xml:space="preserve"> </w:t>
      </w:r>
      <w:r>
        <w:t>export</w:t>
      </w:r>
      <w:r w:rsidR="00FD083E">
        <w:t xml:space="preserve"> </w:t>
      </w:r>
      <w:r>
        <w:t>and</w:t>
      </w:r>
      <w:r w:rsidR="00FD083E">
        <w:t xml:space="preserve"> </w:t>
      </w:r>
      <w:r>
        <w:t>import</w:t>
      </w:r>
      <w:r w:rsidR="00FD083E">
        <w:t xml:space="preserve"> </w:t>
      </w:r>
      <w:r>
        <w:t>processes,</w:t>
      </w:r>
      <w:r w:rsidR="00FD083E">
        <w:t xml:space="preserve"> </w:t>
      </w:r>
      <w:r>
        <w:t>and</w:t>
      </w:r>
      <w:r w:rsidR="00FD083E">
        <w:t xml:space="preserve"> </w:t>
      </w:r>
      <w:r>
        <w:t>general</w:t>
      </w:r>
      <w:r w:rsidR="00FD083E">
        <w:t xml:space="preserve"> </w:t>
      </w:r>
      <w:r>
        <w:t>descriptions</w:t>
      </w:r>
      <w:r w:rsidR="00FD083E">
        <w:t xml:space="preserve"> </w:t>
      </w:r>
      <w:r>
        <w:t>of</w:t>
      </w:r>
      <w:r w:rsidR="00FD083E">
        <w:t xml:space="preserve"> </w:t>
      </w:r>
      <w:r w:rsidR="002265C1">
        <w:t>terms</w:t>
      </w:r>
      <w:r w:rsidR="003F21B5">
        <w:t xml:space="preserve"> used</w:t>
      </w:r>
      <w:r>
        <w:t>.</w:t>
      </w:r>
    </w:p>
    <w:p w14:paraId="2A5B6397" w14:textId="78AC1799" w:rsidR="00FA3F76" w:rsidRDefault="00FA3F76" w:rsidP="00654828"/>
    <w:p w14:paraId="445E81F3" w14:textId="27A6EFC9" w:rsidR="00FA3F76" w:rsidRDefault="00FA3F76" w:rsidP="00654828">
      <w:r>
        <w:t>Appendices</w:t>
      </w:r>
      <w:r w:rsidR="00FD083E">
        <w:t xml:space="preserve"> </w:t>
      </w:r>
      <w:r>
        <w:t>include</w:t>
      </w:r>
      <w:r w:rsidR="00FD083E">
        <w:t xml:space="preserve"> </w:t>
      </w:r>
      <w:r>
        <w:t>a</w:t>
      </w:r>
      <w:r w:rsidR="00FD083E">
        <w:t xml:space="preserve"> </w:t>
      </w:r>
      <w:r>
        <w:t>list</w:t>
      </w:r>
      <w:r w:rsidR="00FD083E">
        <w:t xml:space="preserve"> </w:t>
      </w:r>
      <w:r>
        <w:t>of</w:t>
      </w:r>
      <w:r w:rsidR="00FD083E">
        <w:t xml:space="preserve"> </w:t>
      </w:r>
      <w:r>
        <w:t>all</w:t>
      </w:r>
      <w:r w:rsidR="00FD083E">
        <w:t xml:space="preserve"> </w:t>
      </w:r>
      <w:r>
        <w:t>data</w:t>
      </w:r>
      <w:r w:rsidR="00FD083E">
        <w:t xml:space="preserve"> </w:t>
      </w:r>
      <w:r>
        <w:t>element</w:t>
      </w:r>
      <w:r w:rsidR="00C20037">
        <w:t>s</w:t>
      </w:r>
      <w:r w:rsidR="00FD083E">
        <w:t xml:space="preserve"> </w:t>
      </w:r>
      <w:r>
        <w:t>and</w:t>
      </w:r>
      <w:r w:rsidR="00FD083E">
        <w:t xml:space="preserve"> </w:t>
      </w:r>
      <w:r>
        <w:t>the</w:t>
      </w:r>
      <w:r w:rsidR="00FD083E">
        <w:t xml:space="preserve"> </w:t>
      </w:r>
      <w:r>
        <w:t>CSV</w:t>
      </w:r>
      <w:r w:rsidR="00FD083E">
        <w:t xml:space="preserve"> </w:t>
      </w:r>
      <w:r>
        <w:t>file</w:t>
      </w:r>
      <w:r w:rsidR="00FD083E">
        <w:t xml:space="preserve"> </w:t>
      </w:r>
      <w:r>
        <w:t>in</w:t>
      </w:r>
      <w:r w:rsidR="00FD083E">
        <w:t xml:space="preserve"> </w:t>
      </w:r>
      <w:r>
        <w:t>which</w:t>
      </w:r>
      <w:r w:rsidR="00FD083E">
        <w:t xml:space="preserve"> </w:t>
      </w:r>
      <w:r>
        <w:t>they</w:t>
      </w:r>
      <w:r w:rsidR="00FD083E">
        <w:t xml:space="preserve"> </w:t>
      </w:r>
      <w:r>
        <w:t>appear</w:t>
      </w:r>
      <w:r w:rsidR="00FD083E">
        <w:t xml:space="preserve"> </w:t>
      </w:r>
      <w:r>
        <w:t>(</w:t>
      </w:r>
      <w:hyperlink w:anchor="_Appendix_A_-_1" w:history="1">
        <w:r w:rsidRPr="00FA3F76">
          <w:rPr>
            <w:rStyle w:val="Hyperlink"/>
          </w:rPr>
          <w:t>Appendix</w:t>
        </w:r>
        <w:r w:rsidR="00FD083E">
          <w:rPr>
            <w:rStyle w:val="Hyperlink"/>
          </w:rPr>
          <w:t xml:space="preserve"> </w:t>
        </w:r>
        <w:r w:rsidRPr="00FA3F76">
          <w:rPr>
            <w:rStyle w:val="Hyperlink"/>
          </w:rPr>
          <w:t>A</w:t>
        </w:r>
      </w:hyperlink>
      <w:r>
        <w:t>)</w:t>
      </w:r>
      <w:r w:rsidR="008054F5">
        <w:t xml:space="preserve">, </w:t>
      </w:r>
      <w:r>
        <w:t>lists</w:t>
      </w:r>
      <w:r w:rsidR="00FD083E">
        <w:t xml:space="preserve"> </w:t>
      </w:r>
      <w:r>
        <w:t>of</w:t>
      </w:r>
      <w:r w:rsidR="00FD083E">
        <w:t xml:space="preserve"> </w:t>
      </w:r>
      <w:r>
        <w:t>response</w:t>
      </w:r>
      <w:r w:rsidR="00FD083E">
        <w:t xml:space="preserve"> </w:t>
      </w:r>
      <w:r>
        <w:t>categories</w:t>
      </w:r>
      <w:r w:rsidR="00FD083E">
        <w:t xml:space="preserve"> </w:t>
      </w:r>
      <w:r>
        <w:t>and</w:t>
      </w:r>
      <w:r w:rsidR="00FD083E">
        <w:t xml:space="preserve"> </w:t>
      </w:r>
      <w:r>
        <w:t>their</w:t>
      </w:r>
      <w:r w:rsidR="00FD083E">
        <w:t xml:space="preserve"> </w:t>
      </w:r>
      <w:r>
        <w:t>associated</w:t>
      </w:r>
      <w:r w:rsidR="00FD083E">
        <w:t xml:space="preserve"> </w:t>
      </w:r>
      <w:r>
        <w:t>data</w:t>
      </w:r>
      <w:r w:rsidR="00FD083E">
        <w:t xml:space="preserve"> </w:t>
      </w:r>
      <w:r>
        <w:t>exchange</w:t>
      </w:r>
      <w:r w:rsidR="00FD083E">
        <w:t xml:space="preserve"> </w:t>
      </w:r>
      <w:r>
        <w:t>values</w:t>
      </w:r>
      <w:r w:rsidR="00FD083E">
        <w:t xml:space="preserve"> </w:t>
      </w:r>
      <w:r>
        <w:t>(</w:t>
      </w:r>
      <w:hyperlink w:anchor="_Appendix_B_-_1" w:history="1">
        <w:r w:rsidRPr="00FA3F76">
          <w:rPr>
            <w:rStyle w:val="Hyperlink"/>
          </w:rPr>
          <w:t>Appendix</w:t>
        </w:r>
        <w:r w:rsidR="00FD083E">
          <w:rPr>
            <w:rStyle w:val="Hyperlink"/>
          </w:rPr>
          <w:t xml:space="preserve"> </w:t>
        </w:r>
        <w:r w:rsidRPr="00FA3F76">
          <w:rPr>
            <w:rStyle w:val="Hyperlink"/>
          </w:rPr>
          <w:t>B</w:t>
        </w:r>
      </w:hyperlink>
      <w:r>
        <w:t>),</w:t>
      </w:r>
      <w:r w:rsidR="00FD083E">
        <w:t xml:space="preserve"> </w:t>
      </w:r>
      <w:r>
        <w:t>and</w:t>
      </w:r>
      <w:r w:rsidR="00FD083E">
        <w:t xml:space="preserve"> </w:t>
      </w:r>
      <w:r>
        <w:t>a</w:t>
      </w:r>
      <w:r w:rsidR="00FD083E">
        <w:t xml:space="preserve"> </w:t>
      </w:r>
      <w:r>
        <w:t>list</w:t>
      </w:r>
      <w:r w:rsidR="00FD083E">
        <w:t xml:space="preserve"> </w:t>
      </w:r>
      <w:r>
        <w:t>of</w:t>
      </w:r>
      <w:r w:rsidR="00FD083E">
        <w:t xml:space="preserve"> </w:t>
      </w:r>
      <w:r w:rsidR="008054F5">
        <w:t>changes from version 4.0 to 4.1.</w:t>
      </w:r>
      <w:r w:rsidR="00FD083E">
        <w:t xml:space="preserve"> </w:t>
      </w:r>
    </w:p>
    <w:p w14:paraId="700A2AC5" w14:textId="66F71358" w:rsidR="00B01559" w:rsidRDefault="00B01559" w:rsidP="00B01559"/>
    <w:p w14:paraId="066AA8A9" w14:textId="2DEB5B2A" w:rsidR="00B01559" w:rsidRDefault="00B01559" w:rsidP="00B01559">
      <w:pPr>
        <w:pStyle w:val="Heading3"/>
      </w:pPr>
      <w:bookmarkStart w:id="20" w:name="_Toc430693213"/>
      <w:r>
        <w:t>File</w:t>
      </w:r>
      <w:r w:rsidR="00FD083E">
        <w:t xml:space="preserve"> </w:t>
      </w:r>
      <w:r>
        <w:t>Definitions</w:t>
      </w:r>
      <w:bookmarkEnd w:id="20"/>
    </w:p>
    <w:p w14:paraId="2FADF8FA" w14:textId="1B9BF1EF" w:rsidR="00B01559" w:rsidRDefault="00B01559" w:rsidP="00B01559">
      <w:r>
        <w:t>For</w:t>
      </w:r>
      <w:r w:rsidR="00FD083E">
        <w:t xml:space="preserve"> </w:t>
      </w:r>
      <w:r>
        <w:t>each</w:t>
      </w:r>
      <w:r w:rsidR="00FD083E">
        <w:t xml:space="preserve"> </w:t>
      </w:r>
      <w:r>
        <w:t>file</w:t>
      </w:r>
      <w:r w:rsidR="00FD083E">
        <w:t xml:space="preserve"> </w:t>
      </w:r>
      <w:r>
        <w:t>defined</w:t>
      </w:r>
      <w:r w:rsidR="00FD083E">
        <w:t xml:space="preserve"> </w:t>
      </w:r>
      <w:r>
        <w:t>by</w:t>
      </w:r>
      <w:r w:rsidR="00FD083E">
        <w:t xml:space="preserve"> </w:t>
      </w:r>
      <w:r>
        <w:t>the</w:t>
      </w:r>
      <w:r w:rsidR="00FD083E">
        <w:t xml:space="preserve"> </w:t>
      </w:r>
      <w:r>
        <w:t>HMIS</w:t>
      </w:r>
      <w:r w:rsidR="00FD083E">
        <w:t xml:space="preserve"> </w:t>
      </w:r>
      <w:r>
        <w:t>CSV</w:t>
      </w:r>
      <w:r w:rsidR="00FD083E">
        <w:t xml:space="preserve"> </w:t>
      </w:r>
      <w:r>
        <w:t>Specifications,</w:t>
      </w:r>
      <w:r w:rsidR="00FD083E">
        <w:t xml:space="preserve"> </w:t>
      </w:r>
      <w:r>
        <w:t>this</w:t>
      </w:r>
      <w:r w:rsidR="00FD083E">
        <w:t xml:space="preserve"> </w:t>
      </w:r>
      <w:r>
        <w:t>document</w:t>
      </w:r>
      <w:r w:rsidR="00FD083E">
        <w:t xml:space="preserve"> </w:t>
      </w:r>
      <w:r>
        <w:t>includes</w:t>
      </w:r>
      <w:r w:rsidR="00FD083E">
        <w:t xml:space="preserve"> </w:t>
      </w:r>
      <w:r>
        <w:t>a</w:t>
      </w:r>
      <w:r w:rsidR="00FD083E">
        <w:t xml:space="preserve"> </w:t>
      </w:r>
      <w:r>
        <w:t>description</w:t>
      </w:r>
      <w:r w:rsidR="00FD083E">
        <w:t xml:space="preserve"> </w:t>
      </w:r>
      <w:r>
        <w:t>of</w:t>
      </w:r>
      <w:r w:rsidR="00FD083E">
        <w:t xml:space="preserve"> </w:t>
      </w:r>
      <w:r>
        <w:t>general</w:t>
      </w:r>
      <w:r w:rsidR="00FD083E">
        <w:t xml:space="preserve"> </w:t>
      </w:r>
      <w:r>
        <w:t>requirements</w:t>
      </w:r>
      <w:r w:rsidR="00FD083E">
        <w:t xml:space="preserve"> </w:t>
      </w:r>
      <w:r>
        <w:t>for</w:t>
      </w:r>
      <w:r w:rsidR="00FD083E">
        <w:t xml:space="preserve"> </w:t>
      </w:r>
      <w:r>
        <w:t>the</w:t>
      </w:r>
      <w:r w:rsidR="00FD083E">
        <w:t xml:space="preserve"> </w:t>
      </w:r>
      <w:r>
        <w:t>file</w:t>
      </w:r>
      <w:r w:rsidR="00FD083E">
        <w:t xml:space="preserve"> </w:t>
      </w:r>
      <w:r>
        <w:t>and</w:t>
      </w:r>
      <w:r w:rsidR="00FD083E">
        <w:t xml:space="preserve"> </w:t>
      </w:r>
      <w:r>
        <w:t>a</w:t>
      </w:r>
      <w:r w:rsidR="00FD083E">
        <w:t xml:space="preserve"> </w:t>
      </w:r>
      <w:r>
        <w:t>table</w:t>
      </w:r>
      <w:r w:rsidR="00FD083E">
        <w:t xml:space="preserve"> </w:t>
      </w:r>
      <w:r>
        <w:t>listing</w:t>
      </w:r>
      <w:r w:rsidR="00FD083E">
        <w:t xml:space="preserve"> </w:t>
      </w:r>
      <w:r>
        <w:t>each</w:t>
      </w:r>
      <w:r w:rsidR="00FD083E">
        <w:t xml:space="preserve"> </w:t>
      </w:r>
      <w:r>
        <w:t>field</w:t>
      </w:r>
      <w:r w:rsidR="00FD083E">
        <w:t xml:space="preserve"> </w:t>
      </w:r>
      <w:r>
        <w:t>with</w:t>
      </w:r>
      <w:r w:rsidR="00FD083E">
        <w:t xml:space="preserve"> </w:t>
      </w:r>
      <w:r>
        <w:t>basic</w:t>
      </w:r>
      <w:r w:rsidR="00FD083E">
        <w:t xml:space="preserve"> </w:t>
      </w:r>
      <w:r>
        <w:t>requirements</w:t>
      </w:r>
      <w:r w:rsidR="00FD083E">
        <w:t xml:space="preserve"> </w:t>
      </w:r>
      <w:r>
        <w:t>for</w:t>
      </w:r>
      <w:r w:rsidR="00FD083E">
        <w:t xml:space="preserve"> </w:t>
      </w:r>
      <w:r>
        <w:t>the</w:t>
      </w:r>
      <w:r w:rsidR="00FD083E">
        <w:t xml:space="preserve"> </w:t>
      </w:r>
      <w:r>
        <w:t>field.</w:t>
      </w:r>
      <w:r w:rsidR="00FD083E">
        <w:t xml:space="preserve">  </w:t>
      </w:r>
    </w:p>
    <w:p w14:paraId="403558C6" w14:textId="77777777" w:rsidR="00B01559" w:rsidRDefault="00B01559" w:rsidP="00B01559"/>
    <w:p w14:paraId="599B887B" w14:textId="772AEC14" w:rsidR="00B01559" w:rsidRDefault="00B01559" w:rsidP="00B01559">
      <w:r>
        <w:t>Files</w:t>
      </w:r>
      <w:r w:rsidR="00FD083E">
        <w:t xml:space="preserve"> </w:t>
      </w:r>
      <w:r>
        <w:t>are</w:t>
      </w:r>
      <w:r w:rsidR="00FD083E">
        <w:t xml:space="preserve"> </w:t>
      </w:r>
      <w:r>
        <w:t>grouped</w:t>
      </w:r>
      <w:r w:rsidR="00FD083E">
        <w:t xml:space="preserve"> </w:t>
      </w:r>
      <w:r>
        <w:t>into</w:t>
      </w:r>
      <w:r w:rsidR="00FD083E">
        <w:t xml:space="preserve"> </w:t>
      </w:r>
      <w:r>
        <w:t>the</w:t>
      </w:r>
      <w:r w:rsidR="00FD083E">
        <w:t xml:space="preserve"> </w:t>
      </w:r>
      <w:r>
        <w:t>following</w:t>
      </w:r>
      <w:r w:rsidR="00FD083E">
        <w:t xml:space="preserve"> </w:t>
      </w:r>
      <w:r>
        <w:t>sections</w:t>
      </w:r>
      <w:r w:rsidR="00FD083E">
        <w:t xml:space="preserve"> </w:t>
      </w:r>
      <w:r>
        <w:t>based</w:t>
      </w:r>
      <w:r w:rsidR="00FD083E">
        <w:t xml:space="preserve"> </w:t>
      </w:r>
      <w:r>
        <w:t>on</w:t>
      </w:r>
      <w:r w:rsidR="00FD083E">
        <w:t xml:space="preserve"> </w:t>
      </w:r>
      <w:r>
        <w:t>the</w:t>
      </w:r>
      <w:r w:rsidR="00FD083E">
        <w:t xml:space="preserve"> </w:t>
      </w:r>
      <w:r>
        <w:t>type</w:t>
      </w:r>
      <w:r w:rsidR="00FD083E">
        <w:t xml:space="preserve"> </w:t>
      </w:r>
      <w:r>
        <w:t>of</w:t>
      </w:r>
      <w:r w:rsidR="00FD083E">
        <w:t xml:space="preserve"> </w:t>
      </w:r>
      <w:r>
        <w:t>data</w:t>
      </w:r>
      <w:r w:rsidR="00FD083E">
        <w:t xml:space="preserve"> </w:t>
      </w:r>
      <w:r>
        <w:t>they</w:t>
      </w:r>
      <w:r w:rsidR="00FD083E">
        <w:t xml:space="preserve"> </w:t>
      </w:r>
      <w:r>
        <w:t>contain:</w:t>
      </w:r>
      <w:r w:rsidR="00FD083E">
        <w:t xml:space="preserve">  </w:t>
      </w:r>
      <w:r>
        <w:t>Export,</w:t>
      </w:r>
      <w:r w:rsidR="00FD083E">
        <w:t xml:space="preserve"> </w:t>
      </w:r>
      <w:r>
        <w:t>Project</w:t>
      </w:r>
      <w:r w:rsidR="00FD083E">
        <w:t xml:space="preserve"> </w:t>
      </w:r>
      <w:r>
        <w:t>Descriptor,</w:t>
      </w:r>
      <w:r w:rsidR="00FD083E">
        <w:t xml:space="preserve"> </w:t>
      </w:r>
      <w:r>
        <w:t>Client,</w:t>
      </w:r>
      <w:r w:rsidR="00FD083E">
        <w:t xml:space="preserve"> </w:t>
      </w:r>
      <w:r>
        <w:t>and</w:t>
      </w:r>
      <w:r w:rsidR="00FD083E">
        <w:t xml:space="preserve"> </w:t>
      </w:r>
      <w:r>
        <w:t>Enrollment.</w:t>
      </w:r>
      <w:r w:rsidR="00FD083E">
        <w:t xml:space="preserve">  </w:t>
      </w:r>
      <w:r>
        <w:t>A</w:t>
      </w:r>
      <w:r w:rsidR="00FD083E">
        <w:t xml:space="preserve"> </w:t>
      </w:r>
      <w:r>
        <w:t>complete</w:t>
      </w:r>
      <w:r w:rsidR="00FD083E">
        <w:t xml:space="preserve"> </w:t>
      </w:r>
      <w:r>
        <w:t>list</w:t>
      </w:r>
      <w:r w:rsidR="00FD083E">
        <w:t xml:space="preserve"> </w:t>
      </w:r>
      <w:r>
        <w:t>of</w:t>
      </w:r>
      <w:r w:rsidR="00FD083E">
        <w:t xml:space="preserve"> </w:t>
      </w:r>
      <w:r>
        <w:t>each</w:t>
      </w:r>
      <w:r w:rsidR="00FD083E">
        <w:t xml:space="preserve"> </w:t>
      </w:r>
      <w:r>
        <w:t>data</w:t>
      </w:r>
      <w:r w:rsidR="00FD083E">
        <w:t xml:space="preserve"> </w:t>
      </w:r>
      <w:r>
        <w:t>element</w:t>
      </w:r>
      <w:r w:rsidR="00FD083E">
        <w:t xml:space="preserve"> </w:t>
      </w:r>
      <w:r>
        <w:t>and</w:t>
      </w:r>
      <w:r w:rsidR="00FD083E">
        <w:t xml:space="preserve"> </w:t>
      </w:r>
      <w:r>
        <w:t>the</w:t>
      </w:r>
      <w:r w:rsidR="00FD083E">
        <w:t xml:space="preserve"> </w:t>
      </w:r>
      <w:r>
        <w:t>name</w:t>
      </w:r>
      <w:r w:rsidR="00FD083E">
        <w:t xml:space="preserve"> </w:t>
      </w:r>
      <w:r>
        <w:t>of</w:t>
      </w:r>
      <w:r w:rsidR="00FD083E">
        <w:t xml:space="preserve"> </w:t>
      </w:r>
      <w:r>
        <w:t>the</w:t>
      </w:r>
      <w:r w:rsidR="00FD083E">
        <w:t xml:space="preserve"> </w:t>
      </w:r>
      <w:r>
        <w:t>CSV</w:t>
      </w:r>
      <w:r w:rsidR="00FD083E">
        <w:t xml:space="preserve"> </w:t>
      </w:r>
      <w:r>
        <w:t>file</w:t>
      </w:r>
      <w:r w:rsidR="00FD083E">
        <w:t xml:space="preserve"> </w:t>
      </w:r>
      <w:r>
        <w:t>in</w:t>
      </w:r>
      <w:r w:rsidR="00FD083E">
        <w:t xml:space="preserve"> </w:t>
      </w:r>
      <w:r>
        <w:t>which</w:t>
      </w:r>
      <w:r w:rsidR="00FD083E">
        <w:t xml:space="preserve"> </w:t>
      </w:r>
      <w:r>
        <w:t>it</w:t>
      </w:r>
      <w:r w:rsidR="00FD083E">
        <w:t xml:space="preserve"> </w:t>
      </w:r>
      <w:r>
        <w:t>appears</w:t>
      </w:r>
      <w:r w:rsidR="00FD083E">
        <w:t xml:space="preserve"> </w:t>
      </w:r>
      <w:r>
        <w:t>is</w:t>
      </w:r>
      <w:r w:rsidR="00FD083E">
        <w:t xml:space="preserve"> </w:t>
      </w:r>
      <w:r>
        <w:t>included</w:t>
      </w:r>
      <w:r w:rsidR="00FD083E">
        <w:t xml:space="preserve"> </w:t>
      </w:r>
      <w:r>
        <w:t>in</w:t>
      </w:r>
      <w:r w:rsidR="00FD083E">
        <w:t xml:space="preserve"> </w:t>
      </w:r>
      <w:hyperlink w:anchor="_Appendix_A_-_1" w:history="1">
        <w:r w:rsidRPr="00421F79">
          <w:rPr>
            <w:rStyle w:val="Hyperlink"/>
          </w:rPr>
          <w:t>Appendix</w:t>
        </w:r>
        <w:r w:rsidR="00FD083E">
          <w:rPr>
            <w:rStyle w:val="Hyperlink"/>
          </w:rPr>
          <w:t xml:space="preserve"> </w:t>
        </w:r>
        <w:r w:rsidRPr="00421F79">
          <w:rPr>
            <w:rStyle w:val="Hyperlink"/>
          </w:rPr>
          <w:t>A</w:t>
        </w:r>
      </w:hyperlink>
      <w:r>
        <w:t>.</w:t>
      </w:r>
    </w:p>
    <w:p w14:paraId="3ECFCDBF" w14:textId="77777777" w:rsidR="00B01559" w:rsidRDefault="00B01559" w:rsidP="00B01559"/>
    <w:p w14:paraId="4514E3EA" w14:textId="3C88CC09" w:rsidR="00B01559" w:rsidRDefault="00B01559" w:rsidP="00B01559">
      <w:r>
        <w:t>References</w:t>
      </w:r>
      <w:r w:rsidR="00FD083E">
        <w:t xml:space="preserve"> </w:t>
      </w:r>
      <w:r>
        <w:t>to</w:t>
      </w:r>
      <w:r w:rsidR="00FD083E">
        <w:t xml:space="preserve"> </w:t>
      </w:r>
      <w:r>
        <w:t>data</w:t>
      </w:r>
      <w:r w:rsidR="00FD083E">
        <w:t xml:space="preserve"> </w:t>
      </w:r>
      <w:r>
        <w:t>elements</w:t>
      </w:r>
      <w:r w:rsidR="00FD083E">
        <w:t xml:space="preserve"> </w:t>
      </w:r>
      <w:r>
        <w:t>defined</w:t>
      </w:r>
      <w:r w:rsidR="00FD083E">
        <w:t xml:space="preserve"> </w:t>
      </w:r>
      <w:r>
        <w:t>in</w:t>
      </w:r>
      <w:r w:rsidR="00FD083E">
        <w:t xml:space="preserve"> </w:t>
      </w:r>
      <w:r>
        <w:t>the</w:t>
      </w:r>
      <w:r w:rsidR="00FD083E">
        <w:t xml:space="preserve"> </w:t>
      </w:r>
      <w:r>
        <w:t>HMIS</w:t>
      </w:r>
      <w:r w:rsidR="00FD083E">
        <w:t xml:space="preserve"> </w:t>
      </w:r>
      <w:r>
        <w:t>Data</w:t>
      </w:r>
      <w:r w:rsidR="00FD083E">
        <w:t xml:space="preserve"> </w:t>
      </w:r>
      <w:r>
        <w:t>Dictionary</w:t>
      </w:r>
      <w:r w:rsidR="00FD083E">
        <w:t xml:space="preserve"> </w:t>
      </w:r>
      <w:r>
        <w:t>are</w:t>
      </w:r>
      <w:r w:rsidR="00FD083E">
        <w:t xml:space="preserve"> </w:t>
      </w:r>
      <w:r>
        <w:t>in</w:t>
      </w:r>
      <w:r w:rsidR="00FD083E">
        <w:t xml:space="preserve"> </w:t>
      </w:r>
      <w:r>
        <w:t>bold</w:t>
      </w:r>
      <w:r w:rsidR="00FD083E">
        <w:t xml:space="preserve"> </w:t>
      </w:r>
      <w:r>
        <w:t>type</w:t>
      </w:r>
      <w:r w:rsidR="00FD083E">
        <w:t xml:space="preserve"> </w:t>
      </w:r>
      <w:r>
        <w:t>(</w:t>
      </w:r>
      <w:r w:rsidRPr="00347BBC">
        <w:rPr>
          <w:b/>
        </w:rPr>
        <w:t>3.3</w:t>
      </w:r>
      <w:r w:rsidR="00FD083E">
        <w:rPr>
          <w:b/>
        </w:rPr>
        <w:t xml:space="preserve"> </w:t>
      </w:r>
      <w:r w:rsidRPr="00347BBC">
        <w:rPr>
          <w:b/>
        </w:rPr>
        <w:t>Date</w:t>
      </w:r>
      <w:r w:rsidR="00FD083E">
        <w:rPr>
          <w:b/>
        </w:rPr>
        <w:t xml:space="preserve"> </w:t>
      </w:r>
      <w:r w:rsidRPr="00347BBC">
        <w:rPr>
          <w:b/>
        </w:rPr>
        <w:t>of</w:t>
      </w:r>
      <w:r w:rsidR="00FD083E">
        <w:rPr>
          <w:b/>
        </w:rPr>
        <w:t xml:space="preserve"> </w:t>
      </w:r>
      <w:r w:rsidRPr="00347BBC">
        <w:rPr>
          <w:b/>
        </w:rPr>
        <w:t>Birth</w:t>
      </w:r>
      <w:r>
        <w:t>)</w:t>
      </w:r>
      <w:r w:rsidR="00FD083E">
        <w:t xml:space="preserve"> </w:t>
      </w:r>
      <w:r>
        <w:t>and</w:t>
      </w:r>
      <w:r w:rsidR="00FD083E">
        <w:t xml:space="preserve"> </w:t>
      </w:r>
      <w:r>
        <w:t>references</w:t>
      </w:r>
      <w:r w:rsidR="00FD083E">
        <w:t xml:space="preserve"> </w:t>
      </w:r>
      <w:r>
        <w:t>to</w:t>
      </w:r>
      <w:r w:rsidR="00FD083E">
        <w:t xml:space="preserve"> </w:t>
      </w:r>
      <w:r>
        <w:t>specific</w:t>
      </w:r>
      <w:r w:rsidR="00FD083E">
        <w:t xml:space="preserve"> </w:t>
      </w:r>
      <w:r>
        <w:t>fields</w:t>
      </w:r>
      <w:r w:rsidR="00FD083E">
        <w:t xml:space="preserve"> </w:t>
      </w:r>
      <w:r w:rsidR="00684656">
        <w:t xml:space="preserve">in both the Data Dictionary and the CSV format </w:t>
      </w:r>
      <w:r>
        <w:t>are</w:t>
      </w:r>
      <w:r w:rsidR="00FD083E">
        <w:t xml:space="preserve"> </w:t>
      </w:r>
      <w:r>
        <w:t>italicized</w:t>
      </w:r>
      <w:r w:rsidR="00FD083E">
        <w:t xml:space="preserve"> </w:t>
      </w:r>
      <w:r>
        <w:t>(</w:t>
      </w:r>
      <w:r w:rsidRPr="00347BBC">
        <w:rPr>
          <w:i/>
        </w:rPr>
        <w:t>Date</w:t>
      </w:r>
      <w:r w:rsidR="00FD083E">
        <w:rPr>
          <w:i/>
        </w:rPr>
        <w:t xml:space="preserve"> </w:t>
      </w:r>
      <w:r w:rsidRPr="00347BBC">
        <w:rPr>
          <w:i/>
        </w:rPr>
        <w:t>of</w:t>
      </w:r>
      <w:r w:rsidR="00FD083E">
        <w:rPr>
          <w:i/>
        </w:rPr>
        <w:t xml:space="preserve"> </w:t>
      </w:r>
      <w:r w:rsidRPr="00347BBC">
        <w:rPr>
          <w:i/>
        </w:rPr>
        <w:t>Birth</w:t>
      </w:r>
      <w:r w:rsidR="00FD083E">
        <w:rPr>
          <w:i/>
        </w:rPr>
        <w:t xml:space="preserve"> </w:t>
      </w:r>
      <w:r w:rsidRPr="00347BBC">
        <w:rPr>
          <w:i/>
        </w:rPr>
        <w:t>Type</w:t>
      </w:r>
      <w:r>
        <w:t>).</w:t>
      </w:r>
      <w:r w:rsidR="00FD083E">
        <w:t xml:space="preserve">  </w:t>
      </w:r>
    </w:p>
    <w:p w14:paraId="4D786571" w14:textId="77777777" w:rsidR="00B01559" w:rsidRDefault="00B01559" w:rsidP="00B01559"/>
    <w:p w14:paraId="44D51829" w14:textId="07C79F95" w:rsidR="00B01559" w:rsidRDefault="00B01559" w:rsidP="00B01559">
      <w:r>
        <w:t>The</w:t>
      </w:r>
      <w:r w:rsidR="00FD083E">
        <w:t xml:space="preserve"> </w:t>
      </w:r>
      <w:r>
        <w:t>tables</w:t>
      </w:r>
      <w:r w:rsidR="00FD083E">
        <w:t xml:space="preserve"> </w:t>
      </w:r>
      <w:r>
        <w:t>include</w:t>
      </w:r>
      <w:r w:rsidR="00FD083E">
        <w:t xml:space="preserve"> </w:t>
      </w:r>
      <w:r>
        <w:t>the</w:t>
      </w:r>
      <w:r w:rsidR="00FD083E">
        <w:t xml:space="preserve"> </w:t>
      </w:r>
      <w:r>
        <w:t>columns</w:t>
      </w:r>
      <w:r w:rsidR="00FD083E">
        <w:t xml:space="preserve"> </w:t>
      </w:r>
      <w:r>
        <w:t>described</w:t>
      </w:r>
      <w:r w:rsidR="00FD083E">
        <w:t xml:space="preserve"> </w:t>
      </w:r>
      <w:r>
        <w:t>below.</w:t>
      </w:r>
      <w:r w:rsidR="00FD083E">
        <w:t xml:space="preserve"> </w:t>
      </w:r>
    </w:p>
    <w:p w14:paraId="3E0CC2A6" w14:textId="77777777" w:rsidR="00B01559" w:rsidRDefault="00B01559" w:rsidP="00B01559"/>
    <w:tbl>
      <w:tblPr>
        <w:tblStyle w:val="GridTable1Light-Accent11"/>
        <w:tblW w:w="0" w:type="auto"/>
        <w:tblLook w:val="04A0" w:firstRow="1" w:lastRow="0" w:firstColumn="1" w:lastColumn="0" w:noHBand="0" w:noVBand="1"/>
      </w:tblPr>
      <w:tblGrid>
        <w:gridCol w:w="985"/>
        <w:gridCol w:w="8365"/>
      </w:tblGrid>
      <w:tr w:rsidR="00B01559" w:rsidRPr="00980FA1" w14:paraId="74897D82" w14:textId="77777777" w:rsidTr="00BE02C6">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5" w:type="dxa"/>
          </w:tcPr>
          <w:p w14:paraId="0A942769" w14:textId="77777777" w:rsidR="00B01559" w:rsidRDefault="00B01559" w:rsidP="00BE02C6">
            <w:r>
              <w:t>Column</w:t>
            </w:r>
          </w:p>
        </w:tc>
        <w:tc>
          <w:tcPr>
            <w:tcW w:w="8365" w:type="dxa"/>
          </w:tcPr>
          <w:p w14:paraId="70B89719" w14:textId="77777777" w:rsidR="00B01559" w:rsidRPr="00980FA1" w:rsidRDefault="00B01559" w:rsidP="00BE02C6">
            <w:pPr>
              <w:cnfStyle w:val="100000000000" w:firstRow="1" w:lastRow="0" w:firstColumn="0" w:lastColumn="0" w:oddVBand="0" w:evenVBand="0" w:oddHBand="0" w:evenHBand="0" w:firstRowFirstColumn="0" w:firstRowLastColumn="0" w:lastRowFirstColumn="0" w:lastRowLastColumn="0"/>
            </w:pPr>
            <w:r>
              <w:t>Description</w:t>
            </w:r>
          </w:p>
        </w:tc>
      </w:tr>
      <w:tr w:rsidR="00B01559" w:rsidRPr="00980FA1" w14:paraId="614DFCFB" w14:textId="77777777" w:rsidTr="00BE02C6">
        <w:trPr>
          <w:cantSplit/>
        </w:trPr>
        <w:tc>
          <w:tcPr>
            <w:cnfStyle w:val="001000000000" w:firstRow="0" w:lastRow="0" w:firstColumn="1" w:lastColumn="0" w:oddVBand="0" w:evenVBand="0" w:oddHBand="0" w:evenHBand="0" w:firstRowFirstColumn="0" w:firstRowLastColumn="0" w:lastRowFirstColumn="0" w:lastRowLastColumn="0"/>
            <w:tcW w:w="985" w:type="dxa"/>
          </w:tcPr>
          <w:p w14:paraId="59A0E5ED" w14:textId="45A7BDC2" w:rsidR="00B01559" w:rsidRPr="00980FA1" w:rsidRDefault="00B01559" w:rsidP="00BE02C6">
            <w:r w:rsidRPr="00980FA1">
              <w:t>DE#</w:t>
            </w:r>
            <w:r w:rsidR="00FD083E">
              <w:t xml:space="preserve"> </w:t>
            </w:r>
          </w:p>
        </w:tc>
        <w:tc>
          <w:tcPr>
            <w:tcW w:w="8365" w:type="dxa"/>
          </w:tcPr>
          <w:p w14:paraId="0CA19F20" w14:textId="49987F50" w:rsidR="00B01559" w:rsidRDefault="00B01559" w:rsidP="00BE02C6">
            <w:pPr>
              <w:cnfStyle w:val="000000000000" w:firstRow="0" w:lastRow="0" w:firstColumn="0" w:lastColumn="0" w:oddVBand="0" w:evenVBand="0" w:oddHBand="0" w:evenHBand="0" w:firstRowFirstColumn="0" w:firstRowLastColumn="0" w:lastRowFirstColumn="0" w:lastRowLastColumn="0"/>
            </w:pPr>
            <w:r w:rsidRPr="00980FA1">
              <w:t>This</w:t>
            </w:r>
            <w:r w:rsidR="00FD083E">
              <w:t xml:space="preserve"> </w:t>
            </w:r>
            <w:r w:rsidRPr="00980FA1">
              <w:t>is</w:t>
            </w:r>
            <w:r w:rsidR="00FD083E">
              <w:t xml:space="preserve"> </w:t>
            </w:r>
            <w:r w:rsidRPr="00980FA1">
              <w:t>the</w:t>
            </w:r>
            <w:r w:rsidR="00FD083E">
              <w:t xml:space="preserve"> </w:t>
            </w:r>
            <w:r w:rsidRPr="00980FA1">
              <w:t>data</w:t>
            </w:r>
            <w:r w:rsidR="00FD083E">
              <w:t xml:space="preserve"> </w:t>
            </w:r>
            <w:r w:rsidRPr="00980FA1">
              <w:t>standards</w:t>
            </w:r>
            <w:r w:rsidR="00FD083E">
              <w:t xml:space="preserve"> </w:t>
            </w:r>
            <w:r w:rsidRPr="00980FA1">
              <w:t>identification</w:t>
            </w:r>
            <w:r w:rsidR="00FD083E">
              <w:t xml:space="preserve"> </w:t>
            </w:r>
            <w:r w:rsidRPr="00980FA1">
              <w:t>of</w:t>
            </w:r>
            <w:r w:rsidR="00FD083E">
              <w:t xml:space="preserve"> </w:t>
            </w:r>
            <w:r w:rsidRPr="00980FA1">
              <w:t>fields;</w:t>
            </w:r>
            <w:r w:rsidR="00FD083E">
              <w:t xml:space="preserve"> </w:t>
            </w:r>
            <w:r w:rsidRPr="00980FA1">
              <w:t>it</w:t>
            </w:r>
            <w:r w:rsidR="00FD083E">
              <w:t xml:space="preserve"> </w:t>
            </w:r>
            <w:r w:rsidRPr="00980FA1">
              <w:t>includes</w:t>
            </w:r>
            <w:r w:rsidR="00FD083E">
              <w:t xml:space="preserve"> </w:t>
            </w:r>
            <w:r w:rsidRPr="00980FA1">
              <w:t>the</w:t>
            </w:r>
            <w:r w:rsidR="00FD083E">
              <w:t xml:space="preserve"> </w:t>
            </w:r>
            <w:r w:rsidRPr="00980FA1">
              <w:t>data</w:t>
            </w:r>
            <w:r w:rsidR="00FD083E">
              <w:t xml:space="preserve"> </w:t>
            </w:r>
            <w:r w:rsidRPr="00980FA1">
              <w:t>element</w:t>
            </w:r>
            <w:r w:rsidR="00FD083E">
              <w:t xml:space="preserve"> </w:t>
            </w:r>
            <w:r w:rsidRPr="00980FA1">
              <w:t>number</w:t>
            </w:r>
            <w:r w:rsidR="00FD083E">
              <w:t xml:space="preserve"> </w:t>
            </w:r>
            <w:r w:rsidRPr="00980FA1">
              <w:t>and</w:t>
            </w:r>
            <w:r w:rsidR="00FD083E">
              <w:t xml:space="preserve"> </w:t>
            </w:r>
            <w:r w:rsidRPr="00980FA1">
              <w:t>field</w:t>
            </w:r>
            <w:r w:rsidR="00FD083E">
              <w:t xml:space="preserve"> </w:t>
            </w:r>
            <w:r w:rsidRPr="00980FA1">
              <w:t>identifier</w:t>
            </w:r>
            <w:r w:rsidR="00FD083E">
              <w:t xml:space="preserve"> </w:t>
            </w:r>
            <w:r w:rsidRPr="00980FA1">
              <w:t>(numbers</w:t>
            </w:r>
            <w:r w:rsidR="00FD083E">
              <w:t xml:space="preserve"> </w:t>
            </w:r>
            <w:r w:rsidRPr="00980FA1">
              <w:t>for</w:t>
            </w:r>
            <w:r w:rsidR="00FD083E">
              <w:t xml:space="preserve"> </w:t>
            </w:r>
            <w:r w:rsidRPr="00980FA1">
              <w:t>primary</w:t>
            </w:r>
            <w:r w:rsidR="00FD083E">
              <w:t xml:space="preserve"> </w:t>
            </w:r>
            <w:r w:rsidRPr="00980FA1">
              <w:t>fields</w:t>
            </w:r>
            <w:r w:rsidR="00FD083E">
              <w:t xml:space="preserve"> </w:t>
            </w:r>
            <w:r w:rsidRPr="00980FA1">
              <w:t>and</w:t>
            </w:r>
            <w:r w:rsidR="00FD083E">
              <w:t xml:space="preserve"> </w:t>
            </w:r>
            <w:r w:rsidRPr="00980FA1">
              <w:t>letters</w:t>
            </w:r>
            <w:r w:rsidR="00FD083E">
              <w:t xml:space="preserve"> </w:t>
            </w:r>
            <w:r w:rsidRPr="00980FA1">
              <w:t>for</w:t>
            </w:r>
            <w:r w:rsidR="00FD083E">
              <w:t xml:space="preserve"> </w:t>
            </w:r>
            <w:r w:rsidRPr="00980FA1">
              <w:t>dependent</w:t>
            </w:r>
            <w:r w:rsidR="00FD083E">
              <w:t xml:space="preserve"> </w:t>
            </w:r>
            <w:r w:rsidRPr="00980FA1">
              <w:t>fields)</w:t>
            </w:r>
            <w:r w:rsidR="00FD083E">
              <w:t xml:space="preserve"> </w:t>
            </w:r>
            <w:r w:rsidRPr="00980FA1">
              <w:t>as</w:t>
            </w:r>
            <w:r w:rsidR="00FD083E">
              <w:t xml:space="preserve"> </w:t>
            </w:r>
            <w:r w:rsidRPr="00980FA1">
              <w:t>listed</w:t>
            </w:r>
            <w:r w:rsidR="00FD083E">
              <w:t xml:space="preserve"> </w:t>
            </w:r>
            <w:r w:rsidRPr="00980FA1">
              <w:t>the</w:t>
            </w:r>
            <w:r w:rsidR="00FD083E">
              <w:t xml:space="preserve"> </w:t>
            </w:r>
            <w:r w:rsidRPr="00980FA1">
              <w:t>HMIS</w:t>
            </w:r>
            <w:r w:rsidR="00FD083E">
              <w:t xml:space="preserve"> </w:t>
            </w:r>
            <w:r w:rsidRPr="00980FA1">
              <w:t>Data</w:t>
            </w:r>
            <w:r w:rsidR="00FD083E">
              <w:t xml:space="preserve"> </w:t>
            </w:r>
            <w:r w:rsidRPr="00980FA1">
              <w:t>Dictionary.</w:t>
            </w:r>
            <w:r w:rsidR="00FD083E">
              <w:t xml:space="preserve">  </w:t>
            </w:r>
          </w:p>
          <w:p w14:paraId="2F6242ED" w14:textId="77777777" w:rsidR="00B01559" w:rsidRDefault="00B01559" w:rsidP="00BE02C6">
            <w:pPr>
              <w:cnfStyle w:val="000000000000" w:firstRow="0" w:lastRow="0" w:firstColumn="0" w:lastColumn="0" w:oddVBand="0" w:evenVBand="0" w:oddHBand="0" w:evenHBand="0" w:firstRowFirstColumn="0" w:firstRowLastColumn="0" w:lastRowFirstColumn="0" w:lastRowLastColumn="0"/>
            </w:pPr>
          </w:p>
          <w:p w14:paraId="67AE4FB1" w14:textId="1C3D4B9C" w:rsidR="00B01559" w:rsidRDefault="00B01559" w:rsidP="00BE02C6">
            <w:pPr>
              <w:cnfStyle w:val="000000000000" w:firstRow="0" w:lastRow="0" w:firstColumn="0" w:lastColumn="0" w:oddVBand="0" w:evenVBand="0" w:oddHBand="0" w:evenHBand="0" w:firstRowFirstColumn="0" w:firstRowLastColumn="0" w:lastRowFirstColumn="0" w:lastRowLastColumn="0"/>
            </w:pPr>
            <w:r w:rsidRPr="00980FA1">
              <w:t>For</w:t>
            </w:r>
            <w:r w:rsidR="00FD083E">
              <w:t xml:space="preserve"> </w:t>
            </w:r>
            <w:r w:rsidRPr="00980FA1">
              <w:t>example,</w:t>
            </w:r>
            <w:r w:rsidR="00FD083E">
              <w:t xml:space="preserve"> </w:t>
            </w:r>
            <w:r>
              <w:t>the</w:t>
            </w:r>
            <w:r w:rsidR="00FD083E">
              <w:t xml:space="preserve"> </w:t>
            </w:r>
            <w:r>
              <w:t>data</w:t>
            </w:r>
            <w:r w:rsidR="00FD083E">
              <w:t xml:space="preserve"> </w:t>
            </w:r>
            <w:r>
              <w:t>quality</w:t>
            </w:r>
            <w:r w:rsidR="00FD083E">
              <w:t xml:space="preserve"> </w:t>
            </w:r>
            <w:r>
              <w:t>indicator</w:t>
            </w:r>
            <w:r w:rsidR="00FD083E">
              <w:t xml:space="preserve"> </w:t>
            </w:r>
            <w:r>
              <w:t>for</w:t>
            </w:r>
            <w:r w:rsidR="00FD083E">
              <w:t xml:space="preserve"> </w:t>
            </w:r>
            <w:r>
              <w:t>a</w:t>
            </w:r>
            <w:r w:rsidR="00FD083E">
              <w:t xml:space="preserve"> </w:t>
            </w:r>
            <w:r w:rsidRPr="00980FA1">
              <w:t>client’s</w:t>
            </w:r>
            <w:r w:rsidR="00FD083E">
              <w:t xml:space="preserve"> </w:t>
            </w:r>
            <w:r>
              <w:t>date</w:t>
            </w:r>
            <w:r w:rsidR="00FD083E">
              <w:t xml:space="preserve"> </w:t>
            </w:r>
            <w:r>
              <w:t>of</w:t>
            </w:r>
            <w:r w:rsidR="00FD083E">
              <w:t xml:space="preserve"> </w:t>
            </w:r>
            <w:r>
              <w:t>birth</w:t>
            </w:r>
            <w:r w:rsidR="00FD083E">
              <w:t xml:space="preserve"> </w:t>
            </w:r>
            <w:r>
              <w:t>i</w:t>
            </w:r>
            <w:r w:rsidRPr="00980FA1">
              <w:t>s</w:t>
            </w:r>
            <w:r w:rsidR="00FD083E">
              <w:t xml:space="preserve"> </w:t>
            </w:r>
            <w:r w:rsidRPr="00980FA1">
              <w:t>part</w:t>
            </w:r>
            <w:r w:rsidR="00FD083E">
              <w:t xml:space="preserve"> </w:t>
            </w:r>
            <w:r w:rsidRPr="00980FA1">
              <w:t>of</w:t>
            </w:r>
            <w:r w:rsidR="00FD083E">
              <w:t xml:space="preserve"> </w:t>
            </w:r>
            <w:r w:rsidRPr="00980FA1">
              <w:t>data</w:t>
            </w:r>
            <w:r w:rsidR="00FD083E">
              <w:t xml:space="preserve"> </w:t>
            </w:r>
            <w:r w:rsidRPr="00980FA1">
              <w:t>element</w:t>
            </w:r>
            <w:r w:rsidR="00FD083E">
              <w:t xml:space="preserve"> </w:t>
            </w:r>
            <w:r w:rsidRPr="00347BBC">
              <w:rPr>
                <w:b/>
              </w:rPr>
              <w:t>3.3</w:t>
            </w:r>
            <w:r w:rsidR="00FD083E">
              <w:rPr>
                <w:b/>
              </w:rPr>
              <w:t xml:space="preserve"> </w:t>
            </w:r>
            <w:r w:rsidRPr="00347BBC">
              <w:rPr>
                <w:b/>
              </w:rPr>
              <w:t>Date</w:t>
            </w:r>
            <w:r w:rsidR="00FD083E">
              <w:rPr>
                <w:b/>
              </w:rPr>
              <w:t xml:space="preserve"> </w:t>
            </w:r>
            <w:r w:rsidRPr="00347BBC">
              <w:rPr>
                <w:b/>
              </w:rPr>
              <w:t>of</w:t>
            </w:r>
            <w:r w:rsidR="00FD083E">
              <w:rPr>
                <w:b/>
              </w:rPr>
              <w:t xml:space="preserve"> </w:t>
            </w:r>
            <w:r w:rsidRPr="00347BBC">
              <w:rPr>
                <w:b/>
              </w:rPr>
              <w:t>Birth</w:t>
            </w:r>
            <w:r w:rsidRPr="00980FA1">
              <w:t>;</w:t>
            </w:r>
            <w:r w:rsidR="00FD083E">
              <w:t xml:space="preserve"> </w:t>
            </w:r>
            <w:r w:rsidRPr="00980FA1">
              <w:t>the</w:t>
            </w:r>
            <w:r w:rsidR="00FD083E">
              <w:t xml:space="preserve"> </w:t>
            </w:r>
            <w:r w:rsidRPr="00980FA1">
              <w:t>field</w:t>
            </w:r>
            <w:r w:rsidR="00FD083E">
              <w:t xml:space="preserve"> </w:t>
            </w:r>
            <w:r w:rsidRPr="00980FA1">
              <w:t>for</w:t>
            </w:r>
            <w:r w:rsidR="00FD083E">
              <w:t xml:space="preserve"> </w:t>
            </w:r>
            <w:r>
              <w:t>data</w:t>
            </w:r>
            <w:r w:rsidR="00FD083E">
              <w:t xml:space="preserve"> </w:t>
            </w:r>
            <w:r>
              <w:t>quality</w:t>
            </w:r>
            <w:r w:rsidR="00FD083E">
              <w:t xml:space="preserve"> </w:t>
            </w:r>
            <w:r>
              <w:t>is</w:t>
            </w:r>
            <w:r w:rsidR="00FD083E">
              <w:t xml:space="preserve"> </w:t>
            </w:r>
            <w:r w:rsidRPr="00980FA1">
              <w:t>listed</w:t>
            </w:r>
            <w:r w:rsidR="00FD083E">
              <w:t xml:space="preserve"> </w:t>
            </w:r>
            <w:r w:rsidRPr="00980FA1">
              <w:t>as</w:t>
            </w:r>
            <w:r w:rsidR="00FD083E">
              <w:t xml:space="preserve"> </w:t>
            </w:r>
            <w:r w:rsidRPr="00980FA1">
              <w:t>Field</w:t>
            </w:r>
            <w:r w:rsidR="00FD083E">
              <w:t xml:space="preserve"> </w:t>
            </w:r>
            <w:r>
              <w:t>2</w:t>
            </w:r>
            <w:r w:rsidRPr="00980FA1">
              <w:t>.</w:t>
            </w:r>
            <w:r w:rsidR="00FD083E">
              <w:t xml:space="preserve">  </w:t>
            </w:r>
            <w:r w:rsidRPr="00980FA1">
              <w:t>Accordingly,</w:t>
            </w:r>
            <w:r w:rsidR="00FD083E">
              <w:t xml:space="preserve"> </w:t>
            </w:r>
            <w:r w:rsidRPr="00980FA1">
              <w:t>the</w:t>
            </w:r>
            <w:r w:rsidR="00FD083E">
              <w:t xml:space="preserve"> </w:t>
            </w:r>
            <w:r>
              <w:t>DE#</w:t>
            </w:r>
            <w:r w:rsidR="00FD083E">
              <w:t xml:space="preserve"> </w:t>
            </w:r>
            <w:r w:rsidRPr="00980FA1">
              <w:t>for</w:t>
            </w:r>
            <w:r w:rsidR="00FD083E">
              <w:t xml:space="preserve"> </w:t>
            </w:r>
            <w:r>
              <w:t>the</w:t>
            </w:r>
            <w:r w:rsidR="00FD083E">
              <w:t xml:space="preserve"> </w:t>
            </w:r>
            <w:r>
              <w:t>field</w:t>
            </w:r>
            <w:r w:rsidR="00FD083E">
              <w:t xml:space="preserve"> </w:t>
            </w:r>
            <w:r>
              <w:t>is</w:t>
            </w:r>
            <w:r w:rsidR="00FD083E">
              <w:t xml:space="preserve"> </w:t>
            </w:r>
            <w:r>
              <w:t>3.3.2.</w:t>
            </w:r>
          </w:p>
          <w:p w14:paraId="25343216" w14:textId="77777777" w:rsidR="00B01559" w:rsidRDefault="00B01559" w:rsidP="00BE02C6">
            <w:pPr>
              <w:cnfStyle w:val="000000000000" w:firstRow="0" w:lastRow="0" w:firstColumn="0" w:lastColumn="0" w:oddVBand="0" w:evenVBand="0" w:oddHBand="0" w:evenHBand="0" w:firstRowFirstColumn="0" w:firstRowLastColumn="0" w:lastRowFirstColumn="0" w:lastRowLastColumn="0"/>
            </w:pPr>
          </w:p>
          <w:p w14:paraId="5E724856" w14:textId="430781DB" w:rsidR="00B01559" w:rsidRPr="00980FA1" w:rsidRDefault="00B01559" w:rsidP="00BE02C6">
            <w:pPr>
              <w:cnfStyle w:val="000000000000" w:firstRow="0" w:lastRow="0" w:firstColumn="0" w:lastColumn="0" w:oddVBand="0" w:evenVBand="0" w:oddHBand="0" w:evenHBand="0" w:firstRowFirstColumn="0" w:firstRowLastColumn="0" w:lastRowFirstColumn="0" w:lastRowLastColumn="0"/>
            </w:pPr>
            <w:r>
              <w:t>Data</w:t>
            </w:r>
            <w:r w:rsidR="00FD083E">
              <w:t xml:space="preserve"> </w:t>
            </w:r>
            <w:r>
              <w:t>that</w:t>
            </w:r>
            <w:r w:rsidR="00FD083E">
              <w:t xml:space="preserve"> </w:t>
            </w:r>
            <w:r>
              <w:t>are</w:t>
            </w:r>
            <w:r w:rsidR="00FD083E">
              <w:t xml:space="preserve"> </w:t>
            </w:r>
            <w:r>
              <w:t>repeated</w:t>
            </w:r>
            <w:r w:rsidR="00FD083E">
              <w:t xml:space="preserve"> </w:t>
            </w:r>
            <w:r>
              <w:t>in</w:t>
            </w:r>
            <w:r w:rsidR="00FD083E">
              <w:t xml:space="preserve"> </w:t>
            </w:r>
            <w:r>
              <w:t>multiple</w:t>
            </w:r>
            <w:r w:rsidR="00FD083E">
              <w:t xml:space="preserve"> </w:t>
            </w:r>
            <w:r>
              <w:t>files</w:t>
            </w:r>
            <w:r w:rsidR="00FD083E">
              <w:t xml:space="preserve"> </w:t>
            </w:r>
            <w:r>
              <w:t>only</w:t>
            </w:r>
            <w:r w:rsidR="00FD083E">
              <w:t xml:space="preserve"> </w:t>
            </w:r>
            <w:r>
              <w:t>have</w:t>
            </w:r>
            <w:r w:rsidR="00FD083E">
              <w:t xml:space="preserve"> </w:t>
            </w:r>
            <w:r>
              <w:t>a</w:t>
            </w:r>
            <w:r w:rsidR="00FD083E">
              <w:t xml:space="preserve"> </w:t>
            </w:r>
            <w:r>
              <w:t>DE#</w:t>
            </w:r>
            <w:r w:rsidR="00FD083E">
              <w:t xml:space="preserve"> </w:t>
            </w:r>
            <w:r>
              <w:t>identified</w:t>
            </w:r>
            <w:r w:rsidR="00FD083E">
              <w:t xml:space="preserve"> </w:t>
            </w:r>
            <w:r>
              <w:t>in</w:t>
            </w:r>
            <w:r w:rsidR="00FD083E">
              <w:t xml:space="preserve"> </w:t>
            </w:r>
            <w:r>
              <w:t>the</w:t>
            </w:r>
            <w:r w:rsidR="00FD083E">
              <w:t xml:space="preserve"> </w:t>
            </w:r>
            <w:r>
              <w:t>file</w:t>
            </w:r>
            <w:r w:rsidR="00FD083E">
              <w:t xml:space="preserve"> </w:t>
            </w:r>
            <w:r>
              <w:t>where</w:t>
            </w:r>
            <w:r w:rsidR="00FD083E">
              <w:t xml:space="preserve"> </w:t>
            </w:r>
            <w:r>
              <w:t>they</w:t>
            </w:r>
            <w:r w:rsidR="00FD083E">
              <w:t xml:space="preserve"> </w:t>
            </w:r>
            <w:r>
              <w:t>originate.</w:t>
            </w:r>
            <w:r w:rsidR="00FD083E">
              <w:t xml:space="preserve">  </w:t>
            </w:r>
            <w:r>
              <w:t>For</w:t>
            </w:r>
            <w:r w:rsidR="00FD083E">
              <w:t xml:space="preserve"> </w:t>
            </w:r>
            <w:r>
              <w:t>example,</w:t>
            </w:r>
            <w:r w:rsidR="00FD083E">
              <w:t xml:space="preserve"> </w:t>
            </w:r>
            <w:r w:rsidRPr="009C26E8">
              <w:rPr>
                <w:b/>
              </w:rPr>
              <w:t>3.13</w:t>
            </w:r>
            <w:r w:rsidR="00FD083E">
              <w:rPr>
                <w:b/>
              </w:rPr>
              <w:t xml:space="preserve"> </w:t>
            </w:r>
            <w:r w:rsidRPr="009C26E8">
              <w:rPr>
                <w:b/>
              </w:rPr>
              <w:t>Personal</w:t>
            </w:r>
            <w:r w:rsidR="00FD083E">
              <w:rPr>
                <w:b/>
              </w:rPr>
              <w:t xml:space="preserve"> </w:t>
            </w:r>
            <w:r w:rsidRPr="009C26E8">
              <w:rPr>
                <w:b/>
              </w:rPr>
              <w:t>ID</w:t>
            </w:r>
            <w:r w:rsidR="00FD083E">
              <w:t xml:space="preserve"> </w:t>
            </w:r>
            <w:r>
              <w:t>serves</w:t>
            </w:r>
            <w:r w:rsidR="00FD083E">
              <w:t xml:space="preserve"> </w:t>
            </w:r>
            <w:r>
              <w:t>as</w:t>
            </w:r>
            <w:r w:rsidR="00FD083E">
              <w:t xml:space="preserve"> </w:t>
            </w:r>
            <w:r>
              <w:t>a</w:t>
            </w:r>
            <w:r w:rsidR="00FD083E">
              <w:t xml:space="preserve"> </w:t>
            </w:r>
            <w:r>
              <w:t>unique</w:t>
            </w:r>
            <w:r w:rsidR="00FD083E">
              <w:t xml:space="preserve"> </w:t>
            </w:r>
            <w:r>
              <w:t>identifier</w:t>
            </w:r>
            <w:r w:rsidR="00FD083E">
              <w:t xml:space="preserve"> </w:t>
            </w:r>
            <w:r>
              <w:t>(primary</w:t>
            </w:r>
            <w:r w:rsidR="00FD083E">
              <w:t xml:space="preserve"> </w:t>
            </w:r>
            <w:r>
              <w:t>key)</w:t>
            </w:r>
            <w:r w:rsidR="00FD083E">
              <w:t xml:space="preserve"> </w:t>
            </w:r>
            <w:r>
              <w:t>in</w:t>
            </w:r>
            <w:r w:rsidR="00FD083E">
              <w:t xml:space="preserve"> </w:t>
            </w:r>
            <w:r>
              <w:t>Client.csv</w:t>
            </w:r>
            <w:r w:rsidR="00FD083E">
              <w:t xml:space="preserve"> </w:t>
            </w:r>
            <w:r>
              <w:t>and</w:t>
            </w:r>
            <w:r w:rsidR="00FD083E">
              <w:t xml:space="preserve"> </w:t>
            </w:r>
            <w:r>
              <w:t>its</w:t>
            </w:r>
            <w:r w:rsidR="00FD083E">
              <w:t xml:space="preserve"> </w:t>
            </w:r>
            <w:r>
              <w:t>DE#</w:t>
            </w:r>
            <w:r w:rsidR="00FD083E">
              <w:t xml:space="preserve"> </w:t>
            </w:r>
            <w:r>
              <w:t>is</w:t>
            </w:r>
            <w:r w:rsidR="00FD083E">
              <w:t xml:space="preserve"> </w:t>
            </w:r>
            <w:r>
              <w:t>listed</w:t>
            </w:r>
            <w:r w:rsidR="00FD083E">
              <w:t xml:space="preserve"> </w:t>
            </w:r>
            <w:r>
              <w:t>there.</w:t>
            </w:r>
            <w:r w:rsidR="00FD083E">
              <w:t xml:space="preserve">  </w:t>
            </w:r>
            <w:r>
              <w:t>The</w:t>
            </w:r>
            <w:r w:rsidR="00FD083E">
              <w:t xml:space="preserve"> </w:t>
            </w:r>
            <w:r>
              <w:t>same</w:t>
            </w:r>
            <w:r w:rsidR="00FD083E">
              <w:t xml:space="preserve"> </w:t>
            </w:r>
            <w:r>
              <w:t>identifier</w:t>
            </w:r>
            <w:r w:rsidR="00FD083E">
              <w:t xml:space="preserve"> </w:t>
            </w:r>
            <w:r>
              <w:t>is</w:t>
            </w:r>
            <w:r w:rsidR="00FD083E">
              <w:t xml:space="preserve"> </w:t>
            </w:r>
            <w:r>
              <w:t>used</w:t>
            </w:r>
            <w:r w:rsidR="00FD083E">
              <w:t xml:space="preserve"> </w:t>
            </w:r>
            <w:r>
              <w:t>to</w:t>
            </w:r>
            <w:r w:rsidR="00FD083E">
              <w:t xml:space="preserve"> </w:t>
            </w:r>
            <w:r>
              <w:t>associate</w:t>
            </w:r>
            <w:r w:rsidR="00FD083E">
              <w:t xml:space="preserve"> </w:t>
            </w:r>
            <w:r>
              <w:t>data</w:t>
            </w:r>
            <w:r w:rsidR="00FD083E">
              <w:t xml:space="preserve"> </w:t>
            </w:r>
            <w:r>
              <w:t>in</w:t>
            </w:r>
            <w:r w:rsidR="00FD083E">
              <w:t xml:space="preserve"> </w:t>
            </w:r>
            <w:r>
              <w:t>other</w:t>
            </w:r>
            <w:r w:rsidR="00FD083E">
              <w:t xml:space="preserve"> </w:t>
            </w:r>
            <w:r>
              <w:t>CSV</w:t>
            </w:r>
            <w:r w:rsidR="00FD083E">
              <w:t xml:space="preserve"> </w:t>
            </w:r>
            <w:r>
              <w:t>files</w:t>
            </w:r>
            <w:r w:rsidR="00FD083E">
              <w:t xml:space="preserve"> </w:t>
            </w:r>
            <w:r>
              <w:t>with</w:t>
            </w:r>
            <w:r w:rsidR="00FD083E">
              <w:t xml:space="preserve"> </w:t>
            </w:r>
            <w:r>
              <w:t>a</w:t>
            </w:r>
            <w:r w:rsidR="00FD083E">
              <w:t xml:space="preserve"> </w:t>
            </w:r>
            <w:r>
              <w:t>particular</w:t>
            </w:r>
            <w:r w:rsidR="00FD083E">
              <w:t xml:space="preserve"> </w:t>
            </w:r>
            <w:r>
              <w:t>client</w:t>
            </w:r>
            <w:r w:rsidR="00FD083E">
              <w:t xml:space="preserve"> </w:t>
            </w:r>
            <w:r>
              <w:t>(foreign</w:t>
            </w:r>
            <w:r w:rsidR="00FD083E">
              <w:t xml:space="preserve"> </w:t>
            </w:r>
            <w:r>
              <w:t>key),</w:t>
            </w:r>
            <w:r w:rsidR="00FD083E">
              <w:t xml:space="preserve"> </w:t>
            </w:r>
            <w:r>
              <w:t>but</w:t>
            </w:r>
            <w:r w:rsidR="00FD083E">
              <w:t xml:space="preserve"> </w:t>
            </w:r>
            <w:r>
              <w:t>the</w:t>
            </w:r>
            <w:r w:rsidR="00FD083E">
              <w:t xml:space="preserve"> </w:t>
            </w:r>
            <w:r>
              <w:t>DE#</w:t>
            </w:r>
            <w:r w:rsidR="00FD083E">
              <w:t xml:space="preserve"> </w:t>
            </w:r>
            <w:r>
              <w:t>is</w:t>
            </w:r>
            <w:r w:rsidR="00FD083E">
              <w:t xml:space="preserve"> </w:t>
            </w:r>
            <w:r>
              <w:t>not</w:t>
            </w:r>
            <w:r w:rsidR="00FD083E">
              <w:t xml:space="preserve"> </w:t>
            </w:r>
            <w:r>
              <w:t>listed</w:t>
            </w:r>
            <w:r w:rsidR="00FD083E">
              <w:t xml:space="preserve"> </w:t>
            </w:r>
            <w:r>
              <w:t>when</w:t>
            </w:r>
            <w:r w:rsidR="00FD083E">
              <w:t xml:space="preserve"> </w:t>
            </w:r>
            <w:r>
              <w:t>it</w:t>
            </w:r>
            <w:r w:rsidR="00FD083E">
              <w:t xml:space="preserve"> </w:t>
            </w:r>
            <w:r>
              <w:t>appears</w:t>
            </w:r>
            <w:r w:rsidR="00FD083E">
              <w:t xml:space="preserve"> </w:t>
            </w:r>
            <w:r>
              <w:t>in</w:t>
            </w:r>
            <w:r w:rsidR="00FD083E">
              <w:t xml:space="preserve"> </w:t>
            </w:r>
            <w:r>
              <w:t>other</w:t>
            </w:r>
            <w:r w:rsidR="00FD083E">
              <w:t xml:space="preserve"> </w:t>
            </w:r>
            <w:r>
              <w:t>files.</w:t>
            </w:r>
          </w:p>
        </w:tc>
      </w:tr>
      <w:tr w:rsidR="00B01559" w:rsidRPr="00980FA1" w14:paraId="00120DB2" w14:textId="77777777" w:rsidTr="00BE02C6">
        <w:trPr>
          <w:cantSplit/>
        </w:trPr>
        <w:tc>
          <w:tcPr>
            <w:cnfStyle w:val="001000000000" w:firstRow="0" w:lastRow="0" w:firstColumn="1" w:lastColumn="0" w:oddVBand="0" w:evenVBand="0" w:oddHBand="0" w:evenHBand="0" w:firstRowFirstColumn="0" w:firstRowLastColumn="0" w:lastRowFirstColumn="0" w:lastRowLastColumn="0"/>
            <w:tcW w:w="985" w:type="dxa"/>
          </w:tcPr>
          <w:p w14:paraId="07EF1F0D" w14:textId="2CDD3B3A" w:rsidR="00B01559" w:rsidRPr="00980FA1" w:rsidRDefault="00B01559" w:rsidP="00BE02C6">
            <w:r w:rsidRPr="00980FA1">
              <w:t>Name</w:t>
            </w:r>
            <w:r w:rsidR="00FD083E">
              <w:t xml:space="preserve"> </w:t>
            </w:r>
          </w:p>
        </w:tc>
        <w:tc>
          <w:tcPr>
            <w:tcW w:w="8365" w:type="dxa"/>
          </w:tcPr>
          <w:p w14:paraId="7B86DE7B" w14:textId="1FB28C0F" w:rsidR="00B01559" w:rsidRPr="00980FA1" w:rsidRDefault="00B01559" w:rsidP="00BE02C6">
            <w:pPr>
              <w:cnfStyle w:val="000000000000" w:firstRow="0" w:lastRow="0" w:firstColumn="0" w:lastColumn="0" w:oddVBand="0" w:evenVBand="0" w:oddHBand="0" w:evenHBand="0" w:firstRowFirstColumn="0" w:firstRowLastColumn="0" w:lastRowFirstColumn="0" w:lastRowLastColumn="0"/>
            </w:pPr>
            <w:r w:rsidRPr="00980FA1">
              <w:t>Th</w:t>
            </w:r>
            <w:r>
              <w:t>is</w:t>
            </w:r>
            <w:r w:rsidR="00FD083E">
              <w:t xml:space="preserve"> </w:t>
            </w:r>
            <w:r>
              <w:t>lists</w:t>
            </w:r>
            <w:r w:rsidR="00FD083E">
              <w:t xml:space="preserve"> </w:t>
            </w:r>
            <w:r>
              <w:t>the</w:t>
            </w:r>
            <w:r w:rsidR="00FD083E">
              <w:t xml:space="preserve"> </w:t>
            </w:r>
            <w:r w:rsidRPr="00980FA1">
              <w:t>CSV</w:t>
            </w:r>
            <w:r w:rsidR="00FD083E">
              <w:t xml:space="preserve"> </w:t>
            </w:r>
            <w:r w:rsidRPr="00980FA1">
              <w:t>field</w:t>
            </w:r>
            <w:r w:rsidR="00FD083E">
              <w:t xml:space="preserve"> </w:t>
            </w:r>
            <w:r w:rsidRPr="00980FA1">
              <w:t>name</w:t>
            </w:r>
            <w:r w:rsidR="00FD083E">
              <w:t xml:space="preserve"> </w:t>
            </w:r>
            <w:r>
              <w:t>for</w:t>
            </w:r>
            <w:r w:rsidR="00FD083E">
              <w:t xml:space="preserve"> </w:t>
            </w:r>
            <w:r>
              <w:t>each</w:t>
            </w:r>
            <w:r w:rsidR="00FD083E">
              <w:t xml:space="preserve"> </w:t>
            </w:r>
            <w:r>
              <w:t>field</w:t>
            </w:r>
            <w:r w:rsidR="00FD083E">
              <w:t xml:space="preserve"> </w:t>
            </w:r>
            <w:r>
              <w:t>defined</w:t>
            </w:r>
            <w:r w:rsidRPr="00980FA1">
              <w:t>.</w:t>
            </w:r>
            <w:r w:rsidR="00FD083E">
              <w:t xml:space="preserve">  </w:t>
            </w:r>
            <w:r>
              <w:t>While</w:t>
            </w:r>
            <w:r w:rsidR="00FD083E">
              <w:t xml:space="preserve"> </w:t>
            </w:r>
            <w:r>
              <w:t>field</w:t>
            </w:r>
            <w:r w:rsidR="00FD083E">
              <w:t xml:space="preserve"> </w:t>
            </w:r>
            <w:r>
              <w:t>names</w:t>
            </w:r>
            <w:r w:rsidR="00FD083E">
              <w:t xml:space="preserve"> </w:t>
            </w:r>
            <w:r>
              <w:t>are</w:t>
            </w:r>
            <w:r w:rsidR="00FD083E">
              <w:t xml:space="preserve"> </w:t>
            </w:r>
            <w:r>
              <w:t>intended</w:t>
            </w:r>
            <w:r w:rsidR="00FD083E">
              <w:t xml:space="preserve"> </w:t>
            </w:r>
            <w:r>
              <w:t>to</w:t>
            </w:r>
            <w:r w:rsidR="00FD083E">
              <w:t xml:space="preserve"> </w:t>
            </w:r>
            <w:r>
              <w:t>be</w:t>
            </w:r>
            <w:r w:rsidR="00FD083E">
              <w:t xml:space="preserve"> </w:t>
            </w:r>
            <w:r>
              <w:t>recognizable</w:t>
            </w:r>
            <w:r w:rsidR="00FD083E">
              <w:t xml:space="preserve"> </w:t>
            </w:r>
            <w:r>
              <w:t>as</w:t>
            </w:r>
            <w:r w:rsidR="00FD083E">
              <w:t xml:space="preserve"> </w:t>
            </w:r>
            <w:r>
              <w:t>compared</w:t>
            </w:r>
            <w:r w:rsidR="00FD083E">
              <w:t xml:space="preserve"> </w:t>
            </w:r>
            <w:r>
              <w:t>to</w:t>
            </w:r>
            <w:r w:rsidR="00FD083E">
              <w:t xml:space="preserve"> </w:t>
            </w:r>
            <w:r>
              <w:t>those</w:t>
            </w:r>
            <w:r w:rsidR="00FD083E">
              <w:t xml:space="preserve"> </w:t>
            </w:r>
            <w:r>
              <w:t>in</w:t>
            </w:r>
            <w:r w:rsidR="00FD083E">
              <w:t xml:space="preserve"> </w:t>
            </w:r>
            <w:r>
              <w:t>the</w:t>
            </w:r>
            <w:r w:rsidR="00FD083E">
              <w:t xml:space="preserve"> </w:t>
            </w:r>
            <w:r>
              <w:t>HMIS</w:t>
            </w:r>
            <w:r w:rsidR="00FD083E">
              <w:t xml:space="preserve"> </w:t>
            </w:r>
            <w:r>
              <w:t>Data</w:t>
            </w:r>
            <w:r w:rsidR="00FD083E">
              <w:t xml:space="preserve"> </w:t>
            </w:r>
            <w:r>
              <w:t>Dictionary,</w:t>
            </w:r>
            <w:r w:rsidR="00FD083E">
              <w:t xml:space="preserve"> </w:t>
            </w:r>
            <w:r>
              <w:t>many</w:t>
            </w:r>
            <w:r w:rsidR="00FD083E">
              <w:t xml:space="preserve"> </w:t>
            </w:r>
            <w:r w:rsidRPr="00980FA1">
              <w:t>have</w:t>
            </w:r>
            <w:r w:rsidR="00FD083E">
              <w:t xml:space="preserve"> </w:t>
            </w:r>
            <w:r w:rsidRPr="00980FA1">
              <w:t>been</w:t>
            </w:r>
            <w:r w:rsidR="00FD083E">
              <w:t xml:space="preserve"> </w:t>
            </w:r>
            <w:r w:rsidRPr="00980FA1">
              <w:t>shortened.</w:t>
            </w:r>
            <w:r w:rsidR="00FD083E">
              <w:t xml:space="preserve">  </w:t>
            </w:r>
            <w:r>
              <w:t>For</w:t>
            </w:r>
            <w:r w:rsidR="00FD083E">
              <w:t xml:space="preserve"> </w:t>
            </w:r>
            <w:r>
              <w:t>example,</w:t>
            </w:r>
            <w:r w:rsidR="00FD083E">
              <w:t xml:space="preserve"> </w:t>
            </w:r>
            <w:r>
              <w:t>the</w:t>
            </w:r>
            <w:r w:rsidR="00FD083E">
              <w:t xml:space="preserve"> </w:t>
            </w:r>
            <w:r>
              <w:t>field</w:t>
            </w:r>
            <w:r w:rsidR="00FD083E">
              <w:t xml:space="preserve"> </w:t>
            </w:r>
            <w:r>
              <w:t>for</w:t>
            </w:r>
            <w:r w:rsidR="00FD083E">
              <w:t xml:space="preserve"> </w:t>
            </w:r>
            <w:r>
              <w:t>a</w:t>
            </w:r>
            <w:r w:rsidR="00FD083E">
              <w:t xml:space="preserve"> </w:t>
            </w:r>
            <w:r>
              <w:t>client’s</w:t>
            </w:r>
            <w:r w:rsidR="00FD083E">
              <w:t xml:space="preserve"> </w:t>
            </w:r>
            <w:r>
              <w:t>date</w:t>
            </w:r>
            <w:r w:rsidR="00FD083E">
              <w:t xml:space="preserve"> </w:t>
            </w:r>
            <w:r>
              <w:t>of</w:t>
            </w:r>
            <w:r w:rsidR="00FD083E">
              <w:t xml:space="preserve"> </w:t>
            </w:r>
            <w:r>
              <w:t>birth</w:t>
            </w:r>
            <w:r w:rsidR="00FD083E">
              <w:t xml:space="preserve"> </w:t>
            </w:r>
            <w:r>
              <w:t>is</w:t>
            </w:r>
            <w:r w:rsidR="00FD083E">
              <w:t xml:space="preserve"> </w:t>
            </w:r>
            <w:r>
              <w:t>named</w:t>
            </w:r>
            <w:r w:rsidR="00FD083E">
              <w:t xml:space="preserve"> </w:t>
            </w:r>
            <w:r>
              <w:t>DOB.</w:t>
            </w:r>
          </w:p>
        </w:tc>
      </w:tr>
      <w:tr w:rsidR="00B01559" w:rsidRPr="00980FA1" w14:paraId="039A601A" w14:textId="77777777" w:rsidTr="00BE02C6">
        <w:trPr>
          <w:cantSplit/>
        </w:trPr>
        <w:tc>
          <w:tcPr>
            <w:cnfStyle w:val="001000000000" w:firstRow="0" w:lastRow="0" w:firstColumn="1" w:lastColumn="0" w:oddVBand="0" w:evenVBand="0" w:oddHBand="0" w:evenHBand="0" w:firstRowFirstColumn="0" w:firstRowLastColumn="0" w:lastRowFirstColumn="0" w:lastRowLastColumn="0"/>
            <w:tcW w:w="985" w:type="dxa"/>
          </w:tcPr>
          <w:p w14:paraId="4FA426A0" w14:textId="77777777" w:rsidR="00B01559" w:rsidRPr="00980FA1" w:rsidRDefault="00B01559" w:rsidP="00BE02C6">
            <w:r>
              <w:t>Type</w:t>
            </w:r>
          </w:p>
        </w:tc>
        <w:tc>
          <w:tcPr>
            <w:tcW w:w="8365" w:type="dxa"/>
          </w:tcPr>
          <w:p w14:paraId="676AB478" w14:textId="6F216CC6" w:rsidR="00B01559" w:rsidRPr="00980FA1" w:rsidRDefault="00B01559" w:rsidP="00BE02C6">
            <w:pPr>
              <w:cnfStyle w:val="000000000000" w:firstRow="0" w:lastRow="0" w:firstColumn="0" w:lastColumn="0" w:oddVBand="0" w:evenVBand="0" w:oddHBand="0" w:evenHBand="0" w:firstRowFirstColumn="0" w:firstRowLastColumn="0" w:lastRowFirstColumn="0" w:lastRowLastColumn="0"/>
            </w:pPr>
            <w:r>
              <w:t>The</w:t>
            </w:r>
            <w:r w:rsidR="00FD083E">
              <w:t xml:space="preserve"> </w:t>
            </w:r>
            <w:r>
              <w:t>data</w:t>
            </w:r>
            <w:r w:rsidR="00FD083E">
              <w:t xml:space="preserve"> </w:t>
            </w:r>
            <w:r>
              <w:t>type</w:t>
            </w:r>
            <w:r w:rsidR="00FD083E">
              <w:t xml:space="preserve"> </w:t>
            </w:r>
            <w:r>
              <w:t>for</w:t>
            </w:r>
            <w:r w:rsidR="00FD083E">
              <w:t xml:space="preserve"> </w:t>
            </w:r>
            <w:r>
              <w:t>the</w:t>
            </w:r>
            <w:r w:rsidR="00FD083E">
              <w:t xml:space="preserve"> </w:t>
            </w:r>
            <w:r>
              <w:t>field.</w:t>
            </w:r>
            <w:r w:rsidR="00FD083E">
              <w:t xml:space="preserve">  </w:t>
            </w:r>
            <w:r>
              <w:t>The</w:t>
            </w:r>
            <w:r w:rsidR="00FD083E">
              <w:t xml:space="preserve"> </w:t>
            </w:r>
            <w:r>
              <w:t>types</w:t>
            </w:r>
            <w:r w:rsidR="00FD083E">
              <w:t xml:space="preserve"> </w:t>
            </w:r>
            <w:r>
              <w:t>included</w:t>
            </w:r>
            <w:r w:rsidR="00FD083E">
              <w:t xml:space="preserve"> </w:t>
            </w:r>
            <w:r>
              <w:t>are</w:t>
            </w:r>
            <w:r w:rsidR="00FD083E">
              <w:t xml:space="preserve"> </w:t>
            </w:r>
            <w:r>
              <w:t>defined</w:t>
            </w:r>
            <w:r w:rsidR="00FD083E">
              <w:t xml:space="preserve"> </w:t>
            </w:r>
            <w:r>
              <w:t>in</w:t>
            </w:r>
            <w:r w:rsidR="00FD083E">
              <w:t xml:space="preserve"> </w:t>
            </w:r>
            <w:r>
              <w:t>the</w:t>
            </w:r>
            <w:r w:rsidR="00FD083E">
              <w:t xml:space="preserve"> </w:t>
            </w:r>
            <w:r>
              <w:t>next</w:t>
            </w:r>
            <w:r w:rsidR="00FD083E">
              <w:t xml:space="preserve"> </w:t>
            </w:r>
            <w:r>
              <w:t>section.</w:t>
            </w:r>
          </w:p>
        </w:tc>
      </w:tr>
      <w:tr w:rsidR="00B01559" w:rsidRPr="00980FA1" w14:paraId="0B936D31" w14:textId="77777777" w:rsidTr="00BE02C6">
        <w:trPr>
          <w:cantSplit/>
        </w:trPr>
        <w:tc>
          <w:tcPr>
            <w:cnfStyle w:val="001000000000" w:firstRow="0" w:lastRow="0" w:firstColumn="1" w:lastColumn="0" w:oddVBand="0" w:evenVBand="0" w:oddHBand="0" w:evenHBand="0" w:firstRowFirstColumn="0" w:firstRowLastColumn="0" w:lastRowFirstColumn="0" w:lastRowLastColumn="0"/>
            <w:tcW w:w="985" w:type="dxa"/>
          </w:tcPr>
          <w:p w14:paraId="54656643" w14:textId="77777777" w:rsidR="00B01559" w:rsidRDefault="00B01559" w:rsidP="00BE02C6">
            <w:r>
              <w:lastRenderedPageBreak/>
              <w:t>List</w:t>
            </w:r>
          </w:p>
        </w:tc>
        <w:tc>
          <w:tcPr>
            <w:tcW w:w="8365" w:type="dxa"/>
          </w:tcPr>
          <w:p w14:paraId="5111079C" w14:textId="73953F16" w:rsidR="00B01559" w:rsidRDefault="00B01559" w:rsidP="00BE02C6">
            <w:pPr>
              <w:cnfStyle w:val="000000000000" w:firstRow="0" w:lastRow="0" w:firstColumn="0" w:lastColumn="0" w:oddVBand="0" w:evenVBand="0" w:oddHBand="0" w:evenHBand="0" w:firstRowFirstColumn="0" w:firstRowLastColumn="0" w:lastRowFirstColumn="0" w:lastRowLastColumn="0"/>
            </w:pPr>
            <w:r>
              <w:t>Fields</w:t>
            </w:r>
            <w:r w:rsidR="00FD083E">
              <w:t xml:space="preserve"> </w:t>
            </w:r>
            <w:r>
              <w:t>that</w:t>
            </w:r>
            <w:r w:rsidR="00FD083E">
              <w:t xml:space="preserve"> </w:t>
            </w:r>
            <w:r>
              <w:t>have</w:t>
            </w:r>
            <w:r w:rsidR="00FD083E">
              <w:t xml:space="preserve"> </w:t>
            </w:r>
            <w:r>
              <w:t>response</w:t>
            </w:r>
            <w:r w:rsidR="00FD083E">
              <w:t xml:space="preserve"> </w:t>
            </w:r>
            <w:r>
              <w:t>categories</w:t>
            </w:r>
            <w:r w:rsidR="00FD083E">
              <w:t xml:space="preserve"> </w:t>
            </w:r>
            <w:r>
              <w:t>defined</w:t>
            </w:r>
            <w:r w:rsidR="00FD083E">
              <w:t xml:space="preserve"> </w:t>
            </w:r>
            <w:r>
              <w:t>in</w:t>
            </w:r>
            <w:r w:rsidR="00FD083E">
              <w:t xml:space="preserve"> </w:t>
            </w:r>
            <w:r>
              <w:t>the</w:t>
            </w:r>
            <w:r w:rsidR="00FD083E">
              <w:t xml:space="preserve"> </w:t>
            </w:r>
            <w:r>
              <w:t>HMIS</w:t>
            </w:r>
            <w:r w:rsidR="00FD083E">
              <w:t xml:space="preserve"> </w:t>
            </w:r>
            <w:r>
              <w:t>Data</w:t>
            </w:r>
            <w:r w:rsidR="00FD083E">
              <w:t xml:space="preserve"> </w:t>
            </w:r>
            <w:r>
              <w:t>Dictionary</w:t>
            </w:r>
            <w:r w:rsidR="00FD083E">
              <w:t xml:space="preserve"> </w:t>
            </w:r>
            <w:r>
              <w:t>or</w:t>
            </w:r>
            <w:r w:rsidR="00FD083E">
              <w:t xml:space="preserve"> </w:t>
            </w:r>
            <w:r>
              <w:t>in</w:t>
            </w:r>
            <w:r w:rsidR="00FD083E">
              <w:t xml:space="preserve"> </w:t>
            </w:r>
            <w:r>
              <w:t>this</w:t>
            </w:r>
            <w:r w:rsidR="00FD083E">
              <w:t xml:space="preserve"> </w:t>
            </w:r>
            <w:r>
              <w:t>document</w:t>
            </w:r>
            <w:r w:rsidR="00FD083E">
              <w:t xml:space="preserve"> </w:t>
            </w:r>
            <w:r>
              <w:t>will</w:t>
            </w:r>
            <w:r w:rsidR="00FD083E">
              <w:t xml:space="preserve"> </w:t>
            </w:r>
            <w:r>
              <w:t>have</w:t>
            </w:r>
            <w:r w:rsidR="00FD083E">
              <w:t xml:space="preserve"> </w:t>
            </w:r>
            <w:r>
              <w:t>a</w:t>
            </w:r>
            <w:r w:rsidR="00FD083E">
              <w:t xml:space="preserve"> </w:t>
            </w:r>
            <w:r>
              <w:t>list</w:t>
            </w:r>
            <w:r w:rsidR="00FD083E">
              <w:t xml:space="preserve"> </w:t>
            </w:r>
            <w:r>
              <w:t>number</w:t>
            </w:r>
            <w:r w:rsidR="00FD083E">
              <w:t xml:space="preserve"> </w:t>
            </w:r>
            <w:r>
              <w:t>in</w:t>
            </w:r>
            <w:r w:rsidR="00FD083E">
              <w:t xml:space="preserve"> </w:t>
            </w:r>
            <w:r>
              <w:t>this</w:t>
            </w:r>
            <w:r w:rsidR="00FD083E">
              <w:t xml:space="preserve"> </w:t>
            </w:r>
            <w:r>
              <w:t>column.</w:t>
            </w:r>
            <w:r w:rsidR="00FD083E">
              <w:t xml:space="preserve">  </w:t>
            </w:r>
            <w:r>
              <w:t>List</w:t>
            </w:r>
            <w:r w:rsidR="00FD083E">
              <w:t xml:space="preserve"> </w:t>
            </w:r>
            <w:r>
              <w:t>numbers</w:t>
            </w:r>
            <w:r w:rsidR="00FD083E">
              <w:t xml:space="preserve"> </w:t>
            </w:r>
            <w:r>
              <w:t>are</w:t>
            </w:r>
            <w:r w:rsidR="00FD083E">
              <w:t xml:space="preserve"> </w:t>
            </w:r>
            <w:r>
              <w:t>hyperlinked</w:t>
            </w:r>
            <w:r w:rsidR="00FD083E">
              <w:t xml:space="preserve"> </w:t>
            </w:r>
            <w:r>
              <w:t>to</w:t>
            </w:r>
            <w:r w:rsidR="00FD083E">
              <w:t xml:space="preserve"> </w:t>
            </w:r>
            <w:hyperlink w:anchor="_Appendix_B_-_1" w:history="1">
              <w:r w:rsidRPr="00421F79">
                <w:rPr>
                  <w:rStyle w:val="Hyperlink"/>
                </w:rPr>
                <w:t>Appendix</w:t>
              </w:r>
              <w:r w:rsidR="00FD083E">
                <w:rPr>
                  <w:rStyle w:val="Hyperlink"/>
                </w:rPr>
                <w:t xml:space="preserve"> </w:t>
              </w:r>
              <w:r w:rsidRPr="00421F79">
                <w:rPr>
                  <w:rStyle w:val="Hyperlink"/>
                </w:rPr>
                <w:t>B</w:t>
              </w:r>
            </w:hyperlink>
            <w:r>
              <w:t>,</w:t>
            </w:r>
            <w:r w:rsidR="00FD083E">
              <w:t xml:space="preserve"> </w:t>
            </w:r>
            <w:r>
              <w:t>which</w:t>
            </w:r>
            <w:r w:rsidR="00FD083E">
              <w:t xml:space="preserve"> </w:t>
            </w:r>
            <w:r>
              <w:t>includes</w:t>
            </w:r>
            <w:r w:rsidR="00FD083E">
              <w:t xml:space="preserve"> </w:t>
            </w:r>
            <w:r>
              <w:t>all</w:t>
            </w:r>
            <w:r w:rsidR="00FD083E">
              <w:t xml:space="preserve"> </w:t>
            </w:r>
            <w:r>
              <w:t>of</w:t>
            </w:r>
            <w:r w:rsidR="00FD083E">
              <w:t xml:space="preserve"> </w:t>
            </w:r>
            <w:r>
              <w:t>the</w:t>
            </w:r>
            <w:r w:rsidR="00FD083E">
              <w:t xml:space="preserve"> </w:t>
            </w:r>
            <w:r>
              <w:t>lists</w:t>
            </w:r>
            <w:r w:rsidR="00FD083E">
              <w:t xml:space="preserve"> </w:t>
            </w:r>
            <w:r>
              <w:t>by</w:t>
            </w:r>
            <w:r w:rsidR="00FD083E">
              <w:t xml:space="preserve"> </w:t>
            </w:r>
            <w:r>
              <w:t>number</w:t>
            </w:r>
            <w:r w:rsidR="00FD083E">
              <w:t xml:space="preserve"> </w:t>
            </w:r>
            <w:r>
              <w:t>with</w:t>
            </w:r>
            <w:r w:rsidR="00FD083E">
              <w:t xml:space="preserve"> </w:t>
            </w:r>
            <w:r>
              <w:t>data</w:t>
            </w:r>
            <w:r w:rsidR="00FD083E">
              <w:t xml:space="preserve"> </w:t>
            </w:r>
            <w:r>
              <w:t>exchange</w:t>
            </w:r>
            <w:r w:rsidR="00FD083E">
              <w:t xml:space="preserve"> </w:t>
            </w:r>
            <w:r>
              <w:t>values</w:t>
            </w:r>
            <w:r w:rsidR="00FD083E">
              <w:t xml:space="preserve"> </w:t>
            </w:r>
            <w:r>
              <w:t>and</w:t>
            </w:r>
            <w:r w:rsidR="00FD083E">
              <w:t xml:space="preserve"> </w:t>
            </w:r>
            <w:r>
              <w:t>text</w:t>
            </w:r>
            <w:r w:rsidR="00FD083E">
              <w:t xml:space="preserve"> </w:t>
            </w:r>
            <w:r>
              <w:t>equivalents.</w:t>
            </w:r>
            <w:r w:rsidR="00FD083E">
              <w:t xml:space="preserve"> </w:t>
            </w:r>
          </w:p>
          <w:p w14:paraId="155DBB66" w14:textId="77777777" w:rsidR="00B01559" w:rsidRDefault="00B01559" w:rsidP="00BE02C6">
            <w:pPr>
              <w:cnfStyle w:val="000000000000" w:firstRow="0" w:lastRow="0" w:firstColumn="0" w:lastColumn="0" w:oddVBand="0" w:evenVBand="0" w:oddHBand="0" w:evenHBand="0" w:firstRowFirstColumn="0" w:firstRowLastColumn="0" w:lastRowFirstColumn="0" w:lastRowLastColumn="0"/>
            </w:pPr>
          </w:p>
          <w:p w14:paraId="47EAF5B8" w14:textId="1BF2EDDC" w:rsidR="00B01559" w:rsidRDefault="00B01559" w:rsidP="00BE02C6">
            <w:pPr>
              <w:cnfStyle w:val="000000000000" w:firstRow="0" w:lastRow="0" w:firstColumn="0" w:lastColumn="0" w:oddVBand="0" w:evenVBand="0" w:oddHBand="0" w:evenHBand="0" w:firstRowFirstColumn="0" w:firstRowLastColumn="0" w:lastRowFirstColumn="0" w:lastRowLastColumn="0"/>
            </w:pPr>
            <w:r>
              <w:t>Lists</w:t>
            </w:r>
            <w:r w:rsidR="00FD083E">
              <w:t xml:space="preserve"> </w:t>
            </w:r>
            <w:r>
              <w:t>that</w:t>
            </w:r>
            <w:r w:rsidR="00FD083E">
              <w:t xml:space="preserve"> </w:t>
            </w:r>
            <w:r>
              <w:t>are</w:t>
            </w:r>
            <w:r w:rsidR="00FD083E">
              <w:t xml:space="preserve"> </w:t>
            </w:r>
            <w:r>
              <w:t>specific</w:t>
            </w:r>
            <w:r w:rsidR="00FD083E">
              <w:t xml:space="preserve"> </w:t>
            </w:r>
            <w:r>
              <w:t>to</w:t>
            </w:r>
            <w:r w:rsidR="00FD083E">
              <w:t xml:space="preserve"> </w:t>
            </w:r>
            <w:r>
              <w:t>the</w:t>
            </w:r>
            <w:r w:rsidR="00FD083E">
              <w:t xml:space="preserve"> </w:t>
            </w:r>
            <w:r>
              <w:t>HMIS</w:t>
            </w:r>
            <w:r w:rsidR="00FD083E">
              <w:t xml:space="preserve"> </w:t>
            </w:r>
            <w:r>
              <w:t>CSV</w:t>
            </w:r>
            <w:r w:rsidR="00FD083E">
              <w:t xml:space="preserve"> </w:t>
            </w:r>
            <w:r>
              <w:t>export</w:t>
            </w:r>
            <w:r w:rsidR="00FD083E">
              <w:t xml:space="preserve"> </w:t>
            </w:r>
            <w:r>
              <w:t>have</w:t>
            </w:r>
            <w:r w:rsidR="00FD083E">
              <w:t xml:space="preserve"> </w:t>
            </w:r>
            <w:r>
              <w:t>two-part</w:t>
            </w:r>
            <w:r w:rsidR="00FD083E">
              <w:t xml:space="preserve"> </w:t>
            </w:r>
            <w:r>
              <w:t>list</w:t>
            </w:r>
            <w:r w:rsidR="00FD083E">
              <w:t xml:space="preserve"> </w:t>
            </w:r>
            <w:r>
              <w:t>numbers</w:t>
            </w:r>
            <w:r w:rsidR="00FD083E">
              <w:t xml:space="preserve"> </w:t>
            </w:r>
            <w:r>
              <w:t>that</w:t>
            </w:r>
            <w:r w:rsidR="00FD083E">
              <w:t xml:space="preserve"> </w:t>
            </w:r>
            <w:r>
              <w:t>begin</w:t>
            </w:r>
            <w:r w:rsidR="00FD083E">
              <w:t xml:space="preserve"> </w:t>
            </w:r>
            <w:r>
              <w:t>with</w:t>
            </w:r>
            <w:r w:rsidR="00FD083E">
              <w:t xml:space="preserve"> </w:t>
            </w:r>
            <w:r>
              <w:t>1;</w:t>
            </w:r>
            <w:r w:rsidR="00FD083E">
              <w:t xml:space="preserve"> </w:t>
            </w:r>
            <w:r>
              <w:t>the</w:t>
            </w:r>
            <w:r w:rsidR="00FD083E">
              <w:t xml:space="preserve"> </w:t>
            </w:r>
            <w:r>
              <w:t>second</w:t>
            </w:r>
            <w:r w:rsidR="00FD083E">
              <w:t xml:space="preserve"> </w:t>
            </w:r>
            <w:r>
              <w:t>part</w:t>
            </w:r>
            <w:r w:rsidR="00FD083E">
              <w:t xml:space="preserve"> </w:t>
            </w:r>
            <w:r>
              <w:t>is</w:t>
            </w:r>
            <w:r w:rsidR="00FD083E">
              <w:t xml:space="preserve"> </w:t>
            </w:r>
            <w:r>
              <w:t>sequential.</w:t>
            </w:r>
            <w:r w:rsidR="00FD083E">
              <w:t xml:space="preserve">  </w:t>
            </w:r>
            <w:r>
              <w:t>For</w:t>
            </w:r>
            <w:r w:rsidR="00FD083E">
              <w:t xml:space="preserve"> </w:t>
            </w:r>
            <w:r>
              <w:t>example,</w:t>
            </w:r>
            <w:r w:rsidR="00FD083E">
              <w:t xml:space="preserve"> </w:t>
            </w:r>
            <w:r>
              <w:t>the</w:t>
            </w:r>
            <w:r w:rsidR="00FD083E">
              <w:t xml:space="preserve"> </w:t>
            </w:r>
            <w:r>
              <w:t>list</w:t>
            </w:r>
            <w:r w:rsidR="00FD083E">
              <w:t xml:space="preserve"> </w:t>
            </w:r>
            <w:r>
              <w:t>for</w:t>
            </w:r>
            <w:r w:rsidR="00FD083E">
              <w:t xml:space="preserve"> </w:t>
            </w:r>
            <w:r w:rsidRPr="00C96D3F">
              <w:rPr>
                <w:i/>
              </w:rPr>
              <w:t>ExportPeriodType</w:t>
            </w:r>
            <w:r>
              <w:t>,</w:t>
            </w:r>
            <w:r w:rsidR="00FD083E">
              <w:t xml:space="preserve"> </w:t>
            </w:r>
            <w:r>
              <w:t>which</w:t>
            </w:r>
            <w:r w:rsidR="00FD083E">
              <w:t xml:space="preserve"> </w:t>
            </w:r>
            <w:r>
              <w:t>is</w:t>
            </w:r>
            <w:r w:rsidR="00FD083E">
              <w:t xml:space="preserve"> </w:t>
            </w:r>
            <w:r>
              <w:t>used</w:t>
            </w:r>
            <w:r w:rsidR="00FD083E">
              <w:t xml:space="preserve"> </w:t>
            </w:r>
            <w:r>
              <w:t>in</w:t>
            </w:r>
            <w:r w:rsidR="00FD083E">
              <w:t xml:space="preserve"> </w:t>
            </w:r>
            <w:r>
              <w:t>Export.csv,</w:t>
            </w:r>
            <w:r w:rsidR="00FD083E">
              <w:t xml:space="preserve"> </w:t>
            </w:r>
            <w:r>
              <w:t>has</w:t>
            </w:r>
            <w:r w:rsidR="00FD083E">
              <w:t xml:space="preserve"> </w:t>
            </w:r>
            <w:r>
              <w:t>a</w:t>
            </w:r>
            <w:r w:rsidR="00FD083E">
              <w:t xml:space="preserve"> </w:t>
            </w:r>
            <w:r>
              <w:t>list</w:t>
            </w:r>
            <w:r w:rsidR="00FD083E">
              <w:t xml:space="preserve"> </w:t>
            </w:r>
            <w:r>
              <w:t>number</w:t>
            </w:r>
            <w:r w:rsidR="00FD083E">
              <w:t xml:space="preserve"> </w:t>
            </w:r>
            <w:r>
              <w:t>of</w:t>
            </w:r>
            <w:r w:rsidR="00FD083E">
              <w:t xml:space="preserve"> </w:t>
            </w:r>
            <w:r>
              <w:t>1.1.</w:t>
            </w:r>
            <w:r w:rsidR="00FD083E">
              <w:t xml:space="preserve">  </w:t>
            </w:r>
          </w:p>
          <w:p w14:paraId="1BE1807E" w14:textId="77777777" w:rsidR="00B01559" w:rsidRDefault="00B01559" w:rsidP="00BE02C6">
            <w:pPr>
              <w:cnfStyle w:val="000000000000" w:firstRow="0" w:lastRow="0" w:firstColumn="0" w:lastColumn="0" w:oddVBand="0" w:evenVBand="0" w:oddHBand="0" w:evenHBand="0" w:firstRowFirstColumn="0" w:firstRowLastColumn="0" w:lastRowFirstColumn="0" w:lastRowLastColumn="0"/>
            </w:pPr>
          </w:p>
          <w:p w14:paraId="350B23C9" w14:textId="20C1323C" w:rsidR="00B01559" w:rsidRDefault="00B01559" w:rsidP="00BE02C6">
            <w:pPr>
              <w:cnfStyle w:val="000000000000" w:firstRow="0" w:lastRow="0" w:firstColumn="0" w:lastColumn="0" w:oddVBand="0" w:evenVBand="0" w:oddHBand="0" w:evenHBand="0" w:firstRowFirstColumn="0" w:firstRowLastColumn="0" w:lastRowFirstColumn="0" w:lastRowLastColumn="0"/>
            </w:pPr>
            <w:r>
              <w:t>The</w:t>
            </w:r>
            <w:r w:rsidR="00FD083E">
              <w:t xml:space="preserve"> </w:t>
            </w:r>
            <w:r>
              <w:t>two</w:t>
            </w:r>
            <w:r w:rsidR="00FD083E">
              <w:t xml:space="preserve"> </w:t>
            </w:r>
            <w:r>
              <w:t>most</w:t>
            </w:r>
            <w:r w:rsidR="00FD083E">
              <w:t xml:space="preserve"> </w:t>
            </w:r>
            <w:r>
              <w:t>frequently</w:t>
            </w:r>
            <w:r w:rsidR="00FD083E">
              <w:t xml:space="preserve"> </w:t>
            </w:r>
            <w:r>
              <w:t>used</w:t>
            </w:r>
            <w:r w:rsidR="00FD083E">
              <w:t xml:space="preserve"> </w:t>
            </w:r>
            <w:r>
              <w:t>lists</w:t>
            </w:r>
            <w:r w:rsidR="00FD083E">
              <w:t xml:space="preserve"> </w:t>
            </w:r>
            <w:r>
              <w:t>(No/Yes/Missing)</w:t>
            </w:r>
            <w:r w:rsidR="00FD083E">
              <w:t xml:space="preserve"> </w:t>
            </w:r>
            <w:r>
              <w:t>and</w:t>
            </w:r>
            <w:r w:rsidR="00FD083E">
              <w:t xml:space="preserve"> </w:t>
            </w:r>
            <w:r>
              <w:t>(No/Yes/Client</w:t>
            </w:r>
            <w:r w:rsidR="00FD083E">
              <w:t xml:space="preserve"> </w:t>
            </w:r>
            <w:r>
              <w:t>doesn’t</w:t>
            </w:r>
            <w:r w:rsidR="00FD083E">
              <w:t xml:space="preserve"> </w:t>
            </w:r>
            <w:r>
              <w:t>know/Client</w:t>
            </w:r>
            <w:r w:rsidR="00FD083E">
              <w:t xml:space="preserve"> </w:t>
            </w:r>
            <w:r>
              <w:t>refused/Missing)</w:t>
            </w:r>
            <w:r w:rsidR="00FD083E">
              <w:t xml:space="preserve"> </w:t>
            </w:r>
            <w:r>
              <w:t>are</w:t>
            </w:r>
            <w:r w:rsidR="00FD083E">
              <w:t xml:space="preserve"> </w:t>
            </w:r>
            <w:r>
              <w:t>numbered</w:t>
            </w:r>
            <w:r w:rsidR="00FD083E">
              <w:t xml:space="preserve"> </w:t>
            </w:r>
            <w:r>
              <w:t>1.7</w:t>
            </w:r>
            <w:r w:rsidR="00FD083E">
              <w:t xml:space="preserve"> </w:t>
            </w:r>
            <w:r>
              <w:t>and</w:t>
            </w:r>
            <w:r w:rsidR="00FD083E">
              <w:t xml:space="preserve"> </w:t>
            </w:r>
            <w:r>
              <w:t>1.8</w:t>
            </w:r>
            <w:r w:rsidR="00FD083E">
              <w:t xml:space="preserve"> </w:t>
            </w:r>
            <w:r>
              <w:t>respectively</w:t>
            </w:r>
            <w:r w:rsidR="00FD083E">
              <w:t xml:space="preserve"> </w:t>
            </w:r>
            <w:r>
              <w:t>rather</w:t>
            </w:r>
            <w:r w:rsidR="00FD083E">
              <w:t xml:space="preserve"> </w:t>
            </w:r>
            <w:r>
              <w:t>than</w:t>
            </w:r>
            <w:r w:rsidR="00FD083E">
              <w:t xml:space="preserve"> </w:t>
            </w:r>
            <w:r>
              <w:t>re-defining</w:t>
            </w:r>
            <w:r w:rsidR="00FD083E">
              <w:t xml:space="preserve"> </w:t>
            </w:r>
            <w:r>
              <w:t>them</w:t>
            </w:r>
            <w:r w:rsidR="00FD083E">
              <w:t xml:space="preserve"> </w:t>
            </w:r>
            <w:r>
              <w:t>for</w:t>
            </w:r>
            <w:r w:rsidR="00FD083E">
              <w:t xml:space="preserve"> </w:t>
            </w:r>
            <w:r>
              <w:t>each</w:t>
            </w:r>
            <w:r w:rsidR="00FD083E">
              <w:t xml:space="preserve"> </w:t>
            </w:r>
            <w:r>
              <w:t>field</w:t>
            </w:r>
            <w:r w:rsidR="00FD083E">
              <w:t xml:space="preserve"> </w:t>
            </w:r>
            <w:r>
              <w:t>in</w:t>
            </w:r>
            <w:r w:rsidR="00FD083E">
              <w:t xml:space="preserve"> </w:t>
            </w:r>
            <w:r>
              <w:t>which</w:t>
            </w:r>
            <w:r w:rsidR="00FD083E">
              <w:t xml:space="preserve"> </w:t>
            </w:r>
            <w:r>
              <w:t>they</w:t>
            </w:r>
            <w:r w:rsidR="00FD083E">
              <w:t xml:space="preserve"> </w:t>
            </w:r>
            <w:r>
              <w:t>appear.</w:t>
            </w:r>
          </w:p>
          <w:p w14:paraId="0768B0D6" w14:textId="77777777" w:rsidR="00B01559" w:rsidRDefault="00B01559" w:rsidP="00BE02C6">
            <w:pPr>
              <w:cnfStyle w:val="000000000000" w:firstRow="0" w:lastRow="0" w:firstColumn="0" w:lastColumn="0" w:oddVBand="0" w:evenVBand="0" w:oddHBand="0" w:evenHBand="0" w:firstRowFirstColumn="0" w:firstRowLastColumn="0" w:lastRowFirstColumn="0" w:lastRowLastColumn="0"/>
            </w:pPr>
          </w:p>
          <w:p w14:paraId="5654BAE9" w14:textId="219143E3" w:rsidR="00B01559" w:rsidRDefault="00B01559" w:rsidP="00BE02C6">
            <w:pPr>
              <w:cnfStyle w:val="000000000000" w:firstRow="0" w:lastRow="0" w:firstColumn="0" w:lastColumn="0" w:oddVBand="0" w:evenVBand="0" w:oddHBand="0" w:evenHBand="0" w:firstRowFirstColumn="0" w:firstRowLastColumn="0" w:lastRowFirstColumn="0" w:lastRowLastColumn="0"/>
            </w:pPr>
            <w:r>
              <w:t>Other</w:t>
            </w:r>
            <w:r w:rsidR="00FD083E">
              <w:t xml:space="preserve"> </w:t>
            </w:r>
            <w:r>
              <w:t>lists</w:t>
            </w:r>
            <w:r w:rsidR="00FD083E">
              <w:t xml:space="preserve"> </w:t>
            </w:r>
            <w:r>
              <w:t>are</w:t>
            </w:r>
            <w:r w:rsidR="00FD083E">
              <w:t xml:space="preserve"> </w:t>
            </w:r>
            <w:r>
              <w:t>numbered</w:t>
            </w:r>
            <w:r w:rsidR="00FD083E">
              <w:t xml:space="preserve"> </w:t>
            </w:r>
            <w:r>
              <w:t>to</w:t>
            </w:r>
            <w:r w:rsidR="00FD083E">
              <w:t xml:space="preserve"> </w:t>
            </w:r>
            <w:r>
              <w:t>correspond</w:t>
            </w:r>
            <w:r w:rsidR="00FD083E">
              <w:t xml:space="preserve"> </w:t>
            </w:r>
            <w:r>
              <w:t>to</w:t>
            </w:r>
            <w:r w:rsidR="00FD083E">
              <w:t xml:space="preserve"> </w:t>
            </w:r>
            <w:r>
              <w:t>the</w:t>
            </w:r>
            <w:r w:rsidR="00FD083E">
              <w:t xml:space="preserve"> </w:t>
            </w:r>
            <w:r>
              <w:t>DE#</w:t>
            </w:r>
            <w:r w:rsidR="00FD083E">
              <w:t xml:space="preserve"> </w:t>
            </w:r>
            <w:r>
              <w:t>for</w:t>
            </w:r>
            <w:r w:rsidR="00FD083E">
              <w:t xml:space="preserve"> </w:t>
            </w:r>
            <w:r>
              <w:t>the</w:t>
            </w:r>
            <w:r w:rsidR="00FD083E">
              <w:t xml:space="preserve"> </w:t>
            </w:r>
            <w:r>
              <w:t>field</w:t>
            </w:r>
            <w:r w:rsidR="00FD083E">
              <w:t xml:space="preserve"> </w:t>
            </w:r>
            <w:r>
              <w:t>in</w:t>
            </w:r>
            <w:r w:rsidR="00FD083E">
              <w:t xml:space="preserve"> </w:t>
            </w:r>
            <w:r>
              <w:t>which</w:t>
            </w:r>
            <w:r w:rsidR="00FD083E">
              <w:t xml:space="preserve"> </w:t>
            </w:r>
            <w:r>
              <w:t>they</w:t>
            </w:r>
            <w:r w:rsidR="00FD083E">
              <w:t xml:space="preserve"> </w:t>
            </w:r>
            <w:r>
              <w:t>first</w:t>
            </w:r>
            <w:r w:rsidR="00FD083E">
              <w:t xml:space="preserve"> </w:t>
            </w:r>
            <w:r>
              <w:t>appear</w:t>
            </w:r>
            <w:r w:rsidR="00FD083E">
              <w:t xml:space="preserve"> </w:t>
            </w:r>
            <w:r>
              <w:t>and</w:t>
            </w:r>
            <w:r w:rsidR="00FD083E">
              <w:t xml:space="preserve"> </w:t>
            </w:r>
            <w:r>
              <w:t>have</w:t>
            </w:r>
            <w:r w:rsidR="00FD083E">
              <w:t xml:space="preserve"> </w:t>
            </w:r>
            <w:r>
              <w:t>three-part</w:t>
            </w:r>
            <w:r w:rsidR="00FD083E">
              <w:t xml:space="preserve"> </w:t>
            </w:r>
            <w:r>
              <w:t>list</w:t>
            </w:r>
            <w:r w:rsidR="00FD083E">
              <w:t xml:space="preserve"> </w:t>
            </w:r>
            <w:r>
              <w:t>numbers,</w:t>
            </w:r>
            <w:r w:rsidR="00FD083E">
              <w:t xml:space="preserve"> </w:t>
            </w:r>
            <w:r>
              <w:t>e.g.,</w:t>
            </w:r>
            <w:r w:rsidR="00FD083E">
              <w:t xml:space="preserve"> </w:t>
            </w:r>
            <w:r>
              <w:t>the</w:t>
            </w:r>
            <w:r w:rsidR="00FD083E">
              <w:t xml:space="preserve"> </w:t>
            </w:r>
            <w:r>
              <w:t>list</w:t>
            </w:r>
            <w:r w:rsidR="00FD083E">
              <w:t xml:space="preserve"> </w:t>
            </w:r>
            <w:r>
              <w:t>for</w:t>
            </w:r>
            <w:r w:rsidR="00FD083E">
              <w:t xml:space="preserve"> </w:t>
            </w:r>
            <w:r>
              <w:t>the</w:t>
            </w:r>
            <w:r w:rsidR="00FD083E">
              <w:t xml:space="preserve"> </w:t>
            </w:r>
            <w:r>
              <w:t>date</w:t>
            </w:r>
            <w:r w:rsidR="00FD083E">
              <w:t xml:space="preserve"> </w:t>
            </w:r>
            <w:r>
              <w:t>of</w:t>
            </w:r>
            <w:r w:rsidR="00FD083E">
              <w:t xml:space="preserve"> </w:t>
            </w:r>
            <w:r>
              <w:t>birth</w:t>
            </w:r>
            <w:r w:rsidR="00FD083E">
              <w:t xml:space="preserve"> </w:t>
            </w:r>
            <w:r>
              <w:t>data</w:t>
            </w:r>
            <w:r w:rsidR="00FD083E">
              <w:t xml:space="preserve"> </w:t>
            </w:r>
            <w:r>
              <w:t>quality</w:t>
            </w:r>
            <w:r w:rsidR="00FD083E">
              <w:t xml:space="preserve"> </w:t>
            </w:r>
            <w:r>
              <w:t>field</w:t>
            </w:r>
            <w:r w:rsidR="00FD083E">
              <w:t xml:space="preserve"> </w:t>
            </w:r>
            <w:r>
              <w:t>is</w:t>
            </w:r>
            <w:r w:rsidR="00FD083E">
              <w:t xml:space="preserve"> </w:t>
            </w:r>
            <w:r>
              <w:t>numbered</w:t>
            </w:r>
            <w:r w:rsidR="00FD083E">
              <w:t xml:space="preserve"> </w:t>
            </w:r>
            <w:r>
              <w:t>3.3.2.</w:t>
            </w:r>
            <w:r w:rsidR="00FD083E">
              <w:t xml:space="preserve">  </w:t>
            </w:r>
          </w:p>
        </w:tc>
      </w:tr>
      <w:tr w:rsidR="00B01559" w:rsidRPr="00980FA1" w14:paraId="2B25B976" w14:textId="77777777" w:rsidTr="00BE02C6">
        <w:trPr>
          <w:cantSplit/>
        </w:trPr>
        <w:tc>
          <w:tcPr>
            <w:cnfStyle w:val="001000000000" w:firstRow="0" w:lastRow="0" w:firstColumn="1" w:lastColumn="0" w:oddVBand="0" w:evenVBand="0" w:oddHBand="0" w:evenHBand="0" w:firstRowFirstColumn="0" w:firstRowLastColumn="0" w:lastRowFirstColumn="0" w:lastRowLastColumn="0"/>
            <w:tcW w:w="985" w:type="dxa"/>
          </w:tcPr>
          <w:p w14:paraId="31D09D89" w14:textId="77777777" w:rsidR="00B01559" w:rsidRDefault="00B01559" w:rsidP="00BE02C6">
            <w:r>
              <w:t>Null</w:t>
            </w:r>
          </w:p>
        </w:tc>
        <w:tc>
          <w:tcPr>
            <w:tcW w:w="8365" w:type="dxa"/>
          </w:tcPr>
          <w:p w14:paraId="2B38551B" w14:textId="1CCFBD33" w:rsidR="00B01559" w:rsidRDefault="00B01559" w:rsidP="00BE02C6">
            <w:pPr>
              <w:cnfStyle w:val="000000000000" w:firstRow="0" w:lastRow="0" w:firstColumn="0" w:lastColumn="0" w:oddVBand="0" w:evenVBand="0" w:oddHBand="0" w:evenHBand="0" w:firstRowFirstColumn="0" w:firstRowLastColumn="0" w:lastRowFirstColumn="0" w:lastRowLastColumn="0"/>
            </w:pPr>
            <w:r>
              <w:t>Fields</w:t>
            </w:r>
            <w:r w:rsidR="00FD083E">
              <w:t xml:space="preserve"> </w:t>
            </w:r>
            <w:r>
              <w:t>that</w:t>
            </w:r>
            <w:r w:rsidR="00FD083E">
              <w:t xml:space="preserve"> </w:t>
            </w:r>
            <w:r>
              <w:t>may</w:t>
            </w:r>
            <w:r w:rsidR="00FD083E">
              <w:t xml:space="preserve"> </w:t>
            </w:r>
            <w:r>
              <w:t>be</w:t>
            </w:r>
            <w:r w:rsidR="00FD083E">
              <w:t xml:space="preserve"> </w:t>
            </w:r>
            <w:r>
              <w:t>null</w:t>
            </w:r>
            <w:r w:rsidR="00FD083E">
              <w:t xml:space="preserve"> </w:t>
            </w:r>
            <w:r>
              <w:t>are</w:t>
            </w:r>
            <w:r w:rsidR="00FD083E">
              <w:t xml:space="preserve"> </w:t>
            </w:r>
            <w:r>
              <w:t>identified</w:t>
            </w:r>
            <w:r w:rsidR="00FD083E">
              <w:t xml:space="preserve"> </w:t>
            </w:r>
            <w:r>
              <w:t>with</w:t>
            </w:r>
            <w:r w:rsidR="00FD083E">
              <w:t xml:space="preserve"> </w:t>
            </w:r>
            <w:r>
              <w:t>a</w:t>
            </w:r>
            <w:r w:rsidR="00FD083E">
              <w:t xml:space="preserve"> </w:t>
            </w:r>
            <w:r>
              <w:t>Y</w:t>
            </w:r>
            <w:r w:rsidR="00FD083E">
              <w:t xml:space="preserve"> </w:t>
            </w:r>
            <w:r>
              <w:t>(for</w:t>
            </w:r>
            <w:r w:rsidR="00FD083E">
              <w:t xml:space="preserve"> </w:t>
            </w:r>
            <w:r>
              <w:t>Yes).</w:t>
            </w:r>
            <w:r w:rsidR="00FD083E">
              <w:t xml:space="preserve">  </w:t>
            </w:r>
            <w:r>
              <w:t>Any</w:t>
            </w:r>
            <w:r w:rsidR="00FD083E">
              <w:t xml:space="preserve"> </w:t>
            </w:r>
            <w:r>
              <w:t>field</w:t>
            </w:r>
            <w:r w:rsidR="00FD083E">
              <w:t xml:space="preserve"> </w:t>
            </w:r>
            <w:r>
              <w:t>not</w:t>
            </w:r>
            <w:r w:rsidR="00FD083E">
              <w:t xml:space="preserve"> </w:t>
            </w:r>
            <w:r>
              <w:t>specifically</w:t>
            </w:r>
            <w:r w:rsidR="00FD083E">
              <w:t xml:space="preserve"> </w:t>
            </w:r>
            <w:r>
              <w:t>permitted</w:t>
            </w:r>
            <w:r w:rsidR="00FD083E">
              <w:t xml:space="preserve"> </w:t>
            </w:r>
            <w:r>
              <w:t>to</w:t>
            </w:r>
            <w:r w:rsidR="00FD083E">
              <w:t xml:space="preserve"> </w:t>
            </w:r>
            <w:r>
              <w:t>be</w:t>
            </w:r>
            <w:r w:rsidR="00FD083E">
              <w:t xml:space="preserve"> </w:t>
            </w:r>
            <w:r>
              <w:t>null</w:t>
            </w:r>
            <w:r w:rsidR="00FD083E">
              <w:t xml:space="preserve"> </w:t>
            </w:r>
            <w:r>
              <w:t>should</w:t>
            </w:r>
            <w:r w:rsidR="00FD083E">
              <w:t xml:space="preserve"> </w:t>
            </w:r>
            <w:r>
              <w:t>have</w:t>
            </w:r>
            <w:r w:rsidR="00FD083E">
              <w:t xml:space="preserve"> </w:t>
            </w:r>
            <w:r>
              <w:t>an</w:t>
            </w:r>
            <w:r w:rsidR="00FD083E">
              <w:t xml:space="preserve"> </w:t>
            </w:r>
            <w:r>
              <w:t>exported</w:t>
            </w:r>
            <w:r w:rsidR="00FD083E">
              <w:t xml:space="preserve"> </w:t>
            </w:r>
            <w:r>
              <w:t>value</w:t>
            </w:r>
            <w:r w:rsidR="00FD083E">
              <w:t xml:space="preserve"> </w:t>
            </w:r>
            <w:r>
              <w:t>of</w:t>
            </w:r>
            <w:r w:rsidR="00FD083E">
              <w:t xml:space="preserve"> </w:t>
            </w:r>
            <w:r>
              <w:t>the</w:t>
            </w:r>
            <w:r w:rsidR="00FD083E">
              <w:t xml:space="preserve"> </w:t>
            </w:r>
            <w:r>
              <w:t>appropriate</w:t>
            </w:r>
            <w:r w:rsidR="00FD083E">
              <w:t xml:space="preserve"> </w:t>
            </w:r>
            <w:r>
              <w:t>data</w:t>
            </w:r>
            <w:r w:rsidR="00FD083E">
              <w:t xml:space="preserve"> </w:t>
            </w:r>
            <w:r>
              <w:t>type;</w:t>
            </w:r>
            <w:r w:rsidR="00FD083E">
              <w:t xml:space="preserve"> </w:t>
            </w:r>
            <w:r>
              <w:t>for</w:t>
            </w:r>
            <w:r w:rsidR="00FD083E">
              <w:t xml:space="preserve"> </w:t>
            </w:r>
            <w:r>
              <w:t>non-nullable</w:t>
            </w:r>
            <w:r w:rsidR="00FD083E">
              <w:t xml:space="preserve"> </w:t>
            </w:r>
            <w:r>
              <w:t>fields</w:t>
            </w:r>
            <w:r w:rsidR="00FD083E">
              <w:t xml:space="preserve"> </w:t>
            </w:r>
            <w:r>
              <w:t>with</w:t>
            </w:r>
            <w:r w:rsidR="00FD083E">
              <w:t xml:space="preserve"> </w:t>
            </w:r>
            <w:r>
              <w:t>response</w:t>
            </w:r>
            <w:r w:rsidR="00FD083E">
              <w:t xml:space="preserve"> </w:t>
            </w:r>
            <w:r>
              <w:t>categories</w:t>
            </w:r>
            <w:r w:rsidR="00FD083E">
              <w:t xml:space="preserve"> </w:t>
            </w:r>
            <w:r>
              <w:t>defined</w:t>
            </w:r>
            <w:r w:rsidR="00FD083E">
              <w:t xml:space="preserve"> </w:t>
            </w:r>
            <w:r>
              <w:t>in</w:t>
            </w:r>
            <w:r w:rsidR="00FD083E">
              <w:t xml:space="preserve"> </w:t>
            </w:r>
            <w:r>
              <w:t>the</w:t>
            </w:r>
            <w:r w:rsidR="00FD083E">
              <w:t xml:space="preserve"> </w:t>
            </w:r>
            <w:r>
              <w:t>HMIS</w:t>
            </w:r>
            <w:r w:rsidR="00FD083E">
              <w:t xml:space="preserve"> </w:t>
            </w:r>
            <w:r>
              <w:t>Data</w:t>
            </w:r>
            <w:r w:rsidR="00FD083E">
              <w:t xml:space="preserve"> </w:t>
            </w:r>
            <w:r>
              <w:t>Dictionary,</w:t>
            </w:r>
            <w:r w:rsidR="00FD083E">
              <w:t xml:space="preserve"> </w:t>
            </w:r>
            <w:r>
              <w:t>99</w:t>
            </w:r>
            <w:r w:rsidR="00FD083E">
              <w:t xml:space="preserve"> </w:t>
            </w:r>
            <w:r>
              <w:t>(Data</w:t>
            </w:r>
            <w:r w:rsidR="00FD083E">
              <w:t xml:space="preserve"> </w:t>
            </w:r>
            <w:r>
              <w:t>not</w:t>
            </w:r>
            <w:r w:rsidR="00FD083E">
              <w:t xml:space="preserve"> </w:t>
            </w:r>
            <w:r>
              <w:t>collected)</w:t>
            </w:r>
            <w:r w:rsidR="00FD083E">
              <w:t xml:space="preserve"> </w:t>
            </w:r>
            <w:r>
              <w:t>should</w:t>
            </w:r>
            <w:r w:rsidR="00FD083E">
              <w:t xml:space="preserve"> </w:t>
            </w:r>
            <w:r>
              <w:t>be</w:t>
            </w:r>
            <w:r w:rsidR="00FD083E">
              <w:t xml:space="preserve"> </w:t>
            </w:r>
            <w:r>
              <w:t>exported</w:t>
            </w:r>
            <w:r w:rsidR="00FD083E">
              <w:t xml:space="preserve"> </w:t>
            </w:r>
            <w:r>
              <w:t>for</w:t>
            </w:r>
            <w:r w:rsidR="00FD083E">
              <w:t xml:space="preserve"> </w:t>
            </w:r>
            <w:r>
              <w:t>blank</w:t>
            </w:r>
            <w:r w:rsidR="00FD083E">
              <w:t xml:space="preserve"> </w:t>
            </w:r>
            <w:r>
              <w:t>fields</w:t>
            </w:r>
            <w:r w:rsidR="00FD083E">
              <w:t xml:space="preserve"> </w:t>
            </w:r>
            <w:r>
              <w:t>/</w:t>
            </w:r>
            <w:r w:rsidR="00FD083E">
              <w:t xml:space="preserve"> </w:t>
            </w:r>
            <w:r>
              <w:t>missing</w:t>
            </w:r>
            <w:r w:rsidR="00FD083E">
              <w:t xml:space="preserve"> </w:t>
            </w:r>
            <w:r>
              <w:t>data.</w:t>
            </w:r>
          </w:p>
        </w:tc>
      </w:tr>
      <w:tr w:rsidR="00B01559" w:rsidRPr="00980FA1" w14:paraId="6F76A927" w14:textId="77777777" w:rsidTr="00BE02C6">
        <w:trPr>
          <w:cantSplit/>
        </w:trPr>
        <w:tc>
          <w:tcPr>
            <w:cnfStyle w:val="001000000000" w:firstRow="0" w:lastRow="0" w:firstColumn="1" w:lastColumn="0" w:oddVBand="0" w:evenVBand="0" w:oddHBand="0" w:evenHBand="0" w:firstRowFirstColumn="0" w:firstRowLastColumn="0" w:lastRowFirstColumn="0" w:lastRowLastColumn="0"/>
            <w:tcW w:w="985" w:type="dxa"/>
          </w:tcPr>
          <w:p w14:paraId="6148B6BC" w14:textId="77777777" w:rsidR="00B01559" w:rsidRDefault="00B01559" w:rsidP="00BE02C6">
            <w:r>
              <w:t>Notes</w:t>
            </w:r>
          </w:p>
        </w:tc>
        <w:tc>
          <w:tcPr>
            <w:tcW w:w="8365" w:type="dxa"/>
          </w:tcPr>
          <w:p w14:paraId="3D974674" w14:textId="3A7D9B5F" w:rsidR="00B01559" w:rsidRDefault="00B01559" w:rsidP="00BE02C6">
            <w:pPr>
              <w:cnfStyle w:val="000000000000" w:firstRow="0" w:lastRow="0" w:firstColumn="0" w:lastColumn="0" w:oddVBand="0" w:evenVBand="0" w:oddHBand="0" w:evenHBand="0" w:firstRowFirstColumn="0" w:firstRowLastColumn="0" w:lastRowFirstColumn="0" w:lastRowLastColumn="0"/>
            </w:pPr>
            <w:r>
              <w:t>Includes</w:t>
            </w:r>
            <w:r w:rsidR="00FD083E">
              <w:t xml:space="preserve"> </w:t>
            </w:r>
            <w:r>
              <w:t>definitions,</w:t>
            </w:r>
            <w:r w:rsidR="00FD083E">
              <w:t xml:space="preserve"> </w:t>
            </w:r>
            <w:r>
              <w:t>specific</w:t>
            </w:r>
            <w:r w:rsidR="00FD083E">
              <w:t xml:space="preserve"> </w:t>
            </w:r>
            <w:r>
              <w:t>validation</w:t>
            </w:r>
            <w:r w:rsidR="00FD083E">
              <w:t xml:space="preserve"> </w:t>
            </w:r>
            <w:r>
              <w:t>requirements,</w:t>
            </w:r>
            <w:r w:rsidR="00FD083E">
              <w:t xml:space="preserve"> </w:t>
            </w:r>
            <w:r>
              <w:t>and</w:t>
            </w:r>
            <w:r w:rsidR="00FD083E">
              <w:t xml:space="preserve"> </w:t>
            </w:r>
            <w:r>
              <w:t>other</w:t>
            </w:r>
            <w:r w:rsidR="00FD083E">
              <w:t xml:space="preserve"> </w:t>
            </w:r>
            <w:r>
              <w:t>relevant</w:t>
            </w:r>
            <w:r w:rsidR="00FD083E">
              <w:t xml:space="preserve"> </w:t>
            </w:r>
            <w:r>
              <w:t>information.</w:t>
            </w:r>
            <w:r w:rsidR="00FD083E">
              <w:t xml:space="preserve">  </w:t>
            </w:r>
            <w:r>
              <w:t>Regular</w:t>
            </w:r>
            <w:r w:rsidR="00FD083E">
              <w:t xml:space="preserve"> </w:t>
            </w:r>
            <w:r>
              <w:t>expressions</w:t>
            </w:r>
            <w:r w:rsidR="00FD083E">
              <w:t xml:space="preserve"> </w:t>
            </w:r>
            <w:r>
              <w:t>are</w:t>
            </w:r>
            <w:r w:rsidR="00FD083E">
              <w:t xml:space="preserve"> </w:t>
            </w:r>
            <w:r>
              <w:t>included</w:t>
            </w:r>
            <w:r w:rsidR="00FD083E">
              <w:t xml:space="preserve"> </w:t>
            </w:r>
            <w:r>
              <w:t>for</w:t>
            </w:r>
            <w:r w:rsidR="00FD083E">
              <w:t xml:space="preserve"> </w:t>
            </w:r>
            <w:r>
              <w:t>some</w:t>
            </w:r>
            <w:r w:rsidR="00FD083E">
              <w:t xml:space="preserve"> </w:t>
            </w:r>
            <w:r>
              <w:t>fields</w:t>
            </w:r>
            <w:r w:rsidR="00FD083E">
              <w:t xml:space="preserve"> </w:t>
            </w:r>
            <w:r>
              <w:t>as</w:t>
            </w:r>
            <w:r w:rsidR="00FD083E">
              <w:t xml:space="preserve"> </w:t>
            </w:r>
            <w:r>
              <w:t>a</w:t>
            </w:r>
            <w:r w:rsidR="00FD083E">
              <w:t xml:space="preserve"> </w:t>
            </w:r>
            <w:r>
              <w:t>supplement</w:t>
            </w:r>
            <w:r w:rsidR="00FD083E">
              <w:t xml:space="preserve"> </w:t>
            </w:r>
            <w:r>
              <w:t>to</w:t>
            </w:r>
            <w:r w:rsidR="00FD083E">
              <w:t xml:space="preserve"> </w:t>
            </w:r>
            <w:r>
              <w:t>descriptions</w:t>
            </w:r>
            <w:r w:rsidR="00FD083E">
              <w:t xml:space="preserve"> </w:t>
            </w:r>
            <w:r>
              <w:t>of</w:t>
            </w:r>
            <w:r w:rsidR="00FD083E">
              <w:t xml:space="preserve"> </w:t>
            </w:r>
            <w:r>
              <w:t>validation</w:t>
            </w:r>
            <w:r w:rsidR="00FD083E">
              <w:t xml:space="preserve"> </w:t>
            </w:r>
            <w:r>
              <w:t>requirements;</w:t>
            </w:r>
            <w:r w:rsidR="00FD083E">
              <w:t xml:space="preserve"> </w:t>
            </w:r>
            <w:r>
              <w:t>they</w:t>
            </w:r>
            <w:r w:rsidR="00FD083E">
              <w:t xml:space="preserve"> </w:t>
            </w:r>
            <w:r>
              <w:t>are</w:t>
            </w:r>
            <w:r w:rsidR="00FD083E">
              <w:t xml:space="preserve"> </w:t>
            </w:r>
            <w:r>
              <w:t>included</w:t>
            </w:r>
            <w:r w:rsidR="00FD083E">
              <w:t xml:space="preserve"> </w:t>
            </w:r>
            <w:r>
              <w:t>as</w:t>
            </w:r>
            <w:r w:rsidR="00FD083E">
              <w:t xml:space="preserve"> </w:t>
            </w:r>
            <w:r>
              <w:t>a</w:t>
            </w:r>
            <w:r w:rsidR="00FD083E">
              <w:t xml:space="preserve"> </w:t>
            </w:r>
            <w:r>
              <w:t>convenience</w:t>
            </w:r>
            <w:r w:rsidR="00FD083E">
              <w:t xml:space="preserve"> </w:t>
            </w:r>
            <w:r>
              <w:t>only</w:t>
            </w:r>
            <w:r w:rsidR="00FD083E">
              <w:t xml:space="preserve"> </w:t>
            </w:r>
            <w:r>
              <w:t>and</w:t>
            </w:r>
            <w:r w:rsidR="00FD083E">
              <w:t xml:space="preserve"> </w:t>
            </w:r>
            <w:r>
              <w:t>there</w:t>
            </w:r>
            <w:r w:rsidR="00FD083E">
              <w:t xml:space="preserve"> </w:t>
            </w:r>
            <w:r>
              <w:t>is</w:t>
            </w:r>
            <w:r w:rsidR="00FD083E">
              <w:t xml:space="preserve"> </w:t>
            </w:r>
            <w:r>
              <w:t>no</w:t>
            </w:r>
            <w:r w:rsidR="00FD083E">
              <w:t xml:space="preserve"> </w:t>
            </w:r>
            <w:r>
              <w:t>requirement</w:t>
            </w:r>
            <w:r w:rsidR="00FD083E">
              <w:t xml:space="preserve"> </w:t>
            </w:r>
            <w:r>
              <w:t>to</w:t>
            </w:r>
            <w:r w:rsidR="00FD083E">
              <w:t xml:space="preserve"> </w:t>
            </w:r>
            <w:r>
              <w:t>use</w:t>
            </w:r>
            <w:r w:rsidR="00FD083E">
              <w:t xml:space="preserve"> </w:t>
            </w:r>
            <w:r>
              <w:t>them.</w:t>
            </w:r>
          </w:p>
        </w:tc>
      </w:tr>
    </w:tbl>
    <w:p w14:paraId="36443547" w14:textId="77777777" w:rsidR="00B01559" w:rsidRDefault="00B01559" w:rsidP="00B01559"/>
    <w:p w14:paraId="0373C1F2" w14:textId="02968DD7" w:rsidR="00B01559" w:rsidRDefault="00B01559" w:rsidP="00B01559">
      <w:pPr>
        <w:pStyle w:val="Heading3"/>
      </w:pPr>
      <w:bookmarkStart w:id="21" w:name="_Toc430693214"/>
      <w:r>
        <w:t>Fields</w:t>
      </w:r>
      <w:r w:rsidR="00FD083E">
        <w:t xml:space="preserve"> </w:t>
      </w:r>
      <w:r>
        <w:t>Not</w:t>
      </w:r>
      <w:r w:rsidR="00FD083E">
        <w:t xml:space="preserve"> </w:t>
      </w:r>
      <w:r>
        <w:t>Defined</w:t>
      </w:r>
      <w:r w:rsidR="00FD083E">
        <w:t xml:space="preserve"> </w:t>
      </w:r>
      <w:r>
        <w:t>in</w:t>
      </w:r>
      <w:r w:rsidR="00FD083E">
        <w:t xml:space="preserve"> </w:t>
      </w:r>
      <w:r>
        <w:t>the</w:t>
      </w:r>
      <w:r w:rsidR="00FD083E">
        <w:t xml:space="preserve"> </w:t>
      </w:r>
      <w:r>
        <w:t>HMIS</w:t>
      </w:r>
      <w:r w:rsidR="00FD083E">
        <w:t xml:space="preserve"> </w:t>
      </w:r>
      <w:r>
        <w:t>Data</w:t>
      </w:r>
      <w:r w:rsidR="00FD083E">
        <w:t xml:space="preserve"> </w:t>
      </w:r>
      <w:r>
        <w:t>Dictionary</w:t>
      </w:r>
      <w:bookmarkEnd w:id="21"/>
    </w:p>
    <w:p w14:paraId="5117AD2B" w14:textId="0387FDA1" w:rsidR="00B01559" w:rsidRDefault="00B01559" w:rsidP="00B01559">
      <w:pPr>
        <w:pStyle w:val="Heading4"/>
      </w:pPr>
      <w:r>
        <w:t>Unique</w:t>
      </w:r>
      <w:r w:rsidR="00FD083E">
        <w:t xml:space="preserve"> </w:t>
      </w:r>
      <w:r>
        <w:t>Identifiers</w:t>
      </w:r>
    </w:p>
    <w:p w14:paraId="145B3027" w14:textId="2EE7C77E" w:rsidR="00B01559" w:rsidRDefault="00B01559" w:rsidP="00B01559">
      <w:r>
        <w:t>Based</w:t>
      </w:r>
      <w:r w:rsidR="00FD083E">
        <w:t xml:space="preserve"> </w:t>
      </w:r>
      <w:r>
        <w:t>on</w:t>
      </w:r>
      <w:r w:rsidR="00FD083E">
        <w:t xml:space="preserve"> </w:t>
      </w:r>
      <w:r>
        <w:t>a</w:t>
      </w:r>
      <w:r w:rsidR="00FD083E">
        <w:t xml:space="preserve"> </w:t>
      </w:r>
      <w:r>
        <w:t>need</w:t>
      </w:r>
      <w:r w:rsidR="00FD083E">
        <w:t xml:space="preserve"> </w:t>
      </w:r>
      <w:r>
        <w:t>expressed</w:t>
      </w:r>
      <w:r w:rsidR="00FD083E">
        <w:t xml:space="preserve"> </w:t>
      </w:r>
      <w:r>
        <w:t>by</w:t>
      </w:r>
      <w:r w:rsidR="00FD083E">
        <w:t xml:space="preserve"> </w:t>
      </w:r>
      <w:r>
        <w:t>HMIS</w:t>
      </w:r>
      <w:r w:rsidR="00FD083E">
        <w:t xml:space="preserve"> </w:t>
      </w:r>
      <w:r>
        <w:t>software</w:t>
      </w:r>
      <w:r w:rsidR="00FD083E">
        <w:t xml:space="preserve"> </w:t>
      </w:r>
      <w:r>
        <w:t>providers,</w:t>
      </w:r>
      <w:r w:rsidR="00FD083E">
        <w:t xml:space="preserve"> </w:t>
      </w:r>
      <w:r>
        <w:t>every</w:t>
      </w:r>
      <w:r w:rsidR="00FD083E">
        <w:t xml:space="preserve"> </w:t>
      </w:r>
      <w:r>
        <w:t>file</w:t>
      </w:r>
      <w:r w:rsidR="00FD083E">
        <w:t xml:space="preserve"> </w:t>
      </w:r>
      <w:r>
        <w:t>includes</w:t>
      </w:r>
      <w:r w:rsidR="00FD083E">
        <w:t xml:space="preserve"> </w:t>
      </w:r>
      <w:r>
        <w:t>a</w:t>
      </w:r>
      <w:r w:rsidR="00FD083E">
        <w:t xml:space="preserve"> </w:t>
      </w:r>
      <w:r>
        <w:t>field</w:t>
      </w:r>
      <w:r w:rsidR="00FD083E">
        <w:t xml:space="preserve"> </w:t>
      </w:r>
      <w:r>
        <w:t>that</w:t>
      </w:r>
      <w:r w:rsidR="00FD083E">
        <w:t xml:space="preserve"> </w:t>
      </w:r>
      <w:r>
        <w:t>serves</w:t>
      </w:r>
      <w:r w:rsidR="00FD083E">
        <w:t xml:space="preserve"> </w:t>
      </w:r>
      <w:r>
        <w:t>as</w:t>
      </w:r>
      <w:r w:rsidR="00FD083E">
        <w:t xml:space="preserve"> </w:t>
      </w:r>
      <w:r>
        <w:t>a</w:t>
      </w:r>
      <w:r w:rsidR="00FD083E">
        <w:t xml:space="preserve"> </w:t>
      </w:r>
      <w:r>
        <w:t>unique</w:t>
      </w:r>
      <w:r w:rsidR="00FD083E">
        <w:t xml:space="preserve"> </w:t>
      </w:r>
      <w:r>
        <w:t>identifier</w:t>
      </w:r>
      <w:r w:rsidR="00FD083E">
        <w:t xml:space="preserve"> </w:t>
      </w:r>
      <w:r>
        <w:t>for</w:t>
      </w:r>
      <w:r w:rsidR="00FD083E">
        <w:t xml:space="preserve"> </w:t>
      </w:r>
      <w:r>
        <w:t>each</w:t>
      </w:r>
      <w:r w:rsidR="00FD083E">
        <w:t xml:space="preserve"> </w:t>
      </w:r>
      <w:r>
        <w:t>record</w:t>
      </w:r>
      <w:r w:rsidR="00FD083E">
        <w:t xml:space="preserve"> </w:t>
      </w:r>
      <w:r>
        <w:t>in</w:t>
      </w:r>
      <w:r w:rsidR="00FD083E">
        <w:t xml:space="preserve"> </w:t>
      </w:r>
      <w:r>
        <w:t>the</w:t>
      </w:r>
      <w:r w:rsidR="00FD083E">
        <w:t xml:space="preserve"> </w:t>
      </w:r>
      <w:r>
        <w:t>file.</w:t>
      </w:r>
      <w:r w:rsidR="00FD083E">
        <w:t xml:space="preserve">  </w:t>
      </w:r>
      <w:r>
        <w:t>In</w:t>
      </w:r>
      <w:r w:rsidR="00FD083E">
        <w:t xml:space="preserve"> </w:t>
      </w:r>
      <w:r>
        <w:t>some</w:t>
      </w:r>
      <w:r w:rsidR="00FD083E">
        <w:t xml:space="preserve"> </w:t>
      </w:r>
      <w:r>
        <w:t>cases,</w:t>
      </w:r>
      <w:r w:rsidR="00FD083E">
        <w:t xml:space="preserve"> </w:t>
      </w:r>
      <w:r>
        <w:t>these</w:t>
      </w:r>
      <w:r w:rsidR="00FD083E">
        <w:t xml:space="preserve"> </w:t>
      </w:r>
      <w:r>
        <w:t>unique</w:t>
      </w:r>
      <w:r w:rsidR="00FD083E">
        <w:t xml:space="preserve"> </w:t>
      </w:r>
      <w:r>
        <w:t>identifiers</w:t>
      </w:r>
      <w:r w:rsidR="00FD083E">
        <w:t xml:space="preserve"> </w:t>
      </w:r>
      <w:r>
        <w:t>are</w:t>
      </w:r>
      <w:r w:rsidR="00FD083E">
        <w:t xml:space="preserve"> </w:t>
      </w:r>
      <w:r>
        <w:t>defined</w:t>
      </w:r>
      <w:r w:rsidR="00FD083E">
        <w:t xml:space="preserve"> </w:t>
      </w:r>
      <w:r>
        <w:t>in</w:t>
      </w:r>
      <w:r w:rsidR="00FD083E">
        <w:t xml:space="preserve"> </w:t>
      </w:r>
      <w:r>
        <w:t>the</w:t>
      </w:r>
      <w:r w:rsidR="00FD083E">
        <w:t xml:space="preserve"> </w:t>
      </w:r>
      <w:r>
        <w:t>HMIS</w:t>
      </w:r>
      <w:r w:rsidR="00FD083E">
        <w:t xml:space="preserve"> </w:t>
      </w:r>
      <w:r>
        <w:t>Data</w:t>
      </w:r>
      <w:r w:rsidR="00FD083E">
        <w:t xml:space="preserve"> </w:t>
      </w:r>
      <w:r>
        <w:t>Dictionary.</w:t>
      </w:r>
      <w:r w:rsidR="00FD083E">
        <w:t xml:space="preserve">  </w:t>
      </w:r>
      <w:r>
        <w:t>For</w:t>
      </w:r>
      <w:r w:rsidR="00FD083E">
        <w:t xml:space="preserve"> </w:t>
      </w:r>
      <w:r>
        <w:t>example,</w:t>
      </w:r>
      <w:r w:rsidR="00FD083E">
        <w:t xml:space="preserve"> </w:t>
      </w:r>
      <w:r>
        <w:t>the</w:t>
      </w:r>
      <w:r w:rsidR="00FD083E">
        <w:t xml:space="preserve"> </w:t>
      </w:r>
      <w:r>
        <w:t>unique</w:t>
      </w:r>
      <w:r w:rsidR="00FD083E">
        <w:t xml:space="preserve"> </w:t>
      </w:r>
      <w:r>
        <w:t>identifier</w:t>
      </w:r>
      <w:r w:rsidR="00FD083E">
        <w:t xml:space="preserve"> </w:t>
      </w:r>
      <w:r>
        <w:t>for</w:t>
      </w:r>
      <w:r w:rsidR="00FD083E">
        <w:t xml:space="preserve"> </w:t>
      </w:r>
      <w:r>
        <w:t>Project.csv</w:t>
      </w:r>
      <w:r w:rsidR="00FD083E">
        <w:t xml:space="preserve"> </w:t>
      </w:r>
      <w:r>
        <w:t>is</w:t>
      </w:r>
      <w:r w:rsidR="00FD083E">
        <w:t xml:space="preserve"> </w:t>
      </w:r>
      <w:r w:rsidRPr="00485932">
        <w:rPr>
          <w:b/>
        </w:rPr>
        <w:t>2.2</w:t>
      </w:r>
      <w:r w:rsidR="00FD083E">
        <w:rPr>
          <w:b/>
        </w:rPr>
        <w:t xml:space="preserve"> </w:t>
      </w:r>
      <w:r w:rsidRPr="00485932">
        <w:rPr>
          <w:b/>
        </w:rPr>
        <w:t>Project</w:t>
      </w:r>
      <w:r w:rsidR="00FD083E">
        <w:rPr>
          <w:b/>
        </w:rPr>
        <w:t xml:space="preserve"> </w:t>
      </w:r>
      <w:r w:rsidRPr="00485932">
        <w:rPr>
          <w:b/>
        </w:rPr>
        <w:t>Identifiers</w:t>
      </w:r>
      <w:r w:rsidR="00FD083E">
        <w:t xml:space="preserve"> </w:t>
      </w:r>
      <w:r w:rsidRPr="00485932">
        <w:rPr>
          <w:i/>
        </w:rPr>
        <w:t>Project</w:t>
      </w:r>
      <w:r w:rsidR="00FD083E">
        <w:rPr>
          <w:i/>
        </w:rPr>
        <w:t xml:space="preserve"> </w:t>
      </w:r>
      <w:r w:rsidRPr="00485932">
        <w:rPr>
          <w:i/>
        </w:rPr>
        <w:t>ID</w:t>
      </w:r>
      <w:r>
        <w:t>.</w:t>
      </w:r>
      <w:r w:rsidR="00FD083E">
        <w:t xml:space="preserve">  </w:t>
      </w:r>
      <w:r>
        <w:t>In</w:t>
      </w:r>
      <w:r w:rsidR="00FD083E">
        <w:t xml:space="preserve"> </w:t>
      </w:r>
      <w:r>
        <w:t>other</w:t>
      </w:r>
      <w:r w:rsidR="00FD083E">
        <w:t xml:space="preserve"> </w:t>
      </w:r>
      <w:r>
        <w:t>cases,</w:t>
      </w:r>
      <w:r w:rsidR="00FD083E">
        <w:t xml:space="preserve"> </w:t>
      </w:r>
      <w:r>
        <w:t>the</w:t>
      </w:r>
      <w:r w:rsidR="00FD083E">
        <w:t xml:space="preserve"> </w:t>
      </w:r>
      <w:r>
        <w:t>unique</w:t>
      </w:r>
      <w:r w:rsidR="00FD083E">
        <w:t xml:space="preserve"> </w:t>
      </w:r>
      <w:r>
        <w:t>identifier</w:t>
      </w:r>
      <w:r w:rsidR="00FD083E">
        <w:t xml:space="preserve"> </w:t>
      </w:r>
      <w:r>
        <w:t>is</w:t>
      </w:r>
      <w:r w:rsidR="00FD083E">
        <w:t xml:space="preserve"> </w:t>
      </w:r>
      <w:r>
        <w:t>not</w:t>
      </w:r>
      <w:r w:rsidR="00FD083E">
        <w:t xml:space="preserve"> </w:t>
      </w:r>
      <w:r>
        <w:t>defined</w:t>
      </w:r>
      <w:r w:rsidR="00FD083E">
        <w:t xml:space="preserve"> </w:t>
      </w:r>
      <w:r>
        <w:t>in</w:t>
      </w:r>
      <w:r w:rsidR="00FD083E">
        <w:t xml:space="preserve"> </w:t>
      </w:r>
      <w:r>
        <w:t>the</w:t>
      </w:r>
      <w:r w:rsidR="00FD083E">
        <w:t xml:space="preserve"> </w:t>
      </w:r>
      <w:r>
        <w:t>HMIS</w:t>
      </w:r>
      <w:r w:rsidR="00FD083E">
        <w:t xml:space="preserve"> </w:t>
      </w:r>
      <w:r>
        <w:t>Data</w:t>
      </w:r>
      <w:r w:rsidR="00FD083E">
        <w:t xml:space="preserve"> </w:t>
      </w:r>
      <w:r>
        <w:t>Dictionary</w:t>
      </w:r>
      <w:r w:rsidR="00FD083E">
        <w:t xml:space="preserve"> </w:t>
      </w:r>
      <w:r>
        <w:t>but</w:t>
      </w:r>
      <w:r w:rsidR="00FD083E">
        <w:t xml:space="preserve"> </w:t>
      </w:r>
      <w:r>
        <w:t>is</w:t>
      </w:r>
      <w:r w:rsidR="00FD083E">
        <w:t xml:space="preserve"> </w:t>
      </w:r>
      <w:r>
        <w:t>assumed</w:t>
      </w:r>
      <w:r w:rsidR="00FD083E">
        <w:t xml:space="preserve"> </w:t>
      </w:r>
      <w:r>
        <w:t>to</w:t>
      </w:r>
      <w:r w:rsidR="00FD083E">
        <w:t xml:space="preserve"> </w:t>
      </w:r>
      <w:r>
        <w:t>exist</w:t>
      </w:r>
      <w:r w:rsidR="00FD083E">
        <w:t xml:space="preserve"> </w:t>
      </w:r>
      <w:r>
        <w:t>in</w:t>
      </w:r>
      <w:r w:rsidR="00FD083E">
        <w:t xml:space="preserve"> </w:t>
      </w:r>
      <w:r>
        <w:t>the</w:t>
      </w:r>
      <w:r w:rsidR="00FD083E">
        <w:t xml:space="preserve"> </w:t>
      </w:r>
      <w:r>
        <w:t>exporting</w:t>
      </w:r>
      <w:r w:rsidR="00FD083E">
        <w:t xml:space="preserve"> </w:t>
      </w:r>
      <w:r>
        <w:t>database.</w:t>
      </w:r>
    </w:p>
    <w:p w14:paraId="0953005E" w14:textId="77777777" w:rsidR="00B01559" w:rsidRDefault="00B01559" w:rsidP="00B01559"/>
    <w:p w14:paraId="5041D277" w14:textId="2AF52CAE" w:rsidR="00B01559" w:rsidRDefault="00B01559" w:rsidP="00B01559">
      <w:r>
        <w:t>Values</w:t>
      </w:r>
      <w:r w:rsidR="00FD083E">
        <w:t xml:space="preserve"> </w:t>
      </w:r>
      <w:r>
        <w:t>exported</w:t>
      </w:r>
      <w:r w:rsidR="00FD083E">
        <w:t xml:space="preserve"> </w:t>
      </w:r>
      <w:r>
        <w:t>in</w:t>
      </w:r>
      <w:r w:rsidR="00FD083E">
        <w:t xml:space="preserve"> </w:t>
      </w:r>
      <w:r>
        <w:t>these</w:t>
      </w:r>
      <w:r w:rsidR="00FD083E">
        <w:t xml:space="preserve"> </w:t>
      </w:r>
      <w:r>
        <w:t>fields</w:t>
      </w:r>
      <w:r w:rsidR="00FD083E">
        <w:t xml:space="preserve"> </w:t>
      </w:r>
      <w:r>
        <w:t>should</w:t>
      </w:r>
      <w:r w:rsidR="00FD083E">
        <w:t xml:space="preserve"> </w:t>
      </w:r>
      <w:r>
        <w:t>correspond</w:t>
      </w:r>
      <w:r w:rsidR="00FD083E">
        <w:t xml:space="preserve"> </w:t>
      </w:r>
      <w:r>
        <w:t>to</w:t>
      </w:r>
      <w:r w:rsidR="00FD083E">
        <w:t xml:space="preserve"> </w:t>
      </w:r>
      <w:r>
        <w:t>actual</w:t>
      </w:r>
      <w:r w:rsidR="00FD083E">
        <w:t xml:space="preserve"> </w:t>
      </w:r>
      <w:r>
        <w:t>values</w:t>
      </w:r>
      <w:r w:rsidR="00FD083E">
        <w:t xml:space="preserve"> </w:t>
      </w:r>
      <w:r>
        <w:t>in</w:t>
      </w:r>
      <w:r w:rsidR="00FD083E">
        <w:t xml:space="preserve"> </w:t>
      </w:r>
      <w:r>
        <w:t>the</w:t>
      </w:r>
      <w:r w:rsidR="00FD083E">
        <w:t xml:space="preserve"> </w:t>
      </w:r>
      <w:r>
        <w:t>exporting</w:t>
      </w:r>
      <w:r w:rsidR="00FD083E">
        <w:t xml:space="preserve"> </w:t>
      </w:r>
      <w:r>
        <w:t>database.</w:t>
      </w:r>
      <w:r w:rsidR="00FD083E">
        <w:t xml:space="preserve">  </w:t>
      </w:r>
      <w:r>
        <w:t>Where</w:t>
      </w:r>
      <w:r w:rsidR="00FD083E">
        <w:t xml:space="preserve"> </w:t>
      </w:r>
      <w:r>
        <w:t>a</w:t>
      </w:r>
      <w:r w:rsidR="00FD083E">
        <w:t xml:space="preserve"> </w:t>
      </w:r>
      <w:r>
        <w:t>single</w:t>
      </w:r>
      <w:r w:rsidR="00FD083E">
        <w:t xml:space="preserve"> </w:t>
      </w:r>
      <w:r>
        <w:t>file</w:t>
      </w:r>
      <w:r w:rsidR="00FD083E">
        <w:t xml:space="preserve"> </w:t>
      </w:r>
      <w:r>
        <w:t>includes</w:t>
      </w:r>
      <w:r w:rsidR="00FD083E">
        <w:t xml:space="preserve"> </w:t>
      </w:r>
      <w:r>
        <w:t>multiple</w:t>
      </w:r>
      <w:r w:rsidR="00FD083E">
        <w:t xml:space="preserve"> </w:t>
      </w:r>
      <w:r>
        <w:t>data</w:t>
      </w:r>
      <w:r w:rsidR="00FD083E">
        <w:t xml:space="preserve"> </w:t>
      </w:r>
      <w:r>
        <w:t>elements</w:t>
      </w:r>
      <w:r w:rsidR="00FD083E">
        <w:t xml:space="preserve"> </w:t>
      </w:r>
      <w:r>
        <w:t>and</w:t>
      </w:r>
      <w:r w:rsidR="00FD083E">
        <w:t xml:space="preserve"> </w:t>
      </w:r>
      <w:r>
        <w:t>requires</w:t>
      </w:r>
      <w:r w:rsidR="00FD083E">
        <w:t xml:space="preserve"> </w:t>
      </w:r>
      <w:r>
        <w:t>combining</w:t>
      </w:r>
      <w:r w:rsidR="00FD083E">
        <w:t xml:space="preserve"> </w:t>
      </w:r>
      <w:r>
        <w:t>multiple</w:t>
      </w:r>
      <w:r w:rsidR="00FD083E">
        <w:t xml:space="preserve"> </w:t>
      </w:r>
      <w:r>
        <w:t>records,</w:t>
      </w:r>
      <w:r w:rsidR="00FD083E">
        <w:t xml:space="preserve"> </w:t>
      </w:r>
      <w:r>
        <w:t>each</w:t>
      </w:r>
      <w:r w:rsidR="00FD083E">
        <w:t xml:space="preserve"> </w:t>
      </w:r>
      <w:r>
        <w:t>of</w:t>
      </w:r>
      <w:r w:rsidR="00FD083E">
        <w:t xml:space="preserve"> </w:t>
      </w:r>
      <w:r>
        <w:t>which</w:t>
      </w:r>
      <w:r w:rsidR="00FD083E">
        <w:t xml:space="preserve"> </w:t>
      </w:r>
      <w:r>
        <w:t>has</w:t>
      </w:r>
      <w:r w:rsidR="00FD083E">
        <w:t xml:space="preserve"> </w:t>
      </w:r>
      <w:r>
        <w:t>its</w:t>
      </w:r>
      <w:r w:rsidR="00FD083E">
        <w:t xml:space="preserve"> </w:t>
      </w:r>
      <w:r>
        <w:t>own</w:t>
      </w:r>
      <w:r w:rsidR="00FD083E">
        <w:t xml:space="preserve"> </w:t>
      </w:r>
      <w:r>
        <w:t>unique</w:t>
      </w:r>
      <w:r w:rsidR="00FD083E">
        <w:t xml:space="preserve"> </w:t>
      </w:r>
      <w:r>
        <w:t>identifier,</w:t>
      </w:r>
      <w:r w:rsidR="00FD083E">
        <w:t xml:space="preserve"> </w:t>
      </w:r>
      <w:r>
        <w:t>the</w:t>
      </w:r>
      <w:r w:rsidR="00FD083E">
        <w:t xml:space="preserve"> </w:t>
      </w:r>
      <w:r>
        <w:t>lowest</w:t>
      </w:r>
      <w:r w:rsidR="00FD083E">
        <w:t xml:space="preserve"> </w:t>
      </w:r>
      <w:r>
        <w:t>value</w:t>
      </w:r>
      <w:r w:rsidR="00FD083E">
        <w:t xml:space="preserve"> </w:t>
      </w:r>
      <w:r>
        <w:t>should</w:t>
      </w:r>
      <w:r w:rsidR="00FD083E">
        <w:t xml:space="preserve"> </w:t>
      </w:r>
      <w:r>
        <w:t>be</w:t>
      </w:r>
      <w:r w:rsidR="00FD083E">
        <w:t xml:space="preserve"> </w:t>
      </w:r>
      <w:r>
        <w:t>used.</w:t>
      </w:r>
      <w:r w:rsidR="00FD083E">
        <w:t xml:space="preserve"> </w:t>
      </w:r>
    </w:p>
    <w:p w14:paraId="0834018A" w14:textId="77777777" w:rsidR="00B01559" w:rsidRPr="00485932" w:rsidRDefault="00B01559" w:rsidP="00B01559"/>
    <w:p w14:paraId="4E2BCA99" w14:textId="4D24B2F0" w:rsidR="00B01559" w:rsidRDefault="00B01559" w:rsidP="00B01559">
      <w:pPr>
        <w:pStyle w:val="Heading4"/>
      </w:pPr>
      <w:r>
        <w:t>Date</w:t>
      </w:r>
      <w:r w:rsidR="00FD083E">
        <w:t xml:space="preserve"> </w:t>
      </w:r>
      <w:r>
        <w:t>Deleted</w:t>
      </w:r>
    </w:p>
    <w:p w14:paraId="010823A8" w14:textId="3651CD8D" w:rsidR="00B01559" w:rsidRDefault="00B01559" w:rsidP="00B01559">
      <w:r>
        <w:t>Based</w:t>
      </w:r>
      <w:r w:rsidR="00FD083E">
        <w:t xml:space="preserve"> </w:t>
      </w:r>
      <w:r>
        <w:t>on</w:t>
      </w:r>
      <w:r w:rsidR="00FD083E">
        <w:t xml:space="preserve"> </w:t>
      </w:r>
      <w:r>
        <w:t>a</w:t>
      </w:r>
      <w:r w:rsidR="00FD083E">
        <w:t xml:space="preserve"> </w:t>
      </w:r>
      <w:r>
        <w:t>need</w:t>
      </w:r>
      <w:r w:rsidR="00FD083E">
        <w:t xml:space="preserve"> </w:t>
      </w:r>
      <w:r>
        <w:t>expressed</w:t>
      </w:r>
      <w:r w:rsidR="00FD083E">
        <w:t xml:space="preserve"> </w:t>
      </w:r>
      <w:r>
        <w:t>by</w:t>
      </w:r>
      <w:r w:rsidR="00FD083E">
        <w:t xml:space="preserve"> </w:t>
      </w:r>
      <w:r>
        <w:t>HMIS</w:t>
      </w:r>
      <w:r w:rsidR="00FD083E">
        <w:t xml:space="preserve"> </w:t>
      </w:r>
      <w:r>
        <w:t>software</w:t>
      </w:r>
      <w:r w:rsidR="00FD083E">
        <w:t xml:space="preserve"> </w:t>
      </w:r>
      <w:r>
        <w:t>providers,</w:t>
      </w:r>
      <w:r w:rsidR="00FD083E">
        <w:t xml:space="preserve"> </w:t>
      </w:r>
      <w:r>
        <w:t>every</w:t>
      </w:r>
      <w:r w:rsidR="00FD083E">
        <w:t xml:space="preserve"> </w:t>
      </w:r>
      <w:r>
        <w:t>file</w:t>
      </w:r>
      <w:r w:rsidR="00FD083E">
        <w:t xml:space="preserve"> </w:t>
      </w:r>
      <w:r>
        <w:t>includes</w:t>
      </w:r>
      <w:r w:rsidR="00FD083E">
        <w:t xml:space="preserve"> </w:t>
      </w:r>
      <w:r>
        <w:t>a</w:t>
      </w:r>
      <w:r w:rsidR="00FD083E">
        <w:t xml:space="preserve"> </w:t>
      </w:r>
      <w:r w:rsidRPr="00AD4C5E">
        <w:rPr>
          <w:i/>
        </w:rPr>
        <w:t>Dat</w:t>
      </w:r>
      <w:r w:rsidR="00AD4C5E" w:rsidRPr="00AD4C5E">
        <w:rPr>
          <w:i/>
        </w:rPr>
        <w:t>e</w:t>
      </w:r>
      <w:r w:rsidRPr="00AD4C5E">
        <w:rPr>
          <w:i/>
        </w:rPr>
        <w:t>Deleted</w:t>
      </w:r>
      <w:r w:rsidR="00FD083E">
        <w:t xml:space="preserve"> </w:t>
      </w:r>
      <w:r>
        <w:t>field.</w:t>
      </w:r>
      <w:r w:rsidR="00FD083E">
        <w:t xml:space="preserve">  </w:t>
      </w:r>
      <w:r>
        <w:t>This</w:t>
      </w:r>
      <w:r w:rsidR="00FD083E">
        <w:t xml:space="preserve"> </w:t>
      </w:r>
      <w:r>
        <w:t>metadata</w:t>
      </w:r>
      <w:r w:rsidR="00FD083E">
        <w:t xml:space="preserve"> </w:t>
      </w:r>
      <w:r>
        <w:t>is</w:t>
      </w:r>
      <w:r w:rsidR="00FD083E">
        <w:t xml:space="preserve"> </w:t>
      </w:r>
      <w:r>
        <w:t>not</w:t>
      </w:r>
      <w:r w:rsidR="00FD083E">
        <w:t xml:space="preserve"> </w:t>
      </w:r>
      <w:r>
        <w:t>defined</w:t>
      </w:r>
      <w:r w:rsidR="00FD083E">
        <w:t xml:space="preserve"> </w:t>
      </w:r>
      <w:r>
        <w:t>by</w:t>
      </w:r>
      <w:r w:rsidR="00FD083E">
        <w:t xml:space="preserve"> </w:t>
      </w:r>
      <w:r>
        <w:t>the</w:t>
      </w:r>
      <w:r w:rsidR="00FD083E">
        <w:t xml:space="preserve"> </w:t>
      </w:r>
      <w:r>
        <w:t>HMIS</w:t>
      </w:r>
      <w:r w:rsidR="00FD083E">
        <w:t xml:space="preserve"> </w:t>
      </w:r>
      <w:r>
        <w:t>Data</w:t>
      </w:r>
      <w:r w:rsidR="00FD083E">
        <w:t xml:space="preserve"> </w:t>
      </w:r>
      <w:r>
        <w:t>Dictionary</w:t>
      </w:r>
      <w:r w:rsidR="00FD083E">
        <w:t xml:space="preserve"> </w:t>
      </w:r>
      <w:r>
        <w:t>but</w:t>
      </w:r>
      <w:r w:rsidR="00FD083E">
        <w:t xml:space="preserve"> </w:t>
      </w:r>
      <w:r>
        <w:t>will</w:t>
      </w:r>
      <w:r w:rsidR="00FD083E">
        <w:t xml:space="preserve"> </w:t>
      </w:r>
      <w:r>
        <w:t>be</w:t>
      </w:r>
      <w:r w:rsidR="00FD083E">
        <w:t xml:space="preserve"> </w:t>
      </w:r>
      <w:r>
        <w:t>necessary</w:t>
      </w:r>
      <w:r w:rsidR="00FD083E">
        <w:t xml:space="preserve"> </w:t>
      </w:r>
      <w:r>
        <w:t>for</w:t>
      </w:r>
      <w:r w:rsidR="00FD083E">
        <w:t xml:space="preserve"> </w:t>
      </w:r>
      <w:r>
        <w:t>any</w:t>
      </w:r>
      <w:r w:rsidR="00FD083E">
        <w:t xml:space="preserve"> </w:t>
      </w:r>
      <w:r>
        <w:t>system</w:t>
      </w:r>
      <w:r w:rsidR="00FD083E">
        <w:t xml:space="preserve"> </w:t>
      </w:r>
      <w:r>
        <w:t>participating</w:t>
      </w:r>
      <w:r w:rsidR="00FD083E">
        <w:t xml:space="preserve"> </w:t>
      </w:r>
      <w:r>
        <w:t>in</w:t>
      </w:r>
      <w:r w:rsidR="00FD083E">
        <w:t xml:space="preserve"> </w:t>
      </w:r>
      <w:r>
        <w:t>data</w:t>
      </w:r>
      <w:r w:rsidR="00FD083E">
        <w:t xml:space="preserve"> </w:t>
      </w:r>
      <w:r>
        <w:t>exchange</w:t>
      </w:r>
      <w:r w:rsidR="00FD083E">
        <w:t xml:space="preserve"> </w:t>
      </w:r>
      <w:r>
        <w:t>that</w:t>
      </w:r>
      <w:r w:rsidR="00FD083E">
        <w:t xml:space="preserve"> </w:t>
      </w:r>
      <w:r>
        <w:t>updates</w:t>
      </w:r>
      <w:r w:rsidR="00FD083E">
        <w:t xml:space="preserve"> </w:t>
      </w:r>
      <w:r>
        <w:t>instead</w:t>
      </w:r>
      <w:r w:rsidR="00FD083E">
        <w:t xml:space="preserve"> </w:t>
      </w:r>
      <w:r>
        <w:t>of</w:t>
      </w:r>
      <w:r w:rsidR="00FD083E">
        <w:t xml:space="preserve"> </w:t>
      </w:r>
      <w:r>
        <w:t>completely</w:t>
      </w:r>
      <w:r w:rsidR="00FD083E">
        <w:t xml:space="preserve"> </w:t>
      </w:r>
      <w:r>
        <w:t>replacing</w:t>
      </w:r>
      <w:r w:rsidR="00FD083E">
        <w:t xml:space="preserve"> </w:t>
      </w:r>
      <w:r>
        <w:t>previously</w:t>
      </w:r>
      <w:r w:rsidR="00FD083E">
        <w:t xml:space="preserve"> </w:t>
      </w:r>
      <w:r>
        <w:t>transmitted</w:t>
      </w:r>
      <w:r w:rsidR="00FD083E">
        <w:t xml:space="preserve"> </w:t>
      </w:r>
      <w:r>
        <w:t>data.</w:t>
      </w:r>
    </w:p>
    <w:p w14:paraId="304C8FDE" w14:textId="77777777" w:rsidR="00B01559" w:rsidRDefault="00B01559" w:rsidP="00B01559"/>
    <w:p w14:paraId="6FA24209" w14:textId="15ACC638" w:rsidR="00B01559" w:rsidRDefault="00B01559" w:rsidP="00B01559">
      <w:pPr>
        <w:pStyle w:val="Heading3"/>
      </w:pPr>
      <w:bookmarkStart w:id="22" w:name="_Toc430693215"/>
      <w:r>
        <w:lastRenderedPageBreak/>
        <w:t>Data</w:t>
      </w:r>
      <w:r w:rsidR="00FD083E">
        <w:t xml:space="preserve"> </w:t>
      </w:r>
      <w:r>
        <w:t>Types</w:t>
      </w:r>
      <w:bookmarkEnd w:id="22"/>
      <w:r w:rsidR="00FD083E">
        <w:t xml:space="preserve"> </w:t>
      </w:r>
    </w:p>
    <w:p w14:paraId="27A6EA3D" w14:textId="35E91E54" w:rsidR="00AD4C5E" w:rsidRDefault="00AD4C5E" w:rsidP="00AD4C5E">
      <w:r>
        <w:t xml:space="preserve">Data types and maximum field lengths </w:t>
      </w:r>
      <w:r w:rsidR="005556EE">
        <w:t xml:space="preserve">defined here </w:t>
      </w:r>
      <w:r>
        <w:t xml:space="preserve">apply to unhashed data.  When data in one or more fields are hashed – and the receiver </w:t>
      </w:r>
      <w:r w:rsidR="005556EE">
        <w:t xml:space="preserve">requires or </w:t>
      </w:r>
      <w:r>
        <w:t>has agreed to accept hashed data – the data types and validation processes f</w:t>
      </w:r>
      <w:r w:rsidR="003F21B5">
        <w:t>or those fields may differ depending on the hashing parameters</w:t>
      </w:r>
      <w:r>
        <w:t xml:space="preserve">.  </w:t>
      </w:r>
    </w:p>
    <w:p w14:paraId="4974F31C" w14:textId="77777777" w:rsidR="00AD4C5E" w:rsidRDefault="00AD4C5E" w:rsidP="00AD4C5E"/>
    <w:p w14:paraId="3ECC4CE1" w14:textId="40FF24E6" w:rsidR="00B01559" w:rsidRDefault="00B01559" w:rsidP="00B01559">
      <w:r>
        <w:t>The</w:t>
      </w:r>
      <w:r w:rsidR="00FD083E">
        <w:t xml:space="preserve"> </w:t>
      </w:r>
      <w:r>
        <w:t>HMIS</w:t>
      </w:r>
      <w:r w:rsidR="00FD083E">
        <w:t xml:space="preserve"> </w:t>
      </w:r>
      <w:r>
        <w:t>CSV</w:t>
      </w:r>
      <w:r w:rsidR="00FD083E">
        <w:t xml:space="preserve"> </w:t>
      </w:r>
      <w:r>
        <w:t>specifications</w:t>
      </w:r>
      <w:r w:rsidR="00FD083E">
        <w:t xml:space="preserve"> </w:t>
      </w:r>
      <w:r>
        <w:t>include</w:t>
      </w:r>
      <w:r w:rsidR="00FD083E">
        <w:t xml:space="preserve"> </w:t>
      </w:r>
      <w:r>
        <w:t>the</w:t>
      </w:r>
      <w:r w:rsidR="00FD083E">
        <w:t xml:space="preserve"> </w:t>
      </w:r>
      <w:r>
        <w:t>following</w:t>
      </w:r>
      <w:r w:rsidR="00FD083E">
        <w:t xml:space="preserve"> </w:t>
      </w:r>
      <w:r>
        <w:t>data</w:t>
      </w:r>
      <w:r w:rsidR="00FD083E">
        <w:t xml:space="preserve"> </w:t>
      </w:r>
      <w:r>
        <w:t>types:</w:t>
      </w:r>
    </w:p>
    <w:p w14:paraId="17CC9B4B" w14:textId="77777777" w:rsidR="004324B1" w:rsidRDefault="004324B1" w:rsidP="00B01559"/>
    <w:tbl>
      <w:tblPr>
        <w:tblStyle w:val="GridTable1Light-Accent11"/>
        <w:tblW w:w="9463" w:type="dxa"/>
        <w:tblLook w:val="04A0" w:firstRow="1" w:lastRow="0" w:firstColumn="1" w:lastColumn="0" w:noHBand="0" w:noVBand="1"/>
      </w:tblPr>
      <w:tblGrid>
        <w:gridCol w:w="1130"/>
        <w:gridCol w:w="517"/>
        <w:gridCol w:w="7816"/>
      </w:tblGrid>
      <w:tr w:rsidR="00B01559" w:rsidRPr="00D26ED0" w14:paraId="5A5C6B36" w14:textId="77777777" w:rsidTr="004324B1">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130" w:type="dxa"/>
          </w:tcPr>
          <w:p w14:paraId="3EAE2616" w14:textId="77777777" w:rsidR="00B01559" w:rsidRPr="00D26ED0" w:rsidRDefault="00B01559" w:rsidP="00BE02C6">
            <w:r w:rsidRPr="00D26ED0">
              <w:t>Type</w:t>
            </w:r>
          </w:p>
        </w:tc>
        <w:tc>
          <w:tcPr>
            <w:tcW w:w="517" w:type="dxa"/>
          </w:tcPr>
          <w:p w14:paraId="39F7E55F" w14:textId="77777777" w:rsidR="00B01559" w:rsidRPr="00D26ED0" w:rsidRDefault="00B01559" w:rsidP="00BE02C6">
            <w:pPr>
              <w:cnfStyle w:val="100000000000" w:firstRow="1" w:lastRow="0" w:firstColumn="0" w:lastColumn="0" w:oddVBand="0" w:evenVBand="0" w:oddHBand="0" w:evenHBand="0" w:firstRowFirstColumn="0" w:firstRowLastColumn="0" w:lastRowFirstColumn="0" w:lastRowLastColumn="0"/>
            </w:pPr>
            <w:r w:rsidRPr="00D26ED0">
              <w:t>ID</w:t>
            </w:r>
          </w:p>
        </w:tc>
        <w:tc>
          <w:tcPr>
            <w:tcW w:w="7816" w:type="dxa"/>
          </w:tcPr>
          <w:p w14:paraId="76273D02" w14:textId="77777777" w:rsidR="00B01559" w:rsidRPr="00D26ED0" w:rsidRDefault="00B01559" w:rsidP="00BE02C6">
            <w:pPr>
              <w:cnfStyle w:val="100000000000" w:firstRow="1" w:lastRow="0" w:firstColumn="0" w:lastColumn="0" w:oddVBand="0" w:evenVBand="0" w:oddHBand="0" w:evenHBand="0" w:firstRowFirstColumn="0" w:firstRowLastColumn="0" w:lastRowFirstColumn="0" w:lastRowLastColumn="0"/>
            </w:pPr>
            <w:r w:rsidRPr="00D26ED0">
              <w:t>Definition</w:t>
            </w:r>
          </w:p>
        </w:tc>
      </w:tr>
      <w:tr w:rsidR="00B01559" w:rsidRPr="00D26ED0" w14:paraId="6A2B0A3C" w14:textId="77777777" w:rsidTr="00BE02C6">
        <w:trPr>
          <w:cantSplit/>
        </w:trPr>
        <w:tc>
          <w:tcPr>
            <w:cnfStyle w:val="001000000000" w:firstRow="0" w:lastRow="0" w:firstColumn="1" w:lastColumn="0" w:oddVBand="0" w:evenVBand="0" w:oddHBand="0" w:evenHBand="0" w:firstRowFirstColumn="0" w:firstRowLastColumn="0" w:lastRowFirstColumn="0" w:lastRowLastColumn="0"/>
            <w:tcW w:w="1130" w:type="dxa"/>
          </w:tcPr>
          <w:p w14:paraId="2689EFA1" w14:textId="77777777" w:rsidR="00B01559" w:rsidRDefault="00B01559" w:rsidP="00BE02C6">
            <w:r>
              <w:t>Date</w:t>
            </w:r>
          </w:p>
        </w:tc>
        <w:tc>
          <w:tcPr>
            <w:tcW w:w="517" w:type="dxa"/>
          </w:tcPr>
          <w:p w14:paraId="14BAB461" w14:textId="77777777" w:rsidR="00B01559" w:rsidRDefault="00B01559" w:rsidP="00BE02C6">
            <w:pPr>
              <w:cnfStyle w:val="000000000000" w:firstRow="0" w:lastRow="0" w:firstColumn="0" w:lastColumn="0" w:oddVBand="0" w:evenVBand="0" w:oddHBand="0" w:evenHBand="0" w:firstRowFirstColumn="0" w:firstRowLastColumn="0" w:lastRowFirstColumn="0" w:lastRowLastColumn="0"/>
            </w:pPr>
            <w:r>
              <w:t>D</w:t>
            </w:r>
          </w:p>
        </w:tc>
        <w:tc>
          <w:tcPr>
            <w:tcW w:w="7816" w:type="dxa"/>
          </w:tcPr>
          <w:p w14:paraId="59A6AC40" w14:textId="411615FE" w:rsidR="00B01559" w:rsidRDefault="00B01559" w:rsidP="00BE02C6">
            <w:pPr>
              <w:cnfStyle w:val="000000000000" w:firstRow="0" w:lastRow="0" w:firstColumn="0" w:lastColumn="0" w:oddVBand="0" w:evenVBand="0" w:oddHBand="0" w:evenHBand="0" w:firstRowFirstColumn="0" w:firstRowLastColumn="0" w:lastRowFirstColumn="0" w:lastRowLastColumn="0"/>
            </w:pPr>
            <w:r>
              <w:t>A</w:t>
            </w:r>
            <w:r w:rsidR="00FD083E">
              <w:t xml:space="preserve"> </w:t>
            </w:r>
            <w:r>
              <w:t>date</w:t>
            </w:r>
            <w:r w:rsidR="00FD083E">
              <w:t xml:space="preserve"> </w:t>
            </w:r>
            <w:r>
              <w:t>in</w:t>
            </w:r>
            <w:r w:rsidR="00FD083E">
              <w:t xml:space="preserve"> </w:t>
            </w:r>
            <w:r>
              <w:t>the</w:t>
            </w:r>
            <w:r w:rsidR="00FD083E">
              <w:t xml:space="preserve"> </w:t>
            </w:r>
            <w:r>
              <w:t>format</w:t>
            </w:r>
            <w:r w:rsidR="00FD083E">
              <w:t xml:space="preserve"> </w:t>
            </w:r>
            <w:r>
              <w:t>yyyy-mm-dd</w:t>
            </w:r>
          </w:p>
        </w:tc>
      </w:tr>
      <w:tr w:rsidR="00B01559" w:rsidRPr="00D26ED0" w14:paraId="7B8B6203" w14:textId="77777777" w:rsidTr="00BE02C6">
        <w:trPr>
          <w:cantSplit/>
        </w:trPr>
        <w:tc>
          <w:tcPr>
            <w:cnfStyle w:val="001000000000" w:firstRow="0" w:lastRow="0" w:firstColumn="1" w:lastColumn="0" w:oddVBand="0" w:evenVBand="0" w:oddHBand="0" w:evenHBand="0" w:firstRowFirstColumn="0" w:firstRowLastColumn="0" w:lastRowFirstColumn="0" w:lastRowLastColumn="0"/>
            <w:tcW w:w="1130" w:type="dxa"/>
          </w:tcPr>
          <w:p w14:paraId="10348AB9" w14:textId="77777777" w:rsidR="00B01559" w:rsidRDefault="00B01559" w:rsidP="00BE02C6">
            <w:r>
              <w:t>Datetime</w:t>
            </w:r>
          </w:p>
        </w:tc>
        <w:tc>
          <w:tcPr>
            <w:tcW w:w="517" w:type="dxa"/>
          </w:tcPr>
          <w:p w14:paraId="4ABA9666" w14:textId="77777777" w:rsidR="00B01559" w:rsidRDefault="00B01559" w:rsidP="00BE02C6">
            <w:pPr>
              <w:cnfStyle w:val="000000000000" w:firstRow="0" w:lastRow="0" w:firstColumn="0" w:lastColumn="0" w:oddVBand="0" w:evenVBand="0" w:oddHBand="0" w:evenHBand="0" w:firstRowFirstColumn="0" w:firstRowLastColumn="0" w:lastRowFirstColumn="0" w:lastRowLastColumn="0"/>
            </w:pPr>
            <w:r>
              <w:t>T</w:t>
            </w:r>
          </w:p>
        </w:tc>
        <w:tc>
          <w:tcPr>
            <w:tcW w:w="7816" w:type="dxa"/>
          </w:tcPr>
          <w:p w14:paraId="7328B3EC" w14:textId="31FF586C" w:rsidR="00B01559" w:rsidRDefault="00B01559" w:rsidP="00BE02C6">
            <w:pPr>
              <w:cnfStyle w:val="000000000000" w:firstRow="0" w:lastRow="0" w:firstColumn="0" w:lastColumn="0" w:oddVBand="0" w:evenVBand="0" w:oddHBand="0" w:evenHBand="0" w:firstRowFirstColumn="0" w:firstRowLastColumn="0" w:lastRowFirstColumn="0" w:lastRowLastColumn="0"/>
            </w:pPr>
            <w:r>
              <w:t>A</w:t>
            </w:r>
            <w:r w:rsidR="00FD083E">
              <w:t xml:space="preserve"> </w:t>
            </w:r>
            <w:r>
              <w:t>date</w:t>
            </w:r>
            <w:r w:rsidR="00FD083E">
              <w:t xml:space="preserve"> </w:t>
            </w:r>
            <w:r>
              <w:t>and</w:t>
            </w:r>
            <w:r w:rsidR="00FD083E">
              <w:t xml:space="preserve"> </w:t>
            </w:r>
            <w:r>
              <w:t>time</w:t>
            </w:r>
            <w:r w:rsidR="00FD083E">
              <w:t xml:space="preserve"> </w:t>
            </w:r>
            <w:r>
              <w:t>in</w:t>
            </w:r>
            <w:r w:rsidR="00FD083E">
              <w:t xml:space="preserve"> </w:t>
            </w:r>
            <w:r>
              <w:t>the</w:t>
            </w:r>
            <w:r w:rsidR="00FD083E">
              <w:t xml:space="preserve"> </w:t>
            </w:r>
            <w:r>
              <w:t>format</w:t>
            </w:r>
            <w:r w:rsidR="00FD083E">
              <w:t xml:space="preserve"> </w:t>
            </w:r>
            <w:r>
              <w:t>yyyy-mm-dd</w:t>
            </w:r>
            <w:r w:rsidR="00FD083E">
              <w:t xml:space="preserve"> </w:t>
            </w:r>
            <w:r>
              <w:t>hh:mm:ss</w:t>
            </w:r>
            <w:r w:rsidR="004D68B4">
              <w:rPr>
                <w:rStyle w:val="FootnoteReference"/>
              </w:rPr>
              <w:footnoteReference w:id="1"/>
            </w:r>
          </w:p>
        </w:tc>
      </w:tr>
      <w:tr w:rsidR="00B01559" w:rsidRPr="00D26ED0" w14:paraId="1483E14A" w14:textId="77777777" w:rsidTr="00BE02C6">
        <w:trPr>
          <w:cantSplit/>
        </w:trPr>
        <w:tc>
          <w:tcPr>
            <w:cnfStyle w:val="001000000000" w:firstRow="0" w:lastRow="0" w:firstColumn="1" w:lastColumn="0" w:oddVBand="0" w:evenVBand="0" w:oddHBand="0" w:evenHBand="0" w:firstRowFirstColumn="0" w:firstRowLastColumn="0" w:lastRowFirstColumn="0" w:lastRowLastColumn="0"/>
            <w:tcW w:w="1130" w:type="dxa"/>
          </w:tcPr>
          <w:p w14:paraId="2D3C01E8" w14:textId="77777777" w:rsidR="00B01559" w:rsidRPr="00D26ED0" w:rsidRDefault="00B01559" w:rsidP="00BE02C6">
            <w:r>
              <w:t>Integer</w:t>
            </w:r>
          </w:p>
        </w:tc>
        <w:tc>
          <w:tcPr>
            <w:tcW w:w="517" w:type="dxa"/>
          </w:tcPr>
          <w:p w14:paraId="7221DBA6" w14:textId="77777777" w:rsidR="00B01559" w:rsidRPr="00D26ED0" w:rsidRDefault="00B01559" w:rsidP="00BE02C6">
            <w:pPr>
              <w:cnfStyle w:val="000000000000" w:firstRow="0" w:lastRow="0" w:firstColumn="0" w:lastColumn="0" w:oddVBand="0" w:evenVBand="0" w:oddHBand="0" w:evenHBand="0" w:firstRowFirstColumn="0" w:firstRowLastColumn="0" w:lastRowFirstColumn="0" w:lastRowLastColumn="0"/>
            </w:pPr>
            <w:r>
              <w:t>I</w:t>
            </w:r>
          </w:p>
        </w:tc>
        <w:tc>
          <w:tcPr>
            <w:tcW w:w="7816" w:type="dxa"/>
          </w:tcPr>
          <w:p w14:paraId="17F45C41" w14:textId="2564CA08" w:rsidR="00B01559" w:rsidRPr="00D26ED0" w:rsidRDefault="00B01559" w:rsidP="00BE02C6">
            <w:pPr>
              <w:cnfStyle w:val="000000000000" w:firstRow="0" w:lastRow="0" w:firstColumn="0" w:lastColumn="0" w:oddVBand="0" w:evenVBand="0" w:oddHBand="0" w:evenHBand="0" w:firstRowFirstColumn="0" w:firstRowLastColumn="0" w:lastRowFirstColumn="0" w:lastRowLastColumn="0"/>
            </w:pPr>
            <w:r>
              <w:t>A</w:t>
            </w:r>
            <w:r w:rsidR="00FD083E">
              <w:t xml:space="preserve"> </w:t>
            </w:r>
            <w:r>
              <w:t>non-negative</w:t>
            </w:r>
            <w:r w:rsidR="00FD083E">
              <w:t xml:space="preserve"> </w:t>
            </w:r>
            <w:r>
              <w:t>whole</w:t>
            </w:r>
            <w:r w:rsidR="00FD083E">
              <w:t xml:space="preserve"> </w:t>
            </w:r>
            <w:r>
              <w:t>number</w:t>
            </w:r>
          </w:p>
        </w:tc>
      </w:tr>
      <w:tr w:rsidR="00B01559" w:rsidRPr="00D26ED0" w14:paraId="377F2C24" w14:textId="77777777" w:rsidTr="00BE02C6">
        <w:trPr>
          <w:cantSplit/>
        </w:trPr>
        <w:tc>
          <w:tcPr>
            <w:cnfStyle w:val="001000000000" w:firstRow="0" w:lastRow="0" w:firstColumn="1" w:lastColumn="0" w:oddVBand="0" w:evenVBand="0" w:oddHBand="0" w:evenHBand="0" w:firstRowFirstColumn="0" w:firstRowLastColumn="0" w:lastRowFirstColumn="0" w:lastRowLastColumn="0"/>
            <w:tcW w:w="1130" w:type="dxa"/>
          </w:tcPr>
          <w:p w14:paraId="226685CA" w14:textId="77777777" w:rsidR="00B01559" w:rsidRDefault="00B01559" w:rsidP="00BE02C6">
            <w:r>
              <w:t>Money</w:t>
            </w:r>
          </w:p>
        </w:tc>
        <w:tc>
          <w:tcPr>
            <w:tcW w:w="517" w:type="dxa"/>
          </w:tcPr>
          <w:p w14:paraId="522748CF" w14:textId="77777777" w:rsidR="00B01559" w:rsidRDefault="00B01559" w:rsidP="00BE02C6">
            <w:pPr>
              <w:cnfStyle w:val="000000000000" w:firstRow="0" w:lastRow="0" w:firstColumn="0" w:lastColumn="0" w:oddVBand="0" w:evenVBand="0" w:oddHBand="0" w:evenHBand="0" w:firstRowFirstColumn="0" w:firstRowLastColumn="0" w:lastRowFirstColumn="0" w:lastRowLastColumn="0"/>
            </w:pPr>
            <w:r>
              <w:t>M</w:t>
            </w:r>
          </w:p>
        </w:tc>
        <w:tc>
          <w:tcPr>
            <w:tcW w:w="7816" w:type="dxa"/>
          </w:tcPr>
          <w:p w14:paraId="48211067" w14:textId="4042B4CF" w:rsidR="00B01559" w:rsidRPr="00B149E5" w:rsidRDefault="00B01559" w:rsidP="00BE02C6">
            <w:pPr>
              <w:cnfStyle w:val="000000000000" w:firstRow="0" w:lastRow="0" w:firstColumn="0" w:lastColumn="0" w:oddVBand="0" w:evenVBand="0" w:oddHBand="0" w:evenHBand="0" w:firstRowFirstColumn="0" w:firstRowLastColumn="0" w:lastRowFirstColumn="0" w:lastRowLastColumn="0"/>
            </w:pPr>
            <w:r>
              <w:t>Number</w:t>
            </w:r>
            <w:r w:rsidR="00FD083E">
              <w:t xml:space="preserve"> </w:t>
            </w:r>
            <w:r>
              <w:t>with</w:t>
            </w:r>
            <w:r w:rsidR="00FD083E">
              <w:t xml:space="preserve"> </w:t>
            </w:r>
            <w:r>
              <w:t>two</w:t>
            </w:r>
            <w:r w:rsidR="00FD083E">
              <w:t xml:space="preserve"> </w:t>
            </w:r>
            <w:r>
              <w:t>decimal</w:t>
            </w:r>
            <w:r w:rsidR="00FD083E">
              <w:t xml:space="preserve"> </w:t>
            </w:r>
            <w:r>
              <w:t>places</w:t>
            </w:r>
            <w:r w:rsidR="00FD083E">
              <w:t xml:space="preserve"> </w:t>
            </w:r>
            <w:r>
              <w:t>(no</w:t>
            </w:r>
            <w:r w:rsidR="00FD083E">
              <w:t xml:space="preserve"> </w:t>
            </w:r>
            <w:r>
              <w:t>commas</w:t>
            </w:r>
            <w:r w:rsidR="00FD083E">
              <w:t xml:space="preserve"> </w:t>
            </w:r>
            <w:r>
              <w:t>and</w:t>
            </w:r>
            <w:r w:rsidR="00FD083E">
              <w:t xml:space="preserve"> </w:t>
            </w:r>
            <w:r>
              <w:t>no</w:t>
            </w:r>
            <w:r w:rsidR="00FD083E">
              <w:t xml:space="preserve"> </w:t>
            </w:r>
            <w:r>
              <w:t>currency</w:t>
            </w:r>
            <w:r w:rsidR="00FD083E">
              <w:t xml:space="preserve"> </w:t>
            </w:r>
            <w:r>
              <w:t>symbol);</w:t>
            </w:r>
            <w:r w:rsidR="00FD083E">
              <w:t xml:space="preserve"> </w:t>
            </w:r>
            <w:r>
              <w:t>numbers</w:t>
            </w:r>
            <w:r w:rsidR="00FD083E">
              <w:t xml:space="preserve"> </w:t>
            </w:r>
            <w:r>
              <w:t>may</w:t>
            </w:r>
            <w:r w:rsidR="00FD083E">
              <w:t xml:space="preserve"> </w:t>
            </w:r>
            <w:r>
              <w:t>be</w:t>
            </w:r>
            <w:r w:rsidR="00FD083E">
              <w:t xml:space="preserve"> </w:t>
            </w:r>
            <w:r>
              <w:t>negative</w:t>
            </w:r>
            <w:r w:rsidR="00FD083E">
              <w:t xml:space="preserve"> </w:t>
            </w:r>
          </w:p>
        </w:tc>
      </w:tr>
      <w:tr w:rsidR="00B01559" w:rsidRPr="00D26ED0" w14:paraId="11D57C92" w14:textId="77777777" w:rsidTr="00BE02C6">
        <w:trPr>
          <w:cantSplit/>
        </w:trPr>
        <w:tc>
          <w:tcPr>
            <w:cnfStyle w:val="001000000000" w:firstRow="0" w:lastRow="0" w:firstColumn="1" w:lastColumn="0" w:oddVBand="0" w:evenVBand="0" w:oddHBand="0" w:evenHBand="0" w:firstRowFirstColumn="0" w:firstRowLastColumn="0" w:lastRowFirstColumn="0" w:lastRowLastColumn="0"/>
            <w:tcW w:w="1130" w:type="dxa"/>
          </w:tcPr>
          <w:p w14:paraId="24CD2A0F" w14:textId="77777777" w:rsidR="00B01559" w:rsidRDefault="00B01559" w:rsidP="00BE02C6">
            <w:r>
              <w:t>Money</w:t>
            </w:r>
          </w:p>
        </w:tc>
        <w:tc>
          <w:tcPr>
            <w:tcW w:w="517" w:type="dxa"/>
          </w:tcPr>
          <w:p w14:paraId="6DD35824" w14:textId="77777777" w:rsidR="00B01559" w:rsidRDefault="00B01559" w:rsidP="00BE02C6">
            <w:pPr>
              <w:cnfStyle w:val="000000000000" w:firstRow="0" w:lastRow="0" w:firstColumn="0" w:lastColumn="0" w:oddVBand="0" w:evenVBand="0" w:oddHBand="0" w:evenHBand="0" w:firstRowFirstColumn="0" w:firstRowLastColumn="0" w:lastRowFirstColumn="0" w:lastRowLastColumn="0"/>
            </w:pPr>
            <w:r>
              <w:t>M+</w:t>
            </w:r>
          </w:p>
        </w:tc>
        <w:tc>
          <w:tcPr>
            <w:tcW w:w="7816" w:type="dxa"/>
          </w:tcPr>
          <w:p w14:paraId="5FE93CFC" w14:textId="07D42073" w:rsidR="00B01559" w:rsidRDefault="00B01559" w:rsidP="00BE02C6">
            <w:pPr>
              <w:cnfStyle w:val="000000000000" w:firstRow="0" w:lastRow="0" w:firstColumn="0" w:lastColumn="0" w:oddVBand="0" w:evenVBand="0" w:oddHBand="0" w:evenHBand="0" w:firstRowFirstColumn="0" w:firstRowLastColumn="0" w:lastRowFirstColumn="0" w:lastRowLastColumn="0"/>
            </w:pPr>
            <w:r>
              <w:t>Non-negative</w:t>
            </w:r>
            <w:r w:rsidR="00FD083E">
              <w:t xml:space="preserve"> </w:t>
            </w:r>
            <w:r>
              <w:t>number</w:t>
            </w:r>
            <w:r w:rsidR="00FD083E">
              <w:t xml:space="preserve"> </w:t>
            </w:r>
            <w:r>
              <w:t>with</w:t>
            </w:r>
            <w:r w:rsidR="00FD083E">
              <w:t xml:space="preserve"> </w:t>
            </w:r>
            <w:r>
              <w:t>two</w:t>
            </w:r>
            <w:r w:rsidR="00FD083E">
              <w:t xml:space="preserve"> </w:t>
            </w:r>
            <w:r>
              <w:t>decimal</w:t>
            </w:r>
            <w:r w:rsidR="00FD083E">
              <w:t xml:space="preserve"> </w:t>
            </w:r>
            <w:r>
              <w:t>places</w:t>
            </w:r>
            <w:r w:rsidR="00FD083E">
              <w:t xml:space="preserve"> </w:t>
            </w:r>
            <w:r>
              <w:t>(no</w:t>
            </w:r>
            <w:r w:rsidR="00FD083E">
              <w:t xml:space="preserve"> </w:t>
            </w:r>
            <w:r>
              <w:t>commas</w:t>
            </w:r>
            <w:r w:rsidR="00FD083E">
              <w:t xml:space="preserve"> </w:t>
            </w:r>
            <w:r>
              <w:t>and</w:t>
            </w:r>
            <w:r w:rsidR="00FD083E">
              <w:t xml:space="preserve"> </w:t>
            </w:r>
            <w:r>
              <w:t>no</w:t>
            </w:r>
            <w:r w:rsidR="00FD083E">
              <w:t xml:space="preserve"> </w:t>
            </w:r>
            <w:r>
              <w:t>currency</w:t>
            </w:r>
            <w:r w:rsidR="00FD083E">
              <w:t xml:space="preserve"> </w:t>
            </w:r>
            <w:r>
              <w:t>symbol)</w:t>
            </w:r>
          </w:p>
        </w:tc>
      </w:tr>
      <w:tr w:rsidR="00B01559" w:rsidRPr="00D26ED0" w14:paraId="53AD8BFC" w14:textId="77777777" w:rsidTr="00BE02C6">
        <w:trPr>
          <w:cantSplit/>
        </w:trPr>
        <w:tc>
          <w:tcPr>
            <w:cnfStyle w:val="001000000000" w:firstRow="0" w:lastRow="0" w:firstColumn="1" w:lastColumn="0" w:oddVBand="0" w:evenVBand="0" w:oddHBand="0" w:evenHBand="0" w:firstRowFirstColumn="0" w:firstRowLastColumn="0" w:lastRowFirstColumn="0" w:lastRowLastColumn="0"/>
            <w:tcW w:w="1130" w:type="dxa"/>
          </w:tcPr>
          <w:p w14:paraId="4618AB87" w14:textId="77777777" w:rsidR="00B01559" w:rsidRDefault="00B01559" w:rsidP="00BE02C6">
            <w:r>
              <w:t>String</w:t>
            </w:r>
          </w:p>
        </w:tc>
        <w:tc>
          <w:tcPr>
            <w:tcW w:w="517" w:type="dxa"/>
          </w:tcPr>
          <w:p w14:paraId="3B79469D" w14:textId="77777777" w:rsidR="00B01559" w:rsidRDefault="00B01559" w:rsidP="00BE02C6">
            <w:pPr>
              <w:cnfStyle w:val="000000000000" w:firstRow="0" w:lastRow="0" w:firstColumn="0" w:lastColumn="0" w:oddVBand="0" w:evenVBand="0" w:oddHBand="0" w:evenHBand="0" w:firstRowFirstColumn="0" w:firstRowLastColumn="0" w:lastRowFirstColumn="0" w:lastRowLastColumn="0"/>
            </w:pPr>
            <w:r>
              <w:t>S#</w:t>
            </w:r>
          </w:p>
        </w:tc>
        <w:tc>
          <w:tcPr>
            <w:tcW w:w="7816" w:type="dxa"/>
          </w:tcPr>
          <w:p w14:paraId="3696D671" w14:textId="60D4CF4D" w:rsidR="00B01559" w:rsidRDefault="00B01559" w:rsidP="00BE02C6">
            <w:pPr>
              <w:cnfStyle w:val="000000000000" w:firstRow="0" w:lastRow="0" w:firstColumn="0" w:lastColumn="0" w:oddVBand="0" w:evenVBand="0" w:oddHBand="0" w:evenHBand="0" w:firstRowFirstColumn="0" w:firstRowLastColumn="0" w:lastRowFirstColumn="0" w:lastRowLastColumn="0"/>
            </w:pPr>
            <w:r>
              <w:t>A</w:t>
            </w:r>
            <w:r w:rsidR="00FD083E">
              <w:t xml:space="preserve"> </w:t>
            </w:r>
            <w:r>
              <w:t>combination</w:t>
            </w:r>
            <w:r w:rsidR="00FD083E">
              <w:t xml:space="preserve"> </w:t>
            </w:r>
            <w:r>
              <w:t>of</w:t>
            </w:r>
            <w:r w:rsidR="00FD083E">
              <w:t xml:space="preserve"> </w:t>
            </w:r>
            <w:r>
              <w:t>letters,</w:t>
            </w:r>
            <w:r w:rsidR="00FD083E">
              <w:t xml:space="preserve"> </w:t>
            </w:r>
            <w:r>
              <w:t>numbers,</w:t>
            </w:r>
            <w:r w:rsidR="00FD083E">
              <w:t xml:space="preserve"> </w:t>
            </w:r>
            <w:r>
              <w:t>and</w:t>
            </w:r>
            <w:r w:rsidR="00FD083E">
              <w:t xml:space="preserve"> </w:t>
            </w:r>
            <w:r>
              <w:t>standard</w:t>
            </w:r>
            <w:r w:rsidR="00FD083E">
              <w:t xml:space="preserve"> </w:t>
            </w:r>
            <w:r>
              <w:t>punctuation</w:t>
            </w:r>
            <w:r w:rsidR="00FD083E">
              <w:t xml:space="preserve"> </w:t>
            </w:r>
            <w:r>
              <w:t>(see</w:t>
            </w:r>
            <w:r w:rsidR="00FD083E">
              <w:t xml:space="preserve"> </w:t>
            </w:r>
            <w:r>
              <w:t>list</w:t>
            </w:r>
            <w:r w:rsidR="00FD083E">
              <w:t xml:space="preserve"> </w:t>
            </w:r>
            <w:r>
              <w:t>of</w:t>
            </w:r>
            <w:r w:rsidR="00FD083E">
              <w:t xml:space="preserve"> </w:t>
            </w:r>
            <w:r>
              <w:t>characters</w:t>
            </w:r>
            <w:r w:rsidR="00FD083E">
              <w:t xml:space="preserve"> </w:t>
            </w:r>
            <w:r>
              <w:t>permitted</w:t>
            </w:r>
            <w:r w:rsidR="00FD083E">
              <w:t xml:space="preserve"> </w:t>
            </w:r>
            <w:r>
              <w:t>in</w:t>
            </w:r>
            <w:r w:rsidR="00FD083E">
              <w:t xml:space="preserve"> </w:t>
            </w:r>
            <w:r>
              <w:t>string</w:t>
            </w:r>
            <w:r w:rsidR="00FD083E">
              <w:t xml:space="preserve"> </w:t>
            </w:r>
            <w:r>
              <w:t>fields</w:t>
            </w:r>
            <w:r w:rsidR="00FD083E">
              <w:t xml:space="preserve"> </w:t>
            </w:r>
            <w:r>
              <w:t>below);</w:t>
            </w:r>
            <w:r w:rsidR="00FD083E">
              <w:t xml:space="preserve"> </w:t>
            </w:r>
            <w:r>
              <w:t>the</w:t>
            </w:r>
            <w:r w:rsidR="00FD083E">
              <w:t xml:space="preserve"> </w:t>
            </w:r>
            <w:r>
              <w:t>number</w:t>
            </w:r>
            <w:r w:rsidR="00FD083E">
              <w:t xml:space="preserve"> </w:t>
            </w:r>
            <w:r>
              <w:t>following</w:t>
            </w:r>
            <w:r w:rsidR="00FD083E">
              <w:t xml:space="preserve"> </w:t>
            </w:r>
            <w:r>
              <w:t>the</w:t>
            </w:r>
            <w:r w:rsidR="00FD083E">
              <w:t xml:space="preserve"> </w:t>
            </w:r>
            <w:r>
              <w:t>‘S’</w:t>
            </w:r>
            <w:r w:rsidR="00FD083E">
              <w:t xml:space="preserve"> </w:t>
            </w:r>
            <w:r>
              <w:t>identifies</w:t>
            </w:r>
            <w:r w:rsidR="00FD083E">
              <w:t xml:space="preserve"> </w:t>
            </w:r>
            <w:r>
              <w:t>the</w:t>
            </w:r>
            <w:r w:rsidR="00FD083E">
              <w:t xml:space="preserve"> </w:t>
            </w:r>
            <w:r>
              <w:t>maximum</w:t>
            </w:r>
            <w:r w:rsidR="00FD083E">
              <w:t xml:space="preserve"> </w:t>
            </w:r>
            <w:r>
              <w:t>number</w:t>
            </w:r>
            <w:r w:rsidR="00FD083E">
              <w:t xml:space="preserve"> </w:t>
            </w:r>
            <w:r>
              <w:t>of</w:t>
            </w:r>
            <w:r w:rsidR="00FD083E">
              <w:t xml:space="preserve"> </w:t>
            </w:r>
            <w:r>
              <w:t>characters</w:t>
            </w:r>
            <w:r w:rsidR="00FD083E">
              <w:t xml:space="preserve"> </w:t>
            </w:r>
            <w:r>
              <w:t>permitted</w:t>
            </w:r>
            <w:r w:rsidR="00FD083E">
              <w:t xml:space="preserve"> </w:t>
            </w:r>
            <w:r>
              <w:t>for</w:t>
            </w:r>
            <w:r w:rsidR="00FD083E">
              <w:t xml:space="preserve"> </w:t>
            </w:r>
            <w:r>
              <w:t>a</w:t>
            </w:r>
            <w:r w:rsidR="00FD083E">
              <w:t xml:space="preserve"> </w:t>
            </w:r>
            <w:r>
              <w:t>given</w:t>
            </w:r>
            <w:r w:rsidR="00FD083E">
              <w:t xml:space="preserve"> </w:t>
            </w:r>
            <w:r>
              <w:t>field.</w:t>
            </w:r>
            <w:r w:rsidR="00FD083E">
              <w:t xml:space="preserve">  </w:t>
            </w:r>
            <w:r>
              <w:t>For</w:t>
            </w:r>
            <w:r w:rsidR="00FD083E">
              <w:t xml:space="preserve"> </w:t>
            </w:r>
            <w:r>
              <w:t>example,</w:t>
            </w:r>
            <w:r w:rsidR="00FD083E">
              <w:t xml:space="preserve"> </w:t>
            </w:r>
            <w:r>
              <w:t>fields</w:t>
            </w:r>
            <w:r w:rsidR="00FD083E">
              <w:t xml:space="preserve"> </w:t>
            </w:r>
            <w:r>
              <w:t>with</w:t>
            </w:r>
            <w:r w:rsidR="00FD083E">
              <w:t xml:space="preserve"> </w:t>
            </w:r>
            <w:r>
              <w:t>a</w:t>
            </w:r>
            <w:r w:rsidR="00FD083E">
              <w:t xml:space="preserve"> </w:t>
            </w:r>
            <w:r>
              <w:t>data</w:t>
            </w:r>
            <w:r w:rsidR="00FD083E">
              <w:t xml:space="preserve"> </w:t>
            </w:r>
            <w:r>
              <w:t>type</w:t>
            </w:r>
            <w:r w:rsidR="00FD083E">
              <w:t xml:space="preserve"> </w:t>
            </w:r>
            <w:r>
              <w:t>of</w:t>
            </w:r>
            <w:r w:rsidR="00FD083E">
              <w:t xml:space="preserve"> </w:t>
            </w:r>
            <w:r>
              <w:t>S50</w:t>
            </w:r>
            <w:r w:rsidR="00FD083E">
              <w:t xml:space="preserve"> </w:t>
            </w:r>
            <w:r>
              <w:t>are</w:t>
            </w:r>
            <w:r w:rsidR="00FD083E">
              <w:t xml:space="preserve"> </w:t>
            </w:r>
            <w:r>
              <w:t>limited</w:t>
            </w:r>
            <w:r w:rsidR="00FD083E">
              <w:t xml:space="preserve"> </w:t>
            </w:r>
            <w:r>
              <w:t>to</w:t>
            </w:r>
            <w:r w:rsidR="00FD083E">
              <w:t xml:space="preserve"> </w:t>
            </w:r>
            <w:r>
              <w:t>50</w:t>
            </w:r>
            <w:r w:rsidR="00FD083E">
              <w:t xml:space="preserve"> </w:t>
            </w:r>
            <w:r>
              <w:t>characters.</w:t>
            </w:r>
            <w:r w:rsidR="00FD083E">
              <w:t xml:space="preserve">  </w:t>
            </w:r>
            <w:r>
              <w:t>String</w:t>
            </w:r>
            <w:r w:rsidR="00FD083E">
              <w:t xml:space="preserve"> </w:t>
            </w:r>
            <w:r>
              <w:t>fields</w:t>
            </w:r>
            <w:r w:rsidR="00FD083E">
              <w:t xml:space="preserve"> </w:t>
            </w:r>
            <w:r>
              <w:t>must</w:t>
            </w:r>
            <w:r w:rsidR="00FD083E">
              <w:t xml:space="preserve"> </w:t>
            </w:r>
            <w:r>
              <w:t>be</w:t>
            </w:r>
            <w:r w:rsidR="00FD083E">
              <w:t xml:space="preserve"> </w:t>
            </w:r>
            <w:r>
              <w:t>padded</w:t>
            </w:r>
            <w:r w:rsidR="00FD083E">
              <w:t xml:space="preserve"> </w:t>
            </w:r>
            <w:r>
              <w:t>with</w:t>
            </w:r>
            <w:r w:rsidR="00FD083E">
              <w:t xml:space="preserve"> </w:t>
            </w:r>
            <w:r>
              <w:t>double-quotes.</w:t>
            </w:r>
            <w:r w:rsidR="00FD083E">
              <w:t xml:space="preserve">  </w:t>
            </w:r>
          </w:p>
        </w:tc>
      </w:tr>
    </w:tbl>
    <w:p w14:paraId="35611ACF" w14:textId="11C93692" w:rsidR="00AD4C5E" w:rsidRDefault="00AD4C5E" w:rsidP="00B01559"/>
    <w:p w14:paraId="0879EA75" w14:textId="165F08EB" w:rsidR="00B01559" w:rsidRDefault="00B01559" w:rsidP="00B01559">
      <w:pPr>
        <w:pStyle w:val="Heading3"/>
      </w:pPr>
      <w:bookmarkStart w:id="23" w:name="_Toc430693216"/>
      <w:r>
        <w:t>Characters</w:t>
      </w:r>
      <w:r w:rsidR="00FD083E">
        <w:t xml:space="preserve"> </w:t>
      </w:r>
      <w:r>
        <w:t>Permitted</w:t>
      </w:r>
      <w:r w:rsidR="00FD083E">
        <w:t xml:space="preserve"> </w:t>
      </w:r>
      <w:r>
        <w:t>in</w:t>
      </w:r>
      <w:r w:rsidR="00FD083E">
        <w:t xml:space="preserve"> </w:t>
      </w:r>
      <w:r>
        <w:t>String</w:t>
      </w:r>
      <w:r w:rsidR="00FD083E">
        <w:t xml:space="preserve"> </w:t>
      </w:r>
      <w:r>
        <w:t>Fields</w:t>
      </w:r>
      <w:bookmarkEnd w:id="23"/>
    </w:p>
    <w:p w14:paraId="48244BD7" w14:textId="11411521" w:rsidR="00B01559" w:rsidRDefault="00B01559" w:rsidP="00B01559">
      <w:pPr>
        <w:pStyle w:val="ListParagraph"/>
        <w:numPr>
          <w:ilvl w:val="0"/>
          <w:numId w:val="13"/>
        </w:numPr>
      </w:pPr>
      <w:r>
        <w:t>Upper</w:t>
      </w:r>
      <w:r w:rsidR="00FD083E">
        <w:t xml:space="preserve"> </w:t>
      </w:r>
      <w:r>
        <w:t>case</w:t>
      </w:r>
      <w:r w:rsidR="00FD083E">
        <w:t xml:space="preserve"> </w:t>
      </w:r>
      <w:r>
        <w:t>letters</w:t>
      </w:r>
      <w:r w:rsidR="00FD083E">
        <w:t xml:space="preserve"> </w:t>
      </w:r>
      <w:r>
        <w:t>A-Z</w:t>
      </w:r>
      <w:r w:rsidR="00FD083E">
        <w:t xml:space="preserve"> </w:t>
      </w:r>
    </w:p>
    <w:p w14:paraId="337E5FEE" w14:textId="0899A1AF" w:rsidR="00B01559" w:rsidRDefault="00B01559" w:rsidP="00B01559">
      <w:pPr>
        <w:pStyle w:val="ListParagraph"/>
        <w:numPr>
          <w:ilvl w:val="0"/>
          <w:numId w:val="13"/>
        </w:numPr>
      </w:pPr>
      <w:r>
        <w:t>Lower</w:t>
      </w:r>
      <w:r w:rsidR="00FD083E">
        <w:t xml:space="preserve"> </w:t>
      </w:r>
      <w:r>
        <w:t>case</w:t>
      </w:r>
      <w:r w:rsidR="00FD083E">
        <w:t xml:space="preserve"> </w:t>
      </w:r>
      <w:r>
        <w:t>letters</w:t>
      </w:r>
      <w:r w:rsidR="00FD083E">
        <w:t xml:space="preserve"> </w:t>
      </w:r>
      <w:r>
        <w:t>a-z</w:t>
      </w:r>
      <w:r w:rsidR="00FD083E">
        <w:t xml:space="preserve"> </w:t>
      </w:r>
    </w:p>
    <w:p w14:paraId="12330BB9" w14:textId="2AA41BFF" w:rsidR="00B01559" w:rsidRDefault="00B01559" w:rsidP="00B01559">
      <w:pPr>
        <w:pStyle w:val="ListParagraph"/>
        <w:numPr>
          <w:ilvl w:val="0"/>
          <w:numId w:val="13"/>
        </w:numPr>
      </w:pPr>
      <w:r>
        <w:t>Numbers</w:t>
      </w:r>
      <w:r w:rsidR="00FD083E">
        <w:t xml:space="preserve"> </w:t>
      </w:r>
      <w:r>
        <w:t>0-9</w:t>
      </w:r>
      <w:r w:rsidR="00FD083E">
        <w:t xml:space="preserve"> </w:t>
      </w:r>
    </w:p>
    <w:p w14:paraId="4B557F04" w14:textId="62CDE41C" w:rsidR="00B01559" w:rsidRDefault="00B01559" w:rsidP="00B01559">
      <w:pPr>
        <w:pStyle w:val="ListParagraph"/>
        <w:numPr>
          <w:ilvl w:val="0"/>
          <w:numId w:val="13"/>
        </w:numPr>
      </w:pPr>
      <w:r>
        <w:t>Spaces</w:t>
      </w:r>
      <w:r w:rsidR="00FD083E">
        <w:t xml:space="preserve"> </w:t>
      </w:r>
      <w:r>
        <w:t>and</w:t>
      </w:r>
      <w:r w:rsidR="00FD083E">
        <w:t xml:space="preserve"> </w:t>
      </w:r>
      <w:r>
        <w:t>!</w:t>
      </w:r>
      <w:r w:rsidR="00FD083E">
        <w:t xml:space="preserve"> </w:t>
      </w:r>
      <w:r>
        <w:t>#</w:t>
      </w:r>
      <w:r w:rsidR="00FD083E">
        <w:t xml:space="preserve"> </w:t>
      </w:r>
      <w:r>
        <w:t>$</w:t>
      </w:r>
      <w:r w:rsidR="00FD083E">
        <w:t xml:space="preserve"> </w:t>
      </w:r>
      <w:r>
        <w:t>%</w:t>
      </w:r>
      <w:r w:rsidR="00FD083E">
        <w:t xml:space="preserve"> </w:t>
      </w:r>
      <w:r>
        <w:t>&amp;</w:t>
      </w:r>
      <w:r w:rsidR="00FD083E">
        <w:t xml:space="preserve"> </w:t>
      </w:r>
      <w:r>
        <w:t>'</w:t>
      </w:r>
      <w:r w:rsidR="00FD083E">
        <w:t xml:space="preserve"> </w:t>
      </w:r>
      <w:r>
        <w:t>(</w:t>
      </w:r>
      <w:r w:rsidR="00FD083E">
        <w:t xml:space="preserve"> </w:t>
      </w:r>
      <w:r>
        <w:t>)</w:t>
      </w:r>
      <w:r w:rsidR="00FD083E">
        <w:t xml:space="preserve"> </w:t>
      </w:r>
      <w:r>
        <w:t>*</w:t>
      </w:r>
      <w:r w:rsidR="00FD083E">
        <w:t xml:space="preserve"> </w:t>
      </w:r>
      <w:r>
        <w:t>+</w:t>
      </w:r>
      <w:r w:rsidR="00FD083E">
        <w:t xml:space="preserve"> </w:t>
      </w:r>
      <w:r>
        <w:t>-</w:t>
      </w:r>
      <w:r w:rsidR="00FD083E">
        <w:t xml:space="preserve"> </w:t>
      </w:r>
      <w:r>
        <w:t>.</w:t>
      </w:r>
      <w:r w:rsidR="00FD083E">
        <w:t xml:space="preserve"> </w:t>
      </w:r>
      <w:r>
        <w:t>,</w:t>
      </w:r>
      <w:r w:rsidR="00FD083E">
        <w:t xml:space="preserve"> </w:t>
      </w:r>
      <w:r>
        <w:t>/</w:t>
      </w:r>
      <w:r w:rsidR="00FD083E">
        <w:t xml:space="preserve"> </w:t>
      </w:r>
      <w:r>
        <w:t>\</w:t>
      </w:r>
      <w:r w:rsidR="00FD083E">
        <w:t xml:space="preserve"> </w:t>
      </w:r>
      <w:r>
        <w:t>:</w:t>
      </w:r>
      <w:r w:rsidR="00FD083E">
        <w:t xml:space="preserve"> </w:t>
      </w:r>
      <w:r>
        <w:t>;</w:t>
      </w:r>
      <w:r w:rsidR="00FD083E">
        <w:t xml:space="preserve"> </w:t>
      </w:r>
      <w:r>
        <w:t>=</w:t>
      </w:r>
      <w:r w:rsidR="00FD083E">
        <w:t xml:space="preserve"> </w:t>
      </w:r>
      <w:r>
        <w:t>?</w:t>
      </w:r>
      <w:r w:rsidR="00FD083E">
        <w:t xml:space="preserve"> </w:t>
      </w:r>
      <w:r>
        <w:t>@</w:t>
      </w:r>
      <w:r w:rsidR="00FD083E">
        <w:t xml:space="preserve"> </w:t>
      </w:r>
      <w:r>
        <w:t>_</w:t>
      </w:r>
      <w:r w:rsidR="00FD083E">
        <w:t xml:space="preserve"> </w:t>
      </w:r>
      <w:r>
        <w:t>`</w:t>
      </w:r>
      <w:r w:rsidR="00FD083E">
        <w:t xml:space="preserve"> </w:t>
      </w:r>
      <w:r>
        <w:t>~</w:t>
      </w:r>
      <w:r w:rsidR="00FD083E">
        <w:t xml:space="preserve"> </w:t>
      </w:r>
      <w:r>
        <w:t>|</w:t>
      </w:r>
      <w:r w:rsidR="00FD083E">
        <w:t xml:space="preserve"> </w:t>
      </w:r>
    </w:p>
    <w:p w14:paraId="29F688E2" w14:textId="613DF365" w:rsidR="00B01559" w:rsidRDefault="00B01559" w:rsidP="00B01559">
      <w:pPr>
        <w:pStyle w:val="ListParagraph"/>
        <w:numPr>
          <w:ilvl w:val="0"/>
          <w:numId w:val="13"/>
        </w:numPr>
      </w:pPr>
      <w:r>
        <w:t>Double-quotes</w:t>
      </w:r>
      <w:r w:rsidR="00FD083E">
        <w:t xml:space="preserve"> </w:t>
      </w:r>
      <w:r>
        <w:t>must</w:t>
      </w:r>
      <w:r w:rsidR="00FD083E">
        <w:t xml:space="preserve"> </w:t>
      </w:r>
      <w:r>
        <w:t>be</w:t>
      </w:r>
      <w:r w:rsidR="00FD083E">
        <w:t xml:space="preserve"> </w:t>
      </w:r>
      <w:r>
        <w:t>exported</w:t>
      </w:r>
      <w:r w:rsidR="00FD083E">
        <w:t xml:space="preserve"> </w:t>
      </w:r>
      <w:r>
        <w:t>as</w:t>
      </w:r>
      <w:r w:rsidR="00FD083E">
        <w:t xml:space="preserve"> </w:t>
      </w:r>
      <w:r>
        <w:t>""</w:t>
      </w:r>
      <w:r w:rsidR="00FD083E">
        <w:t xml:space="preserve"> </w:t>
      </w:r>
      <w:r>
        <w:t>(two</w:t>
      </w:r>
      <w:r w:rsidR="00FD083E">
        <w:t xml:space="preserve"> </w:t>
      </w:r>
      <w:r>
        <w:t>double-quote</w:t>
      </w:r>
      <w:r w:rsidR="00FD083E">
        <w:t xml:space="preserve"> </w:t>
      </w:r>
      <w:r>
        <w:t>characters)</w:t>
      </w:r>
      <w:r w:rsidR="00FD083E">
        <w:t xml:space="preserve"> </w:t>
      </w:r>
      <w:r>
        <w:t>if</w:t>
      </w:r>
      <w:r w:rsidR="00FD083E">
        <w:t xml:space="preserve"> </w:t>
      </w:r>
      <w:r>
        <w:t>a</w:t>
      </w:r>
      <w:r w:rsidR="00FD083E">
        <w:t xml:space="preserve"> </w:t>
      </w:r>
      <w:r>
        <w:t>double-quote</w:t>
      </w:r>
      <w:r w:rsidR="00FD083E">
        <w:t xml:space="preserve"> </w:t>
      </w:r>
      <w:r>
        <w:t>character</w:t>
      </w:r>
      <w:r w:rsidR="00FD083E">
        <w:t xml:space="preserve"> </w:t>
      </w:r>
      <w:r>
        <w:t>is</w:t>
      </w:r>
      <w:r w:rsidR="00FD083E">
        <w:t xml:space="preserve"> </w:t>
      </w:r>
      <w:r>
        <w:t>part</w:t>
      </w:r>
      <w:r w:rsidR="00FD083E">
        <w:t xml:space="preserve"> </w:t>
      </w:r>
      <w:r>
        <w:t>of</w:t>
      </w:r>
      <w:r w:rsidR="00FD083E">
        <w:t xml:space="preserve"> </w:t>
      </w:r>
      <w:r>
        <w:t>the</w:t>
      </w:r>
      <w:r w:rsidR="00FD083E">
        <w:t xml:space="preserve"> </w:t>
      </w:r>
      <w:r>
        <w:t>data;</w:t>
      </w:r>
      <w:r w:rsidR="00FD083E">
        <w:t xml:space="preserve"> </w:t>
      </w:r>
      <w:r>
        <w:t>alternatively,</w:t>
      </w:r>
      <w:r w:rsidR="00FD083E">
        <w:t xml:space="preserve"> </w:t>
      </w:r>
      <w:r>
        <w:t>they</w:t>
      </w:r>
      <w:r w:rsidR="00FD083E">
        <w:t xml:space="preserve"> </w:t>
      </w:r>
      <w:r>
        <w:t>may</w:t>
      </w:r>
      <w:r w:rsidR="00FD083E">
        <w:t xml:space="preserve"> </w:t>
      </w:r>
      <w:r>
        <w:t>be</w:t>
      </w:r>
      <w:r w:rsidR="00FD083E">
        <w:t xml:space="preserve"> </w:t>
      </w:r>
      <w:r>
        <w:t>replaced</w:t>
      </w:r>
      <w:r w:rsidR="00FD083E">
        <w:t xml:space="preserve"> </w:t>
      </w:r>
      <w:r>
        <w:t>by</w:t>
      </w:r>
      <w:r w:rsidR="00FD083E">
        <w:t xml:space="preserve"> </w:t>
      </w:r>
      <w:r>
        <w:t>a</w:t>
      </w:r>
      <w:r w:rsidR="00FD083E">
        <w:t xml:space="preserve"> </w:t>
      </w:r>
      <w:r>
        <w:t>single-quote</w:t>
      </w:r>
      <w:r w:rsidR="00FD083E">
        <w:t xml:space="preserve"> </w:t>
      </w:r>
      <w:r>
        <w:t>character</w:t>
      </w:r>
      <w:r w:rsidR="00FD083E">
        <w:t xml:space="preserve"> </w:t>
      </w:r>
      <w:r>
        <w:t>in</w:t>
      </w:r>
      <w:r w:rsidR="00FD083E">
        <w:t xml:space="preserve"> </w:t>
      </w:r>
      <w:r>
        <w:t>the</w:t>
      </w:r>
      <w:r w:rsidR="00FD083E">
        <w:t xml:space="preserve"> </w:t>
      </w:r>
      <w:r>
        <w:t>export</w:t>
      </w:r>
      <w:r w:rsidR="00FD083E">
        <w:t xml:space="preserve"> </w:t>
      </w:r>
      <w:r>
        <w:t>process.</w:t>
      </w:r>
    </w:p>
    <w:p w14:paraId="71EE0411" w14:textId="6B9FDDE4" w:rsidR="00B01559" w:rsidRDefault="00B01559" w:rsidP="00B01559">
      <w:pPr>
        <w:pStyle w:val="ListParagraph"/>
        <w:numPr>
          <w:ilvl w:val="0"/>
          <w:numId w:val="13"/>
        </w:numPr>
      </w:pPr>
      <w:r>
        <w:t>The</w:t>
      </w:r>
      <w:r w:rsidR="00FD083E">
        <w:t xml:space="preserve"> </w:t>
      </w:r>
      <w:r>
        <w:t>following</w:t>
      </w:r>
      <w:r w:rsidR="00FD083E">
        <w:t xml:space="preserve"> </w:t>
      </w:r>
      <w:r>
        <w:t>characters</w:t>
      </w:r>
      <w:r w:rsidR="00FD083E">
        <w:t xml:space="preserve"> </w:t>
      </w:r>
      <w:r>
        <w:t>are</w:t>
      </w:r>
      <w:r w:rsidR="00FD083E">
        <w:t xml:space="preserve"> </w:t>
      </w:r>
      <w:r>
        <w:t>not</w:t>
      </w:r>
      <w:r w:rsidR="00FD083E">
        <w:t xml:space="preserve"> </w:t>
      </w:r>
      <w:r>
        <w:t>permitted;</w:t>
      </w:r>
      <w:r w:rsidR="00FD083E">
        <w:t xml:space="preserve"> </w:t>
      </w:r>
      <w:r>
        <w:t>if</w:t>
      </w:r>
      <w:r w:rsidR="00FD083E">
        <w:t xml:space="preserve"> </w:t>
      </w:r>
      <w:r>
        <w:t>they</w:t>
      </w:r>
      <w:r w:rsidR="00FD083E">
        <w:t xml:space="preserve"> </w:t>
      </w:r>
      <w:r>
        <w:t>are</w:t>
      </w:r>
      <w:r w:rsidR="00FD083E">
        <w:t xml:space="preserve"> </w:t>
      </w:r>
      <w:r>
        <w:t>part</w:t>
      </w:r>
      <w:r w:rsidR="00FD083E">
        <w:t xml:space="preserve"> </w:t>
      </w:r>
      <w:r>
        <w:t>of</w:t>
      </w:r>
      <w:r w:rsidR="00FD083E">
        <w:t xml:space="preserve"> </w:t>
      </w:r>
      <w:r>
        <w:t>data</w:t>
      </w:r>
      <w:r w:rsidR="00FD083E">
        <w:t xml:space="preserve"> </w:t>
      </w:r>
      <w:r>
        <w:t>entered</w:t>
      </w:r>
      <w:r w:rsidR="00FD083E">
        <w:t xml:space="preserve"> </w:t>
      </w:r>
      <w:r>
        <w:t>by</w:t>
      </w:r>
      <w:r w:rsidR="00FD083E">
        <w:t xml:space="preserve"> </w:t>
      </w:r>
      <w:r>
        <w:t>a</w:t>
      </w:r>
      <w:r w:rsidR="00FD083E">
        <w:t xml:space="preserve"> </w:t>
      </w:r>
      <w:r>
        <w:t>user,</w:t>
      </w:r>
      <w:r w:rsidR="00FD083E">
        <w:t xml:space="preserve"> </w:t>
      </w:r>
      <w:r>
        <w:t>the</w:t>
      </w:r>
      <w:r w:rsidR="00FD083E">
        <w:t xml:space="preserve"> </w:t>
      </w:r>
      <w:r>
        <w:t>characters</w:t>
      </w:r>
      <w:r w:rsidR="00FD083E">
        <w:t xml:space="preserve"> </w:t>
      </w:r>
      <w:r>
        <w:t>should</w:t>
      </w:r>
      <w:r w:rsidR="00FD083E">
        <w:t xml:space="preserve"> </w:t>
      </w:r>
      <w:r>
        <w:t>be</w:t>
      </w:r>
      <w:r w:rsidR="00FD083E">
        <w:t xml:space="preserve"> </w:t>
      </w:r>
      <w:r>
        <w:t>stripped</w:t>
      </w:r>
      <w:r w:rsidR="00FD083E">
        <w:t xml:space="preserve"> </w:t>
      </w:r>
      <w:r>
        <w:t>out</w:t>
      </w:r>
      <w:r w:rsidR="00FD083E">
        <w:t xml:space="preserve"> </w:t>
      </w:r>
      <w:r>
        <w:t>in</w:t>
      </w:r>
      <w:r w:rsidR="00FD083E">
        <w:t xml:space="preserve"> </w:t>
      </w:r>
      <w:r>
        <w:t>the</w:t>
      </w:r>
      <w:r w:rsidR="00FD083E">
        <w:t xml:space="preserve"> </w:t>
      </w:r>
      <w:r>
        <w:t>export</w:t>
      </w:r>
      <w:r w:rsidR="00FD083E">
        <w:t xml:space="preserve"> </w:t>
      </w:r>
      <w:r>
        <w:t>process:</w:t>
      </w:r>
      <w:r w:rsidR="00FD083E">
        <w:t xml:space="preserve">  </w:t>
      </w:r>
      <w:r>
        <w:t>&lt;</w:t>
      </w:r>
      <w:r w:rsidR="00FD083E">
        <w:t xml:space="preserve"> </w:t>
      </w:r>
      <w:r>
        <w:t>&gt;</w:t>
      </w:r>
      <w:r w:rsidR="00FD083E">
        <w:t xml:space="preserve"> </w:t>
      </w:r>
      <w:r>
        <w:t>[</w:t>
      </w:r>
      <w:r w:rsidR="00FD083E">
        <w:t xml:space="preserve"> </w:t>
      </w:r>
      <w:r>
        <w:t>]</w:t>
      </w:r>
      <w:r w:rsidR="00FD083E">
        <w:t xml:space="preserve"> </w:t>
      </w:r>
      <w:r>
        <w:t>{</w:t>
      </w:r>
      <w:r w:rsidR="00FD083E">
        <w:t xml:space="preserve"> </w:t>
      </w:r>
      <w:r>
        <w:t>}</w:t>
      </w:r>
      <w:r w:rsidR="00FD083E">
        <w:t xml:space="preserve">   </w:t>
      </w:r>
    </w:p>
    <w:p w14:paraId="59FCCBD4" w14:textId="21E61D00" w:rsidR="00B01559" w:rsidRDefault="00B01559" w:rsidP="00B01559">
      <w:pPr>
        <w:pStyle w:val="Heading1"/>
      </w:pPr>
      <w:bookmarkStart w:id="24" w:name="_Toc430693217"/>
      <w:r>
        <w:t>General</w:t>
      </w:r>
      <w:r w:rsidR="00FD083E">
        <w:t xml:space="preserve"> </w:t>
      </w:r>
      <w:r>
        <w:t>Rules</w:t>
      </w:r>
      <w:r w:rsidR="00FD083E">
        <w:t xml:space="preserve"> </w:t>
      </w:r>
      <w:r>
        <w:t>and</w:t>
      </w:r>
      <w:r w:rsidR="00FD083E">
        <w:t xml:space="preserve"> </w:t>
      </w:r>
      <w:r>
        <w:t>Assumptions</w:t>
      </w:r>
      <w:bookmarkEnd w:id="24"/>
    </w:p>
    <w:p w14:paraId="296E1D25" w14:textId="3F50D44B" w:rsidR="00B01559" w:rsidRDefault="00B01559" w:rsidP="00B01559">
      <w:r>
        <w:t>As</w:t>
      </w:r>
      <w:r w:rsidR="00FD083E">
        <w:t xml:space="preserve"> </w:t>
      </w:r>
      <w:r>
        <w:t>noted</w:t>
      </w:r>
      <w:r w:rsidR="00FD083E">
        <w:t xml:space="preserve"> </w:t>
      </w:r>
      <w:r>
        <w:t>earlier,</w:t>
      </w:r>
      <w:r w:rsidR="00FD083E">
        <w:t xml:space="preserve"> </w:t>
      </w:r>
      <w:r>
        <w:t>the</w:t>
      </w:r>
      <w:r w:rsidR="00FD083E">
        <w:t xml:space="preserve"> </w:t>
      </w:r>
      <w:r>
        <w:t>HMIS</w:t>
      </w:r>
      <w:r w:rsidR="00FD083E">
        <w:t xml:space="preserve"> </w:t>
      </w:r>
      <w:r>
        <w:t>CSV</w:t>
      </w:r>
      <w:r w:rsidR="00FD083E">
        <w:t xml:space="preserve"> </w:t>
      </w:r>
      <w:r>
        <w:t>may</w:t>
      </w:r>
      <w:r w:rsidR="00FD083E">
        <w:t xml:space="preserve"> </w:t>
      </w:r>
      <w:r>
        <w:t>be</w:t>
      </w:r>
      <w:r w:rsidR="00FD083E">
        <w:t xml:space="preserve"> </w:t>
      </w:r>
      <w:r>
        <w:t>extended</w:t>
      </w:r>
      <w:r w:rsidR="00FD083E">
        <w:t xml:space="preserve"> </w:t>
      </w:r>
      <w:r>
        <w:t>to</w:t>
      </w:r>
      <w:r w:rsidR="00FD083E">
        <w:t xml:space="preserve"> </w:t>
      </w:r>
      <w:r>
        <w:t>include</w:t>
      </w:r>
      <w:r w:rsidR="00FD083E">
        <w:t xml:space="preserve"> </w:t>
      </w:r>
      <w:r>
        <w:t>additional</w:t>
      </w:r>
      <w:r w:rsidR="00FD083E">
        <w:t xml:space="preserve"> </w:t>
      </w:r>
      <w:r>
        <w:t>files</w:t>
      </w:r>
      <w:r w:rsidR="00FD083E">
        <w:t xml:space="preserve"> </w:t>
      </w:r>
      <w:r>
        <w:t>and</w:t>
      </w:r>
      <w:r w:rsidR="00FD083E">
        <w:t xml:space="preserve"> </w:t>
      </w:r>
      <w:r>
        <w:t>fields</w:t>
      </w:r>
      <w:r w:rsidR="00FD083E">
        <w:t xml:space="preserve"> </w:t>
      </w:r>
      <w:r>
        <w:t>by</w:t>
      </w:r>
      <w:r w:rsidR="00FD083E">
        <w:t xml:space="preserve"> </w:t>
      </w:r>
      <w:r>
        <w:t>mutual</w:t>
      </w:r>
      <w:r w:rsidR="00FD083E">
        <w:t xml:space="preserve"> </w:t>
      </w:r>
      <w:r>
        <w:t>agreement.</w:t>
      </w:r>
      <w:r w:rsidR="00FD083E">
        <w:t xml:space="preserve">  </w:t>
      </w:r>
      <w:r>
        <w:t>The</w:t>
      </w:r>
      <w:r w:rsidR="00FD083E">
        <w:t xml:space="preserve"> </w:t>
      </w:r>
      <w:r>
        <w:t>rules</w:t>
      </w:r>
      <w:r w:rsidR="00FD083E">
        <w:t xml:space="preserve"> </w:t>
      </w:r>
      <w:r>
        <w:t>and</w:t>
      </w:r>
      <w:r w:rsidR="00FD083E">
        <w:t xml:space="preserve"> </w:t>
      </w:r>
      <w:r>
        <w:t>assumptions</w:t>
      </w:r>
      <w:r w:rsidR="00FD083E">
        <w:t xml:space="preserve"> </w:t>
      </w:r>
      <w:r>
        <w:t>defined</w:t>
      </w:r>
      <w:r w:rsidR="00FD083E">
        <w:t xml:space="preserve"> </w:t>
      </w:r>
      <w:r>
        <w:t>here</w:t>
      </w:r>
      <w:r w:rsidR="00FD083E">
        <w:t xml:space="preserve"> </w:t>
      </w:r>
      <w:r>
        <w:t>may</w:t>
      </w:r>
      <w:r w:rsidR="00FD083E">
        <w:t xml:space="preserve"> </w:t>
      </w:r>
      <w:r>
        <w:t>also</w:t>
      </w:r>
      <w:r w:rsidR="00FD083E">
        <w:t xml:space="preserve"> </w:t>
      </w:r>
      <w:r>
        <w:t>be</w:t>
      </w:r>
      <w:r w:rsidR="00FD083E">
        <w:t xml:space="preserve"> </w:t>
      </w:r>
      <w:r>
        <w:t>relaxed</w:t>
      </w:r>
      <w:r w:rsidR="00FD083E">
        <w:t xml:space="preserve"> </w:t>
      </w:r>
      <w:r>
        <w:t>or</w:t>
      </w:r>
      <w:r w:rsidR="00FD083E">
        <w:t xml:space="preserve"> </w:t>
      </w:r>
      <w:r>
        <w:t>modified</w:t>
      </w:r>
      <w:r w:rsidR="00FD083E">
        <w:t xml:space="preserve"> </w:t>
      </w:r>
      <w:r>
        <w:t>–</w:t>
      </w:r>
      <w:r w:rsidR="00FD083E">
        <w:t xml:space="preserve"> </w:t>
      </w:r>
      <w:r>
        <w:t>also</w:t>
      </w:r>
      <w:r w:rsidR="00FD083E">
        <w:t xml:space="preserve"> </w:t>
      </w:r>
      <w:r>
        <w:t>by</w:t>
      </w:r>
      <w:r w:rsidR="00FD083E">
        <w:t xml:space="preserve"> </w:t>
      </w:r>
      <w:r>
        <w:t>mutual</w:t>
      </w:r>
      <w:r w:rsidR="00FD083E">
        <w:t xml:space="preserve"> </w:t>
      </w:r>
      <w:r>
        <w:t>agreement</w:t>
      </w:r>
      <w:r w:rsidR="00FD083E">
        <w:t xml:space="preserve"> </w:t>
      </w:r>
      <w:r>
        <w:t>–</w:t>
      </w:r>
      <w:r w:rsidR="00FD083E">
        <w:t xml:space="preserve"> </w:t>
      </w:r>
      <w:r>
        <w:t>to</w:t>
      </w:r>
      <w:r w:rsidR="00FD083E">
        <w:t xml:space="preserve"> </w:t>
      </w:r>
      <w:r>
        <w:t>facilitate</w:t>
      </w:r>
      <w:r w:rsidR="00FD083E">
        <w:t xml:space="preserve"> </w:t>
      </w:r>
      <w:r>
        <w:t>the</w:t>
      </w:r>
      <w:r w:rsidR="00FD083E">
        <w:t xml:space="preserve"> </w:t>
      </w:r>
      <w:r>
        <w:t>exchange</w:t>
      </w:r>
      <w:r w:rsidR="00FD083E">
        <w:t xml:space="preserve"> </w:t>
      </w:r>
      <w:r>
        <w:t>of</w:t>
      </w:r>
      <w:r w:rsidR="00FD083E">
        <w:t xml:space="preserve"> </w:t>
      </w:r>
      <w:r w:rsidR="00BA3193">
        <w:t>non-standard</w:t>
      </w:r>
      <w:r w:rsidR="00FD083E">
        <w:t xml:space="preserve"> </w:t>
      </w:r>
      <w:r>
        <w:t>data</w:t>
      </w:r>
      <w:r w:rsidR="00FD083E">
        <w:t xml:space="preserve"> </w:t>
      </w:r>
      <w:r w:rsidR="00BA3193">
        <w:t>(e.g.,</w:t>
      </w:r>
      <w:r w:rsidR="00FD083E">
        <w:t xml:space="preserve"> </w:t>
      </w:r>
      <w:r w:rsidR="00BA3193">
        <w:t>service</w:t>
      </w:r>
      <w:r w:rsidR="00FD083E">
        <w:t xml:space="preserve"> </w:t>
      </w:r>
      <w:r w:rsidR="00BA3193">
        <w:t>records</w:t>
      </w:r>
      <w:r w:rsidR="00FD083E">
        <w:t xml:space="preserve"> </w:t>
      </w:r>
      <w:r w:rsidR="00BA3193">
        <w:t>not</w:t>
      </w:r>
      <w:r w:rsidR="00FD083E">
        <w:t xml:space="preserve"> </w:t>
      </w:r>
      <w:r w:rsidR="00BA3193">
        <w:t>associated</w:t>
      </w:r>
      <w:r w:rsidR="00FD083E">
        <w:t xml:space="preserve"> </w:t>
      </w:r>
      <w:r w:rsidR="00BA3193">
        <w:t>with</w:t>
      </w:r>
      <w:r w:rsidR="00FD083E">
        <w:t xml:space="preserve"> </w:t>
      </w:r>
      <w:r w:rsidR="00BA3193">
        <w:t>a</w:t>
      </w:r>
      <w:r w:rsidR="00FD083E">
        <w:t xml:space="preserve"> </w:t>
      </w:r>
      <w:r w:rsidR="00BA3193" w:rsidRPr="00BA3193">
        <w:rPr>
          <w:i/>
        </w:rPr>
        <w:t>ProjectEntryID</w:t>
      </w:r>
      <w:r w:rsidR="00BA3193">
        <w:t>).</w:t>
      </w:r>
      <w:r w:rsidR="00FD083E">
        <w:t xml:space="preserve">  </w:t>
      </w:r>
      <w:r w:rsidR="00BA3193">
        <w:t>Non-standard</w:t>
      </w:r>
      <w:r w:rsidR="00FD083E">
        <w:t xml:space="preserve"> </w:t>
      </w:r>
      <w:r w:rsidR="00BA3193">
        <w:t>data</w:t>
      </w:r>
      <w:r w:rsidR="00FD083E">
        <w:t xml:space="preserve"> </w:t>
      </w:r>
      <w:r w:rsidR="00BA3193">
        <w:t>should</w:t>
      </w:r>
      <w:r w:rsidR="00FD083E">
        <w:t xml:space="preserve"> </w:t>
      </w:r>
      <w:r w:rsidR="00BA3193">
        <w:t>not</w:t>
      </w:r>
      <w:r w:rsidR="00FD083E">
        <w:t xml:space="preserve"> </w:t>
      </w:r>
      <w:r w:rsidR="00BA3193">
        <w:t>be</w:t>
      </w:r>
      <w:r w:rsidR="00FD083E">
        <w:t xml:space="preserve"> </w:t>
      </w:r>
      <w:r w:rsidR="00BA3193">
        <w:t>included</w:t>
      </w:r>
      <w:r w:rsidR="00FD083E">
        <w:t xml:space="preserve"> </w:t>
      </w:r>
      <w:r w:rsidR="00BA3193">
        <w:t>in</w:t>
      </w:r>
      <w:r w:rsidR="00FD083E">
        <w:t xml:space="preserve"> </w:t>
      </w:r>
      <w:r w:rsidR="00BA3193">
        <w:t>exported</w:t>
      </w:r>
      <w:r w:rsidR="00FD083E">
        <w:t xml:space="preserve"> </w:t>
      </w:r>
      <w:r w:rsidR="00BA3193">
        <w:t>files</w:t>
      </w:r>
      <w:r w:rsidR="00FD083E">
        <w:t xml:space="preserve"> </w:t>
      </w:r>
      <w:r w:rsidR="00BA3193">
        <w:t>without</w:t>
      </w:r>
      <w:r w:rsidR="00FD083E">
        <w:t xml:space="preserve"> </w:t>
      </w:r>
      <w:r w:rsidR="00BA3193">
        <w:t>prior</w:t>
      </w:r>
      <w:r w:rsidR="00FD083E">
        <w:t xml:space="preserve"> </w:t>
      </w:r>
      <w:r w:rsidR="00BA3193">
        <w:t>and</w:t>
      </w:r>
      <w:r w:rsidR="00FD083E">
        <w:t xml:space="preserve"> </w:t>
      </w:r>
      <w:r w:rsidR="00BA3193">
        <w:t>mutual</w:t>
      </w:r>
      <w:r w:rsidR="00FD083E">
        <w:t xml:space="preserve"> </w:t>
      </w:r>
      <w:r w:rsidR="00BA3193">
        <w:t>agreement.</w:t>
      </w:r>
    </w:p>
    <w:p w14:paraId="68BB3FB2" w14:textId="77777777" w:rsidR="00BA3193" w:rsidRPr="00B01559" w:rsidRDefault="00BA3193" w:rsidP="00B01559"/>
    <w:p w14:paraId="52245F81" w14:textId="77777777" w:rsidR="00B01559" w:rsidRPr="00CE7557" w:rsidRDefault="00B01559" w:rsidP="00B01559">
      <w:pPr>
        <w:pStyle w:val="Heading2"/>
      </w:pPr>
      <w:bookmarkStart w:id="25" w:name="_Toc430693218"/>
      <w:r>
        <w:t>Export</w:t>
      </w:r>
      <w:bookmarkEnd w:id="25"/>
    </w:p>
    <w:p w14:paraId="5870A962" w14:textId="6E5AF0E8" w:rsidR="00B01559" w:rsidRDefault="00B01559" w:rsidP="00B01559">
      <w:pPr>
        <w:pStyle w:val="ListParagraph"/>
        <w:numPr>
          <w:ilvl w:val="0"/>
          <w:numId w:val="4"/>
        </w:numPr>
      </w:pPr>
      <w:r>
        <w:t>The</w:t>
      </w:r>
      <w:r w:rsidR="00FD083E">
        <w:t xml:space="preserve"> </w:t>
      </w:r>
      <w:r>
        <w:t>first</w:t>
      </w:r>
      <w:r w:rsidR="00FD083E">
        <w:t xml:space="preserve"> </w:t>
      </w:r>
      <w:r>
        <w:t>row</w:t>
      </w:r>
      <w:r w:rsidR="00FD083E">
        <w:t xml:space="preserve"> </w:t>
      </w:r>
      <w:r>
        <w:t>in</w:t>
      </w:r>
      <w:r w:rsidR="00FD083E">
        <w:t xml:space="preserve"> </w:t>
      </w:r>
      <w:r>
        <w:t>each</w:t>
      </w:r>
      <w:r w:rsidR="00FD083E">
        <w:t xml:space="preserve"> </w:t>
      </w:r>
      <w:r>
        <w:t>file</w:t>
      </w:r>
      <w:r w:rsidR="00FD083E">
        <w:t xml:space="preserve"> </w:t>
      </w:r>
      <w:r>
        <w:t>must</w:t>
      </w:r>
      <w:r w:rsidR="00FD083E">
        <w:t xml:space="preserve"> </w:t>
      </w:r>
      <w:r>
        <w:t>include</w:t>
      </w:r>
      <w:r w:rsidR="00FD083E">
        <w:t xml:space="preserve"> </w:t>
      </w:r>
      <w:r>
        <w:t>the</w:t>
      </w:r>
      <w:r w:rsidR="00FD083E">
        <w:t xml:space="preserve"> </w:t>
      </w:r>
      <w:r>
        <w:t>field</w:t>
      </w:r>
      <w:r w:rsidR="00FD083E">
        <w:t xml:space="preserve"> </w:t>
      </w:r>
      <w:r>
        <w:t>names</w:t>
      </w:r>
      <w:r w:rsidR="00FD083E">
        <w:t xml:space="preserve"> </w:t>
      </w:r>
      <w:r>
        <w:t>as</w:t>
      </w:r>
      <w:r w:rsidR="00FD083E">
        <w:t xml:space="preserve"> </w:t>
      </w:r>
      <w:r>
        <w:t>they</w:t>
      </w:r>
      <w:r w:rsidR="00FD083E">
        <w:t xml:space="preserve"> </w:t>
      </w:r>
      <w:r>
        <w:t>are</w:t>
      </w:r>
      <w:r w:rsidR="00FD083E">
        <w:t xml:space="preserve"> </w:t>
      </w:r>
      <w:r>
        <w:t>listed</w:t>
      </w:r>
      <w:r w:rsidR="00FD083E">
        <w:t xml:space="preserve"> </w:t>
      </w:r>
      <w:r>
        <w:t>in</w:t>
      </w:r>
      <w:r w:rsidR="00FD083E">
        <w:t xml:space="preserve"> </w:t>
      </w:r>
      <w:r>
        <w:t>this</w:t>
      </w:r>
      <w:r w:rsidR="00FD083E">
        <w:t xml:space="preserve"> </w:t>
      </w:r>
      <w:r>
        <w:t>document.</w:t>
      </w:r>
    </w:p>
    <w:p w14:paraId="751F066A" w14:textId="4BC678B1" w:rsidR="00B01559" w:rsidRDefault="00B01559" w:rsidP="00B01559">
      <w:pPr>
        <w:pStyle w:val="ListParagraph"/>
        <w:numPr>
          <w:ilvl w:val="0"/>
          <w:numId w:val="4"/>
        </w:numPr>
      </w:pPr>
      <w:r>
        <w:t>Files</w:t>
      </w:r>
      <w:r w:rsidR="00FD083E">
        <w:t xml:space="preserve"> </w:t>
      </w:r>
      <w:r>
        <w:t>may</w:t>
      </w:r>
      <w:r w:rsidR="00FD083E">
        <w:t xml:space="preserve"> </w:t>
      </w:r>
      <w:r>
        <w:t>not</w:t>
      </w:r>
      <w:r w:rsidR="00FD083E">
        <w:t xml:space="preserve"> </w:t>
      </w:r>
      <w:r>
        <w:t>contain</w:t>
      </w:r>
      <w:r w:rsidR="00FD083E">
        <w:t xml:space="preserve"> </w:t>
      </w:r>
      <w:r>
        <w:t>additional</w:t>
      </w:r>
      <w:r w:rsidR="00FD083E">
        <w:t xml:space="preserve"> </w:t>
      </w:r>
      <w:r>
        <w:t>fields.</w:t>
      </w:r>
    </w:p>
    <w:p w14:paraId="20FE8CEE" w14:textId="77777777" w:rsidR="003C150A" w:rsidRDefault="003C150A" w:rsidP="00B01559">
      <w:pPr>
        <w:pStyle w:val="ListParagraph"/>
        <w:numPr>
          <w:ilvl w:val="0"/>
          <w:numId w:val="4"/>
        </w:numPr>
      </w:pPr>
      <w:r>
        <w:t xml:space="preserve">It should be possible to export, in a standard format, all data entered into an HMIS for any data element defined by the HMIS Data Dictionary, regardless of whether or not a given data element is required based on project type or funder.  </w:t>
      </w:r>
    </w:p>
    <w:p w14:paraId="42460D57" w14:textId="6071495F" w:rsidR="00B01559" w:rsidRDefault="00B01559" w:rsidP="00B01559">
      <w:pPr>
        <w:pStyle w:val="ListParagraph"/>
        <w:numPr>
          <w:ilvl w:val="0"/>
          <w:numId w:val="4"/>
        </w:numPr>
      </w:pPr>
      <w:r>
        <w:lastRenderedPageBreak/>
        <w:t>If</w:t>
      </w:r>
      <w:r w:rsidR="00FD083E">
        <w:t xml:space="preserve"> </w:t>
      </w:r>
      <w:r>
        <w:t>response</w:t>
      </w:r>
      <w:r w:rsidR="00FD083E">
        <w:t xml:space="preserve"> </w:t>
      </w:r>
      <w:r>
        <w:t>categories</w:t>
      </w:r>
      <w:r w:rsidR="00FD083E">
        <w:t xml:space="preserve"> </w:t>
      </w:r>
      <w:r>
        <w:t>in</w:t>
      </w:r>
      <w:r w:rsidR="00FD083E">
        <w:t xml:space="preserve"> </w:t>
      </w:r>
      <w:r>
        <w:t>an</w:t>
      </w:r>
      <w:r w:rsidR="00FD083E">
        <w:t xml:space="preserve"> </w:t>
      </w:r>
      <w:r>
        <w:t>HMIS</w:t>
      </w:r>
      <w:r w:rsidR="00FD083E">
        <w:t xml:space="preserve"> </w:t>
      </w:r>
      <w:r>
        <w:t>application</w:t>
      </w:r>
      <w:r w:rsidR="00FD083E">
        <w:t xml:space="preserve"> </w:t>
      </w:r>
      <w:r>
        <w:t>differ</w:t>
      </w:r>
      <w:r w:rsidR="00FD083E">
        <w:t xml:space="preserve"> </w:t>
      </w:r>
      <w:r>
        <w:t>from</w:t>
      </w:r>
      <w:r w:rsidR="00FD083E">
        <w:t xml:space="preserve"> </w:t>
      </w:r>
      <w:r>
        <w:t>those</w:t>
      </w:r>
      <w:r w:rsidR="00FD083E">
        <w:t xml:space="preserve"> </w:t>
      </w:r>
      <w:r>
        <w:t>defined</w:t>
      </w:r>
      <w:r w:rsidR="00FD083E">
        <w:t xml:space="preserve"> </w:t>
      </w:r>
      <w:r>
        <w:t>in</w:t>
      </w:r>
      <w:r w:rsidR="00FD083E">
        <w:t xml:space="preserve"> </w:t>
      </w:r>
      <w:r>
        <w:t>the</w:t>
      </w:r>
      <w:r w:rsidR="00FD083E">
        <w:t xml:space="preserve"> </w:t>
      </w:r>
      <w:r>
        <w:t>data</w:t>
      </w:r>
      <w:r w:rsidR="00FD083E">
        <w:t xml:space="preserve"> </w:t>
      </w:r>
      <w:r>
        <w:t>standards,</w:t>
      </w:r>
      <w:r w:rsidR="00FD083E">
        <w:t xml:space="preserve"> </w:t>
      </w:r>
      <w:r>
        <w:t>they</w:t>
      </w:r>
      <w:r w:rsidR="00FD083E">
        <w:t xml:space="preserve"> </w:t>
      </w:r>
      <w:r>
        <w:t>must</w:t>
      </w:r>
      <w:r w:rsidR="00FD083E">
        <w:t xml:space="preserve"> </w:t>
      </w:r>
      <w:r>
        <w:t>be</w:t>
      </w:r>
      <w:r w:rsidR="00FD083E">
        <w:t xml:space="preserve"> </w:t>
      </w:r>
      <w:r>
        <w:t>exported</w:t>
      </w:r>
      <w:r w:rsidR="00FD083E">
        <w:t xml:space="preserve"> </w:t>
      </w:r>
      <w:r>
        <w:t>with</w:t>
      </w:r>
      <w:r w:rsidR="00FD083E">
        <w:t xml:space="preserve"> </w:t>
      </w:r>
      <w:r>
        <w:t>the</w:t>
      </w:r>
      <w:r w:rsidR="00FD083E">
        <w:t xml:space="preserve"> </w:t>
      </w:r>
      <w:r>
        <w:t>value</w:t>
      </w:r>
      <w:r w:rsidR="00FD083E">
        <w:t xml:space="preserve"> </w:t>
      </w:r>
      <w:r>
        <w:t>of</w:t>
      </w:r>
      <w:r w:rsidR="00FD083E">
        <w:t xml:space="preserve"> </w:t>
      </w:r>
      <w:r>
        <w:t>the</w:t>
      </w:r>
      <w:r w:rsidR="00FD083E">
        <w:t xml:space="preserve"> </w:t>
      </w:r>
      <w:r>
        <w:t>most</w:t>
      </w:r>
      <w:r w:rsidR="00FD083E">
        <w:t xml:space="preserve"> </w:t>
      </w:r>
      <w:r>
        <w:t>appropriate</w:t>
      </w:r>
      <w:r w:rsidR="00FD083E">
        <w:t xml:space="preserve"> </w:t>
      </w:r>
      <w:r>
        <w:t>response</w:t>
      </w:r>
      <w:r w:rsidR="00FD083E">
        <w:t xml:space="preserve"> </w:t>
      </w:r>
      <w:r>
        <w:t>category</w:t>
      </w:r>
      <w:r w:rsidR="00FD083E">
        <w:t xml:space="preserve"> </w:t>
      </w:r>
      <w:r>
        <w:t>defined</w:t>
      </w:r>
      <w:r w:rsidR="00FD083E">
        <w:t xml:space="preserve"> </w:t>
      </w:r>
      <w:r>
        <w:t>in</w:t>
      </w:r>
      <w:r w:rsidR="00FD083E">
        <w:t xml:space="preserve"> </w:t>
      </w:r>
      <w:r>
        <w:t>the</w:t>
      </w:r>
      <w:r w:rsidR="00FD083E">
        <w:t xml:space="preserve"> </w:t>
      </w:r>
      <w:r>
        <w:t>HMIS</w:t>
      </w:r>
      <w:r w:rsidR="00FD083E">
        <w:t xml:space="preserve"> </w:t>
      </w:r>
      <w:r>
        <w:t>Data</w:t>
      </w:r>
      <w:r w:rsidR="00FD083E">
        <w:t xml:space="preserve"> </w:t>
      </w:r>
      <w:r>
        <w:t>Dictionary.</w:t>
      </w:r>
      <w:r w:rsidR="00FD083E">
        <w:t xml:space="preserve">  </w:t>
      </w:r>
      <w:r>
        <w:t>For</w:t>
      </w:r>
      <w:r w:rsidR="00FD083E">
        <w:t xml:space="preserve"> </w:t>
      </w:r>
      <w:r>
        <w:t>example,</w:t>
      </w:r>
      <w:r w:rsidR="00FD083E">
        <w:t xml:space="preserve"> </w:t>
      </w:r>
      <w:r>
        <w:t>if</w:t>
      </w:r>
      <w:r w:rsidR="00FD083E">
        <w:t xml:space="preserve"> </w:t>
      </w:r>
      <w:r>
        <w:t>the</w:t>
      </w:r>
      <w:r w:rsidR="00FD083E">
        <w:t xml:space="preserve"> </w:t>
      </w:r>
      <w:r>
        <w:t>response</w:t>
      </w:r>
      <w:r w:rsidR="00FD083E">
        <w:t xml:space="preserve"> </w:t>
      </w:r>
      <w:r>
        <w:t>categories</w:t>
      </w:r>
      <w:r w:rsidR="00FD083E">
        <w:t xml:space="preserve"> </w:t>
      </w:r>
      <w:r>
        <w:t>for</w:t>
      </w:r>
      <w:r w:rsidR="00FD083E">
        <w:t xml:space="preserve"> </w:t>
      </w:r>
      <w:r w:rsidRPr="00CE7557">
        <w:rPr>
          <w:i/>
        </w:rPr>
        <w:t>Relationship</w:t>
      </w:r>
      <w:r w:rsidR="00FD083E">
        <w:rPr>
          <w:i/>
        </w:rPr>
        <w:t xml:space="preserve"> </w:t>
      </w:r>
      <w:r w:rsidRPr="00CE7557">
        <w:rPr>
          <w:i/>
        </w:rPr>
        <w:t>to</w:t>
      </w:r>
      <w:r w:rsidR="00FD083E">
        <w:rPr>
          <w:i/>
        </w:rPr>
        <w:t xml:space="preserve"> </w:t>
      </w:r>
      <w:r w:rsidRPr="00CE7557">
        <w:rPr>
          <w:i/>
        </w:rPr>
        <w:t>Head</w:t>
      </w:r>
      <w:r w:rsidR="00FD083E">
        <w:rPr>
          <w:i/>
        </w:rPr>
        <w:t xml:space="preserve"> </w:t>
      </w:r>
      <w:r w:rsidRPr="00CE7557">
        <w:rPr>
          <w:i/>
        </w:rPr>
        <w:t>of</w:t>
      </w:r>
      <w:r w:rsidR="00FD083E">
        <w:rPr>
          <w:i/>
        </w:rPr>
        <w:t xml:space="preserve"> </w:t>
      </w:r>
      <w:r w:rsidRPr="00CE7557">
        <w:rPr>
          <w:i/>
        </w:rPr>
        <w:t>Household</w:t>
      </w:r>
      <w:r w:rsidR="00FD083E">
        <w:t xml:space="preserve"> </w:t>
      </w:r>
      <w:r>
        <w:t>have</w:t>
      </w:r>
      <w:r w:rsidR="00FD083E">
        <w:t xml:space="preserve"> </w:t>
      </w:r>
      <w:r>
        <w:t>been</w:t>
      </w:r>
      <w:r w:rsidR="00FD083E">
        <w:t xml:space="preserve"> </w:t>
      </w:r>
      <w:r>
        <w:t>expanded</w:t>
      </w:r>
      <w:r w:rsidR="00FD083E">
        <w:t xml:space="preserve"> </w:t>
      </w:r>
      <w:r>
        <w:t>to</w:t>
      </w:r>
      <w:r w:rsidR="00FD083E">
        <w:t xml:space="preserve"> </w:t>
      </w:r>
      <w:r>
        <w:t>include</w:t>
      </w:r>
      <w:r w:rsidR="00FD083E">
        <w:t xml:space="preserve"> </w:t>
      </w:r>
      <w:r>
        <w:t>‘Husband</w:t>
      </w:r>
      <w:r w:rsidR="00FD083E">
        <w:t xml:space="preserve"> </w:t>
      </w:r>
      <w:r>
        <w:t>or</w:t>
      </w:r>
      <w:r w:rsidR="00FD083E">
        <w:t xml:space="preserve"> </w:t>
      </w:r>
      <w:r>
        <w:t>wife’</w:t>
      </w:r>
      <w:r w:rsidR="00FD083E">
        <w:t xml:space="preserve"> </w:t>
      </w:r>
      <w:r>
        <w:t>and</w:t>
      </w:r>
      <w:r w:rsidR="00FD083E">
        <w:t xml:space="preserve"> </w:t>
      </w:r>
      <w:r>
        <w:t>‘Unmarried</w:t>
      </w:r>
      <w:r w:rsidR="00FD083E">
        <w:t xml:space="preserve"> </w:t>
      </w:r>
      <w:r>
        <w:t>partner,’</w:t>
      </w:r>
      <w:r w:rsidR="00FD083E">
        <w:t xml:space="preserve"> </w:t>
      </w:r>
      <w:r>
        <w:t>both</w:t>
      </w:r>
      <w:r w:rsidR="00FD083E">
        <w:t xml:space="preserve"> </w:t>
      </w:r>
      <w:r>
        <w:t>must</w:t>
      </w:r>
      <w:r w:rsidR="00FD083E">
        <w:t xml:space="preserve"> </w:t>
      </w:r>
      <w:r>
        <w:t>be</w:t>
      </w:r>
      <w:r w:rsidR="00FD083E">
        <w:t xml:space="preserve"> </w:t>
      </w:r>
      <w:r>
        <w:t>exported</w:t>
      </w:r>
      <w:r w:rsidR="00FD083E">
        <w:t xml:space="preserve"> </w:t>
      </w:r>
      <w:r>
        <w:t>as</w:t>
      </w:r>
      <w:r w:rsidR="00FD083E">
        <w:t xml:space="preserve"> </w:t>
      </w:r>
      <w:r>
        <w:t>‘Head</w:t>
      </w:r>
      <w:r w:rsidR="00FD083E">
        <w:t xml:space="preserve"> </w:t>
      </w:r>
      <w:r>
        <w:t>of</w:t>
      </w:r>
      <w:r w:rsidR="00FD083E">
        <w:t xml:space="preserve"> </w:t>
      </w:r>
      <w:r>
        <w:t>household’s</w:t>
      </w:r>
      <w:r w:rsidR="00FD083E">
        <w:t xml:space="preserve"> </w:t>
      </w:r>
      <w:r>
        <w:t>spouse</w:t>
      </w:r>
      <w:r w:rsidR="00FD083E">
        <w:t xml:space="preserve"> </w:t>
      </w:r>
      <w:r>
        <w:t>or</w:t>
      </w:r>
      <w:r w:rsidR="00FD083E">
        <w:t xml:space="preserve"> </w:t>
      </w:r>
      <w:r>
        <w:t>partner’</w:t>
      </w:r>
      <w:r w:rsidR="00FD083E">
        <w:t xml:space="preserve"> </w:t>
      </w:r>
      <w:r>
        <w:t>with</w:t>
      </w:r>
      <w:r w:rsidR="00FD083E">
        <w:t xml:space="preserve"> </w:t>
      </w:r>
      <w:r>
        <w:t>a</w:t>
      </w:r>
      <w:r w:rsidR="00FD083E">
        <w:t xml:space="preserve"> </w:t>
      </w:r>
      <w:r>
        <w:t>value</w:t>
      </w:r>
      <w:r w:rsidR="00FD083E">
        <w:t xml:space="preserve"> </w:t>
      </w:r>
      <w:r>
        <w:t>of</w:t>
      </w:r>
      <w:r w:rsidR="00FD083E">
        <w:t xml:space="preserve"> </w:t>
      </w:r>
      <w:r>
        <w:t>3.</w:t>
      </w:r>
      <w:r w:rsidR="00FD083E">
        <w:t xml:space="preserve"> </w:t>
      </w:r>
    </w:p>
    <w:p w14:paraId="147A8DC3" w14:textId="5CDB5B82" w:rsidR="00B01559" w:rsidRDefault="00B01559" w:rsidP="00B01559">
      <w:pPr>
        <w:pStyle w:val="ListParagraph"/>
        <w:numPr>
          <w:ilvl w:val="0"/>
          <w:numId w:val="4"/>
        </w:numPr>
      </w:pPr>
      <w:r>
        <w:t>Unless</w:t>
      </w:r>
      <w:r w:rsidR="00FD083E">
        <w:t xml:space="preserve"> </w:t>
      </w:r>
      <w:r>
        <w:t>a</w:t>
      </w:r>
      <w:r w:rsidR="00FD083E">
        <w:t xml:space="preserve"> </w:t>
      </w:r>
      <w:r>
        <w:t>field</w:t>
      </w:r>
      <w:r w:rsidR="00FD083E">
        <w:t xml:space="preserve"> </w:t>
      </w:r>
      <w:r>
        <w:t>is</w:t>
      </w:r>
      <w:r w:rsidR="00FD083E">
        <w:t xml:space="preserve"> </w:t>
      </w:r>
      <w:r>
        <w:t>specifically</w:t>
      </w:r>
      <w:r w:rsidR="00FD083E">
        <w:t xml:space="preserve"> </w:t>
      </w:r>
      <w:r>
        <w:t>identified</w:t>
      </w:r>
      <w:r w:rsidR="00FD083E">
        <w:t xml:space="preserve"> </w:t>
      </w:r>
      <w:r>
        <w:t>as</w:t>
      </w:r>
      <w:r w:rsidR="00FD083E">
        <w:t xml:space="preserve"> </w:t>
      </w:r>
      <w:r>
        <w:t>allowing</w:t>
      </w:r>
      <w:r w:rsidR="00FD083E">
        <w:t xml:space="preserve"> </w:t>
      </w:r>
      <w:r>
        <w:t>null</w:t>
      </w:r>
      <w:r w:rsidR="00FD083E">
        <w:t xml:space="preserve"> </w:t>
      </w:r>
      <w:r>
        <w:t>values,</w:t>
      </w:r>
      <w:r w:rsidR="00FD083E">
        <w:t xml:space="preserve"> </w:t>
      </w:r>
      <w:r>
        <w:t>all</w:t>
      </w:r>
      <w:r w:rsidR="00FD083E">
        <w:t xml:space="preserve"> </w:t>
      </w:r>
      <w:r>
        <w:t>fields</w:t>
      </w:r>
      <w:r w:rsidR="00FD083E">
        <w:t xml:space="preserve"> </w:t>
      </w:r>
      <w:r>
        <w:t>must</w:t>
      </w:r>
      <w:r w:rsidR="00FD083E">
        <w:t xml:space="preserve"> </w:t>
      </w:r>
      <w:r>
        <w:t>contain</w:t>
      </w:r>
      <w:r w:rsidR="00FD083E">
        <w:t xml:space="preserve"> </w:t>
      </w:r>
      <w:r>
        <w:t>data.</w:t>
      </w:r>
      <w:r w:rsidR="00FD083E">
        <w:t xml:space="preserve">  </w:t>
      </w:r>
      <w:r>
        <w:t>For</w:t>
      </w:r>
      <w:r w:rsidR="00FD083E">
        <w:t xml:space="preserve"> </w:t>
      </w:r>
      <w:r>
        <w:t>fields</w:t>
      </w:r>
      <w:r w:rsidR="00FD083E">
        <w:t xml:space="preserve"> </w:t>
      </w:r>
      <w:r>
        <w:t>with</w:t>
      </w:r>
      <w:r w:rsidR="00FD083E">
        <w:t xml:space="preserve"> </w:t>
      </w:r>
      <w:r>
        <w:t>response</w:t>
      </w:r>
      <w:r w:rsidR="00FD083E">
        <w:t xml:space="preserve"> </w:t>
      </w:r>
      <w:r>
        <w:t>categories</w:t>
      </w:r>
      <w:r w:rsidR="00FD083E">
        <w:t xml:space="preserve"> </w:t>
      </w:r>
      <w:r>
        <w:t>defined</w:t>
      </w:r>
      <w:r w:rsidR="00FD083E">
        <w:t xml:space="preserve"> </w:t>
      </w:r>
      <w:r>
        <w:t>in</w:t>
      </w:r>
      <w:r w:rsidR="00FD083E">
        <w:t xml:space="preserve"> </w:t>
      </w:r>
      <w:r>
        <w:t>the</w:t>
      </w:r>
      <w:r w:rsidR="00FD083E">
        <w:t xml:space="preserve"> </w:t>
      </w:r>
      <w:r>
        <w:t>data</w:t>
      </w:r>
      <w:r w:rsidR="00FD083E">
        <w:t xml:space="preserve"> </w:t>
      </w:r>
      <w:r>
        <w:t>standards,</w:t>
      </w:r>
      <w:r w:rsidR="00FD083E">
        <w:t xml:space="preserve"> </w:t>
      </w:r>
      <w:r>
        <w:t>blank</w:t>
      </w:r>
      <w:r w:rsidR="00FD083E">
        <w:t xml:space="preserve"> </w:t>
      </w:r>
      <w:r>
        <w:t>/</w:t>
      </w:r>
      <w:r w:rsidR="00FD083E">
        <w:t xml:space="preserve"> </w:t>
      </w:r>
      <w:r>
        <w:t>missing</w:t>
      </w:r>
      <w:r w:rsidR="00FD083E">
        <w:t xml:space="preserve"> </w:t>
      </w:r>
      <w:r>
        <w:t>values</w:t>
      </w:r>
      <w:r w:rsidR="00FD083E">
        <w:t xml:space="preserve"> </w:t>
      </w:r>
      <w:r>
        <w:t>will</w:t>
      </w:r>
      <w:r w:rsidR="00FD083E">
        <w:t xml:space="preserve"> </w:t>
      </w:r>
      <w:r>
        <w:t>be</w:t>
      </w:r>
      <w:r w:rsidR="00FD083E">
        <w:t xml:space="preserve"> </w:t>
      </w:r>
      <w:r>
        <w:t>exported</w:t>
      </w:r>
      <w:r w:rsidR="00FD083E">
        <w:t xml:space="preserve"> </w:t>
      </w:r>
      <w:r>
        <w:t>with</w:t>
      </w:r>
      <w:r w:rsidR="00FD083E">
        <w:t xml:space="preserve"> </w:t>
      </w:r>
      <w:r>
        <w:t>a</w:t>
      </w:r>
      <w:r w:rsidR="00FD083E">
        <w:t xml:space="preserve"> </w:t>
      </w:r>
      <w:r>
        <w:t>value</w:t>
      </w:r>
      <w:r w:rsidR="00FD083E">
        <w:t xml:space="preserve"> </w:t>
      </w:r>
      <w:r>
        <w:t>of</w:t>
      </w:r>
      <w:r w:rsidR="00FD083E">
        <w:t xml:space="preserve"> </w:t>
      </w:r>
      <w:r>
        <w:t>99,</w:t>
      </w:r>
      <w:r w:rsidR="00FD083E">
        <w:t xml:space="preserve"> </w:t>
      </w:r>
      <w:r>
        <w:t>which</w:t>
      </w:r>
      <w:r w:rsidR="00FD083E">
        <w:t xml:space="preserve"> </w:t>
      </w:r>
      <w:r>
        <w:t>is</w:t>
      </w:r>
      <w:r w:rsidR="00FD083E">
        <w:t xml:space="preserve"> </w:t>
      </w:r>
      <w:r>
        <w:t>defined</w:t>
      </w:r>
      <w:r w:rsidR="00FD083E">
        <w:t xml:space="preserve"> </w:t>
      </w:r>
      <w:r>
        <w:t>by</w:t>
      </w:r>
      <w:r w:rsidR="00FD083E">
        <w:t xml:space="preserve"> </w:t>
      </w:r>
      <w:r>
        <w:t>the</w:t>
      </w:r>
      <w:r w:rsidR="00FD083E">
        <w:t xml:space="preserve"> </w:t>
      </w:r>
      <w:r>
        <w:t>HMIS</w:t>
      </w:r>
      <w:r w:rsidR="00FD083E">
        <w:t xml:space="preserve"> </w:t>
      </w:r>
      <w:r>
        <w:t>Data</w:t>
      </w:r>
      <w:r w:rsidR="00FD083E">
        <w:t xml:space="preserve"> </w:t>
      </w:r>
      <w:r>
        <w:t>Dictionary</w:t>
      </w:r>
      <w:r w:rsidR="00FD083E">
        <w:t xml:space="preserve"> </w:t>
      </w:r>
      <w:r>
        <w:t>as</w:t>
      </w:r>
      <w:r w:rsidR="00FD083E">
        <w:t xml:space="preserve"> </w:t>
      </w:r>
      <w:r>
        <w:t>‘Data</w:t>
      </w:r>
      <w:r w:rsidR="00FD083E">
        <w:t xml:space="preserve"> </w:t>
      </w:r>
      <w:r>
        <w:t>not</w:t>
      </w:r>
      <w:r w:rsidR="00FD083E">
        <w:t xml:space="preserve"> </w:t>
      </w:r>
      <w:r>
        <w:t>collected.’</w:t>
      </w:r>
    </w:p>
    <w:p w14:paraId="5F257112" w14:textId="082BE248" w:rsidR="008054F5" w:rsidRDefault="008054F5" w:rsidP="00B01559">
      <w:pPr>
        <w:pStyle w:val="ListParagraph"/>
        <w:numPr>
          <w:ilvl w:val="0"/>
          <w:numId w:val="4"/>
        </w:numPr>
      </w:pPr>
      <w:r>
        <w:t>Dependent fields will be null unless the parent field contains the value defined by the HMIS Data Dictionary.</w:t>
      </w:r>
    </w:p>
    <w:p w14:paraId="3C9D2C6F" w14:textId="576D5ACE" w:rsidR="00B01559" w:rsidRDefault="00B01559" w:rsidP="00B01559">
      <w:pPr>
        <w:pStyle w:val="ListParagraph"/>
        <w:numPr>
          <w:ilvl w:val="0"/>
          <w:numId w:val="4"/>
        </w:numPr>
      </w:pPr>
      <w:r>
        <w:t>Values</w:t>
      </w:r>
      <w:r w:rsidR="00FD083E">
        <w:t xml:space="preserve"> </w:t>
      </w:r>
      <w:r>
        <w:t>stored</w:t>
      </w:r>
      <w:r w:rsidR="00FD083E">
        <w:t xml:space="preserve"> </w:t>
      </w:r>
      <w:r>
        <w:t>as</w:t>
      </w:r>
      <w:r w:rsidR="00FD083E">
        <w:t xml:space="preserve"> </w:t>
      </w:r>
      <w:r>
        <w:t>placeholders</w:t>
      </w:r>
      <w:r w:rsidR="00FD083E">
        <w:t xml:space="preserve"> </w:t>
      </w:r>
      <w:r>
        <w:t>in</w:t>
      </w:r>
      <w:r w:rsidR="00FD083E">
        <w:t xml:space="preserve"> </w:t>
      </w:r>
      <w:r>
        <w:t>an</w:t>
      </w:r>
      <w:r w:rsidR="00FD083E">
        <w:t xml:space="preserve"> </w:t>
      </w:r>
      <w:r>
        <w:t>exporting</w:t>
      </w:r>
      <w:r w:rsidR="00FD083E">
        <w:t xml:space="preserve"> </w:t>
      </w:r>
      <w:r>
        <w:t>database</w:t>
      </w:r>
      <w:r w:rsidR="00FD083E">
        <w:t xml:space="preserve"> </w:t>
      </w:r>
      <w:r>
        <w:t>that</w:t>
      </w:r>
      <w:r w:rsidR="00FD083E">
        <w:t xml:space="preserve"> </w:t>
      </w:r>
      <w:r>
        <w:t>have</w:t>
      </w:r>
      <w:r w:rsidR="00FD083E">
        <w:t xml:space="preserve"> </w:t>
      </w:r>
      <w:r>
        <w:t>no</w:t>
      </w:r>
      <w:r w:rsidR="00FD083E">
        <w:t xml:space="preserve"> </w:t>
      </w:r>
      <w:r>
        <w:t>informational</w:t>
      </w:r>
      <w:r w:rsidR="00FD083E">
        <w:t xml:space="preserve"> </w:t>
      </w:r>
      <w:r>
        <w:t>value</w:t>
      </w:r>
      <w:r w:rsidR="00FD083E">
        <w:t xml:space="preserve"> </w:t>
      </w:r>
      <w:r>
        <w:t>must</w:t>
      </w:r>
      <w:r w:rsidR="00FD083E">
        <w:t xml:space="preserve"> </w:t>
      </w:r>
      <w:r>
        <w:t>be</w:t>
      </w:r>
      <w:r w:rsidR="00FD083E">
        <w:t xml:space="preserve"> </w:t>
      </w:r>
      <w:r>
        <w:t>exported</w:t>
      </w:r>
      <w:r w:rsidR="00FD083E">
        <w:t xml:space="preserve"> </w:t>
      </w:r>
      <w:r>
        <w:t>as</w:t>
      </w:r>
      <w:r w:rsidR="00FD083E">
        <w:t xml:space="preserve"> </w:t>
      </w:r>
      <w:r>
        <w:t>if</w:t>
      </w:r>
      <w:r w:rsidR="00FD083E">
        <w:t xml:space="preserve"> </w:t>
      </w:r>
      <w:r>
        <w:t>they</w:t>
      </w:r>
      <w:r w:rsidR="00FD083E">
        <w:t xml:space="preserve"> </w:t>
      </w:r>
      <w:r>
        <w:t>were</w:t>
      </w:r>
      <w:r w:rsidR="00FD083E">
        <w:t xml:space="preserve"> </w:t>
      </w:r>
      <w:r>
        <w:t>null.</w:t>
      </w:r>
      <w:r w:rsidR="00FD083E">
        <w:t xml:space="preserve">  </w:t>
      </w:r>
      <w:r>
        <w:t>For</w:t>
      </w:r>
      <w:r w:rsidR="00FD083E">
        <w:t xml:space="preserve"> </w:t>
      </w:r>
      <w:r>
        <w:t>example,</w:t>
      </w:r>
      <w:r w:rsidR="00FD083E">
        <w:t xml:space="preserve"> </w:t>
      </w:r>
      <w:r>
        <w:t>if</w:t>
      </w:r>
      <w:r w:rsidR="00FD083E">
        <w:t xml:space="preserve"> </w:t>
      </w:r>
      <w:r>
        <w:t>the</w:t>
      </w:r>
      <w:r w:rsidR="00FD083E">
        <w:t xml:space="preserve"> </w:t>
      </w:r>
      <w:r>
        <w:t>stored</w:t>
      </w:r>
      <w:r w:rsidR="00FD083E">
        <w:t xml:space="preserve"> </w:t>
      </w:r>
      <w:r>
        <w:t>value</w:t>
      </w:r>
      <w:r w:rsidR="00FD083E">
        <w:t xml:space="preserve"> </w:t>
      </w:r>
      <w:r>
        <w:t>for</w:t>
      </w:r>
      <w:r w:rsidR="00FD083E">
        <w:t xml:space="preserve"> </w:t>
      </w:r>
      <w:r>
        <w:t>a</w:t>
      </w:r>
      <w:r w:rsidR="00FD083E">
        <w:t xml:space="preserve"> </w:t>
      </w:r>
      <w:r>
        <w:t>Social</w:t>
      </w:r>
      <w:r w:rsidR="00FD083E">
        <w:t xml:space="preserve"> </w:t>
      </w:r>
      <w:r>
        <w:t>Security</w:t>
      </w:r>
      <w:r w:rsidR="00FD083E">
        <w:t xml:space="preserve"> </w:t>
      </w:r>
      <w:r>
        <w:t>Number</w:t>
      </w:r>
      <w:r w:rsidR="00FD083E">
        <w:t xml:space="preserve"> </w:t>
      </w:r>
      <w:r>
        <w:t>is</w:t>
      </w:r>
      <w:r w:rsidR="00FD083E">
        <w:t xml:space="preserve"> </w:t>
      </w:r>
      <w:r>
        <w:t>‘000000000’</w:t>
      </w:r>
      <w:r w:rsidR="00FD083E">
        <w:t xml:space="preserve"> </w:t>
      </w:r>
      <w:r>
        <w:t>because</w:t>
      </w:r>
      <w:r w:rsidR="00FD083E">
        <w:t xml:space="preserve"> </w:t>
      </w:r>
      <w:r>
        <w:t>the</w:t>
      </w:r>
      <w:r w:rsidR="00FD083E">
        <w:t xml:space="preserve"> </w:t>
      </w:r>
      <w:r>
        <w:t>database</w:t>
      </w:r>
      <w:r w:rsidR="00FD083E">
        <w:t xml:space="preserve"> </w:t>
      </w:r>
      <w:r>
        <w:t>does</w:t>
      </w:r>
      <w:r w:rsidR="00FD083E">
        <w:t xml:space="preserve"> </w:t>
      </w:r>
      <w:r>
        <w:t>not</w:t>
      </w:r>
      <w:r w:rsidR="00FD083E">
        <w:t xml:space="preserve"> </w:t>
      </w:r>
      <w:r>
        <w:t>permit</w:t>
      </w:r>
      <w:r w:rsidR="00FD083E">
        <w:t xml:space="preserve"> </w:t>
      </w:r>
      <w:r>
        <w:t>a</w:t>
      </w:r>
      <w:r w:rsidR="00FD083E">
        <w:t xml:space="preserve"> </w:t>
      </w:r>
      <w:r>
        <w:t>null</w:t>
      </w:r>
      <w:r w:rsidR="00FD083E">
        <w:t xml:space="preserve"> </w:t>
      </w:r>
      <w:r>
        <w:t>value</w:t>
      </w:r>
      <w:r w:rsidR="00FD083E">
        <w:t xml:space="preserve"> </w:t>
      </w:r>
      <w:r>
        <w:t>for</w:t>
      </w:r>
      <w:r w:rsidR="00FD083E">
        <w:t xml:space="preserve"> </w:t>
      </w:r>
      <w:r>
        <w:t>the</w:t>
      </w:r>
      <w:r w:rsidR="00FD083E">
        <w:t xml:space="preserve"> </w:t>
      </w:r>
      <w:r>
        <w:t>field,</w:t>
      </w:r>
      <w:r w:rsidR="00FD083E">
        <w:t xml:space="preserve"> </w:t>
      </w:r>
      <w:r>
        <w:t>the</w:t>
      </w:r>
      <w:r w:rsidR="00FD083E">
        <w:t xml:space="preserve"> </w:t>
      </w:r>
      <w:r>
        <w:t>zeroes</w:t>
      </w:r>
      <w:r w:rsidR="00FD083E">
        <w:t xml:space="preserve"> </w:t>
      </w:r>
      <w:r>
        <w:t>may</w:t>
      </w:r>
      <w:r w:rsidR="00FD083E">
        <w:t xml:space="preserve"> </w:t>
      </w:r>
      <w:r>
        <w:t>not</w:t>
      </w:r>
      <w:r w:rsidR="00FD083E">
        <w:t xml:space="preserve"> </w:t>
      </w:r>
      <w:r>
        <w:t>be</w:t>
      </w:r>
      <w:r w:rsidR="00FD083E">
        <w:t xml:space="preserve"> </w:t>
      </w:r>
      <w:r>
        <w:t>exported</w:t>
      </w:r>
      <w:r w:rsidR="00FD083E">
        <w:t xml:space="preserve"> </w:t>
      </w:r>
      <w:r>
        <w:t>in</w:t>
      </w:r>
      <w:r w:rsidR="00FD083E">
        <w:t xml:space="preserve"> </w:t>
      </w:r>
      <w:r>
        <w:t>the</w:t>
      </w:r>
      <w:r w:rsidR="00FD083E">
        <w:t xml:space="preserve"> </w:t>
      </w:r>
      <w:r>
        <w:t>SSN</w:t>
      </w:r>
      <w:r w:rsidR="00FD083E">
        <w:t xml:space="preserve"> </w:t>
      </w:r>
      <w:r>
        <w:t>field;</w:t>
      </w:r>
      <w:r w:rsidR="00FD083E">
        <w:t xml:space="preserve"> </w:t>
      </w:r>
      <w:r>
        <w:t>the</w:t>
      </w:r>
      <w:r w:rsidR="00FD083E">
        <w:t xml:space="preserve"> </w:t>
      </w:r>
      <w:r>
        <w:t>value</w:t>
      </w:r>
      <w:r w:rsidR="00FD083E">
        <w:t xml:space="preserve"> </w:t>
      </w:r>
      <w:r>
        <w:t>in</w:t>
      </w:r>
      <w:r w:rsidR="00FD083E">
        <w:t xml:space="preserve"> </w:t>
      </w:r>
      <w:r>
        <w:t>the</w:t>
      </w:r>
      <w:r w:rsidR="00FD083E">
        <w:t xml:space="preserve"> </w:t>
      </w:r>
      <w:r>
        <w:t>SSN</w:t>
      </w:r>
      <w:r w:rsidR="00FD083E">
        <w:t xml:space="preserve"> </w:t>
      </w:r>
      <w:r>
        <w:t>field</w:t>
      </w:r>
      <w:r w:rsidR="00FD083E">
        <w:t xml:space="preserve"> </w:t>
      </w:r>
      <w:r>
        <w:t>in</w:t>
      </w:r>
      <w:r w:rsidR="00FD083E">
        <w:t xml:space="preserve"> </w:t>
      </w:r>
      <w:r>
        <w:t>the</w:t>
      </w:r>
      <w:r w:rsidR="00FD083E">
        <w:t xml:space="preserve"> </w:t>
      </w:r>
      <w:r>
        <w:t>exported</w:t>
      </w:r>
      <w:r w:rsidR="00FD083E">
        <w:t xml:space="preserve"> </w:t>
      </w:r>
      <w:r>
        <w:t>file</w:t>
      </w:r>
      <w:r w:rsidR="00FD083E">
        <w:t xml:space="preserve"> </w:t>
      </w:r>
      <w:r>
        <w:t>should</w:t>
      </w:r>
      <w:r w:rsidR="00FD083E">
        <w:t xml:space="preserve"> </w:t>
      </w:r>
      <w:r>
        <w:t>be</w:t>
      </w:r>
      <w:r w:rsidR="00FD083E">
        <w:t xml:space="preserve"> </w:t>
      </w:r>
      <w:r>
        <w:t>null</w:t>
      </w:r>
      <w:r w:rsidR="00FD083E">
        <w:t xml:space="preserve"> </w:t>
      </w:r>
      <w:r>
        <w:t>unless</w:t>
      </w:r>
      <w:r w:rsidR="00FD083E">
        <w:t xml:space="preserve"> </w:t>
      </w:r>
      <w:r>
        <w:t>a</w:t>
      </w:r>
      <w:r w:rsidR="00FD083E">
        <w:t xml:space="preserve"> </w:t>
      </w:r>
      <w:r>
        <w:t>value</w:t>
      </w:r>
      <w:r w:rsidR="00FD083E">
        <w:t xml:space="preserve"> </w:t>
      </w:r>
      <w:r>
        <w:t>was</w:t>
      </w:r>
      <w:r w:rsidR="00FD083E">
        <w:t xml:space="preserve"> </w:t>
      </w:r>
      <w:r>
        <w:t>entered</w:t>
      </w:r>
      <w:r w:rsidR="00FD083E">
        <w:t xml:space="preserve"> </w:t>
      </w:r>
      <w:r>
        <w:t>by</w:t>
      </w:r>
      <w:r w:rsidR="00FD083E">
        <w:t xml:space="preserve"> </w:t>
      </w:r>
      <w:r>
        <w:t>a</w:t>
      </w:r>
      <w:r w:rsidR="00FD083E">
        <w:t xml:space="preserve"> </w:t>
      </w:r>
      <w:r>
        <w:t>user.</w:t>
      </w:r>
    </w:p>
    <w:p w14:paraId="74BE79CF" w14:textId="5B10B017" w:rsidR="00B01559" w:rsidRDefault="00B01559" w:rsidP="00B01559">
      <w:pPr>
        <w:pStyle w:val="ListParagraph"/>
        <w:numPr>
          <w:ilvl w:val="0"/>
          <w:numId w:val="4"/>
        </w:numPr>
      </w:pPr>
      <w:r>
        <w:t>Export</w:t>
      </w:r>
      <w:r w:rsidR="00FD083E">
        <w:t xml:space="preserve"> </w:t>
      </w:r>
      <w:r>
        <w:t>processes</w:t>
      </w:r>
      <w:r w:rsidR="00FD083E">
        <w:t xml:space="preserve"> </w:t>
      </w:r>
      <w:r>
        <w:t>must</w:t>
      </w:r>
      <w:r w:rsidR="00FD083E">
        <w:t xml:space="preserve"> </w:t>
      </w:r>
      <w:r>
        <w:t>use</w:t>
      </w:r>
      <w:r w:rsidR="00FD083E">
        <w:t xml:space="preserve"> </w:t>
      </w:r>
      <w:r>
        <w:t>parameters</w:t>
      </w:r>
      <w:r w:rsidR="00FD083E">
        <w:t xml:space="preserve"> </w:t>
      </w:r>
      <w:r>
        <w:t>entered</w:t>
      </w:r>
      <w:r w:rsidR="00FD083E">
        <w:t xml:space="preserve"> </w:t>
      </w:r>
      <w:r>
        <w:t>by</w:t>
      </w:r>
      <w:r w:rsidR="00FD083E">
        <w:t xml:space="preserve"> </w:t>
      </w:r>
      <w:r>
        <w:t>a</w:t>
      </w:r>
      <w:r w:rsidR="00FD083E">
        <w:t xml:space="preserve"> </w:t>
      </w:r>
      <w:r>
        <w:t>user</w:t>
      </w:r>
      <w:r w:rsidR="00FD083E">
        <w:t xml:space="preserve"> </w:t>
      </w:r>
      <w:r>
        <w:t>to</w:t>
      </w:r>
      <w:r w:rsidR="00FD083E">
        <w:t xml:space="preserve"> </w:t>
      </w:r>
      <w:r>
        <w:t>identify</w:t>
      </w:r>
      <w:r w:rsidR="00FD083E">
        <w:t xml:space="preserve"> </w:t>
      </w:r>
      <w:r>
        <w:t>data</w:t>
      </w:r>
      <w:r w:rsidR="00FD083E">
        <w:t xml:space="preserve"> </w:t>
      </w:r>
      <w:r>
        <w:t>required</w:t>
      </w:r>
      <w:r w:rsidR="00FD083E">
        <w:t xml:space="preserve"> </w:t>
      </w:r>
      <w:r>
        <w:t>for</w:t>
      </w:r>
      <w:r w:rsidR="00FD083E">
        <w:t xml:space="preserve"> </w:t>
      </w:r>
      <w:r>
        <w:t>export.</w:t>
      </w:r>
      <w:r w:rsidR="00FD083E">
        <w:t xml:space="preserve">  </w:t>
      </w:r>
      <w:r>
        <w:t>Required</w:t>
      </w:r>
      <w:r w:rsidR="00FD083E">
        <w:t xml:space="preserve"> </w:t>
      </w:r>
      <w:r>
        <w:t>parameters</w:t>
      </w:r>
      <w:r w:rsidR="00FD083E">
        <w:t xml:space="preserve"> </w:t>
      </w:r>
      <w:r>
        <w:t>include</w:t>
      </w:r>
      <w:r w:rsidR="00FD083E">
        <w:t xml:space="preserve"> </w:t>
      </w:r>
      <w:r>
        <w:t>Export</w:t>
      </w:r>
      <w:r w:rsidR="00FD083E">
        <w:t xml:space="preserve"> </w:t>
      </w:r>
      <w:r>
        <w:t>Start</w:t>
      </w:r>
      <w:r w:rsidR="00FD083E">
        <w:t xml:space="preserve"> </w:t>
      </w:r>
      <w:r>
        <w:t>Date,</w:t>
      </w:r>
      <w:r w:rsidR="00FD083E">
        <w:t xml:space="preserve"> </w:t>
      </w:r>
      <w:r>
        <w:t>Export</w:t>
      </w:r>
      <w:r w:rsidR="00FD083E">
        <w:t xml:space="preserve"> </w:t>
      </w:r>
      <w:r>
        <w:t>End</w:t>
      </w:r>
      <w:r w:rsidR="00FD083E">
        <w:t xml:space="preserve"> </w:t>
      </w:r>
      <w:r>
        <w:t>Date,</w:t>
      </w:r>
      <w:r w:rsidR="00FD083E">
        <w:t xml:space="preserve"> </w:t>
      </w:r>
      <w:r>
        <w:t>Project</w:t>
      </w:r>
      <w:r w:rsidR="00874C9E">
        <w:t>(s)</w:t>
      </w:r>
      <w:r>
        <w:t>,</w:t>
      </w:r>
      <w:r w:rsidR="00FD083E">
        <w:t xml:space="preserve"> </w:t>
      </w:r>
      <w:r>
        <w:t>and</w:t>
      </w:r>
      <w:r w:rsidR="00FD083E">
        <w:t xml:space="preserve"> </w:t>
      </w:r>
      <w:r>
        <w:t>CoC</w:t>
      </w:r>
      <w:r w:rsidR="00FD083E">
        <w:t xml:space="preserve"> </w:t>
      </w:r>
      <w:r>
        <w:t>Code.</w:t>
      </w:r>
    </w:p>
    <w:p w14:paraId="4A53F216" w14:textId="1EB76BB9" w:rsidR="00B01559" w:rsidRDefault="00B01559" w:rsidP="00B01559">
      <w:pPr>
        <w:pStyle w:val="ListParagraph"/>
        <w:numPr>
          <w:ilvl w:val="0"/>
          <w:numId w:val="4"/>
        </w:numPr>
      </w:pPr>
      <w:r>
        <w:t>All</w:t>
      </w:r>
      <w:r w:rsidR="00FD083E">
        <w:t xml:space="preserve"> </w:t>
      </w:r>
      <w:r>
        <w:t>files</w:t>
      </w:r>
      <w:r w:rsidR="00FD083E">
        <w:t xml:space="preserve"> </w:t>
      </w:r>
      <w:r>
        <w:t>required</w:t>
      </w:r>
      <w:r w:rsidR="00FD083E">
        <w:t xml:space="preserve"> </w:t>
      </w:r>
      <w:r>
        <w:t>for</w:t>
      </w:r>
      <w:r w:rsidR="00FD083E">
        <w:t xml:space="preserve"> </w:t>
      </w:r>
      <w:r>
        <w:t>a</w:t>
      </w:r>
      <w:r w:rsidR="00FD083E">
        <w:t xml:space="preserve"> </w:t>
      </w:r>
      <w:r>
        <w:t>given</w:t>
      </w:r>
      <w:r w:rsidR="00FD083E">
        <w:t xml:space="preserve"> </w:t>
      </w:r>
      <w:r>
        <w:t>export</w:t>
      </w:r>
      <w:r w:rsidR="00FD083E">
        <w:t xml:space="preserve"> </w:t>
      </w:r>
      <w:r>
        <w:t>will</w:t>
      </w:r>
      <w:r w:rsidR="00FD083E">
        <w:t xml:space="preserve"> </w:t>
      </w:r>
      <w:r>
        <w:t>be</w:t>
      </w:r>
      <w:r w:rsidR="00FD083E">
        <w:t xml:space="preserve"> </w:t>
      </w:r>
      <w:r>
        <w:t>generated</w:t>
      </w:r>
      <w:r w:rsidR="00FD083E">
        <w:t xml:space="preserve"> </w:t>
      </w:r>
      <w:r>
        <w:t>as</w:t>
      </w:r>
      <w:r w:rsidR="00FD083E">
        <w:t xml:space="preserve"> </w:t>
      </w:r>
      <w:r>
        <w:t>part</w:t>
      </w:r>
      <w:r w:rsidR="00FD083E">
        <w:t xml:space="preserve"> </w:t>
      </w:r>
      <w:r>
        <w:t>of</w:t>
      </w:r>
      <w:r w:rsidR="00FD083E">
        <w:t xml:space="preserve"> </w:t>
      </w:r>
      <w:r>
        <w:t>a</w:t>
      </w:r>
      <w:r w:rsidR="00FD083E">
        <w:t xml:space="preserve"> </w:t>
      </w:r>
      <w:r>
        <w:t>single</w:t>
      </w:r>
      <w:r w:rsidR="00FD083E">
        <w:t xml:space="preserve"> </w:t>
      </w:r>
      <w:r>
        <w:t>process</w:t>
      </w:r>
      <w:r w:rsidR="00FD083E">
        <w:t xml:space="preserve"> </w:t>
      </w:r>
      <w:r>
        <w:t>to</w:t>
      </w:r>
      <w:r w:rsidR="00FD083E">
        <w:t xml:space="preserve"> </w:t>
      </w:r>
      <w:r>
        <w:t>minimize</w:t>
      </w:r>
      <w:r w:rsidR="00FD083E">
        <w:t xml:space="preserve"> </w:t>
      </w:r>
      <w:r>
        <w:t>the</w:t>
      </w:r>
      <w:r w:rsidR="00FD083E">
        <w:t xml:space="preserve"> </w:t>
      </w:r>
      <w:r>
        <w:t>possibility</w:t>
      </w:r>
      <w:r w:rsidR="00FD083E">
        <w:t xml:space="preserve"> </w:t>
      </w:r>
      <w:r>
        <w:t>of</w:t>
      </w:r>
      <w:r w:rsidR="00FD083E">
        <w:t xml:space="preserve"> </w:t>
      </w:r>
      <w:r>
        <w:t>inconsistent</w:t>
      </w:r>
      <w:r w:rsidR="00FD083E">
        <w:t xml:space="preserve"> </w:t>
      </w:r>
      <w:r>
        <w:t>or</w:t>
      </w:r>
      <w:r w:rsidR="00FD083E">
        <w:t xml:space="preserve"> </w:t>
      </w:r>
      <w:r>
        <w:t>partial</w:t>
      </w:r>
      <w:r w:rsidR="00FD083E">
        <w:t xml:space="preserve"> </w:t>
      </w:r>
      <w:r>
        <w:t>data</w:t>
      </w:r>
      <w:r w:rsidR="00FD083E">
        <w:t xml:space="preserve"> </w:t>
      </w:r>
      <w:r>
        <w:t>caused</w:t>
      </w:r>
      <w:r w:rsidR="00FD083E">
        <w:t xml:space="preserve"> </w:t>
      </w:r>
      <w:r>
        <w:t>by</w:t>
      </w:r>
      <w:r w:rsidR="00FD083E">
        <w:t xml:space="preserve"> </w:t>
      </w:r>
      <w:r>
        <w:t>users</w:t>
      </w:r>
      <w:r w:rsidR="00FD083E">
        <w:t xml:space="preserve"> </w:t>
      </w:r>
      <w:r>
        <w:t>adding</w:t>
      </w:r>
      <w:r w:rsidR="00FD083E">
        <w:t xml:space="preserve"> </w:t>
      </w:r>
      <w:r>
        <w:t>or</w:t>
      </w:r>
      <w:r w:rsidR="00FD083E">
        <w:t xml:space="preserve"> </w:t>
      </w:r>
      <w:r>
        <w:t>editing</w:t>
      </w:r>
      <w:r w:rsidR="00FD083E">
        <w:t xml:space="preserve"> </w:t>
      </w:r>
      <w:r>
        <w:t>records</w:t>
      </w:r>
      <w:r w:rsidR="00FD083E">
        <w:t xml:space="preserve"> </w:t>
      </w:r>
      <w:r>
        <w:t>as</w:t>
      </w:r>
      <w:r w:rsidR="00FD083E">
        <w:t xml:space="preserve"> </w:t>
      </w:r>
      <w:r>
        <w:t>the</w:t>
      </w:r>
      <w:r w:rsidR="00FD083E">
        <w:t xml:space="preserve"> </w:t>
      </w:r>
      <w:r>
        <w:t>files</w:t>
      </w:r>
      <w:r w:rsidR="00FD083E">
        <w:t xml:space="preserve"> </w:t>
      </w:r>
      <w:r>
        <w:t>are</w:t>
      </w:r>
      <w:r w:rsidR="00FD083E">
        <w:t xml:space="preserve"> </w:t>
      </w:r>
      <w:r>
        <w:t>being</w:t>
      </w:r>
      <w:r w:rsidR="00FD083E">
        <w:t xml:space="preserve"> </w:t>
      </w:r>
      <w:r>
        <w:t>created.</w:t>
      </w:r>
    </w:p>
    <w:p w14:paraId="117B0173" w14:textId="77777777" w:rsidR="00B01559" w:rsidRDefault="00B01559" w:rsidP="00B01559"/>
    <w:p w14:paraId="36F348E2" w14:textId="77777777" w:rsidR="00B01559" w:rsidRDefault="00B01559" w:rsidP="00B01559">
      <w:pPr>
        <w:pStyle w:val="Heading2"/>
      </w:pPr>
      <w:bookmarkStart w:id="26" w:name="_Toc430693219"/>
      <w:r>
        <w:t>Import</w:t>
      </w:r>
      <w:bookmarkEnd w:id="26"/>
    </w:p>
    <w:p w14:paraId="2E3FD11B" w14:textId="48B300F5" w:rsidR="00B01559" w:rsidRDefault="00B01559" w:rsidP="00B01559">
      <w:pPr>
        <w:pStyle w:val="ListParagraph"/>
        <w:numPr>
          <w:ilvl w:val="0"/>
          <w:numId w:val="5"/>
        </w:numPr>
      </w:pPr>
      <w:r>
        <w:t>Import</w:t>
      </w:r>
      <w:r w:rsidR="00FD083E">
        <w:t xml:space="preserve"> </w:t>
      </w:r>
      <w:r>
        <w:t>validation</w:t>
      </w:r>
      <w:r w:rsidR="00FD083E">
        <w:t xml:space="preserve"> </w:t>
      </w:r>
      <w:r>
        <w:t>processes</w:t>
      </w:r>
      <w:r w:rsidR="00FD083E">
        <w:t xml:space="preserve"> </w:t>
      </w:r>
      <w:r>
        <w:t>for</w:t>
      </w:r>
      <w:r w:rsidR="00FD083E">
        <w:t xml:space="preserve"> </w:t>
      </w:r>
      <w:r>
        <w:t>file</w:t>
      </w:r>
      <w:r w:rsidR="00FD083E">
        <w:t xml:space="preserve"> </w:t>
      </w:r>
      <w:r>
        <w:t>and</w:t>
      </w:r>
      <w:r w:rsidR="00FD083E">
        <w:t xml:space="preserve"> </w:t>
      </w:r>
      <w:r>
        <w:t>field</w:t>
      </w:r>
      <w:r w:rsidR="00FD083E">
        <w:t xml:space="preserve"> </w:t>
      </w:r>
      <w:r>
        <w:t>names</w:t>
      </w:r>
      <w:r w:rsidR="00FD083E">
        <w:t xml:space="preserve"> </w:t>
      </w:r>
      <w:r>
        <w:t>should</w:t>
      </w:r>
      <w:r w:rsidR="00FD083E">
        <w:t xml:space="preserve"> </w:t>
      </w:r>
      <w:r>
        <w:t>not</w:t>
      </w:r>
      <w:r w:rsidR="00FD083E">
        <w:t xml:space="preserve"> </w:t>
      </w:r>
      <w:r>
        <w:t>be</w:t>
      </w:r>
      <w:r w:rsidR="00FD083E">
        <w:t xml:space="preserve"> </w:t>
      </w:r>
      <w:r>
        <w:t>case-sensitive.</w:t>
      </w:r>
    </w:p>
    <w:p w14:paraId="6145CBD4" w14:textId="22ABDF3D" w:rsidR="00B01559" w:rsidRDefault="00B01559" w:rsidP="00B01559">
      <w:pPr>
        <w:pStyle w:val="ListParagraph"/>
        <w:numPr>
          <w:ilvl w:val="0"/>
          <w:numId w:val="5"/>
        </w:numPr>
      </w:pPr>
      <w:r>
        <w:t>Import</w:t>
      </w:r>
      <w:r w:rsidR="00FD083E">
        <w:t xml:space="preserve"> </w:t>
      </w:r>
      <w:r>
        <w:t>validation</w:t>
      </w:r>
      <w:r w:rsidR="00FD083E">
        <w:t xml:space="preserve"> </w:t>
      </w:r>
      <w:r>
        <w:t>processes</w:t>
      </w:r>
      <w:r w:rsidR="00FD083E">
        <w:t xml:space="preserve"> </w:t>
      </w:r>
      <w:r>
        <w:t>may</w:t>
      </w:r>
      <w:r w:rsidR="00FD083E">
        <w:t xml:space="preserve"> </w:t>
      </w:r>
      <w:r>
        <w:t>(but</w:t>
      </w:r>
      <w:r w:rsidR="00FD083E">
        <w:t xml:space="preserve"> </w:t>
      </w:r>
      <w:r>
        <w:t>are</w:t>
      </w:r>
      <w:r w:rsidR="00FD083E">
        <w:t xml:space="preserve"> </w:t>
      </w:r>
      <w:r>
        <w:t>not</w:t>
      </w:r>
      <w:r w:rsidR="00FD083E">
        <w:t xml:space="preserve"> </w:t>
      </w:r>
      <w:r>
        <w:t>required</w:t>
      </w:r>
      <w:r w:rsidR="00FD083E">
        <w:t xml:space="preserve"> </w:t>
      </w:r>
      <w:r>
        <w:t>to)</w:t>
      </w:r>
      <w:r w:rsidR="00FD083E">
        <w:t xml:space="preserve"> </w:t>
      </w:r>
      <w:r>
        <w:t>reject</w:t>
      </w:r>
      <w:r w:rsidR="00FD083E">
        <w:t xml:space="preserve"> </w:t>
      </w:r>
      <w:r>
        <w:t>a</w:t>
      </w:r>
      <w:r w:rsidR="00FD083E">
        <w:t xml:space="preserve"> </w:t>
      </w:r>
      <w:r>
        <w:t>data</w:t>
      </w:r>
      <w:r w:rsidR="00FD083E">
        <w:t xml:space="preserve"> </w:t>
      </w:r>
      <w:r>
        <w:t>set</w:t>
      </w:r>
      <w:r w:rsidR="00FD083E">
        <w:t xml:space="preserve"> </w:t>
      </w:r>
      <w:r>
        <w:t>in</w:t>
      </w:r>
      <w:r w:rsidR="00FD083E">
        <w:t xml:space="preserve"> </w:t>
      </w:r>
      <w:r>
        <w:t>whole</w:t>
      </w:r>
      <w:r w:rsidR="00FD083E">
        <w:t xml:space="preserve"> </w:t>
      </w:r>
      <w:r>
        <w:t>or</w:t>
      </w:r>
      <w:r w:rsidR="00FD083E">
        <w:t xml:space="preserve"> </w:t>
      </w:r>
      <w:r>
        <w:t>in</w:t>
      </w:r>
      <w:r w:rsidR="00FD083E">
        <w:t xml:space="preserve"> </w:t>
      </w:r>
      <w:r>
        <w:t>part</w:t>
      </w:r>
      <w:r w:rsidR="00FD083E">
        <w:t xml:space="preserve"> </w:t>
      </w:r>
      <w:r>
        <w:t>if</w:t>
      </w:r>
      <w:r w:rsidR="00FD083E">
        <w:t xml:space="preserve"> </w:t>
      </w:r>
      <w:r>
        <w:t>any</w:t>
      </w:r>
      <w:r w:rsidR="00FD083E">
        <w:t xml:space="preserve"> </w:t>
      </w:r>
      <w:r>
        <w:t>part</w:t>
      </w:r>
      <w:r w:rsidR="00FD083E">
        <w:t xml:space="preserve"> </w:t>
      </w:r>
      <w:r>
        <w:t>of</w:t>
      </w:r>
      <w:r w:rsidR="00FD083E">
        <w:t xml:space="preserve"> </w:t>
      </w:r>
      <w:r>
        <w:t>the</w:t>
      </w:r>
      <w:r w:rsidR="00FD083E">
        <w:t xml:space="preserve"> </w:t>
      </w:r>
      <w:r>
        <w:t>data</w:t>
      </w:r>
      <w:r w:rsidR="00FD083E">
        <w:t xml:space="preserve"> </w:t>
      </w:r>
      <w:r>
        <w:t>set</w:t>
      </w:r>
      <w:r w:rsidR="00FD083E">
        <w:t xml:space="preserve"> </w:t>
      </w:r>
      <w:r>
        <w:t>is</w:t>
      </w:r>
      <w:r w:rsidR="00FD083E">
        <w:t xml:space="preserve"> </w:t>
      </w:r>
      <w:r>
        <w:t>inconsistent</w:t>
      </w:r>
      <w:r w:rsidR="00FD083E">
        <w:t xml:space="preserve"> </w:t>
      </w:r>
      <w:r>
        <w:t>with</w:t>
      </w:r>
      <w:r w:rsidR="00FD083E">
        <w:t xml:space="preserve"> </w:t>
      </w:r>
      <w:r>
        <w:t>the</w:t>
      </w:r>
      <w:r w:rsidR="00FD083E">
        <w:t xml:space="preserve"> </w:t>
      </w:r>
      <w:r>
        <w:t>specifications</w:t>
      </w:r>
      <w:r w:rsidR="00FD083E">
        <w:t xml:space="preserve"> </w:t>
      </w:r>
      <w:r>
        <w:t>contained</w:t>
      </w:r>
      <w:r w:rsidR="00FD083E">
        <w:t xml:space="preserve"> </w:t>
      </w:r>
      <w:r>
        <w:t>in</w:t>
      </w:r>
      <w:r w:rsidR="00FD083E">
        <w:t xml:space="preserve"> </w:t>
      </w:r>
      <w:r>
        <w:t>this</w:t>
      </w:r>
      <w:r w:rsidR="00FD083E">
        <w:t xml:space="preserve"> </w:t>
      </w:r>
      <w:r>
        <w:t>document.</w:t>
      </w:r>
    </w:p>
    <w:p w14:paraId="4DA967BF" w14:textId="58591B21" w:rsidR="00B01559" w:rsidRDefault="00B01559" w:rsidP="00B01559">
      <w:pPr>
        <w:pStyle w:val="ListParagraph"/>
        <w:numPr>
          <w:ilvl w:val="0"/>
          <w:numId w:val="5"/>
        </w:numPr>
      </w:pPr>
      <w:r>
        <w:t>Import</w:t>
      </w:r>
      <w:r w:rsidR="00FD083E">
        <w:t xml:space="preserve"> </w:t>
      </w:r>
      <w:r>
        <w:t>processes</w:t>
      </w:r>
      <w:r w:rsidR="00FD083E">
        <w:t xml:space="preserve"> </w:t>
      </w:r>
      <w:r>
        <w:t>may</w:t>
      </w:r>
      <w:r w:rsidR="00FD083E">
        <w:t xml:space="preserve"> </w:t>
      </w:r>
      <w:r>
        <w:t>skip</w:t>
      </w:r>
      <w:r w:rsidR="00FD083E">
        <w:t xml:space="preserve"> </w:t>
      </w:r>
      <w:r>
        <w:t>validation</w:t>
      </w:r>
      <w:r w:rsidR="00FD083E">
        <w:t xml:space="preserve"> </w:t>
      </w:r>
      <w:r>
        <w:t>for</w:t>
      </w:r>
      <w:r w:rsidR="00FD083E">
        <w:t xml:space="preserve"> </w:t>
      </w:r>
      <w:r>
        <w:t>files</w:t>
      </w:r>
      <w:r w:rsidR="00FD083E">
        <w:t xml:space="preserve"> </w:t>
      </w:r>
      <w:r>
        <w:t>and/or</w:t>
      </w:r>
      <w:r w:rsidR="00FD083E">
        <w:t xml:space="preserve"> </w:t>
      </w:r>
      <w:r>
        <w:t>fields</w:t>
      </w:r>
      <w:r w:rsidR="00FD083E">
        <w:t xml:space="preserve"> </w:t>
      </w:r>
      <w:r>
        <w:t>which</w:t>
      </w:r>
      <w:r w:rsidR="00FD083E">
        <w:t xml:space="preserve"> </w:t>
      </w:r>
      <w:r>
        <w:t>are</w:t>
      </w:r>
      <w:r w:rsidR="00FD083E">
        <w:t xml:space="preserve"> </w:t>
      </w:r>
      <w:r>
        <w:t>not</w:t>
      </w:r>
      <w:r w:rsidR="00FD083E">
        <w:t xml:space="preserve"> </w:t>
      </w:r>
      <w:r>
        <w:t>relevant.</w:t>
      </w:r>
    </w:p>
    <w:p w14:paraId="516EC704" w14:textId="72FC9489" w:rsidR="00BF78C9" w:rsidRDefault="00BF78C9" w:rsidP="00BF78C9">
      <w:pPr>
        <w:pStyle w:val="Heading1"/>
      </w:pPr>
      <w:bookmarkStart w:id="27" w:name="_Toc430693220"/>
      <w:r>
        <w:t>Export</w:t>
      </w:r>
      <w:r w:rsidR="00FD083E">
        <w:t xml:space="preserve"> </w:t>
      </w:r>
      <w:r w:rsidR="003C150A">
        <w:t>Characteristics</w:t>
      </w:r>
      <w:bookmarkEnd w:id="27"/>
    </w:p>
    <w:p w14:paraId="75E91E36" w14:textId="788D68D2" w:rsidR="003020F5" w:rsidRDefault="00E86D48" w:rsidP="0090364D">
      <w:pPr>
        <w:pStyle w:val="Heading3"/>
      </w:pPr>
      <w:bookmarkStart w:id="28" w:name="_Toc430693221"/>
      <w:r>
        <w:t>Export</w:t>
      </w:r>
      <w:r w:rsidR="00FD083E">
        <w:t xml:space="preserve"> </w:t>
      </w:r>
      <w:r>
        <w:t>Period</w:t>
      </w:r>
      <w:r w:rsidR="00FD083E">
        <w:t xml:space="preserve"> </w:t>
      </w:r>
      <w:r>
        <w:t>Types</w:t>
      </w:r>
      <w:bookmarkEnd w:id="28"/>
      <w:r w:rsidR="00FD083E">
        <w:t xml:space="preserve">  </w:t>
      </w:r>
    </w:p>
    <w:p w14:paraId="23D4EABB" w14:textId="3698AE1C" w:rsidR="001A66F5" w:rsidRDefault="001A66F5" w:rsidP="001A66F5">
      <w:pPr>
        <w:pStyle w:val="Heading4"/>
      </w:pPr>
      <w:r>
        <w:t>Reporting</w:t>
      </w:r>
      <w:r w:rsidR="00FD083E">
        <w:t xml:space="preserve"> </w:t>
      </w:r>
      <w:r>
        <w:t>Period</w:t>
      </w:r>
    </w:p>
    <w:p w14:paraId="3A3DC680" w14:textId="771152E1" w:rsidR="001A66F5" w:rsidRDefault="001A66F5" w:rsidP="001A66F5">
      <w:r>
        <w:t>‘Reporting</w:t>
      </w:r>
      <w:r w:rsidR="00FD083E">
        <w:t xml:space="preserve"> </w:t>
      </w:r>
      <w:r>
        <w:t>period’</w:t>
      </w:r>
      <w:r w:rsidR="00FD083E">
        <w:t xml:space="preserve"> </w:t>
      </w:r>
      <w:r>
        <w:t>exports</w:t>
      </w:r>
      <w:r w:rsidR="00FD083E">
        <w:t xml:space="preserve"> </w:t>
      </w:r>
      <w:r>
        <w:t>include</w:t>
      </w:r>
      <w:r w:rsidR="00FD083E">
        <w:t xml:space="preserve"> </w:t>
      </w:r>
      <w:r>
        <w:t>all</w:t>
      </w:r>
      <w:r w:rsidR="00FD083E">
        <w:t xml:space="preserve"> </w:t>
      </w:r>
      <w:r>
        <w:t>records</w:t>
      </w:r>
      <w:r w:rsidR="00FD083E">
        <w:t xml:space="preserve"> </w:t>
      </w:r>
      <w:r>
        <w:t>needed</w:t>
      </w:r>
      <w:r w:rsidR="00FD083E">
        <w:t xml:space="preserve"> </w:t>
      </w:r>
      <w:r>
        <w:t>for</w:t>
      </w:r>
      <w:r w:rsidR="00FD083E">
        <w:t xml:space="preserve"> </w:t>
      </w:r>
      <w:r>
        <w:t>reporting</w:t>
      </w:r>
      <w:r w:rsidR="00FD083E">
        <w:t xml:space="preserve"> </w:t>
      </w:r>
      <w:r>
        <w:t>on</w:t>
      </w:r>
      <w:r w:rsidR="00FD083E">
        <w:t xml:space="preserve"> </w:t>
      </w:r>
      <w:r>
        <w:t>clients</w:t>
      </w:r>
      <w:r w:rsidR="00FD083E">
        <w:t xml:space="preserve"> </w:t>
      </w:r>
      <w:r>
        <w:t>and</w:t>
      </w:r>
      <w:r w:rsidR="00FD083E">
        <w:t xml:space="preserve"> </w:t>
      </w:r>
      <w:r>
        <w:t>enrollments</w:t>
      </w:r>
      <w:r w:rsidR="00FD083E">
        <w:t xml:space="preserve"> </w:t>
      </w:r>
      <w:r>
        <w:t>active</w:t>
      </w:r>
      <w:r w:rsidR="00FD083E">
        <w:t xml:space="preserve"> </w:t>
      </w:r>
      <w:r>
        <w:t>in</w:t>
      </w:r>
      <w:r w:rsidR="00FD083E">
        <w:t xml:space="preserve"> </w:t>
      </w:r>
      <w:r>
        <w:t>the</w:t>
      </w:r>
      <w:r w:rsidR="00FD083E">
        <w:t xml:space="preserve"> </w:t>
      </w:r>
      <w:r>
        <w:t>export</w:t>
      </w:r>
      <w:r w:rsidR="00FD083E">
        <w:t xml:space="preserve"> </w:t>
      </w:r>
      <w:r>
        <w:t>period.</w:t>
      </w:r>
      <w:r w:rsidR="00FD083E">
        <w:t xml:space="preserve">  </w:t>
      </w:r>
      <w:r>
        <w:t>This</w:t>
      </w:r>
      <w:r w:rsidR="00FD083E">
        <w:t xml:space="preserve"> </w:t>
      </w:r>
      <w:r>
        <w:t>will</w:t>
      </w:r>
      <w:r w:rsidR="00FD083E">
        <w:t xml:space="preserve"> </w:t>
      </w:r>
      <w:r>
        <w:t>include</w:t>
      </w:r>
      <w:r w:rsidR="00FD083E">
        <w:t xml:space="preserve"> </w:t>
      </w:r>
      <w:r>
        <w:t>all</w:t>
      </w:r>
      <w:r w:rsidR="00FD083E">
        <w:t xml:space="preserve"> </w:t>
      </w:r>
      <w:r>
        <w:t>records</w:t>
      </w:r>
      <w:r w:rsidR="00FD083E">
        <w:t xml:space="preserve"> </w:t>
      </w:r>
      <w:r>
        <w:t>in</w:t>
      </w:r>
      <w:r w:rsidR="00FD083E">
        <w:t xml:space="preserve"> </w:t>
      </w:r>
      <w:r>
        <w:t>enrollment</w:t>
      </w:r>
      <w:r w:rsidR="00FD083E">
        <w:t xml:space="preserve"> </w:t>
      </w:r>
      <w:r>
        <w:t>files</w:t>
      </w:r>
      <w:r w:rsidR="00FD083E">
        <w:t xml:space="preserve"> </w:t>
      </w:r>
      <w:r>
        <w:t>(regardless</w:t>
      </w:r>
      <w:r w:rsidR="00FD083E">
        <w:t xml:space="preserve"> </w:t>
      </w:r>
      <w:r>
        <w:t>of</w:t>
      </w:r>
      <w:r w:rsidR="00FD083E">
        <w:t xml:space="preserve"> </w:t>
      </w:r>
      <w:r w:rsidRPr="00BA3193">
        <w:rPr>
          <w:i/>
        </w:rPr>
        <w:t>Information</w:t>
      </w:r>
      <w:r w:rsidR="00FD083E">
        <w:rPr>
          <w:i/>
        </w:rPr>
        <w:t xml:space="preserve"> </w:t>
      </w:r>
      <w:r w:rsidRPr="00BA3193">
        <w:rPr>
          <w:i/>
        </w:rPr>
        <w:t>Date</w:t>
      </w:r>
      <w:r>
        <w:t>,</w:t>
      </w:r>
      <w:r w:rsidR="00FD083E">
        <w:t xml:space="preserve"> </w:t>
      </w:r>
      <w:r w:rsidRPr="00BA3193">
        <w:rPr>
          <w:i/>
        </w:rPr>
        <w:t>Date</w:t>
      </w:r>
      <w:r w:rsidR="00FD083E">
        <w:rPr>
          <w:i/>
        </w:rPr>
        <w:t xml:space="preserve"> </w:t>
      </w:r>
      <w:r w:rsidRPr="00BA3193">
        <w:rPr>
          <w:i/>
        </w:rPr>
        <w:t>Created</w:t>
      </w:r>
      <w:r>
        <w:t>,</w:t>
      </w:r>
      <w:r w:rsidR="00FD083E">
        <w:t xml:space="preserve"> </w:t>
      </w:r>
      <w:r w:rsidRPr="00BA3193">
        <w:rPr>
          <w:i/>
        </w:rPr>
        <w:t>Date</w:t>
      </w:r>
      <w:r w:rsidR="00FD083E">
        <w:rPr>
          <w:i/>
        </w:rPr>
        <w:t xml:space="preserve"> </w:t>
      </w:r>
      <w:r w:rsidRPr="00BA3193">
        <w:rPr>
          <w:i/>
        </w:rPr>
        <w:t>Updated</w:t>
      </w:r>
      <w:r>
        <w:t>,</w:t>
      </w:r>
      <w:r w:rsidR="00FD083E">
        <w:t xml:space="preserve"> </w:t>
      </w:r>
      <w:r>
        <w:t>etc.),</w:t>
      </w:r>
      <w:r w:rsidR="00FD083E">
        <w:t xml:space="preserve"> </w:t>
      </w:r>
      <w:r>
        <w:t>client</w:t>
      </w:r>
      <w:r w:rsidR="00FD083E">
        <w:t xml:space="preserve"> </w:t>
      </w:r>
      <w:r>
        <w:t>files,</w:t>
      </w:r>
      <w:r w:rsidR="00FD083E">
        <w:t xml:space="preserve"> </w:t>
      </w:r>
      <w:r>
        <w:t>and</w:t>
      </w:r>
      <w:r w:rsidR="00FD083E">
        <w:t xml:space="preserve"> </w:t>
      </w:r>
      <w:r>
        <w:t>project</w:t>
      </w:r>
      <w:r w:rsidR="00FD083E">
        <w:t xml:space="preserve"> </w:t>
      </w:r>
      <w:r>
        <w:t>descriptor</w:t>
      </w:r>
      <w:r w:rsidR="00FD083E">
        <w:t xml:space="preserve"> </w:t>
      </w:r>
      <w:r>
        <w:t>files</w:t>
      </w:r>
      <w:r w:rsidR="00FD083E">
        <w:t xml:space="preserve"> </w:t>
      </w:r>
      <w:r>
        <w:t>associated</w:t>
      </w:r>
      <w:r w:rsidR="00FD083E">
        <w:t xml:space="preserve"> </w:t>
      </w:r>
      <w:r>
        <w:t>with</w:t>
      </w:r>
      <w:r w:rsidR="00FD083E">
        <w:t xml:space="preserve"> </w:t>
      </w:r>
      <w:r>
        <w:t>a</w:t>
      </w:r>
      <w:r w:rsidR="00FD083E">
        <w:t xml:space="preserve"> </w:t>
      </w:r>
      <w:r>
        <w:t>Project</w:t>
      </w:r>
      <w:r w:rsidR="00FD083E">
        <w:t xml:space="preserve"> </w:t>
      </w:r>
      <w:r>
        <w:t>Entry</w:t>
      </w:r>
      <w:r w:rsidR="00FD083E">
        <w:t xml:space="preserve"> </w:t>
      </w:r>
      <w:r>
        <w:t>ID</w:t>
      </w:r>
      <w:r w:rsidR="00FD083E">
        <w:t xml:space="preserve"> </w:t>
      </w:r>
      <w:r>
        <w:t>where:</w:t>
      </w:r>
    </w:p>
    <w:p w14:paraId="6EF4E9AC" w14:textId="68F90B38" w:rsidR="001A66F5" w:rsidRDefault="001A66F5" w:rsidP="001A66F5">
      <w:pPr>
        <w:pStyle w:val="ListParagraph"/>
        <w:numPr>
          <w:ilvl w:val="0"/>
          <w:numId w:val="20"/>
        </w:numPr>
      </w:pPr>
      <w:r w:rsidRPr="00BA3193">
        <w:rPr>
          <w:i/>
        </w:rPr>
        <w:t>Project</w:t>
      </w:r>
      <w:r w:rsidR="00FD083E">
        <w:rPr>
          <w:i/>
        </w:rPr>
        <w:t xml:space="preserve"> </w:t>
      </w:r>
      <w:r w:rsidRPr="00BA3193">
        <w:rPr>
          <w:i/>
        </w:rPr>
        <w:t>Entry</w:t>
      </w:r>
      <w:r w:rsidR="00FD083E">
        <w:rPr>
          <w:i/>
        </w:rPr>
        <w:t xml:space="preserve"> </w:t>
      </w:r>
      <w:r w:rsidRPr="00BA3193">
        <w:rPr>
          <w:i/>
        </w:rPr>
        <w:t>Date</w:t>
      </w:r>
      <w:r w:rsidR="00FD083E">
        <w:t xml:space="preserve"> </w:t>
      </w:r>
      <w:r>
        <w:t>is</w:t>
      </w:r>
      <w:r w:rsidR="00FD083E">
        <w:t xml:space="preserve"> </w:t>
      </w:r>
      <w:r>
        <w:t>on</w:t>
      </w:r>
      <w:r w:rsidR="00FD083E">
        <w:t xml:space="preserve"> </w:t>
      </w:r>
      <w:r>
        <w:t>or</w:t>
      </w:r>
      <w:r w:rsidR="00FD083E">
        <w:t xml:space="preserve"> </w:t>
      </w:r>
      <w:r>
        <w:t>before</w:t>
      </w:r>
      <w:r w:rsidR="00FD083E">
        <w:t xml:space="preserve"> </w:t>
      </w:r>
      <w:r>
        <w:t>the</w:t>
      </w:r>
      <w:r w:rsidR="00FD083E">
        <w:t xml:space="preserve"> </w:t>
      </w:r>
      <w:r>
        <w:t>Export</w:t>
      </w:r>
      <w:r w:rsidR="00FD083E">
        <w:t xml:space="preserve"> </w:t>
      </w:r>
      <w:r>
        <w:t>End</w:t>
      </w:r>
      <w:r w:rsidR="00FD083E">
        <w:t xml:space="preserve"> </w:t>
      </w:r>
      <w:r>
        <w:t>Date;</w:t>
      </w:r>
      <w:r w:rsidR="00FD083E">
        <w:t xml:space="preserve"> </w:t>
      </w:r>
    </w:p>
    <w:p w14:paraId="44B56F22" w14:textId="1F2E2D5F" w:rsidR="001A66F5" w:rsidRDefault="001A66F5" w:rsidP="001A66F5">
      <w:pPr>
        <w:pStyle w:val="ListParagraph"/>
        <w:numPr>
          <w:ilvl w:val="0"/>
          <w:numId w:val="20"/>
        </w:numPr>
      </w:pPr>
      <w:r w:rsidRPr="00BA3193">
        <w:rPr>
          <w:i/>
        </w:rPr>
        <w:t>Project</w:t>
      </w:r>
      <w:r w:rsidR="00FD083E">
        <w:rPr>
          <w:i/>
        </w:rPr>
        <w:t xml:space="preserve"> </w:t>
      </w:r>
      <w:r w:rsidRPr="00BA3193">
        <w:rPr>
          <w:i/>
        </w:rPr>
        <w:t>Exit</w:t>
      </w:r>
      <w:r w:rsidR="00FD083E">
        <w:rPr>
          <w:i/>
        </w:rPr>
        <w:t xml:space="preserve"> </w:t>
      </w:r>
      <w:r w:rsidRPr="00BA3193">
        <w:rPr>
          <w:i/>
        </w:rPr>
        <w:t>Date</w:t>
      </w:r>
      <w:r w:rsidR="00FD083E">
        <w:t xml:space="preserve"> </w:t>
      </w:r>
      <w:r>
        <w:t>is</w:t>
      </w:r>
      <w:r w:rsidR="00FD083E">
        <w:t xml:space="preserve"> </w:t>
      </w:r>
      <w:r>
        <w:t>null</w:t>
      </w:r>
      <w:r w:rsidR="00FD083E">
        <w:t xml:space="preserve"> </w:t>
      </w:r>
      <w:r>
        <w:t>OR</w:t>
      </w:r>
      <w:r w:rsidR="00FD083E">
        <w:t xml:space="preserve"> </w:t>
      </w:r>
      <w:r>
        <w:t>Project</w:t>
      </w:r>
      <w:r w:rsidR="00FD083E">
        <w:t xml:space="preserve"> </w:t>
      </w:r>
      <w:r>
        <w:t>Exit</w:t>
      </w:r>
      <w:r w:rsidR="00FD083E">
        <w:t xml:space="preserve"> </w:t>
      </w:r>
      <w:r>
        <w:t>Date</w:t>
      </w:r>
      <w:r w:rsidR="00FD083E">
        <w:t xml:space="preserve"> </w:t>
      </w:r>
      <w:r>
        <w:t>is</w:t>
      </w:r>
      <w:r w:rsidR="00FD083E">
        <w:t xml:space="preserve"> </w:t>
      </w:r>
      <w:r>
        <w:t>on</w:t>
      </w:r>
      <w:r w:rsidR="00FD083E">
        <w:t xml:space="preserve"> </w:t>
      </w:r>
      <w:r>
        <w:t>or</w:t>
      </w:r>
      <w:r w:rsidR="00FD083E">
        <w:t xml:space="preserve"> </w:t>
      </w:r>
      <w:r>
        <w:t>after</w:t>
      </w:r>
      <w:r w:rsidR="00FD083E">
        <w:t xml:space="preserve"> </w:t>
      </w:r>
      <w:r>
        <w:t>the</w:t>
      </w:r>
      <w:r w:rsidR="00FD083E">
        <w:t xml:space="preserve"> </w:t>
      </w:r>
      <w:r>
        <w:t>Export</w:t>
      </w:r>
      <w:r w:rsidR="00FD083E">
        <w:t xml:space="preserve"> </w:t>
      </w:r>
      <w:r>
        <w:t>Start</w:t>
      </w:r>
      <w:r w:rsidR="00FD083E">
        <w:t xml:space="preserve"> </w:t>
      </w:r>
      <w:r>
        <w:t>Date;</w:t>
      </w:r>
    </w:p>
    <w:p w14:paraId="7F754ABB" w14:textId="659F168F" w:rsidR="001A66F5" w:rsidRDefault="001A66F5" w:rsidP="001A66F5">
      <w:pPr>
        <w:pStyle w:val="ListParagraph"/>
        <w:numPr>
          <w:ilvl w:val="0"/>
          <w:numId w:val="20"/>
        </w:numPr>
      </w:pPr>
      <w:r w:rsidRPr="00BA3193">
        <w:rPr>
          <w:i/>
        </w:rPr>
        <w:t>Project</w:t>
      </w:r>
      <w:r w:rsidR="00FD083E">
        <w:rPr>
          <w:i/>
        </w:rPr>
        <w:t xml:space="preserve"> </w:t>
      </w:r>
      <w:r w:rsidRPr="00BA3193">
        <w:rPr>
          <w:i/>
        </w:rPr>
        <w:t>ID</w:t>
      </w:r>
      <w:r w:rsidR="00FD083E">
        <w:t xml:space="preserve"> </w:t>
      </w:r>
      <w:r>
        <w:t>is</w:t>
      </w:r>
      <w:r w:rsidR="00FD083E">
        <w:t xml:space="preserve"> </w:t>
      </w:r>
      <w:r>
        <w:t>associated</w:t>
      </w:r>
      <w:r w:rsidR="00FD083E">
        <w:t xml:space="preserve"> </w:t>
      </w:r>
      <w:r>
        <w:t>with</w:t>
      </w:r>
      <w:r w:rsidR="00FD083E">
        <w:t xml:space="preserve"> </w:t>
      </w:r>
      <w:r>
        <w:t>a</w:t>
      </w:r>
      <w:r w:rsidR="00FD083E">
        <w:t xml:space="preserve"> </w:t>
      </w:r>
      <w:r>
        <w:t>project</w:t>
      </w:r>
      <w:r w:rsidR="00FD083E">
        <w:t xml:space="preserve"> </w:t>
      </w:r>
      <w:r>
        <w:t>selected</w:t>
      </w:r>
      <w:r w:rsidR="00FD083E">
        <w:t xml:space="preserve"> </w:t>
      </w:r>
      <w:r>
        <w:t>by</w:t>
      </w:r>
      <w:r w:rsidR="00FD083E">
        <w:t xml:space="preserve"> </w:t>
      </w:r>
      <w:r>
        <w:t>a</w:t>
      </w:r>
      <w:r w:rsidR="00FD083E">
        <w:t xml:space="preserve"> </w:t>
      </w:r>
      <w:r>
        <w:t>user</w:t>
      </w:r>
      <w:r w:rsidR="00FD083E">
        <w:t xml:space="preserve"> </w:t>
      </w:r>
      <w:r>
        <w:t>for</w:t>
      </w:r>
      <w:r w:rsidR="00FD083E">
        <w:t xml:space="preserve"> </w:t>
      </w:r>
      <w:r>
        <w:t>export</w:t>
      </w:r>
      <w:r w:rsidR="00FD083E">
        <w:t xml:space="preserve"> </w:t>
      </w:r>
      <w:r>
        <w:t>OR</w:t>
      </w:r>
      <w:r w:rsidR="00FD083E">
        <w:t xml:space="preserve"> </w:t>
      </w:r>
      <w:r>
        <w:t>the</w:t>
      </w:r>
      <w:r w:rsidR="00FD083E">
        <w:t xml:space="preserve"> </w:t>
      </w:r>
      <w:r>
        <w:t>user</w:t>
      </w:r>
      <w:r w:rsidR="00FD083E">
        <w:t xml:space="preserve"> </w:t>
      </w:r>
      <w:r>
        <w:t>did</w:t>
      </w:r>
      <w:r w:rsidR="00FD083E">
        <w:t xml:space="preserve"> </w:t>
      </w:r>
      <w:r>
        <w:t>not</w:t>
      </w:r>
      <w:r w:rsidR="00FD083E">
        <w:t xml:space="preserve"> </w:t>
      </w:r>
      <w:r>
        <w:t>choose</w:t>
      </w:r>
      <w:r w:rsidR="00FD083E">
        <w:t xml:space="preserve"> </w:t>
      </w:r>
      <w:r>
        <w:t>to</w:t>
      </w:r>
      <w:r w:rsidR="00FD083E">
        <w:t xml:space="preserve"> </w:t>
      </w:r>
      <w:r>
        <w:t>filter</w:t>
      </w:r>
      <w:r w:rsidR="00FD083E">
        <w:t xml:space="preserve"> </w:t>
      </w:r>
      <w:r>
        <w:t>the</w:t>
      </w:r>
      <w:r w:rsidR="00FD083E">
        <w:t xml:space="preserve"> </w:t>
      </w:r>
      <w:r>
        <w:t>export</w:t>
      </w:r>
      <w:r w:rsidR="00FD083E">
        <w:t xml:space="preserve"> </w:t>
      </w:r>
      <w:r>
        <w:t>by</w:t>
      </w:r>
      <w:r w:rsidR="00FD083E">
        <w:t xml:space="preserve"> </w:t>
      </w:r>
      <w:r>
        <w:t>Project;</w:t>
      </w:r>
      <w:r w:rsidR="00FD083E">
        <w:t xml:space="preserve"> </w:t>
      </w:r>
    </w:p>
    <w:p w14:paraId="51C0F0E7" w14:textId="376A58D0" w:rsidR="001A66F5" w:rsidRDefault="001A66F5" w:rsidP="001A66F5">
      <w:pPr>
        <w:pStyle w:val="ListParagraph"/>
        <w:numPr>
          <w:ilvl w:val="0"/>
          <w:numId w:val="20"/>
        </w:numPr>
      </w:pPr>
      <w:r>
        <w:t>A</w:t>
      </w:r>
      <w:r w:rsidR="00FD083E">
        <w:t xml:space="preserve"> </w:t>
      </w:r>
      <w:r w:rsidRPr="00BA3193">
        <w:rPr>
          <w:i/>
        </w:rPr>
        <w:t>CoC</w:t>
      </w:r>
      <w:r w:rsidR="00FD083E">
        <w:rPr>
          <w:i/>
        </w:rPr>
        <w:t xml:space="preserve"> </w:t>
      </w:r>
      <w:r w:rsidRPr="00BA3193">
        <w:rPr>
          <w:i/>
        </w:rPr>
        <w:t>Code</w:t>
      </w:r>
      <w:r w:rsidR="00FD083E">
        <w:t xml:space="preserve"> </w:t>
      </w:r>
      <w:r>
        <w:t>associated</w:t>
      </w:r>
      <w:r w:rsidR="00FD083E">
        <w:t xml:space="preserve"> </w:t>
      </w:r>
      <w:r>
        <w:t>with</w:t>
      </w:r>
      <w:r w:rsidR="00FD083E">
        <w:t xml:space="preserve"> </w:t>
      </w:r>
      <w:r>
        <w:t>the</w:t>
      </w:r>
      <w:r w:rsidR="00FD083E">
        <w:t xml:space="preserve"> </w:t>
      </w:r>
      <w:r w:rsidRPr="00BA3193">
        <w:rPr>
          <w:i/>
        </w:rPr>
        <w:t>Project</w:t>
      </w:r>
      <w:r w:rsidR="00FD083E">
        <w:rPr>
          <w:i/>
        </w:rPr>
        <w:t xml:space="preserve"> </w:t>
      </w:r>
      <w:r w:rsidRPr="00BA3193">
        <w:rPr>
          <w:i/>
        </w:rPr>
        <w:t>Entry</w:t>
      </w:r>
      <w:r w:rsidR="00FD083E">
        <w:rPr>
          <w:i/>
        </w:rPr>
        <w:t xml:space="preserve"> </w:t>
      </w:r>
      <w:r w:rsidRPr="00BA3193">
        <w:rPr>
          <w:i/>
        </w:rPr>
        <w:t>ID</w:t>
      </w:r>
      <w:r w:rsidR="00FD083E">
        <w:t xml:space="preserve"> </w:t>
      </w:r>
      <w:r>
        <w:t>matches</w:t>
      </w:r>
      <w:r w:rsidR="00FD083E">
        <w:t xml:space="preserve"> </w:t>
      </w:r>
      <w:r>
        <w:t>a</w:t>
      </w:r>
      <w:r w:rsidR="00FD083E">
        <w:t xml:space="preserve"> </w:t>
      </w:r>
      <w:r w:rsidRPr="00BA3193">
        <w:rPr>
          <w:i/>
        </w:rPr>
        <w:t>CoC</w:t>
      </w:r>
      <w:r w:rsidR="00FD083E">
        <w:rPr>
          <w:i/>
        </w:rPr>
        <w:t xml:space="preserve"> </w:t>
      </w:r>
      <w:r w:rsidRPr="00BA3193">
        <w:rPr>
          <w:i/>
        </w:rPr>
        <w:t>Code</w:t>
      </w:r>
      <w:r w:rsidR="00FD083E">
        <w:t xml:space="preserve"> </w:t>
      </w:r>
      <w:r>
        <w:t>selected</w:t>
      </w:r>
      <w:r w:rsidR="00FD083E">
        <w:t xml:space="preserve"> </w:t>
      </w:r>
      <w:r>
        <w:t>by</w:t>
      </w:r>
      <w:r w:rsidR="00FD083E">
        <w:t xml:space="preserve"> </w:t>
      </w:r>
      <w:r>
        <w:t>a</w:t>
      </w:r>
      <w:r w:rsidR="00FD083E">
        <w:t xml:space="preserve"> </w:t>
      </w:r>
      <w:r>
        <w:t>user</w:t>
      </w:r>
      <w:r w:rsidR="00FD083E">
        <w:t xml:space="preserve"> </w:t>
      </w:r>
      <w:r>
        <w:t>for</w:t>
      </w:r>
      <w:r w:rsidR="00FD083E">
        <w:t xml:space="preserve"> </w:t>
      </w:r>
      <w:r>
        <w:t>export</w:t>
      </w:r>
      <w:r w:rsidR="00FD083E">
        <w:t xml:space="preserve"> </w:t>
      </w:r>
      <w:r>
        <w:t>OR</w:t>
      </w:r>
      <w:r w:rsidR="00FD083E">
        <w:t xml:space="preserve"> </w:t>
      </w:r>
      <w:r>
        <w:t>the</w:t>
      </w:r>
      <w:r w:rsidR="00FD083E">
        <w:t xml:space="preserve"> </w:t>
      </w:r>
      <w:r>
        <w:t>user</w:t>
      </w:r>
      <w:r w:rsidR="00FD083E">
        <w:t xml:space="preserve"> </w:t>
      </w:r>
      <w:r>
        <w:t>did</w:t>
      </w:r>
      <w:r w:rsidR="00FD083E">
        <w:t xml:space="preserve"> </w:t>
      </w:r>
      <w:r>
        <w:t>not</w:t>
      </w:r>
      <w:r w:rsidR="00FD083E">
        <w:t xml:space="preserve"> </w:t>
      </w:r>
      <w:r>
        <w:t>choose</w:t>
      </w:r>
      <w:r w:rsidR="00FD083E">
        <w:t xml:space="preserve"> </w:t>
      </w:r>
      <w:r>
        <w:t>to</w:t>
      </w:r>
      <w:r w:rsidR="00FD083E">
        <w:t xml:space="preserve"> </w:t>
      </w:r>
      <w:r>
        <w:t>filter</w:t>
      </w:r>
      <w:r w:rsidR="00FD083E">
        <w:t xml:space="preserve"> </w:t>
      </w:r>
      <w:r>
        <w:t>the</w:t>
      </w:r>
      <w:r w:rsidR="00FD083E">
        <w:t xml:space="preserve"> </w:t>
      </w:r>
      <w:r>
        <w:t>export</w:t>
      </w:r>
      <w:r w:rsidR="00FD083E">
        <w:t xml:space="preserve"> </w:t>
      </w:r>
      <w:r>
        <w:t>by</w:t>
      </w:r>
      <w:r w:rsidR="00FD083E">
        <w:t xml:space="preserve"> </w:t>
      </w:r>
      <w:r w:rsidRPr="00BA3193">
        <w:rPr>
          <w:i/>
        </w:rPr>
        <w:t>CoC</w:t>
      </w:r>
      <w:r w:rsidR="00FD083E">
        <w:rPr>
          <w:i/>
        </w:rPr>
        <w:t xml:space="preserve"> </w:t>
      </w:r>
      <w:r w:rsidRPr="00BA3193">
        <w:rPr>
          <w:i/>
        </w:rPr>
        <w:t>Code</w:t>
      </w:r>
      <w:r>
        <w:t>.</w:t>
      </w:r>
    </w:p>
    <w:p w14:paraId="44419547" w14:textId="13A0D923" w:rsidR="00E86D48" w:rsidRDefault="00E86D48" w:rsidP="0090364D">
      <w:pPr>
        <w:pStyle w:val="Heading4"/>
      </w:pPr>
      <w:r>
        <w:lastRenderedPageBreak/>
        <w:t>Updated</w:t>
      </w:r>
    </w:p>
    <w:p w14:paraId="22C2FAB4" w14:textId="011AE21D" w:rsidR="00E86D48" w:rsidRDefault="00AF496C" w:rsidP="00E86D48">
      <w:r>
        <w:t>Exported</w:t>
      </w:r>
      <w:r w:rsidR="00FD083E">
        <w:t xml:space="preserve"> </w:t>
      </w:r>
      <w:r>
        <w:t>data</w:t>
      </w:r>
      <w:r w:rsidR="00FD083E">
        <w:t xml:space="preserve"> </w:t>
      </w:r>
      <w:r>
        <w:t>sets</w:t>
      </w:r>
      <w:r w:rsidR="00FD083E">
        <w:t xml:space="preserve"> </w:t>
      </w:r>
      <w:r>
        <w:t>with</w:t>
      </w:r>
      <w:r w:rsidR="00FD083E">
        <w:t xml:space="preserve"> </w:t>
      </w:r>
      <w:r>
        <w:t>an</w:t>
      </w:r>
      <w:r w:rsidR="00FD083E">
        <w:t xml:space="preserve"> </w:t>
      </w:r>
      <w:r w:rsidR="00943F55" w:rsidRPr="00943F55">
        <w:rPr>
          <w:i/>
        </w:rPr>
        <w:t>ExportPeriodType</w:t>
      </w:r>
      <w:r w:rsidR="00FD083E">
        <w:t xml:space="preserve"> </w:t>
      </w:r>
      <w:r>
        <w:t>of</w:t>
      </w:r>
      <w:r w:rsidR="00FD083E">
        <w:t xml:space="preserve"> </w:t>
      </w:r>
      <w:r>
        <w:t>‘updated’</w:t>
      </w:r>
      <w:r w:rsidR="00FD083E">
        <w:t xml:space="preserve"> </w:t>
      </w:r>
      <w:r>
        <w:t>will</w:t>
      </w:r>
      <w:r w:rsidR="00FD083E">
        <w:t xml:space="preserve"> </w:t>
      </w:r>
      <w:r>
        <w:t>include</w:t>
      </w:r>
      <w:r w:rsidR="00FD083E">
        <w:t xml:space="preserve"> </w:t>
      </w:r>
      <w:r>
        <w:t>all</w:t>
      </w:r>
      <w:r w:rsidR="00FD083E">
        <w:t xml:space="preserve"> </w:t>
      </w:r>
      <w:r>
        <w:t>records</w:t>
      </w:r>
      <w:r w:rsidR="00FD083E">
        <w:t xml:space="preserve"> </w:t>
      </w:r>
      <w:r w:rsidR="00181B48">
        <w:t>with</w:t>
      </w:r>
      <w:r w:rsidR="00FD083E">
        <w:t xml:space="preserve"> </w:t>
      </w:r>
      <w:r w:rsidR="00181B48">
        <w:t>a</w:t>
      </w:r>
      <w:r w:rsidR="00FD083E">
        <w:t xml:space="preserve"> </w:t>
      </w:r>
      <w:r w:rsidR="00181B48" w:rsidRPr="00BA3193">
        <w:rPr>
          <w:i/>
        </w:rPr>
        <w:t>Date</w:t>
      </w:r>
      <w:r w:rsidR="00FD083E">
        <w:rPr>
          <w:i/>
        </w:rPr>
        <w:t xml:space="preserve"> </w:t>
      </w:r>
      <w:r w:rsidR="00181B48" w:rsidRPr="00BA3193">
        <w:rPr>
          <w:i/>
        </w:rPr>
        <w:t>Created</w:t>
      </w:r>
      <w:r w:rsidR="00181B48">
        <w:t>,</w:t>
      </w:r>
      <w:r w:rsidR="00FD083E">
        <w:t xml:space="preserve"> </w:t>
      </w:r>
      <w:r w:rsidR="002C2236" w:rsidRPr="00BA3193">
        <w:rPr>
          <w:i/>
        </w:rPr>
        <w:t>Date</w:t>
      </w:r>
      <w:r w:rsidR="00FD083E">
        <w:rPr>
          <w:i/>
        </w:rPr>
        <w:t xml:space="preserve"> </w:t>
      </w:r>
      <w:r w:rsidR="002C2236" w:rsidRPr="00BA3193">
        <w:rPr>
          <w:i/>
        </w:rPr>
        <w:t>Updated</w:t>
      </w:r>
      <w:r w:rsidR="00181B48">
        <w:t>,</w:t>
      </w:r>
      <w:r w:rsidR="00FD083E">
        <w:t xml:space="preserve"> </w:t>
      </w:r>
      <w:r w:rsidR="00181B48">
        <w:t>or</w:t>
      </w:r>
      <w:r w:rsidR="00FD083E">
        <w:t xml:space="preserve"> </w:t>
      </w:r>
      <w:r w:rsidR="00181B48">
        <w:t>a</w:t>
      </w:r>
      <w:r w:rsidR="00FD083E">
        <w:t xml:space="preserve"> </w:t>
      </w:r>
      <w:r w:rsidR="00181B48" w:rsidRPr="00BA3193">
        <w:rPr>
          <w:i/>
        </w:rPr>
        <w:t>Date</w:t>
      </w:r>
      <w:r w:rsidR="00FD083E">
        <w:rPr>
          <w:i/>
        </w:rPr>
        <w:t xml:space="preserve"> </w:t>
      </w:r>
      <w:r w:rsidR="00181B48" w:rsidRPr="00BA3193">
        <w:rPr>
          <w:i/>
        </w:rPr>
        <w:t>Deleted</w:t>
      </w:r>
      <w:r w:rsidR="00FD083E">
        <w:t xml:space="preserve"> </w:t>
      </w:r>
      <w:r w:rsidR="002C2236">
        <w:t>that</w:t>
      </w:r>
      <w:r w:rsidR="00FD083E">
        <w:t xml:space="preserve"> </w:t>
      </w:r>
      <w:r w:rsidR="002C2236">
        <w:t>falls</w:t>
      </w:r>
      <w:r w:rsidR="00FD083E">
        <w:t xml:space="preserve"> </w:t>
      </w:r>
      <w:r w:rsidR="002C2236">
        <w:t>between</w:t>
      </w:r>
      <w:r w:rsidR="00FD083E">
        <w:t xml:space="preserve"> </w:t>
      </w:r>
      <w:r w:rsidR="002C2236">
        <w:t>the</w:t>
      </w:r>
      <w:r w:rsidR="00FD083E">
        <w:t xml:space="preserve"> </w:t>
      </w:r>
      <w:r w:rsidR="002C2236">
        <w:t>Export</w:t>
      </w:r>
      <w:r w:rsidR="00FD083E">
        <w:t xml:space="preserve"> </w:t>
      </w:r>
      <w:r w:rsidR="002C2236">
        <w:t>Start</w:t>
      </w:r>
      <w:r w:rsidR="00FD083E">
        <w:t xml:space="preserve"> </w:t>
      </w:r>
      <w:r w:rsidR="002C2236">
        <w:t>Date</w:t>
      </w:r>
      <w:r w:rsidR="00FD083E">
        <w:t xml:space="preserve"> </w:t>
      </w:r>
      <w:r w:rsidR="002C2236">
        <w:t>and</w:t>
      </w:r>
      <w:r w:rsidR="00FD083E">
        <w:t xml:space="preserve"> </w:t>
      </w:r>
      <w:r w:rsidR="002C2236">
        <w:t>the</w:t>
      </w:r>
      <w:r w:rsidR="00FD083E">
        <w:t xml:space="preserve"> </w:t>
      </w:r>
      <w:r w:rsidR="002C2236">
        <w:t>Export</w:t>
      </w:r>
      <w:r w:rsidR="00FD083E">
        <w:t xml:space="preserve"> </w:t>
      </w:r>
      <w:r w:rsidR="002C2236">
        <w:t>End</w:t>
      </w:r>
      <w:r w:rsidR="00FD083E">
        <w:t xml:space="preserve"> </w:t>
      </w:r>
      <w:r w:rsidR="002C2236">
        <w:t>Date.</w:t>
      </w:r>
      <w:r w:rsidR="00FD083E">
        <w:t xml:space="preserve">  </w:t>
      </w:r>
    </w:p>
    <w:p w14:paraId="798AE2CF" w14:textId="77777777" w:rsidR="002C2236" w:rsidRDefault="002C2236" w:rsidP="00E86D48"/>
    <w:p w14:paraId="23089EEF" w14:textId="1209DCFF" w:rsidR="00E86D48" w:rsidRDefault="00E86D48" w:rsidP="0090364D">
      <w:pPr>
        <w:pStyle w:val="Heading4"/>
      </w:pPr>
      <w:r>
        <w:t>Effective</w:t>
      </w:r>
    </w:p>
    <w:p w14:paraId="6FE35E10" w14:textId="09EFDED1" w:rsidR="0090364D" w:rsidRDefault="0090364D" w:rsidP="0090364D">
      <w:r>
        <w:t>Exported</w:t>
      </w:r>
      <w:r w:rsidR="00FD083E">
        <w:t xml:space="preserve"> </w:t>
      </w:r>
      <w:r>
        <w:t>data</w:t>
      </w:r>
      <w:r w:rsidR="00FD083E">
        <w:t xml:space="preserve"> </w:t>
      </w:r>
      <w:r>
        <w:t>sets</w:t>
      </w:r>
      <w:r w:rsidR="00FD083E">
        <w:t xml:space="preserve"> </w:t>
      </w:r>
      <w:r>
        <w:t>with</w:t>
      </w:r>
      <w:r w:rsidR="00FD083E">
        <w:t xml:space="preserve"> </w:t>
      </w:r>
      <w:r>
        <w:t>an</w:t>
      </w:r>
      <w:r w:rsidR="00FD083E">
        <w:t xml:space="preserve"> </w:t>
      </w:r>
      <w:r w:rsidR="00943F55" w:rsidRPr="00943F55">
        <w:rPr>
          <w:i/>
        </w:rPr>
        <w:t>ExportPeriodType</w:t>
      </w:r>
      <w:r w:rsidR="00FD083E">
        <w:t xml:space="preserve"> </w:t>
      </w:r>
      <w:r>
        <w:t>of</w:t>
      </w:r>
      <w:r w:rsidR="00FD083E">
        <w:t xml:space="preserve"> </w:t>
      </w:r>
      <w:r>
        <w:t>‘</w:t>
      </w:r>
      <w:r w:rsidR="00FF62F9">
        <w:t>e</w:t>
      </w:r>
      <w:r>
        <w:t>ffective’</w:t>
      </w:r>
      <w:r w:rsidR="00FD083E">
        <w:t xml:space="preserve"> </w:t>
      </w:r>
      <w:r>
        <w:t>will</w:t>
      </w:r>
      <w:r w:rsidR="00FD083E">
        <w:t xml:space="preserve"> </w:t>
      </w:r>
      <w:r>
        <w:t>include</w:t>
      </w:r>
      <w:r w:rsidR="00FD083E">
        <w:t xml:space="preserve"> </w:t>
      </w:r>
      <w:r>
        <w:t>all</w:t>
      </w:r>
      <w:r w:rsidR="00FD083E">
        <w:t xml:space="preserve"> </w:t>
      </w:r>
      <w:r>
        <w:t>enrollment</w:t>
      </w:r>
      <w:r w:rsidR="00FD083E">
        <w:t xml:space="preserve"> </w:t>
      </w:r>
      <w:r>
        <w:t>data,</w:t>
      </w:r>
      <w:r w:rsidR="00FD083E">
        <w:t xml:space="preserve"> </w:t>
      </w:r>
      <w:r>
        <w:t>along</w:t>
      </w:r>
      <w:r w:rsidR="00FD083E">
        <w:t xml:space="preserve"> </w:t>
      </w:r>
      <w:r>
        <w:t>with</w:t>
      </w:r>
      <w:r w:rsidR="00FD083E">
        <w:t xml:space="preserve"> </w:t>
      </w:r>
      <w:r>
        <w:t>associated</w:t>
      </w:r>
      <w:r w:rsidR="00FD083E">
        <w:t xml:space="preserve"> </w:t>
      </w:r>
      <w:r>
        <w:t>client</w:t>
      </w:r>
      <w:r w:rsidR="00FD083E">
        <w:t xml:space="preserve"> </w:t>
      </w:r>
      <w:r>
        <w:t>and</w:t>
      </w:r>
      <w:r w:rsidR="00FD083E">
        <w:t xml:space="preserve"> </w:t>
      </w:r>
      <w:r>
        <w:t>project</w:t>
      </w:r>
      <w:r w:rsidR="00FD083E">
        <w:t xml:space="preserve"> </w:t>
      </w:r>
      <w:r>
        <w:t>descriptor</w:t>
      </w:r>
      <w:r w:rsidR="00FD083E">
        <w:t xml:space="preserve"> </w:t>
      </w:r>
      <w:r>
        <w:t>data,</w:t>
      </w:r>
      <w:r w:rsidR="00FD083E">
        <w:t xml:space="preserve"> </w:t>
      </w:r>
      <w:r>
        <w:t>where</w:t>
      </w:r>
      <w:r w:rsidR="00FD083E">
        <w:t xml:space="preserve"> </w:t>
      </w:r>
      <w:r>
        <w:t>the</w:t>
      </w:r>
      <w:r w:rsidR="00FD083E">
        <w:t xml:space="preserve"> </w:t>
      </w:r>
      <w:r>
        <w:t>Information</w:t>
      </w:r>
      <w:r w:rsidR="00FD083E">
        <w:t xml:space="preserve"> </w:t>
      </w:r>
      <w:r>
        <w:t>Date</w:t>
      </w:r>
      <w:r w:rsidR="00FD083E">
        <w:t xml:space="preserve"> </w:t>
      </w:r>
      <w:r>
        <w:t>(or</w:t>
      </w:r>
      <w:r w:rsidR="00FD083E">
        <w:t xml:space="preserve"> </w:t>
      </w:r>
      <w:r>
        <w:t>other</w:t>
      </w:r>
      <w:r w:rsidR="00FD083E">
        <w:t xml:space="preserve"> </w:t>
      </w:r>
      <w:r>
        <w:t>effective</w:t>
      </w:r>
      <w:r w:rsidR="00FD083E">
        <w:t xml:space="preserve"> </w:t>
      </w:r>
      <w:r>
        <w:t>date</w:t>
      </w:r>
      <w:r w:rsidR="00FD083E">
        <w:t xml:space="preserve"> </w:t>
      </w:r>
      <w:r>
        <w:t>such</w:t>
      </w:r>
      <w:r w:rsidR="00FD083E">
        <w:t xml:space="preserve"> </w:t>
      </w:r>
      <w:r>
        <w:t>as</w:t>
      </w:r>
      <w:r w:rsidR="00FD083E">
        <w:t xml:space="preserve"> </w:t>
      </w:r>
      <w:r>
        <w:t>Project</w:t>
      </w:r>
      <w:r w:rsidR="00FD083E">
        <w:t xml:space="preserve"> </w:t>
      </w:r>
      <w:r>
        <w:t>Entry</w:t>
      </w:r>
      <w:r w:rsidR="00FD083E">
        <w:t xml:space="preserve"> </w:t>
      </w:r>
      <w:r>
        <w:t>Date,</w:t>
      </w:r>
      <w:r w:rsidR="00FD083E">
        <w:t xml:space="preserve"> </w:t>
      </w:r>
      <w:r>
        <w:t>Project</w:t>
      </w:r>
      <w:r w:rsidR="00FD083E">
        <w:t xml:space="preserve"> </w:t>
      </w:r>
      <w:r>
        <w:t>Exit</w:t>
      </w:r>
      <w:r w:rsidR="00FD083E">
        <w:t xml:space="preserve"> </w:t>
      </w:r>
      <w:r>
        <w:t>Date,</w:t>
      </w:r>
      <w:r w:rsidR="00FD083E">
        <w:t xml:space="preserve"> </w:t>
      </w:r>
      <w:r>
        <w:t>Contact</w:t>
      </w:r>
      <w:r w:rsidR="00FD083E">
        <w:t xml:space="preserve"> </w:t>
      </w:r>
      <w:r>
        <w:t>Date,</w:t>
      </w:r>
      <w:r w:rsidR="00FD083E">
        <w:t xml:space="preserve"> </w:t>
      </w:r>
      <w:r>
        <w:t>etc.)</w:t>
      </w:r>
      <w:r w:rsidR="00FD083E">
        <w:t xml:space="preserve"> </w:t>
      </w:r>
      <w:r>
        <w:t>falls</w:t>
      </w:r>
      <w:r w:rsidR="00FD083E">
        <w:t xml:space="preserve"> </w:t>
      </w:r>
      <w:r>
        <w:t>between</w:t>
      </w:r>
      <w:r w:rsidR="00FD083E">
        <w:t xml:space="preserve"> </w:t>
      </w:r>
      <w:r>
        <w:t>the</w:t>
      </w:r>
      <w:r w:rsidR="00FD083E">
        <w:t xml:space="preserve"> </w:t>
      </w:r>
      <w:r>
        <w:t>Export</w:t>
      </w:r>
      <w:r w:rsidR="00FD083E">
        <w:t xml:space="preserve"> </w:t>
      </w:r>
      <w:r>
        <w:t>Start</w:t>
      </w:r>
      <w:r w:rsidR="00FD083E">
        <w:t xml:space="preserve"> </w:t>
      </w:r>
      <w:r>
        <w:t>Date</w:t>
      </w:r>
      <w:r w:rsidR="00FD083E">
        <w:t xml:space="preserve"> </w:t>
      </w:r>
      <w:r>
        <w:t>and</w:t>
      </w:r>
      <w:r w:rsidR="00FD083E">
        <w:t xml:space="preserve"> </w:t>
      </w:r>
      <w:r>
        <w:t>the</w:t>
      </w:r>
      <w:r w:rsidR="00FD083E">
        <w:t xml:space="preserve"> </w:t>
      </w:r>
      <w:r>
        <w:t>Export</w:t>
      </w:r>
      <w:r w:rsidR="00FD083E">
        <w:t xml:space="preserve"> </w:t>
      </w:r>
      <w:r>
        <w:t>End</w:t>
      </w:r>
      <w:r w:rsidR="00FD083E">
        <w:t xml:space="preserve"> </w:t>
      </w:r>
      <w:r>
        <w:t>Date.</w:t>
      </w:r>
      <w:r w:rsidR="00FD083E">
        <w:t xml:space="preserve">  </w:t>
      </w:r>
    </w:p>
    <w:p w14:paraId="60D84513" w14:textId="77777777" w:rsidR="0090364D" w:rsidRPr="0090364D" w:rsidRDefault="0090364D" w:rsidP="0090364D"/>
    <w:p w14:paraId="72AE5BA1" w14:textId="2F558539" w:rsidR="00E86D48" w:rsidRDefault="00E86D48" w:rsidP="0090364D">
      <w:pPr>
        <w:pStyle w:val="Heading4"/>
      </w:pPr>
      <w:r>
        <w:t>Other</w:t>
      </w:r>
      <w:r w:rsidR="00AF496C">
        <w:tab/>
      </w:r>
    </w:p>
    <w:p w14:paraId="25FE2594" w14:textId="7E15BDC4" w:rsidR="00E86D48" w:rsidRDefault="00943F55" w:rsidP="00E86D48">
      <w:r>
        <w:t>The</w:t>
      </w:r>
      <w:r w:rsidR="00FD083E">
        <w:t xml:space="preserve"> </w:t>
      </w:r>
      <w:r>
        <w:t>‘Other’</w:t>
      </w:r>
      <w:r w:rsidR="00FD083E">
        <w:t xml:space="preserve"> </w:t>
      </w:r>
      <w:r w:rsidRPr="00943F55">
        <w:rPr>
          <w:i/>
        </w:rPr>
        <w:t>ExportPeriodType</w:t>
      </w:r>
      <w:r w:rsidR="00FD083E">
        <w:t xml:space="preserve"> </w:t>
      </w:r>
      <w:r>
        <w:t>is</w:t>
      </w:r>
      <w:r w:rsidR="00FD083E">
        <w:t xml:space="preserve"> </w:t>
      </w:r>
      <w:r>
        <w:t>used</w:t>
      </w:r>
      <w:r w:rsidR="00FD083E">
        <w:t xml:space="preserve"> </w:t>
      </w:r>
      <w:r>
        <w:t>to</w:t>
      </w:r>
      <w:r w:rsidR="00FD083E">
        <w:t xml:space="preserve"> </w:t>
      </w:r>
      <w:r>
        <w:t>identify</w:t>
      </w:r>
      <w:r w:rsidR="00FD083E">
        <w:t xml:space="preserve"> </w:t>
      </w:r>
      <w:r>
        <w:t>exports</w:t>
      </w:r>
      <w:r w:rsidR="00FD083E">
        <w:t xml:space="preserve"> </w:t>
      </w:r>
      <w:r>
        <w:t>in</w:t>
      </w:r>
      <w:r w:rsidR="00FD083E">
        <w:t xml:space="preserve"> </w:t>
      </w:r>
      <w:r>
        <w:t>which</w:t>
      </w:r>
      <w:r w:rsidR="00FD083E">
        <w:t xml:space="preserve"> </w:t>
      </w:r>
      <w:r>
        <w:t>records</w:t>
      </w:r>
      <w:r w:rsidR="00FD083E">
        <w:t xml:space="preserve"> </w:t>
      </w:r>
      <w:r>
        <w:t>were</w:t>
      </w:r>
      <w:r w:rsidR="00FD083E">
        <w:t xml:space="preserve"> </w:t>
      </w:r>
      <w:r>
        <w:t>selected</w:t>
      </w:r>
      <w:r w:rsidR="00FD083E">
        <w:t xml:space="preserve"> </w:t>
      </w:r>
      <w:r>
        <w:t>based</w:t>
      </w:r>
      <w:r w:rsidR="00FD083E">
        <w:t xml:space="preserve"> </w:t>
      </w:r>
      <w:r>
        <w:t>upon</w:t>
      </w:r>
      <w:r w:rsidR="00FD083E">
        <w:t xml:space="preserve"> </w:t>
      </w:r>
      <w:r>
        <w:t>parameters</w:t>
      </w:r>
      <w:r w:rsidR="00FD083E">
        <w:t xml:space="preserve"> </w:t>
      </w:r>
      <w:r>
        <w:t>mutually</w:t>
      </w:r>
      <w:r w:rsidR="00FD083E">
        <w:t xml:space="preserve"> </w:t>
      </w:r>
      <w:r>
        <w:t>agreed</w:t>
      </w:r>
      <w:r w:rsidR="00FD083E">
        <w:t xml:space="preserve"> </w:t>
      </w:r>
      <w:r>
        <w:t>upon</w:t>
      </w:r>
      <w:r w:rsidR="00FD083E">
        <w:t xml:space="preserve"> </w:t>
      </w:r>
      <w:r>
        <w:t>by</w:t>
      </w:r>
      <w:r w:rsidR="00FD083E">
        <w:t xml:space="preserve"> </w:t>
      </w:r>
      <w:r>
        <w:t>the</w:t>
      </w:r>
      <w:r w:rsidR="00FD083E">
        <w:t xml:space="preserve"> </w:t>
      </w:r>
      <w:r>
        <w:t>sender</w:t>
      </w:r>
      <w:r w:rsidR="00FD083E">
        <w:t xml:space="preserve"> </w:t>
      </w:r>
      <w:r>
        <w:t>and</w:t>
      </w:r>
      <w:r w:rsidR="00FD083E">
        <w:t xml:space="preserve"> </w:t>
      </w:r>
      <w:r>
        <w:t>recipient</w:t>
      </w:r>
      <w:r w:rsidR="00FD083E">
        <w:t xml:space="preserve"> </w:t>
      </w:r>
      <w:r>
        <w:t>of</w:t>
      </w:r>
      <w:r w:rsidR="00FD083E">
        <w:t xml:space="preserve"> </w:t>
      </w:r>
      <w:r>
        <w:t>the</w:t>
      </w:r>
      <w:r w:rsidR="00FD083E">
        <w:t xml:space="preserve"> </w:t>
      </w:r>
      <w:r>
        <w:t>CSV</w:t>
      </w:r>
      <w:r w:rsidR="00FD083E">
        <w:t xml:space="preserve"> </w:t>
      </w:r>
      <w:r>
        <w:t>data.</w:t>
      </w:r>
    </w:p>
    <w:p w14:paraId="657CB3EE" w14:textId="77777777" w:rsidR="00943F55" w:rsidRDefault="00943F55" w:rsidP="00E86D48"/>
    <w:p w14:paraId="368AD49C" w14:textId="149E1672" w:rsidR="00E86D48" w:rsidRDefault="00E86D48" w:rsidP="00862723">
      <w:pPr>
        <w:pStyle w:val="Heading3"/>
      </w:pPr>
      <w:bookmarkStart w:id="29" w:name="_Toc430693222"/>
      <w:r>
        <w:t>Export</w:t>
      </w:r>
      <w:r w:rsidR="00FD083E">
        <w:t xml:space="preserve"> </w:t>
      </w:r>
      <w:r>
        <w:t>Directive</w:t>
      </w:r>
      <w:r w:rsidR="00FD083E">
        <w:t xml:space="preserve"> </w:t>
      </w:r>
      <w:r>
        <w:t>Types</w:t>
      </w:r>
      <w:bookmarkEnd w:id="29"/>
    </w:p>
    <w:p w14:paraId="070B26B0" w14:textId="34A2E13F" w:rsidR="00E86D48" w:rsidRDefault="00E86D48" w:rsidP="002C2236">
      <w:pPr>
        <w:pStyle w:val="Heading4"/>
      </w:pPr>
      <w:r>
        <w:t>Delta</w:t>
      </w:r>
      <w:r w:rsidR="00FD083E">
        <w:t xml:space="preserve"> </w:t>
      </w:r>
      <w:r>
        <w:t>refresh</w:t>
      </w:r>
    </w:p>
    <w:p w14:paraId="441D2014" w14:textId="0DC54608" w:rsidR="002C2236" w:rsidRDefault="002C2236" w:rsidP="002C2236">
      <w:r>
        <w:t>Exported</w:t>
      </w:r>
      <w:r w:rsidR="00FD083E">
        <w:t xml:space="preserve"> </w:t>
      </w:r>
      <w:r>
        <w:t>data</w:t>
      </w:r>
      <w:r w:rsidR="00FD083E">
        <w:t xml:space="preserve"> </w:t>
      </w:r>
      <w:r>
        <w:t>sets</w:t>
      </w:r>
      <w:r w:rsidR="00FD083E">
        <w:t xml:space="preserve"> </w:t>
      </w:r>
      <w:r>
        <w:t>with</w:t>
      </w:r>
      <w:r w:rsidR="00FD083E">
        <w:t xml:space="preserve"> </w:t>
      </w:r>
      <w:r>
        <w:t>an</w:t>
      </w:r>
      <w:r w:rsidR="00FD083E">
        <w:t xml:space="preserve"> </w:t>
      </w:r>
      <w:r w:rsidRPr="00BA3193">
        <w:rPr>
          <w:i/>
        </w:rPr>
        <w:t>ExportDirective</w:t>
      </w:r>
      <w:r w:rsidR="00FD083E">
        <w:t xml:space="preserve"> </w:t>
      </w:r>
      <w:r>
        <w:t>of</w:t>
      </w:r>
      <w:r w:rsidR="00FD083E">
        <w:t xml:space="preserve"> </w:t>
      </w:r>
      <w:r>
        <w:t>‘</w:t>
      </w:r>
      <w:r w:rsidR="00FF62F9">
        <w:t>Delta</w:t>
      </w:r>
      <w:r w:rsidR="00FD083E">
        <w:t xml:space="preserve"> </w:t>
      </w:r>
      <w:r w:rsidR="00FF62F9">
        <w:t>refresh’</w:t>
      </w:r>
      <w:r w:rsidR="00FD083E">
        <w:t xml:space="preserve"> </w:t>
      </w:r>
      <w:r>
        <w:t>(1)</w:t>
      </w:r>
      <w:r w:rsidR="00FD083E">
        <w:t xml:space="preserve"> </w:t>
      </w:r>
      <w:r>
        <w:t>are</w:t>
      </w:r>
      <w:r w:rsidR="00FD083E">
        <w:t xml:space="preserve"> </w:t>
      </w:r>
      <w:r>
        <w:t>intended</w:t>
      </w:r>
      <w:r w:rsidR="00FD083E">
        <w:t xml:space="preserve"> </w:t>
      </w:r>
      <w:r>
        <w:t>to</w:t>
      </w:r>
      <w:r w:rsidR="00FD083E">
        <w:t xml:space="preserve"> </w:t>
      </w:r>
      <w:r>
        <w:t>be</w:t>
      </w:r>
      <w:r w:rsidR="00FD083E">
        <w:t xml:space="preserve"> </w:t>
      </w:r>
      <w:r>
        <w:t>synchronized</w:t>
      </w:r>
      <w:r w:rsidR="00FD083E">
        <w:t xml:space="preserve"> </w:t>
      </w:r>
      <w:r>
        <w:t>with</w:t>
      </w:r>
      <w:r w:rsidR="00FD083E">
        <w:t xml:space="preserve"> </w:t>
      </w:r>
      <w:r>
        <w:t>an</w:t>
      </w:r>
      <w:r w:rsidR="00FD083E">
        <w:t xml:space="preserve"> </w:t>
      </w:r>
      <w:r>
        <w:t>existing</w:t>
      </w:r>
      <w:r w:rsidR="00FD083E">
        <w:t xml:space="preserve"> </w:t>
      </w:r>
      <w:r>
        <w:t>data</w:t>
      </w:r>
      <w:r w:rsidR="00FD083E">
        <w:t xml:space="preserve"> </w:t>
      </w:r>
      <w:r>
        <w:t>set</w:t>
      </w:r>
      <w:r w:rsidR="00FD083E">
        <w:t xml:space="preserve"> </w:t>
      </w:r>
      <w:r>
        <w:t>/</w:t>
      </w:r>
      <w:r w:rsidR="00FD083E">
        <w:t xml:space="preserve"> </w:t>
      </w:r>
      <w:r>
        <w:t>previously</w:t>
      </w:r>
      <w:r w:rsidR="00FD083E">
        <w:t xml:space="preserve"> </w:t>
      </w:r>
      <w:r>
        <w:t>transmitted</w:t>
      </w:r>
      <w:r w:rsidR="00FD083E">
        <w:t xml:space="preserve"> </w:t>
      </w:r>
      <w:r>
        <w:t>data</w:t>
      </w:r>
      <w:r w:rsidR="00FD083E">
        <w:t xml:space="preserve"> </w:t>
      </w:r>
      <w:r w:rsidR="00FF62F9">
        <w:t>in</w:t>
      </w:r>
      <w:r w:rsidR="00FD083E">
        <w:t xml:space="preserve"> </w:t>
      </w:r>
      <w:r w:rsidR="00FF62F9">
        <w:t>the</w:t>
      </w:r>
      <w:r w:rsidR="00FD083E">
        <w:t xml:space="preserve"> </w:t>
      </w:r>
      <w:r w:rsidR="00FF62F9">
        <w:t>receiving</w:t>
      </w:r>
      <w:r w:rsidR="00FD083E">
        <w:t xml:space="preserve"> </w:t>
      </w:r>
      <w:r w:rsidR="00FF62F9">
        <w:t>database</w:t>
      </w:r>
      <w:r w:rsidR="00592572">
        <w:t xml:space="preserve"> and include only information that is new or different since the last time data were synchronized</w:t>
      </w:r>
      <w:r>
        <w:t>.</w:t>
      </w:r>
      <w:r w:rsidR="00FD083E">
        <w:t xml:space="preserve">  </w:t>
      </w:r>
    </w:p>
    <w:p w14:paraId="2EC43583" w14:textId="77777777" w:rsidR="002C2236" w:rsidRPr="002C2236" w:rsidRDefault="002C2236" w:rsidP="002C2236"/>
    <w:p w14:paraId="030FC69C" w14:textId="2FBDCF53" w:rsidR="00E86D48" w:rsidRDefault="00E86D48" w:rsidP="002C2236">
      <w:pPr>
        <w:pStyle w:val="Heading4"/>
      </w:pPr>
      <w:r>
        <w:t>Full</w:t>
      </w:r>
      <w:r w:rsidR="00FD083E">
        <w:t xml:space="preserve"> </w:t>
      </w:r>
      <w:r>
        <w:t>refresh</w:t>
      </w:r>
    </w:p>
    <w:p w14:paraId="2DCD95E5" w14:textId="2E413BBA" w:rsidR="002C2236" w:rsidRDefault="002C2236" w:rsidP="00E86D48">
      <w:r>
        <w:t>Exported</w:t>
      </w:r>
      <w:r w:rsidR="00FD083E">
        <w:t xml:space="preserve"> </w:t>
      </w:r>
      <w:r>
        <w:t>data</w:t>
      </w:r>
      <w:r w:rsidR="00FD083E">
        <w:t xml:space="preserve"> </w:t>
      </w:r>
      <w:r>
        <w:t>sets</w:t>
      </w:r>
      <w:r w:rsidR="00FD083E">
        <w:t xml:space="preserve"> </w:t>
      </w:r>
      <w:r>
        <w:t>with</w:t>
      </w:r>
      <w:r w:rsidR="00FD083E">
        <w:t xml:space="preserve"> </w:t>
      </w:r>
      <w:r>
        <w:t>an</w:t>
      </w:r>
      <w:r w:rsidR="00FD083E">
        <w:t xml:space="preserve"> </w:t>
      </w:r>
      <w:r w:rsidRPr="00BA3193">
        <w:rPr>
          <w:i/>
        </w:rPr>
        <w:t>ExportDirective</w:t>
      </w:r>
      <w:r w:rsidR="00FD083E">
        <w:t xml:space="preserve"> </w:t>
      </w:r>
      <w:r>
        <w:t>of</w:t>
      </w:r>
      <w:r w:rsidR="00FD083E">
        <w:t xml:space="preserve"> </w:t>
      </w:r>
      <w:r>
        <w:t>‘Full</w:t>
      </w:r>
      <w:r w:rsidR="00FD083E">
        <w:t xml:space="preserve"> </w:t>
      </w:r>
      <w:r>
        <w:t>refresh’</w:t>
      </w:r>
      <w:r w:rsidR="00FD083E">
        <w:t xml:space="preserve"> </w:t>
      </w:r>
      <w:r>
        <w:t>(2)</w:t>
      </w:r>
      <w:r w:rsidR="00FD083E">
        <w:t xml:space="preserve"> </w:t>
      </w:r>
      <w:r>
        <w:t>are</w:t>
      </w:r>
      <w:r w:rsidR="00FD083E">
        <w:t xml:space="preserve"> </w:t>
      </w:r>
      <w:r>
        <w:t>intended</w:t>
      </w:r>
      <w:r w:rsidR="00FD083E">
        <w:t xml:space="preserve"> </w:t>
      </w:r>
      <w:r>
        <w:t>to</w:t>
      </w:r>
      <w:r w:rsidR="00FD083E">
        <w:t xml:space="preserve"> </w:t>
      </w:r>
      <w:r w:rsidR="00FF62F9">
        <w:t>completely</w:t>
      </w:r>
      <w:r w:rsidR="00FD083E">
        <w:t xml:space="preserve"> </w:t>
      </w:r>
      <w:r w:rsidR="00FF62F9">
        <w:t>replace</w:t>
      </w:r>
      <w:r w:rsidR="00FD083E">
        <w:t xml:space="preserve"> </w:t>
      </w:r>
      <w:r w:rsidR="00FF62F9">
        <w:t>any</w:t>
      </w:r>
      <w:r w:rsidR="00FD083E">
        <w:t xml:space="preserve"> </w:t>
      </w:r>
      <w:r w:rsidR="00FF62F9">
        <w:t>previously</w:t>
      </w:r>
      <w:r w:rsidR="00FD083E">
        <w:t xml:space="preserve"> </w:t>
      </w:r>
      <w:r w:rsidR="00FF62F9">
        <w:t>transmitted</w:t>
      </w:r>
      <w:r w:rsidR="00FD083E">
        <w:t xml:space="preserve"> </w:t>
      </w:r>
      <w:r w:rsidR="00FF62F9">
        <w:t>data</w:t>
      </w:r>
      <w:r w:rsidR="00FD083E">
        <w:t xml:space="preserve"> </w:t>
      </w:r>
      <w:r w:rsidR="00FF62F9">
        <w:t>in</w:t>
      </w:r>
      <w:r w:rsidR="00FD083E">
        <w:t xml:space="preserve"> </w:t>
      </w:r>
      <w:r w:rsidR="00FF62F9">
        <w:t>the</w:t>
      </w:r>
      <w:r w:rsidR="00FD083E">
        <w:t xml:space="preserve"> </w:t>
      </w:r>
      <w:r w:rsidR="00FF62F9">
        <w:t>receiving</w:t>
      </w:r>
      <w:r w:rsidR="00FD083E">
        <w:t xml:space="preserve"> </w:t>
      </w:r>
      <w:r w:rsidR="00FF62F9">
        <w:t>database.</w:t>
      </w:r>
      <w:r w:rsidR="00FD083E">
        <w:t xml:space="preserve"> </w:t>
      </w:r>
    </w:p>
    <w:p w14:paraId="267DE521" w14:textId="77777777" w:rsidR="00FF62F9" w:rsidRDefault="00FF62F9" w:rsidP="00E86D48"/>
    <w:p w14:paraId="7ACAC3B5" w14:textId="0377E6B2" w:rsidR="005454E9" w:rsidRDefault="005454E9" w:rsidP="002270D4">
      <w:pPr>
        <w:pStyle w:val="Heading4"/>
      </w:pPr>
      <w:r>
        <w:t>Other</w:t>
      </w:r>
    </w:p>
    <w:p w14:paraId="5516D120" w14:textId="264E5B1C" w:rsidR="005454E9" w:rsidRDefault="005454E9" w:rsidP="005454E9">
      <w:r>
        <w:t xml:space="preserve">The ‘Other’ </w:t>
      </w:r>
      <w:r w:rsidR="002270D4">
        <w:t xml:space="preserve">(3) </w:t>
      </w:r>
      <w:r w:rsidRPr="00943F55">
        <w:rPr>
          <w:i/>
        </w:rPr>
        <w:t>Export</w:t>
      </w:r>
      <w:r w:rsidR="002270D4">
        <w:rPr>
          <w:i/>
        </w:rPr>
        <w:t>Directive</w:t>
      </w:r>
      <w:r>
        <w:t xml:space="preserve"> is used to identify exports in which records were selected based upon parameters mutually agreed upon by the sender and recipient of the CSV data.</w:t>
      </w:r>
    </w:p>
    <w:p w14:paraId="19EBBB29" w14:textId="77777777" w:rsidR="005454E9" w:rsidRDefault="005454E9" w:rsidP="00E86D48"/>
    <w:p w14:paraId="3F3CCCA7" w14:textId="35049011" w:rsidR="00BA4DFF" w:rsidRDefault="00592572" w:rsidP="00BA4DFF">
      <w:pPr>
        <w:pStyle w:val="Heading3"/>
      </w:pPr>
      <w:bookmarkStart w:id="30" w:name="_Toc430693223"/>
      <w:r>
        <w:t>Hash Status</w:t>
      </w:r>
      <w:bookmarkEnd w:id="30"/>
    </w:p>
    <w:p w14:paraId="1A83FA30" w14:textId="25C6430C" w:rsidR="00BA4DFF" w:rsidRDefault="00BA4DFF" w:rsidP="00BA4DFF">
      <w:pPr>
        <w:pStyle w:val="Heading4"/>
      </w:pPr>
      <w:r>
        <w:t>Unhashed</w:t>
      </w:r>
    </w:p>
    <w:p w14:paraId="47DC4642" w14:textId="1B7F7F8B" w:rsidR="00BA4DFF" w:rsidRDefault="00592572" w:rsidP="00BA4DFF">
      <w:r>
        <w:t xml:space="preserve">Data sets with a </w:t>
      </w:r>
      <w:r w:rsidRPr="00592572">
        <w:rPr>
          <w:i/>
        </w:rPr>
        <w:t>HashStatus</w:t>
      </w:r>
      <w:r>
        <w:t xml:space="preserve"> of ‘</w:t>
      </w:r>
      <w:r w:rsidR="00BA4DFF">
        <w:t>Unhashed</w:t>
      </w:r>
      <w:r>
        <w:t>’ (1)</w:t>
      </w:r>
      <w:r w:rsidR="00BA4DFF">
        <w:t xml:space="preserve"> data </w:t>
      </w:r>
      <w:r w:rsidR="00D8693D">
        <w:t>are</w:t>
      </w:r>
      <w:r>
        <w:t xml:space="preserve"> expected</w:t>
      </w:r>
      <w:r w:rsidR="00BA4DFF">
        <w:t xml:space="preserve"> con</w:t>
      </w:r>
      <w:r w:rsidR="00895F52">
        <w:t>form to data type and field length parameters defined in this document.</w:t>
      </w:r>
    </w:p>
    <w:p w14:paraId="340AF6BE" w14:textId="77777777" w:rsidR="00895F52" w:rsidRDefault="00895F52" w:rsidP="00BA4DFF"/>
    <w:p w14:paraId="1AB55307" w14:textId="6E873FFA" w:rsidR="00895F52" w:rsidRDefault="00895F52" w:rsidP="00895F52">
      <w:pPr>
        <w:pStyle w:val="Heading4"/>
      </w:pPr>
      <w:bookmarkStart w:id="31" w:name="_SHA-1_RHY"/>
      <w:bookmarkEnd w:id="31"/>
      <w:r>
        <w:t>SHA-1 RHY</w:t>
      </w:r>
    </w:p>
    <w:p w14:paraId="27363241" w14:textId="3E506E03" w:rsidR="00684656" w:rsidRDefault="00D8693D" w:rsidP="00D8693D">
      <w:r>
        <w:t>The SHA-1 algorithm produces a 40-character string of letters and numbers.  D</w:t>
      </w:r>
      <w:r w:rsidR="00592572">
        <w:t xml:space="preserve">ata sets with a </w:t>
      </w:r>
      <w:r w:rsidR="00592572" w:rsidRPr="00592572">
        <w:rPr>
          <w:i/>
        </w:rPr>
        <w:t>HashStatus</w:t>
      </w:r>
      <w:r w:rsidR="00592572">
        <w:t xml:space="preserve"> of ‘SHA-1 RHY’ (2)</w:t>
      </w:r>
      <w:r>
        <w:t xml:space="preserve"> will be exported consistent with the specifications of this document with the exception that</w:t>
      </w:r>
      <w:r w:rsidR="00592572">
        <w:t xml:space="preserve"> the following fields </w:t>
      </w:r>
      <w:r>
        <w:t xml:space="preserve">in Client.csv </w:t>
      </w:r>
      <w:r w:rsidR="00592572">
        <w:t>(and no others) will be hashed using the SHA-1 standard algorithm</w:t>
      </w:r>
      <w:r>
        <w:t xml:space="preserve"> and data types </w:t>
      </w:r>
      <w:r w:rsidR="005454E9">
        <w:t>for these four fields will differ as noted:</w:t>
      </w:r>
    </w:p>
    <w:p w14:paraId="4CA70932" w14:textId="5F89D9C7" w:rsidR="00592572" w:rsidRDefault="0003187E" w:rsidP="00592572">
      <w:pPr>
        <w:pStyle w:val="ListParagraph"/>
        <w:numPr>
          <w:ilvl w:val="0"/>
          <w:numId w:val="30"/>
        </w:numPr>
      </w:pPr>
      <w:r w:rsidRPr="00D8693D">
        <w:rPr>
          <w:i/>
        </w:rPr>
        <w:t>First</w:t>
      </w:r>
      <w:r w:rsidR="00592572" w:rsidRPr="00D8693D">
        <w:rPr>
          <w:i/>
        </w:rPr>
        <w:t>Name</w:t>
      </w:r>
      <w:r w:rsidR="00592572">
        <w:t xml:space="preserve"> </w:t>
      </w:r>
      <w:r w:rsidR="00D8693D">
        <w:t>(S40)</w:t>
      </w:r>
      <w:r w:rsidR="00592572">
        <w:t xml:space="preserve">– SHA-1 hash of the SOUNDEX of the value for </w:t>
      </w:r>
      <w:r w:rsidR="00D8693D">
        <w:t>first name</w:t>
      </w:r>
      <w:r w:rsidR="00592572">
        <w:t>;</w:t>
      </w:r>
    </w:p>
    <w:p w14:paraId="4C6E78C1" w14:textId="32595F71" w:rsidR="00592572" w:rsidRDefault="0003187E" w:rsidP="00592572">
      <w:pPr>
        <w:pStyle w:val="ListParagraph"/>
        <w:numPr>
          <w:ilvl w:val="0"/>
          <w:numId w:val="30"/>
        </w:numPr>
      </w:pPr>
      <w:r w:rsidRPr="00D8693D">
        <w:rPr>
          <w:i/>
        </w:rPr>
        <w:t>Middle</w:t>
      </w:r>
      <w:r w:rsidR="00592572" w:rsidRPr="00D8693D">
        <w:rPr>
          <w:i/>
        </w:rPr>
        <w:t>Name</w:t>
      </w:r>
      <w:r w:rsidR="00592572">
        <w:t xml:space="preserve"> </w:t>
      </w:r>
      <w:r w:rsidR="00D8693D">
        <w:t xml:space="preserve">(S40) </w:t>
      </w:r>
      <w:r w:rsidR="00592572">
        <w:t xml:space="preserve">– SHA-1 hash of the SOUNDEX of the value for middle name; </w:t>
      </w:r>
    </w:p>
    <w:p w14:paraId="22DDAA14" w14:textId="472632C2" w:rsidR="00592572" w:rsidRDefault="0003187E" w:rsidP="00592572">
      <w:pPr>
        <w:pStyle w:val="ListParagraph"/>
        <w:numPr>
          <w:ilvl w:val="0"/>
          <w:numId w:val="30"/>
        </w:numPr>
      </w:pPr>
      <w:r w:rsidRPr="00D8693D">
        <w:rPr>
          <w:i/>
        </w:rPr>
        <w:t>Last</w:t>
      </w:r>
      <w:r w:rsidR="00592572" w:rsidRPr="00D8693D">
        <w:rPr>
          <w:i/>
        </w:rPr>
        <w:t>Name</w:t>
      </w:r>
      <w:r w:rsidR="00592572">
        <w:t xml:space="preserve"> </w:t>
      </w:r>
      <w:r w:rsidR="00D8693D">
        <w:t xml:space="preserve">(S40) </w:t>
      </w:r>
      <w:r w:rsidR="00592572">
        <w:t>– SHA-1 hash of the SOUNDEX of the value for last name</w:t>
      </w:r>
      <w:r w:rsidR="00D8693D">
        <w:t>; and</w:t>
      </w:r>
    </w:p>
    <w:p w14:paraId="39012698" w14:textId="504787CE" w:rsidR="00B039D7" w:rsidRDefault="00D8693D" w:rsidP="00B039D7">
      <w:pPr>
        <w:pStyle w:val="ListParagraph"/>
        <w:numPr>
          <w:ilvl w:val="0"/>
          <w:numId w:val="30"/>
        </w:numPr>
      </w:pPr>
      <w:r w:rsidRPr="00D8693D">
        <w:rPr>
          <w:i/>
        </w:rPr>
        <w:lastRenderedPageBreak/>
        <w:t>SSN</w:t>
      </w:r>
      <w:r>
        <w:t xml:space="preserve"> (S44) – concatenation of the unhashed last 4 digits of the SSN followed by SHA-1 hash of the full SSN.</w:t>
      </w:r>
      <w:r w:rsidR="00B039D7">
        <w:t xml:space="preserve">  In the case of a partial SSN, use a lower-case letter x to replace any missing digits.  The resultant 9-character string will be hashed in the same manner as a complete SSN.</w:t>
      </w:r>
    </w:p>
    <w:p w14:paraId="02FF88A3" w14:textId="1B40CD96" w:rsidR="00F74461" w:rsidRDefault="00F74461" w:rsidP="00F74461"/>
    <w:p w14:paraId="1E147547" w14:textId="1E3784A4" w:rsidR="00684656" w:rsidRDefault="00684656" w:rsidP="00684656">
      <w:pPr>
        <w:pStyle w:val="Heading4"/>
      </w:pPr>
      <w:r>
        <w:t xml:space="preserve">Hashed </w:t>
      </w:r>
      <w:r w:rsidR="005454E9">
        <w:t>–</w:t>
      </w:r>
      <w:r>
        <w:t xml:space="preserve"> other</w:t>
      </w:r>
    </w:p>
    <w:p w14:paraId="3DDBE5D0" w14:textId="6308AF53" w:rsidR="00C8210F" w:rsidRPr="008054F5" w:rsidRDefault="005454E9" w:rsidP="008054F5">
      <w:r>
        <w:t xml:space="preserve">The ‘Other’ </w:t>
      </w:r>
      <w:r>
        <w:rPr>
          <w:i/>
        </w:rPr>
        <w:t>HashStatus</w:t>
      </w:r>
      <w:r>
        <w:t xml:space="preserve"> is used to identify exports in which data are hashed based on parameters mutually agreed upon by the sender and recipient of the CSV data.</w:t>
      </w:r>
      <w:bookmarkStart w:id="32" w:name="_HIC_Export"/>
      <w:bookmarkEnd w:id="32"/>
    </w:p>
    <w:p w14:paraId="7C398A87" w14:textId="18B80B3F" w:rsidR="00C04954" w:rsidRDefault="00C04954" w:rsidP="00793AC8">
      <w:pPr>
        <w:pStyle w:val="Heading1"/>
      </w:pPr>
      <w:bookmarkStart w:id="33" w:name="_Toc430693224"/>
      <w:r>
        <w:t>Export</w:t>
      </w:r>
      <w:r w:rsidR="00FD083E">
        <w:t xml:space="preserve"> </w:t>
      </w:r>
      <w:r w:rsidR="005D15FE">
        <w:t>File</w:t>
      </w:r>
      <w:bookmarkEnd w:id="33"/>
    </w:p>
    <w:p w14:paraId="59D1E7C3" w14:textId="2B9BD5A9" w:rsidR="00872515" w:rsidRPr="00872515" w:rsidRDefault="00872515" w:rsidP="00872515">
      <w:pPr>
        <w:pStyle w:val="Heading2"/>
      </w:pPr>
      <w:bookmarkStart w:id="34" w:name="_Export.csv"/>
      <w:bookmarkStart w:id="35" w:name="_Toc430693225"/>
      <w:bookmarkEnd w:id="34"/>
      <w:r>
        <w:t>Export.csv</w:t>
      </w:r>
      <w:bookmarkEnd w:id="35"/>
    </w:p>
    <w:p w14:paraId="56DAF58B" w14:textId="784A7306" w:rsidR="00DC6BDF" w:rsidRDefault="00DC6BDF" w:rsidP="00C04954">
      <w:r>
        <w:t>Export.csv</w:t>
      </w:r>
      <w:r w:rsidR="00FD083E">
        <w:t xml:space="preserve"> </w:t>
      </w:r>
      <w:r>
        <w:t>includes</w:t>
      </w:r>
      <w:r w:rsidR="00FD083E">
        <w:t xml:space="preserve"> </w:t>
      </w:r>
      <w:r>
        <w:t>information</w:t>
      </w:r>
      <w:r w:rsidR="00FD083E">
        <w:t xml:space="preserve"> </w:t>
      </w:r>
      <w:r>
        <w:t>about</w:t>
      </w:r>
      <w:r w:rsidR="00FD083E">
        <w:t xml:space="preserve"> </w:t>
      </w:r>
      <w:r>
        <w:t>the</w:t>
      </w:r>
      <w:r w:rsidR="00FD083E">
        <w:t xml:space="preserve"> </w:t>
      </w:r>
      <w:r>
        <w:t>export</w:t>
      </w:r>
      <w:r w:rsidR="00FD083E">
        <w:t xml:space="preserve"> </w:t>
      </w:r>
      <w:r>
        <w:t>itself</w:t>
      </w:r>
      <w:r w:rsidR="00FD083E">
        <w:t xml:space="preserve"> </w:t>
      </w:r>
      <w:r>
        <w:t>and</w:t>
      </w:r>
      <w:r w:rsidR="00FD083E">
        <w:t xml:space="preserve"> </w:t>
      </w:r>
      <w:r>
        <w:t>is</w:t>
      </w:r>
      <w:r w:rsidR="00FD083E">
        <w:t xml:space="preserve"> </w:t>
      </w:r>
      <w:r>
        <w:t>required</w:t>
      </w:r>
      <w:r w:rsidR="00FD083E">
        <w:t xml:space="preserve"> </w:t>
      </w:r>
      <w:r>
        <w:t>for</w:t>
      </w:r>
      <w:r w:rsidR="00FD083E">
        <w:t xml:space="preserve"> </w:t>
      </w:r>
      <w:r>
        <w:t>all</w:t>
      </w:r>
      <w:r w:rsidR="00FD083E">
        <w:t xml:space="preserve"> </w:t>
      </w:r>
      <w:r>
        <w:t>export</w:t>
      </w:r>
      <w:r w:rsidR="00FD083E">
        <w:t xml:space="preserve"> </w:t>
      </w:r>
      <w:r>
        <w:t>types.</w:t>
      </w:r>
    </w:p>
    <w:p w14:paraId="1DA6FD5E" w14:textId="77777777" w:rsidR="00DC6BDF" w:rsidRDefault="00DC6BDF" w:rsidP="00C04954"/>
    <w:p w14:paraId="0D83B693" w14:textId="77777777" w:rsidR="00C7500F" w:rsidRDefault="001E2FD9" w:rsidP="00C04954">
      <w:r>
        <w:t>For</w:t>
      </w:r>
      <w:r w:rsidR="00FD083E">
        <w:t xml:space="preserve"> </w:t>
      </w:r>
      <w:r>
        <w:t>each</w:t>
      </w:r>
      <w:r w:rsidR="00FD083E">
        <w:t xml:space="preserve"> </w:t>
      </w:r>
      <w:r>
        <w:t>export,</w:t>
      </w:r>
      <w:r w:rsidR="00FD083E">
        <w:t xml:space="preserve"> </w:t>
      </w:r>
      <w:r>
        <w:t>there</w:t>
      </w:r>
      <w:r w:rsidR="00FD083E">
        <w:t xml:space="preserve"> </w:t>
      </w:r>
      <w:r>
        <w:t>must</w:t>
      </w:r>
      <w:r w:rsidR="00FD083E">
        <w:t xml:space="preserve"> </w:t>
      </w:r>
      <w:r>
        <w:t>be</w:t>
      </w:r>
      <w:r w:rsidR="00FD083E">
        <w:t xml:space="preserve"> </w:t>
      </w:r>
      <w:r>
        <w:t>one</w:t>
      </w:r>
      <w:r w:rsidR="00FD083E">
        <w:t xml:space="preserve"> </w:t>
      </w:r>
      <w:r>
        <w:t>and</w:t>
      </w:r>
      <w:r w:rsidR="00FD083E">
        <w:t xml:space="preserve"> </w:t>
      </w:r>
      <w:r>
        <w:t>only</w:t>
      </w:r>
      <w:r w:rsidR="00FD083E">
        <w:t xml:space="preserve"> </w:t>
      </w:r>
      <w:r>
        <w:t>one</w:t>
      </w:r>
      <w:r w:rsidR="00FD083E">
        <w:t xml:space="preserve"> </w:t>
      </w:r>
      <w:r>
        <w:t>record</w:t>
      </w:r>
      <w:r w:rsidR="00FD083E">
        <w:t xml:space="preserve"> </w:t>
      </w:r>
      <w:r>
        <w:t>in</w:t>
      </w:r>
      <w:r w:rsidR="00FD083E">
        <w:t xml:space="preserve"> </w:t>
      </w:r>
      <w:r>
        <w:t>Export.csv.</w:t>
      </w:r>
      <w:r w:rsidR="00FD083E">
        <w:t xml:space="preserve">  </w:t>
      </w:r>
      <w:r w:rsidR="00EE5A05">
        <w:t>The</w:t>
      </w:r>
      <w:r w:rsidR="00FD083E">
        <w:t xml:space="preserve"> </w:t>
      </w:r>
      <w:r w:rsidR="00EE5A05" w:rsidRPr="004D7EC1">
        <w:rPr>
          <w:i/>
        </w:rPr>
        <w:t>ExportID</w:t>
      </w:r>
      <w:r w:rsidR="00FD083E">
        <w:t xml:space="preserve"> </w:t>
      </w:r>
      <w:r w:rsidR="00EE5A05">
        <w:t>in</w:t>
      </w:r>
      <w:r w:rsidR="00FD083E">
        <w:t xml:space="preserve"> </w:t>
      </w:r>
      <w:r w:rsidR="00EE5A05">
        <w:t>this</w:t>
      </w:r>
      <w:r w:rsidR="00FD083E">
        <w:t xml:space="preserve"> </w:t>
      </w:r>
      <w:r w:rsidR="00EE5A05">
        <w:t>file</w:t>
      </w:r>
      <w:r w:rsidR="00FD083E">
        <w:t xml:space="preserve"> </w:t>
      </w:r>
      <w:r w:rsidR="00EE5A05">
        <w:t>should</w:t>
      </w:r>
      <w:r w:rsidR="00FD083E">
        <w:t xml:space="preserve"> </w:t>
      </w:r>
      <w:r w:rsidR="00EE5A05">
        <w:t>be</w:t>
      </w:r>
      <w:r w:rsidR="00FD083E">
        <w:t xml:space="preserve"> </w:t>
      </w:r>
      <w:r w:rsidR="00EE5A05">
        <w:t>unique</w:t>
      </w:r>
      <w:r w:rsidR="00FD083E">
        <w:t xml:space="preserve"> </w:t>
      </w:r>
      <w:r w:rsidR="00EE5A05">
        <w:t>to</w:t>
      </w:r>
      <w:r w:rsidR="00FD083E">
        <w:t xml:space="preserve"> </w:t>
      </w:r>
      <w:r w:rsidR="00EE5A05">
        <w:t>the</w:t>
      </w:r>
      <w:r w:rsidR="00FD083E">
        <w:t xml:space="preserve"> </w:t>
      </w:r>
      <w:r w:rsidR="00EE5A05">
        <w:t>exporting</w:t>
      </w:r>
      <w:r w:rsidR="00FD083E">
        <w:t xml:space="preserve"> </w:t>
      </w:r>
      <w:r w:rsidR="00EE5A05">
        <w:t>application</w:t>
      </w:r>
      <w:r w:rsidR="00FD083E">
        <w:t xml:space="preserve"> </w:t>
      </w:r>
      <w:r w:rsidR="00DC6BDF">
        <w:t>–</w:t>
      </w:r>
      <w:r w:rsidR="00FD083E">
        <w:t xml:space="preserve"> </w:t>
      </w:r>
      <w:r w:rsidR="00DC6BDF">
        <w:t>i.e.,</w:t>
      </w:r>
      <w:r w:rsidR="00FD083E">
        <w:t xml:space="preserve"> </w:t>
      </w:r>
      <w:r w:rsidR="00DC6BDF">
        <w:t>a</w:t>
      </w:r>
      <w:r w:rsidR="00FD083E">
        <w:t xml:space="preserve"> </w:t>
      </w:r>
      <w:r w:rsidR="00DC6BDF">
        <w:t>new</w:t>
      </w:r>
      <w:r w:rsidR="00FD083E">
        <w:t xml:space="preserve"> </w:t>
      </w:r>
      <w:r w:rsidR="00DC6BDF" w:rsidRPr="004D7EC1">
        <w:rPr>
          <w:i/>
        </w:rPr>
        <w:t>ExportID</w:t>
      </w:r>
      <w:r w:rsidR="00FD083E">
        <w:t xml:space="preserve"> </w:t>
      </w:r>
      <w:r w:rsidR="00DC6BDF">
        <w:t>should</w:t>
      </w:r>
      <w:r w:rsidR="00FD083E">
        <w:t xml:space="preserve"> </w:t>
      </w:r>
      <w:r w:rsidR="00DC6BDF">
        <w:t>be</w:t>
      </w:r>
      <w:r w:rsidR="00FD083E">
        <w:t xml:space="preserve"> </w:t>
      </w:r>
      <w:r w:rsidR="00DC6BDF">
        <w:t>created</w:t>
      </w:r>
      <w:r w:rsidR="00FD083E">
        <w:t xml:space="preserve"> </w:t>
      </w:r>
      <w:r w:rsidR="00DC6BDF">
        <w:t>each</w:t>
      </w:r>
      <w:r w:rsidR="00FD083E">
        <w:t xml:space="preserve"> </w:t>
      </w:r>
      <w:r w:rsidR="00DC6BDF">
        <w:t>time</w:t>
      </w:r>
      <w:r w:rsidR="00FD083E">
        <w:t xml:space="preserve"> </w:t>
      </w:r>
      <w:r w:rsidR="00DC6BDF">
        <w:t>data</w:t>
      </w:r>
      <w:r w:rsidR="00FD083E">
        <w:t xml:space="preserve"> </w:t>
      </w:r>
      <w:r w:rsidR="00DC6BDF">
        <w:t>are</w:t>
      </w:r>
      <w:r w:rsidR="00FD083E">
        <w:t xml:space="preserve"> </w:t>
      </w:r>
      <w:r w:rsidR="00DC6BDF">
        <w:t>exported</w:t>
      </w:r>
      <w:r w:rsidR="00FD083E">
        <w:t xml:space="preserve"> </w:t>
      </w:r>
      <w:r w:rsidR="00DC6BDF">
        <w:t>–</w:t>
      </w:r>
      <w:r w:rsidR="00FD083E">
        <w:t xml:space="preserve"> </w:t>
      </w:r>
      <w:r w:rsidR="00EE5A05">
        <w:t>and</w:t>
      </w:r>
      <w:r w:rsidR="00FD083E">
        <w:t xml:space="preserve"> </w:t>
      </w:r>
      <w:r w:rsidR="00EE5A05">
        <w:t>will</w:t>
      </w:r>
      <w:r w:rsidR="00FD083E">
        <w:t xml:space="preserve"> </w:t>
      </w:r>
      <w:r w:rsidR="00EE5A05">
        <w:t>be</w:t>
      </w:r>
      <w:r w:rsidR="00FD083E">
        <w:t xml:space="preserve"> </w:t>
      </w:r>
      <w:r w:rsidR="00EE5A05">
        <w:t>used</w:t>
      </w:r>
      <w:r w:rsidR="00FD083E">
        <w:t xml:space="preserve"> </w:t>
      </w:r>
      <w:r w:rsidR="00EE5A05">
        <w:t>to</w:t>
      </w:r>
      <w:r w:rsidR="00FD083E">
        <w:t xml:space="preserve"> </w:t>
      </w:r>
      <w:r w:rsidR="00EE5A05">
        <w:t>identify</w:t>
      </w:r>
      <w:r w:rsidR="00FD083E">
        <w:t xml:space="preserve"> </w:t>
      </w:r>
      <w:r w:rsidR="00EE5A05">
        <w:t>all</w:t>
      </w:r>
      <w:r w:rsidR="00FD083E">
        <w:t xml:space="preserve"> </w:t>
      </w:r>
      <w:r w:rsidR="00EE5A05">
        <w:t>of</w:t>
      </w:r>
      <w:r w:rsidR="00FD083E">
        <w:t xml:space="preserve"> </w:t>
      </w:r>
      <w:r w:rsidR="00EE5A05">
        <w:t>the</w:t>
      </w:r>
      <w:r w:rsidR="00FD083E">
        <w:t xml:space="preserve"> </w:t>
      </w:r>
      <w:r w:rsidR="00DC6BDF">
        <w:t>CSV</w:t>
      </w:r>
      <w:r w:rsidR="00FD083E">
        <w:t xml:space="preserve"> </w:t>
      </w:r>
      <w:r w:rsidR="00EE5A05">
        <w:t>files</w:t>
      </w:r>
      <w:r w:rsidR="00FD083E">
        <w:t xml:space="preserve"> </w:t>
      </w:r>
      <w:r w:rsidR="00EE5A05">
        <w:t>generated</w:t>
      </w:r>
      <w:r w:rsidR="00FD083E">
        <w:t xml:space="preserve"> </w:t>
      </w:r>
      <w:r w:rsidR="00EE5A05">
        <w:t>as</w:t>
      </w:r>
      <w:r w:rsidR="00FD083E">
        <w:t xml:space="preserve"> </w:t>
      </w:r>
      <w:r w:rsidR="00EE5A05">
        <w:t>a</w:t>
      </w:r>
      <w:r w:rsidR="00FD083E">
        <w:t xml:space="preserve"> </w:t>
      </w:r>
      <w:r w:rsidR="00EE5A05">
        <w:t>part</w:t>
      </w:r>
      <w:r w:rsidR="00FD083E">
        <w:t xml:space="preserve"> </w:t>
      </w:r>
      <w:r w:rsidR="00EE5A05">
        <w:t>of</w:t>
      </w:r>
      <w:r w:rsidR="00FD083E">
        <w:t xml:space="preserve"> </w:t>
      </w:r>
      <w:r w:rsidR="00EE5A05">
        <w:t>the</w:t>
      </w:r>
      <w:r w:rsidR="00FD083E">
        <w:t xml:space="preserve"> </w:t>
      </w:r>
      <w:r w:rsidR="00EE5A05">
        <w:t>same</w:t>
      </w:r>
      <w:r w:rsidR="00FD083E">
        <w:t xml:space="preserve"> </w:t>
      </w:r>
      <w:r w:rsidR="00EE5A05">
        <w:t>export</w:t>
      </w:r>
      <w:r w:rsidR="00FD083E">
        <w:t xml:space="preserve"> </w:t>
      </w:r>
      <w:r w:rsidR="00EE5A05">
        <w:t>process.</w:t>
      </w:r>
    </w:p>
    <w:p w14:paraId="46845FF1" w14:textId="767F5242" w:rsidR="00C04954" w:rsidRDefault="00C04954" w:rsidP="00C04954"/>
    <w:p w14:paraId="3FD5E336" w14:textId="77777777" w:rsidR="00EE5A05" w:rsidRDefault="00EE5A05" w:rsidP="00C04954"/>
    <w:tbl>
      <w:tblPr>
        <w:tblStyle w:val="GridTable1Light-Accent11"/>
        <w:tblW w:w="9452" w:type="dxa"/>
        <w:tblLook w:val="04A0" w:firstRow="1" w:lastRow="0" w:firstColumn="1" w:lastColumn="0" w:noHBand="0" w:noVBand="1"/>
      </w:tblPr>
      <w:tblGrid>
        <w:gridCol w:w="2435"/>
        <w:gridCol w:w="658"/>
        <w:gridCol w:w="622"/>
        <w:gridCol w:w="588"/>
        <w:gridCol w:w="5149"/>
      </w:tblGrid>
      <w:tr w:rsidR="00BF3ABD" w:rsidRPr="009C3437" w14:paraId="578F9BDD" w14:textId="77777777" w:rsidTr="00B378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435" w:type="dxa"/>
          </w:tcPr>
          <w:p w14:paraId="5F6186FA" w14:textId="77777777" w:rsidR="00BF3ABD" w:rsidRPr="009C3437" w:rsidRDefault="00BF3ABD" w:rsidP="00872515">
            <w:r w:rsidRPr="009C3437">
              <w:t>Name</w:t>
            </w:r>
          </w:p>
        </w:tc>
        <w:tc>
          <w:tcPr>
            <w:tcW w:w="658" w:type="dxa"/>
          </w:tcPr>
          <w:p w14:paraId="3B840A46" w14:textId="77777777" w:rsidR="00BF3ABD" w:rsidRPr="009C3437" w:rsidRDefault="00BF3ABD" w:rsidP="00872515">
            <w:pPr>
              <w:cnfStyle w:val="100000000000" w:firstRow="1" w:lastRow="0" w:firstColumn="0" w:lastColumn="0" w:oddVBand="0" w:evenVBand="0" w:oddHBand="0" w:evenHBand="0" w:firstRowFirstColumn="0" w:firstRowLastColumn="0" w:lastRowFirstColumn="0" w:lastRowLastColumn="0"/>
            </w:pPr>
            <w:r w:rsidRPr="009C3437">
              <w:t>Type</w:t>
            </w:r>
          </w:p>
        </w:tc>
        <w:tc>
          <w:tcPr>
            <w:tcW w:w="622" w:type="dxa"/>
          </w:tcPr>
          <w:p w14:paraId="538AF705" w14:textId="3B8ADC3E" w:rsidR="00BF3ABD" w:rsidRPr="009C3437" w:rsidRDefault="007E081D" w:rsidP="00872515">
            <w:pPr>
              <w:cnfStyle w:val="100000000000" w:firstRow="1" w:lastRow="0" w:firstColumn="0" w:lastColumn="0" w:oddVBand="0" w:evenVBand="0" w:oddHBand="0" w:evenHBand="0" w:firstRowFirstColumn="0" w:firstRowLastColumn="0" w:lastRowFirstColumn="0" w:lastRowLastColumn="0"/>
            </w:pPr>
            <w:r>
              <w:t>List</w:t>
            </w:r>
          </w:p>
        </w:tc>
        <w:tc>
          <w:tcPr>
            <w:tcW w:w="588" w:type="dxa"/>
          </w:tcPr>
          <w:p w14:paraId="1533619F" w14:textId="77777777" w:rsidR="00BF3ABD" w:rsidRPr="009C3437" w:rsidRDefault="00BF3ABD" w:rsidP="00872515">
            <w:pPr>
              <w:cnfStyle w:val="100000000000" w:firstRow="1" w:lastRow="0" w:firstColumn="0" w:lastColumn="0" w:oddVBand="0" w:evenVBand="0" w:oddHBand="0" w:evenHBand="0" w:firstRowFirstColumn="0" w:firstRowLastColumn="0" w:lastRowFirstColumn="0" w:lastRowLastColumn="0"/>
            </w:pPr>
            <w:r>
              <w:t>Null</w:t>
            </w:r>
          </w:p>
        </w:tc>
        <w:tc>
          <w:tcPr>
            <w:tcW w:w="5149" w:type="dxa"/>
          </w:tcPr>
          <w:p w14:paraId="6F34CC54" w14:textId="3E6271F2" w:rsidR="00BF3ABD" w:rsidRPr="009C3437" w:rsidRDefault="00BF3ABD" w:rsidP="00872515">
            <w:pPr>
              <w:cnfStyle w:val="100000000000" w:firstRow="1" w:lastRow="0" w:firstColumn="0" w:lastColumn="0" w:oddVBand="0" w:evenVBand="0" w:oddHBand="0" w:evenHBand="0" w:firstRowFirstColumn="0" w:firstRowLastColumn="0" w:lastRowFirstColumn="0" w:lastRowLastColumn="0"/>
            </w:pPr>
            <w:r w:rsidRPr="009C3437">
              <w:t>Notes</w:t>
            </w:r>
          </w:p>
        </w:tc>
      </w:tr>
      <w:tr w:rsidR="00BF3ABD" w:rsidRPr="009C3437" w14:paraId="60BC92EB"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2435" w:type="dxa"/>
          </w:tcPr>
          <w:p w14:paraId="3B5B561C" w14:textId="77777777" w:rsidR="00BF3ABD" w:rsidRPr="009C3437" w:rsidRDefault="00BF3ABD" w:rsidP="00872515">
            <w:r>
              <w:t>ExportID</w:t>
            </w:r>
          </w:p>
        </w:tc>
        <w:tc>
          <w:tcPr>
            <w:tcW w:w="658" w:type="dxa"/>
          </w:tcPr>
          <w:p w14:paraId="3A034E6F" w14:textId="5633B490" w:rsidR="00BF3ABD" w:rsidRPr="009C3437" w:rsidRDefault="00BF3ABD" w:rsidP="00872515">
            <w:pPr>
              <w:cnfStyle w:val="000000000000" w:firstRow="0" w:lastRow="0" w:firstColumn="0" w:lastColumn="0" w:oddVBand="0" w:evenVBand="0" w:oddHBand="0" w:evenHBand="0" w:firstRowFirstColumn="0" w:firstRowLastColumn="0" w:lastRowFirstColumn="0" w:lastRowLastColumn="0"/>
            </w:pPr>
            <w:r>
              <w:t>S</w:t>
            </w:r>
            <w:r w:rsidR="007E081D">
              <w:t>32</w:t>
            </w:r>
          </w:p>
        </w:tc>
        <w:tc>
          <w:tcPr>
            <w:tcW w:w="622" w:type="dxa"/>
          </w:tcPr>
          <w:p w14:paraId="2BE4BF22" w14:textId="77777777" w:rsidR="00BF3ABD" w:rsidRPr="009C3437" w:rsidRDefault="00BF3ABD" w:rsidP="00872515">
            <w:pPr>
              <w:cnfStyle w:val="000000000000" w:firstRow="0" w:lastRow="0" w:firstColumn="0" w:lastColumn="0" w:oddVBand="0" w:evenVBand="0" w:oddHBand="0" w:evenHBand="0" w:firstRowFirstColumn="0" w:firstRowLastColumn="0" w:lastRowFirstColumn="0" w:lastRowLastColumn="0"/>
            </w:pPr>
          </w:p>
        </w:tc>
        <w:tc>
          <w:tcPr>
            <w:tcW w:w="588" w:type="dxa"/>
          </w:tcPr>
          <w:p w14:paraId="018547C8" w14:textId="77777777" w:rsidR="00BF3ABD" w:rsidRDefault="00BF3ABD" w:rsidP="00872515">
            <w:pPr>
              <w:cnfStyle w:val="000000000000" w:firstRow="0" w:lastRow="0" w:firstColumn="0" w:lastColumn="0" w:oddVBand="0" w:evenVBand="0" w:oddHBand="0" w:evenHBand="0" w:firstRowFirstColumn="0" w:firstRowLastColumn="0" w:lastRowFirstColumn="0" w:lastRowLastColumn="0"/>
            </w:pPr>
          </w:p>
        </w:tc>
        <w:tc>
          <w:tcPr>
            <w:tcW w:w="5149" w:type="dxa"/>
          </w:tcPr>
          <w:p w14:paraId="711F819F" w14:textId="4040A124" w:rsidR="00BF3ABD" w:rsidRPr="00EE5A05" w:rsidRDefault="007E081D" w:rsidP="00305766">
            <w:pPr>
              <w:ind w:right="72"/>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t>Unique</w:t>
            </w:r>
            <w:r w:rsidR="00FD083E">
              <w:t xml:space="preserve"> </w:t>
            </w:r>
            <w:r>
              <w:t>identifier</w:t>
            </w:r>
          </w:p>
        </w:tc>
      </w:tr>
      <w:tr w:rsidR="00C7500F" w:rsidRPr="009C3437" w14:paraId="18CB180D" w14:textId="77777777" w:rsidTr="00BF3ABD">
        <w:trPr>
          <w:cantSplit/>
          <w:ins w:id="36" w:author="Molly McEvilley" w:date="2016-06-09T13:14:00Z"/>
        </w:trPr>
        <w:tc>
          <w:tcPr>
            <w:cnfStyle w:val="001000000000" w:firstRow="0" w:lastRow="0" w:firstColumn="1" w:lastColumn="0" w:oddVBand="0" w:evenVBand="0" w:oddHBand="0" w:evenHBand="0" w:firstRowFirstColumn="0" w:firstRowLastColumn="0" w:lastRowFirstColumn="0" w:lastRowLastColumn="0"/>
            <w:tcW w:w="2435" w:type="dxa"/>
          </w:tcPr>
          <w:p w14:paraId="0A296F59" w14:textId="4074C21C" w:rsidR="00C7500F" w:rsidRDefault="00C7500F" w:rsidP="00872515">
            <w:pPr>
              <w:rPr>
                <w:ins w:id="37" w:author="Molly McEvilley" w:date="2016-06-09T13:14:00Z"/>
              </w:rPr>
            </w:pPr>
            <w:ins w:id="38" w:author="Molly McEvilley" w:date="2016-06-09T13:14:00Z">
              <w:r>
                <w:t>SourceType</w:t>
              </w:r>
            </w:ins>
          </w:p>
        </w:tc>
        <w:tc>
          <w:tcPr>
            <w:tcW w:w="658" w:type="dxa"/>
          </w:tcPr>
          <w:p w14:paraId="72A15BE8" w14:textId="05DD2B3C" w:rsidR="00C7500F" w:rsidRDefault="00C7500F" w:rsidP="00872515">
            <w:pPr>
              <w:cnfStyle w:val="000000000000" w:firstRow="0" w:lastRow="0" w:firstColumn="0" w:lastColumn="0" w:oddVBand="0" w:evenVBand="0" w:oddHBand="0" w:evenHBand="0" w:firstRowFirstColumn="0" w:firstRowLastColumn="0" w:lastRowFirstColumn="0" w:lastRowLastColumn="0"/>
              <w:rPr>
                <w:ins w:id="39" w:author="Molly McEvilley" w:date="2016-06-09T13:14:00Z"/>
              </w:rPr>
            </w:pPr>
            <w:ins w:id="40" w:author="Molly McEvilley" w:date="2016-06-09T13:15:00Z">
              <w:r>
                <w:t>I</w:t>
              </w:r>
            </w:ins>
          </w:p>
        </w:tc>
        <w:tc>
          <w:tcPr>
            <w:tcW w:w="622" w:type="dxa"/>
          </w:tcPr>
          <w:p w14:paraId="334FC46D" w14:textId="77777777" w:rsidR="00C7500F" w:rsidRPr="009C3437" w:rsidRDefault="00C7500F" w:rsidP="00872515">
            <w:pPr>
              <w:cnfStyle w:val="000000000000" w:firstRow="0" w:lastRow="0" w:firstColumn="0" w:lastColumn="0" w:oddVBand="0" w:evenVBand="0" w:oddHBand="0" w:evenHBand="0" w:firstRowFirstColumn="0" w:firstRowLastColumn="0" w:lastRowFirstColumn="0" w:lastRowLastColumn="0"/>
              <w:rPr>
                <w:ins w:id="41" w:author="Molly McEvilley" w:date="2016-06-09T13:14:00Z"/>
              </w:rPr>
            </w:pPr>
          </w:p>
        </w:tc>
        <w:tc>
          <w:tcPr>
            <w:tcW w:w="588" w:type="dxa"/>
          </w:tcPr>
          <w:p w14:paraId="162F47DE" w14:textId="64D0C2D5" w:rsidR="00C7500F" w:rsidRDefault="00C7500F" w:rsidP="00872515">
            <w:pPr>
              <w:cnfStyle w:val="000000000000" w:firstRow="0" w:lastRow="0" w:firstColumn="0" w:lastColumn="0" w:oddVBand="0" w:evenVBand="0" w:oddHBand="0" w:evenHBand="0" w:firstRowFirstColumn="0" w:firstRowLastColumn="0" w:lastRowFirstColumn="0" w:lastRowLastColumn="0"/>
              <w:rPr>
                <w:ins w:id="42" w:author="Molly McEvilley" w:date="2016-06-09T13:14:00Z"/>
              </w:rPr>
            </w:pPr>
          </w:p>
        </w:tc>
        <w:tc>
          <w:tcPr>
            <w:tcW w:w="5149" w:type="dxa"/>
          </w:tcPr>
          <w:p w14:paraId="2EE4C0F4" w14:textId="7246C5F1" w:rsidR="00C7500F" w:rsidRDefault="00C7500F" w:rsidP="000A7CDB">
            <w:pPr>
              <w:ind w:right="72"/>
              <w:cnfStyle w:val="000000000000" w:firstRow="0" w:lastRow="0" w:firstColumn="0" w:lastColumn="0" w:oddVBand="0" w:evenVBand="0" w:oddHBand="0" w:evenHBand="0" w:firstRowFirstColumn="0" w:firstRowLastColumn="0" w:lastRowFirstColumn="0" w:lastRowLastColumn="0"/>
              <w:rPr>
                <w:ins w:id="43" w:author="Molly McEvilley" w:date="2016-06-09T13:14:00Z"/>
              </w:rPr>
            </w:pPr>
            <w:ins w:id="44" w:author="Molly McEvilley" w:date="2016-06-09T13:15:00Z">
              <w:r>
                <w:t>Identifies whether the source database is a continuum-operated HMIS</w:t>
              </w:r>
            </w:ins>
            <w:ins w:id="45" w:author="Molly McEvilley" w:date="2016-06-09T13:18:00Z">
              <w:r>
                <w:t xml:space="preserve"> (1)</w:t>
              </w:r>
            </w:ins>
            <w:ins w:id="46" w:author="Molly McEvilley" w:date="2016-06-09T13:15:00Z">
              <w:r>
                <w:t>, a</w:t>
              </w:r>
            </w:ins>
            <w:ins w:id="47" w:author="Molly McEvilley" w:date="2016-06-09T13:18:00Z">
              <w:r>
                <w:t xml:space="preserve">n </w:t>
              </w:r>
            </w:ins>
            <w:ins w:id="48" w:author="Molly McEvilley" w:date="2016-07-08T08:55:00Z">
              <w:r w:rsidR="000A7CDB">
                <w:t>agency</w:t>
              </w:r>
            </w:ins>
            <w:ins w:id="49" w:author="Molly McEvilley" w:date="2016-06-09T13:18:00Z">
              <w:r>
                <w:t>-specific database (2), a data warehouse (3), or other (4).</w:t>
              </w:r>
            </w:ins>
          </w:p>
        </w:tc>
      </w:tr>
      <w:tr w:rsidR="00BF3ABD" w:rsidRPr="009C3437" w14:paraId="10A62C52"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2435" w:type="dxa"/>
          </w:tcPr>
          <w:p w14:paraId="50B33537" w14:textId="77777777" w:rsidR="00BF3ABD" w:rsidRDefault="00BF3ABD" w:rsidP="00EC2EE6">
            <w:r>
              <w:t>SourceID</w:t>
            </w:r>
          </w:p>
        </w:tc>
        <w:tc>
          <w:tcPr>
            <w:tcW w:w="658" w:type="dxa"/>
          </w:tcPr>
          <w:p w14:paraId="060D65A3" w14:textId="2539E0B0" w:rsidR="00BF3ABD" w:rsidRDefault="00BF3ABD" w:rsidP="00EC2EE6">
            <w:pPr>
              <w:cnfStyle w:val="000000000000" w:firstRow="0" w:lastRow="0" w:firstColumn="0" w:lastColumn="0" w:oddVBand="0" w:evenVBand="0" w:oddHBand="0" w:evenHBand="0" w:firstRowFirstColumn="0" w:firstRowLastColumn="0" w:lastRowFirstColumn="0" w:lastRowLastColumn="0"/>
            </w:pPr>
            <w:r>
              <w:t>S</w:t>
            </w:r>
            <w:r w:rsidR="007E081D">
              <w:t>32</w:t>
            </w:r>
          </w:p>
        </w:tc>
        <w:tc>
          <w:tcPr>
            <w:tcW w:w="622" w:type="dxa"/>
          </w:tcPr>
          <w:p w14:paraId="4B00CBD9" w14:textId="77777777" w:rsidR="00BF3ABD" w:rsidRPr="009C3437" w:rsidRDefault="00BF3ABD" w:rsidP="00EC2EE6">
            <w:pPr>
              <w:cnfStyle w:val="000000000000" w:firstRow="0" w:lastRow="0" w:firstColumn="0" w:lastColumn="0" w:oddVBand="0" w:evenVBand="0" w:oddHBand="0" w:evenHBand="0" w:firstRowFirstColumn="0" w:firstRowLastColumn="0" w:lastRowFirstColumn="0" w:lastRowLastColumn="0"/>
            </w:pPr>
          </w:p>
        </w:tc>
        <w:tc>
          <w:tcPr>
            <w:tcW w:w="588" w:type="dxa"/>
          </w:tcPr>
          <w:p w14:paraId="78990F0F" w14:textId="479C3F51" w:rsidR="00BF3ABD" w:rsidRDefault="00BF3ABD" w:rsidP="00EC2EE6">
            <w:pPr>
              <w:cnfStyle w:val="000000000000" w:firstRow="0" w:lastRow="0" w:firstColumn="0" w:lastColumn="0" w:oddVBand="0" w:evenVBand="0" w:oddHBand="0" w:evenHBand="0" w:firstRowFirstColumn="0" w:firstRowLastColumn="0" w:lastRowFirstColumn="0" w:lastRowLastColumn="0"/>
            </w:pPr>
            <w:r>
              <w:t>Y</w:t>
            </w:r>
          </w:p>
        </w:tc>
        <w:tc>
          <w:tcPr>
            <w:tcW w:w="5149" w:type="dxa"/>
          </w:tcPr>
          <w:p w14:paraId="7263B80E" w14:textId="77777777" w:rsidR="00C7500F" w:rsidRDefault="00C7500F" w:rsidP="00C7500F">
            <w:pPr>
              <w:ind w:right="72"/>
              <w:cnfStyle w:val="000000000000" w:firstRow="0" w:lastRow="0" w:firstColumn="0" w:lastColumn="0" w:oddVBand="0" w:evenVBand="0" w:oddHBand="0" w:evenHBand="0" w:firstRowFirstColumn="0" w:firstRowLastColumn="0" w:lastRowFirstColumn="0" w:lastRowLastColumn="0"/>
              <w:rPr>
                <w:ins w:id="50" w:author="Molly McEvilley" w:date="2016-06-09T13:23:00Z"/>
              </w:rPr>
            </w:pPr>
            <w:ins w:id="51" w:author="Molly McEvilley" w:date="2016-06-09T13:20:00Z">
              <w:r>
                <w:t>If SourceType = 1</w:t>
              </w:r>
            </w:ins>
            <w:ins w:id="52" w:author="Molly McEvilley" w:date="2016-06-09T13:19:00Z">
              <w:r>
                <w:t xml:space="preserve">, this field </w:t>
              </w:r>
            </w:ins>
            <w:ins w:id="53" w:author="Molly McEvilley" w:date="2016-06-09T13:20:00Z">
              <w:r>
                <w:t xml:space="preserve">may not be </w:t>
              </w:r>
            </w:ins>
            <w:ins w:id="54" w:author="Molly McEvilley" w:date="2016-06-09T13:22:00Z">
              <w:r>
                <w:t>null</w:t>
              </w:r>
            </w:ins>
            <w:ins w:id="55" w:author="Molly McEvilley" w:date="2016-06-09T13:20:00Z">
              <w:r>
                <w:t xml:space="preserve"> and </w:t>
              </w:r>
            </w:ins>
            <w:ins w:id="56" w:author="Molly McEvilley" w:date="2016-06-09T13:19:00Z">
              <w:r>
                <w:t xml:space="preserve">must </w:t>
              </w:r>
            </w:ins>
          </w:p>
          <w:p w14:paraId="586A79E1" w14:textId="46D4459C" w:rsidR="00C7500F" w:rsidRDefault="00BF3ABD" w:rsidP="00C7500F">
            <w:pPr>
              <w:cnfStyle w:val="000000000000" w:firstRow="0" w:lastRow="0" w:firstColumn="0" w:lastColumn="0" w:oddVBand="0" w:evenVBand="0" w:oddHBand="0" w:evenHBand="0" w:firstRowFirstColumn="0" w:firstRowLastColumn="0" w:lastRowFirstColumn="0" w:lastRowLastColumn="0"/>
              <w:rPr>
                <w:ins w:id="57" w:author="Molly McEvilley" w:date="2016-06-09T13:23:00Z"/>
              </w:rPr>
            </w:pPr>
            <w:del w:id="58" w:author="Molly McEvilley" w:date="2016-06-09T13:19:00Z">
              <w:r w:rsidDel="00C7500F">
                <w:delText>Optional</w:delText>
              </w:r>
              <w:r w:rsidR="00FD083E" w:rsidDel="00C7500F">
                <w:delText xml:space="preserve"> </w:delText>
              </w:r>
              <w:r w:rsidDel="00C7500F">
                <w:delText>receiver-defined</w:delText>
              </w:r>
              <w:r w:rsidR="00FD083E" w:rsidDel="00C7500F">
                <w:delText xml:space="preserve"> </w:delText>
              </w:r>
              <w:r w:rsidDel="00C7500F">
                <w:delText>identifier</w:delText>
              </w:r>
              <w:r w:rsidR="00FD083E" w:rsidDel="00C7500F">
                <w:delText xml:space="preserve"> </w:delText>
              </w:r>
              <w:r w:rsidDel="00C7500F">
                <w:delText>for</w:delText>
              </w:r>
              <w:r w:rsidR="00FD083E" w:rsidDel="00C7500F">
                <w:delText xml:space="preserve"> </w:delText>
              </w:r>
              <w:r w:rsidDel="00C7500F">
                <w:delText>the</w:delText>
              </w:r>
              <w:r w:rsidR="00FD083E" w:rsidDel="00C7500F">
                <w:delText xml:space="preserve"> </w:delText>
              </w:r>
              <w:r w:rsidDel="00C7500F">
                <w:delText>export</w:delText>
              </w:r>
              <w:r w:rsidR="00FD083E" w:rsidDel="00C7500F">
                <w:delText xml:space="preserve"> </w:delText>
              </w:r>
              <w:r w:rsidDel="00C7500F">
                <w:delText>source</w:delText>
              </w:r>
              <w:r w:rsidR="002270D4" w:rsidDel="00C7500F">
                <w:delText xml:space="preserve">; this is most commonly used to </w:delText>
              </w:r>
            </w:del>
            <w:r w:rsidR="002270D4">
              <w:t xml:space="preserve">identify the </w:t>
            </w:r>
            <w:ins w:id="59" w:author="Molly McEvilley" w:date="2016-06-09T13:19:00Z">
              <w:r w:rsidR="00C7500F">
                <w:t xml:space="preserve">HUD </w:t>
              </w:r>
            </w:ins>
            <w:r w:rsidR="002270D4">
              <w:t xml:space="preserve">CoC Code of the HMIS </w:t>
            </w:r>
            <w:ins w:id="60" w:author="Molly McEvilley" w:date="2016-06-09T13:24:00Z">
              <w:r w:rsidR="00452BB4">
                <w:t xml:space="preserve">implementation from which data are being exported </w:t>
              </w:r>
            </w:ins>
            <w:ins w:id="61" w:author="Molly McEvilley" w:date="2016-06-09T13:22:00Z">
              <w:r w:rsidR="00C7500F">
                <w:t xml:space="preserve">in the format </w:t>
              </w:r>
            </w:ins>
            <w:ins w:id="62" w:author="Molly McEvilley" w:date="2016-06-09T13:23:00Z">
              <w:r w:rsidR="00C7500F">
                <w:t>of two letters, a dash, and 3 numbers</w:t>
              </w:r>
            </w:ins>
            <w:ins w:id="63" w:author="Molly McEvilley" w:date="2016-06-09T13:25:00Z">
              <w:r w:rsidR="00452BB4">
                <w:t>.</w:t>
              </w:r>
            </w:ins>
          </w:p>
          <w:p w14:paraId="30BFF3E3" w14:textId="1ECC0638" w:rsidR="00C7500F" w:rsidRPr="00C7500F" w:rsidRDefault="00C7500F" w:rsidP="00C7500F">
            <w:pPr>
              <w:pStyle w:val="RexEx"/>
              <w:cnfStyle w:val="000000000000" w:firstRow="0" w:lastRow="0" w:firstColumn="0" w:lastColumn="0" w:oddVBand="0" w:evenVBand="0" w:oddHBand="0" w:evenHBand="0" w:firstRowFirstColumn="0" w:firstRowLastColumn="0" w:lastRowFirstColumn="0" w:lastRowLastColumn="0"/>
              <w:rPr>
                <w:ins w:id="64" w:author="Molly McEvilley" w:date="2016-06-09T13:23:00Z"/>
                <w:rStyle w:val="RexExChar"/>
              </w:rPr>
            </w:pPr>
            <w:ins w:id="65" w:author="Molly McEvilley" w:date="2016-06-09T13:23:00Z">
              <w:r w:rsidRPr="005A02A0">
                <w:rPr>
                  <w:rStyle w:val="RexExChar"/>
                </w:rPr>
                <w:t>^[a-</w:t>
              </w:r>
              <w:r w:rsidRPr="00C7500F">
                <w:rPr>
                  <w:rStyle w:val="RexExChar"/>
                </w:rPr>
                <w:t>zA-Z]{2}-[0-9]{3}$</w:t>
              </w:r>
            </w:ins>
          </w:p>
          <w:p w14:paraId="22E39A60" w14:textId="1370D89C" w:rsidR="00BF3ABD" w:rsidRDefault="002270D4" w:rsidP="00C7500F">
            <w:pPr>
              <w:ind w:right="72"/>
              <w:cnfStyle w:val="000000000000" w:firstRow="0" w:lastRow="0" w:firstColumn="0" w:lastColumn="0" w:oddVBand="0" w:evenVBand="0" w:oddHBand="0" w:evenHBand="0" w:firstRowFirstColumn="0" w:firstRowLastColumn="0" w:lastRowFirstColumn="0" w:lastRowLastColumn="0"/>
            </w:pPr>
            <w:del w:id="66" w:author="Molly McEvilley" w:date="2016-06-09T13:24:00Z">
              <w:r w:rsidDel="00452BB4">
                <w:delText>implementation from which data are being exported</w:delText>
              </w:r>
            </w:del>
            <w:ins w:id="67" w:author="Molly McEvilley" w:date="2016-06-09T13:21:00Z">
              <w:r w:rsidR="00C7500F">
                <w:t xml:space="preserve">If SourceType &lt;&gt; 1, this field may be null or </w:t>
              </w:r>
            </w:ins>
            <w:del w:id="68" w:author="Molly McEvilley" w:date="2016-06-09T13:21:00Z">
              <w:r w:rsidDel="00C7500F">
                <w:delText xml:space="preserve">, but </w:delText>
              </w:r>
            </w:del>
            <w:del w:id="69" w:author="Molly McEvilley" w:date="2016-06-09T13:22:00Z">
              <w:r w:rsidDel="00C7500F">
                <w:delText xml:space="preserve">may be </w:delText>
              </w:r>
            </w:del>
            <w:r>
              <w:t>used to specify other characteristics</w:t>
            </w:r>
            <w:ins w:id="70" w:author="Molly McEvilley" w:date="2016-07-08T08:54:00Z">
              <w:r w:rsidR="000A7CDB">
                <w:t>, as agreed upon by sender and receiver</w:t>
              </w:r>
            </w:ins>
            <w:ins w:id="71" w:author="Molly McEvilley" w:date="2016-06-09T13:22:00Z">
              <w:r w:rsidR="00C7500F">
                <w:t>.</w:t>
              </w:r>
            </w:ins>
            <w:del w:id="72" w:author="Molly McEvilley" w:date="2016-06-09T13:22:00Z">
              <w:r w:rsidDel="00C7500F">
                <w:delText xml:space="preserve"> as </w:delText>
              </w:r>
            </w:del>
            <w:del w:id="73" w:author="Molly McEvilley" w:date="2016-06-09T13:21:00Z">
              <w:r w:rsidDel="00C7500F">
                <w:delText>needed</w:delText>
              </w:r>
            </w:del>
            <w:del w:id="74" w:author="Molly McEvilley" w:date="2016-06-09T13:24:00Z">
              <w:r w:rsidDel="00452BB4">
                <w:delText>.</w:delText>
              </w:r>
            </w:del>
          </w:p>
        </w:tc>
      </w:tr>
      <w:tr w:rsidR="00BF3ABD" w:rsidRPr="009C3437" w14:paraId="087D432E"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2435" w:type="dxa"/>
          </w:tcPr>
          <w:p w14:paraId="51FEF84A" w14:textId="77777777" w:rsidR="00BF3ABD" w:rsidRDefault="00BF3ABD" w:rsidP="00EC2EE6">
            <w:r>
              <w:t>SourceName</w:t>
            </w:r>
          </w:p>
        </w:tc>
        <w:tc>
          <w:tcPr>
            <w:tcW w:w="658" w:type="dxa"/>
          </w:tcPr>
          <w:p w14:paraId="3D88190F" w14:textId="421F2F8C" w:rsidR="00BF3ABD" w:rsidRDefault="00BF3ABD" w:rsidP="00EC2EE6">
            <w:pPr>
              <w:cnfStyle w:val="000000000000" w:firstRow="0" w:lastRow="0" w:firstColumn="0" w:lastColumn="0" w:oddVBand="0" w:evenVBand="0" w:oddHBand="0" w:evenHBand="0" w:firstRowFirstColumn="0" w:firstRowLastColumn="0" w:lastRowFirstColumn="0" w:lastRowLastColumn="0"/>
            </w:pPr>
            <w:r>
              <w:t>S</w:t>
            </w:r>
            <w:r w:rsidR="007E081D">
              <w:t>50</w:t>
            </w:r>
          </w:p>
        </w:tc>
        <w:tc>
          <w:tcPr>
            <w:tcW w:w="622" w:type="dxa"/>
          </w:tcPr>
          <w:p w14:paraId="293616B0" w14:textId="77777777" w:rsidR="00BF3ABD" w:rsidRPr="009C3437" w:rsidRDefault="00BF3ABD" w:rsidP="00EC2EE6">
            <w:pPr>
              <w:cnfStyle w:val="000000000000" w:firstRow="0" w:lastRow="0" w:firstColumn="0" w:lastColumn="0" w:oddVBand="0" w:evenVBand="0" w:oddHBand="0" w:evenHBand="0" w:firstRowFirstColumn="0" w:firstRowLastColumn="0" w:lastRowFirstColumn="0" w:lastRowLastColumn="0"/>
            </w:pPr>
          </w:p>
        </w:tc>
        <w:tc>
          <w:tcPr>
            <w:tcW w:w="588" w:type="dxa"/>
          </w:tcPr>
          <w:p w14:paraId="1B11274B" w14:textId="57105CEF" w:rsidR="00BF3ABD" w:rsidRDefault="00BF3ABD" w:rsidP="00EC2EE6">
            <w:pPr>
              <w:cnfStyle w:val="000000000000" w:firstRow="0" w:lastRow="0" w:firstColumn="0" w:lastColumn="0" w:oddVBand="0" w:evenVBand="0" w:oddHBand="0" w:evenHBand="0" w:firstRowFirstColumn="0" w:firstRowLastColumn="0" w:lastRowFirstColumn="0" w:lastRowLastColumn="0"/>
            </w:pPr>
            <w:r>
              <w:t>Y</w:t>
            </w:r>
          </w:p>
        </w:tc>
        <w:tc>
          <w:tcPr>
            <w:tcW w:w="5149" w:type="dxa"/>
          </w:tcPr>
          <w:p w14:paraId="7C1D3B6A" w14:textId="64FB2007" w:rsidR="00BF3ABD" w:rsidRDefault="00BF3ABD" w:rsidP="00460CC2">
            <w:pPr>
              <w:cnfStyle w:val="000000000000" w:firstRow="0" w:lastRow="0" w:firstColumn="0" w:lastColumn="0" w:oddVBand="0" w:evenVBand="0" w:oddHBand="0" w:evenHBand="0" w:firstRowFirstColumn="0" w:firstRowLastColumn="0" w:lastRowFirstColumn="0" w:lastRowLastColumn="0"/>
            </w:pPr>
            <w:del w:id="75" w:author="Molly McEvilley" w:date="2016-06-09T13:09:00Z">
              <w:r w:rsidDel="00460CC2">
                <w:delText>Optional</w:delText>
              </w:r>
              <w:r w:rsidR="00FD083E" w:rsidDel="00460CC2">
                <w:delText xml:space="preserve"> </w:delText>
              </w:r>
              <w:r w:rsidDel="00460CC2">
                <w:delText>receiver-defined</w:delText>
              </w:r>
              <w:r w:rsidR="00FD083E" w:rsidDel="00460CC2">
                <w:delText xml:space="preserve"> </w:delText>
              </w:r>
              <w:r w:rsidDel="00460CC2">
                <w:delText>name</w:delText>
              </w:r>
              <w:r w:rsidR="00FD083E" w:rsidDel="00460CC2">
                <w:delText xml:space="preserve"> </w:delText>
              </w:r>
              <w:r w:rsidDel="00460CC2">
                <w:delText>for</w:delText>
              </w:r>
              <w:r w:rsidR="00FD083E" w:rsidDel="00460CC2">
                <w:delText xml:space="preserve"> </w:delText>
              </w:r>
              <w:r w:rsidDel="00460CC2">
                <w:delText>the</w:delText>
              </w:r>
              <w:r w:rsidR="00FD083E" w:rsidDel="00460CC2">
                <w:delText xml:space="preserve"> </w:delText>
              </w:r>
              <w:r w:rsidDel="00460CC2">
                <w:delText>export</w:delText>
              </w:r>
              <w:r w:rsidR="00FD083E" w:rsidDel="00460CC2">
                <w:delText xml:space="preserve"> </w:delText>
              </w:r>
              <w:r w:rsidDel="00460CC2">
                <w:delText>source</w:delText>
              </w:r>
            </w:del>
            <w:ins w:id="76" w:author="Molly McEvilley" w:date="2016-06-09T13:09:00Z">
              <w:r w:rsidR="00460CC2">
                <w:t xml:space="preserve">If the source database is </w:t>
              </w:r>
            </w:ins>
            <w:del w:id="77" w:author="Molly McEvilley" w:date="2016-06-09T13:12:00Z">
              <w:r w:rsidR="00FD083E" w:rsidDel="00460CC2">
                <w:delText xml:space="preserve"> </w:delText>
              </w:r>
            </w:del>
            <w:ins w:id="78" w:author="Molly McEvilley" w:date="2016-06-09T13:12:00Z">
              <w:r w:rsidR="00460CC2">
                <w:t>not an HMIS implementation</w:t>
              </w:r>
            </w:ins>
            <w:ins w:id="79" w:author="Molly McEvilley" w:date="2016-06-09T13:25:00Z">
              <w:r w:rsidR="00452BB4">
                <w:t xml:space="preserve"> (if SourceType &lt;&gt; 1)</w:t>
              </w:r>
            </w:ins>
            <w:ins w:id="80" w:author="Molly McEvilley" w:date="2016-06-09T13:12:00Z">
              <w:r w:rsidR="00460CC2">
                <w:t xml:space="preserve">, this field </w:t>
              </w:r>
            </w:ins>
            <w:ins w:id="81" w:author="Molly McEvilley" w:date="2016-06-09T13:26:00Z">
              <w:r w:rsidR="00452BB4">
                <w:t xml:space="preserve">may not be null and </w:t>
              </w:r>
            </w:ins>
            <w:ins w:id="82" w:author="Molly McEvilley" w:date="2016-06-09T13:12:00Z">
              <w:r w:rsidR="00460CC2">
                <w:t xml:space="preserve">must identify </w:t>
              </w:r>
            </w:ins>
            <w:ins w:id="83" w:author="Molly McEvilley" w:date="2016-06-09T13:13:00Z">
              <w:r w:rsidR="00460CC2">
                <w:t>the</w:t>
              </w:r>
            </w:ins>
            <w:ins w:id="84" w:author="Molly McEvilley" w:date="2016-06-09T13:12:00Z">
              <w:r w:rsidR="00460CC2">
                <w:t xml:space="preserve"> </w:t>
              </w:r>
            </w:ins>
            <w:ins w:id="85" w:author="Molly McEvilley" w:date="2016-06-09T13:13:00Z">
              <w:r w:rsidR="00460CC2">
                <w:t>organization responsible for the database.</w:t>
              </w:r>
            </w:ins>
          </w:p>
        </w:tc>
      </w:tr>
      <w:tr w:rsidR="00BF3ABD" w:rsidRPr="009C3437" w14:paraId="3EF4F1DA"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2435" w:type="dxa"/>
          </w:tcPr>
          <w:p w14:paraId="4886DDF4" w14:textId="77777777" w:rsidR="00BF3ABD" w:rsidRDefault="00BF3ABD" w:rsidP="00EC2EE6">
            <w:r>
              <w:t>SourceContactFirst</w:t>
            </w:r>
          </w:p>
        </w:tc>
        <w:tc>
          <w:tcPr>
            <w:tcW w:w="658" w:type="dxa"/>
          </w:tcPr>
          <w:p w14:paraId="78FDB3DA" w14:textId="5F1089F3" w:rsidR="00BF3ABD" w:rsidRDefault="00BF3ABD" w:rsidP="00EC2EE6">
            <w:pPr>
              <w:cnfStyle w:val="000000000000" w:firstRow="0" w:lastRow="0" w:firstColumn="0" w:lastColumn="0" w:oddVBand="0" w:evenVBand="0" w:oddHBand="0" w:evenHBand="0" w:firstRowFirstColumn="0" w:firstRowLastColumn="0" w:lastRowFirstColumn="0" w:lastRowLastColumn="0"/>
            </w:pPr>
            <w:r>
              <w:t>S</w:t>
            </w:r>
            <w:r w:rsidR="007E081D">
              <w:t>50</w:t>
            </w:r>
          </w:p>
        </w:tc>
        <w:tc>
          <w:tcPr>
            <w:tcW w:w="622" w:type="dxa"/>
          </w:tcPr>
          <w:p w14:paraId="37E9A6B6" w14:textId="77777777" w:rsidR="00BF3ABD" w:rsidRPr="009C3437" w:rsidRDefault="00BF3ABD" w:rsidP="00EC2EE6">
            <w:pPr>
              <w:cnfStyle w:val="000000000000" w:firstRow="0" w:lastRow="0" w:firstColumn="0" w:lastColumn="0" w:oddVBand="0" w:evenVBand="0" w:oddHBand="0" w:evenHBand="0" w:firstRowFirstColumn="0" w:firstRowLastColumn="0" w:lastRowFirstColumn="0" w:lastRowLastColumn="0"/>
            </w:pPr>
          </w:p>
        </w:tc>
        <w:tc>
          <w:tcPr>
            <w:tcW w:w="588" w:type="dxa"/>
          </w:tcPr>
          <w:p w14:paraId="19AD58FB" w14:textId="77777777" w:rsidR="00BF3ABD" w:rsidRDefault="00BF3ABD" w:rsidP="00EC2EE6">
            <w:pPr>
              <w:cnfStyle w:val="000000000000" w:firstRow="0" w:lastRow="0" w:firstColumn="0" w:lastColumn="0" w:oddVBand="0" w:evenVBand="0" w:oddHBand="0" w:evenHBand="0" w:firstRowFirstColumn="0" w:firstRowLastColumn="0" w:lastRowFirstColumn="0" w:lastRowLastColumn="0"/>
            </w:pPr>
            <w:r>
              <w:t>Y</w:t>
            </w:r>
          </w:p>
        </w:tc>
        <w:tc>
          <w:tcPr>
            <w:tcW w:w="5149" w:type="dxa"/>
          </w:tcPr>
          <w:p w14:paraId="2A3B45E3" w14:textId="6DBA1756" w:rsidR="00BF3ABD" w:rsidRDefault="00BF3ABD" w:rsidP="000A7CDB">
            <w:pPr>
              <w:cnfStyle w:val="000000000000" w:firstRow="0" w:lastRow="0" w:firstColumn="0" w:lastColumn="0" w:oddVBand="0" w:evenVBand="0" w:oddHBand="0" w:evenHBand="0" w:firstRowFirstColumn="0" w:firstRowLastColumn="0" w:lastRowFirstColumn="0" w:lastRowLastColumn="0"/>
            </w:pPr>
            <w:r>
              <w:t>The</w:t>
            </w:r>
            <w:r w:rsidR="00FD083E">
              <w:t xml:space="preserve"> </w:t>
            </w:r>
            <w:r>
              <w:t>first</w:t>
            </w:r>
            <w:r w:rsidR="00FD083E">
              <w:t xml:space="preserve"> </w:t>
            </w:r>
            <w:r>
              <w:t>name</w:t>
            </w:r>
            <w:r w:rsidR="00FD083E">
              <w:t xml:space="preserve"> </w:t>
            </w:r>
            <w:r>
              <w:t>of</w:t>
            </w:r>
            <w:r w:rsidR="00FD083E">
              <w:t xml:space="preserve"> </w:t>
            </w:r>
            <w:r>
              <w:t>the</w:t>
            </w:r>
            <w:r w:rsidR="00FD083E">
              <w:t xml:space="preserve"> </w:t>
            </w:r>
            <w:r>
              <w:t>user</w:t>
            </w:r>
            <w:r w:rsidR="00FD083E">
              <w:t xml:space="preserve"> </w:t>
            </w:r>
            <w:r>
              <w:t>generating</w:t>
            </w:r>
            <w:r w:rsidR="00FD083E">
              <w:t xml:space="preserve"> </w:t>
            </w:r>
            <w:r>
              <w:t>the</w:t>
            </w:r>
            <w:r w:rsidR="00FD083E">
              <w:t xml:space="preserve"> </w:t>
            </w:r>
            <w:r>
              <w:t>export.</w:t>
            </w:r>
          </w:p>
        </w:tc>
      </w:tr>
      <w:tr w:rsidR="00BF3ABD" w:rsidRPr="009C3437" w14:paraId="28754C1E"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2435" w:type="dxa"/>
          </w:tcPr>
          <w:p w14:paraId="55EF109C" w14:textId="77777777" w:rsidR="00BF3ABD" w:rsidRDefault="00BF3ABD" w:rsidP="00EC2EE6">
            <w:r>
              <w:t>SourceContactLast</w:t>
            </w:r>
          </w:p>
        </w:tc>
        <w:tc>
          <w:tcPr>
            <w:tcW w:w="658" w:type="dxa"/>
          </w:tcPr>
          <w:p w14:paraId="4F5D1766" w14:textId="56D9399C" w:rsidR="00BF3ABD" w:rsidRDefault="00BF3ABD" w:rsidP="00EC2EE6">
            <w:pPr>
              <w:cnfStyle w:val="000000000000" w:firstRow="0" w:lastRow="0" w:firstColumn="0" w:lastColumn="0" w:oddVBand="0" w:evenVBand="0" w:oddHBand="0" w:evenHBand="0" w:firstRowFirstColumn="0" w:firstRowLastColumn="0" w:lastRowFirstColumn="0" w:lastRowLastColumn="0"/>
            </w:pPr>
            <w:r>
              <w:t>S</w:t>
            </w:r>
            <w:r w:rsidR="007E081D">
              <w:t>50</w:t>
            </w:r>
          </w:p>
        </w:tc>
        <w:tc>
          <w:tcPr>
            <w:tcW w:w="622" w:type="dxa"/>
          </w:tcPr>
          <w:p w14:paraId="41577F05" w14:textId="77777777" w:rsidR="00BF3ABD" w:rsidRPr="009C3437" w:rsidRDefault="00BF3ABD" w:rsidP="00EC2EE6">
            <w:pPr>
              <w:cnfStyle w:val="000000000000" w:firstRow="0" w:lastRow="0" w:firstColumn="0" w:lastColumn="0" w:oddVBand="0" w:evenVBand="0" w:oddHBand="0" w:evenHBand="0" w:firstRowFirstColumn="0" w:firstRowLastColumn="0" w:lastRowFirstColumn="0" w:lastRowLastColumn="0"/>
            </w:pPr>
          </w:p>
        </w:tc>
        <w:tc>
          <w:tcPr>
            <w:tcW w:w="588" w:type="dxa"/>
          </w:tcPr>
          <w:p w14:paraId="54B0A9EC" w14:textId="77777777" w:rsidR="00BF3ABD" w:rsidRDefault="00BF3ABD" w:rsidP="00EC2EE6">
            <w:pPr>
              <w:cnfStyle w:val="000000000000" w:firstRow="0" w:lastRow="0" w:firstColumn="0" w:lastColumn="0" w:oddVBand="0" w:evenVBand="0" w:oddHBand="0" w:evenHBand="0" w:firstRowFirstColumn="0" w:firstRowLastColumn="0" w:lastRowFirstColumn="0" w:lastRowLastColumn="0"/>
            </w:pPr>
            <w:r>
              <w:t>Y</w:t>
            </w:r>
          </w:p>
        </w:tc>
        <w:tc>
          <w:tcPr>
            <w:tcW w:w="5149" w:type="dxa"/>
          </w:tcPr>
          <w:p w14:paraId="1873AB0A" w14:textId="13B97EE2" w:rsidR="00BF3ABD" w:rsidRDefault="00BF3ABD" w:rsidP="000A7CDB">
            <w:pPr>
              <w:cnfStyle w:val="000000000000" w:firstRow="0" w:lastRow="0" w:firstColumn="0" w:lastColumn="0" w:oddVBand="0" w:evenVBand="0" w:oddHBand="0" w:evenHBand="0" w:firstRowFirstColumn="0" w:firstRowLastColumn="0" w:lastRowFirstColumn="0" w:lastRowLastColumn="0"/>
            </w:pPr>
            <w:r>
              <w:t>The</w:t>
            </w:r>
            <w:r w:rsidR="00FD083E">
              <w:t xml:space="preserve"> </w:t>
            </w:r>
            <w:r>
              <w:t>first</w:t>
            </w:r>
            <w:r w:rsidR="00FD083E">
              <w:t xml:space="preserve"> </w:t>
            </w:r>
            <w:r>
              <w:t>name</w:t>
            </w:r>
            <w:r w:rsidR="00FD083E">
              <w:t xml:space="preserve"> </w:t>
            </w:r>
            <w:r>
              <w:t>of</w:t>
            </w:r>
            <w:r w:rsidR="00FD083E">
              <w:t xml:space="preserve"> </w:t>
            </w:r>
            <w:r>
              <w:t>the</w:t>
            </w:r>
            <w:r w:rsidR="00FD083E">
              <w:t xml:space="preserve"> </w:t>
            </w:r>
            <w:r>
              <w:t>user</w:t>
            </w:r>
            <w:r w:rsidR="00FD083E">
              <w:t xml:space="preserve"> </w:t>
            </w:r>
            <w:r>
              <w:t>generating</w:t>
            </w:r>
            <w:r w:rsidR="00FD083E">
              <w:t xml:space="preserve"> </w:t>
            </w:r>
            <w:r>
              <w:t>the</w:t>
            </w:r>
            <w:r w:rsidR="00FD083E">
              <w:t xml:space="preserve"> </w:t>
            </w:r>
            <w:r>
              <w:t>export.</w:t>
            </w:r>
          </w:p>
        </w:tc>
      </w:tr>
      <w:tr w:rsidR="00BF3ABD" w:rsidRPr="009C3437" w14:paraId="740EC09F"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2435" w:type="dxa"/>
          </w:tcPr>
          <w:p w14:paraId="36F5D831" w14:textId="77777777" w:rsidR="00BF3ABD" w:rsidRDefault="00BF3ABD" w:rsidP="00EC2EE6">
            <w:r>
              <w:t>SourceContactPhone</w:t>
            </w:r>
          </w:p>
        </w:tc>
        <w:tc>
          <w:tcPr>
            <w:tcW w:w="658" w:type="dxa"/>
          </w:tcPr>
          <w:p w14:paraId="1073999C" w14:textId="43F3E5CA" w:rsidR="00BF3ABD" w:rsidRDefault="00BF3ABD" w:rsidP="00EC2EE6">
            <w:pPr>
              <w:cnfStyle w:val="000000000000" w:firstRow="0" w:lastRow="0" w:firstColumn="0" w:lastColumn="0" w:oddVBand="0" w:evenVBand="0" w:oddHBand="0" w:evenHBand="0" w:firstRowFirstColumn="0" w:firstRowLastColumn="0" w:lastRowFirstColumn="0" w:lastRowLastColumn="0"/>
            </w:pPr>
            <w:r>
              <w:t>S</w:t>
            </w:r>
            <w:r w:rsidR="007E081D">
              <w:t>10</w:t>
            </w:r>
          </w:p>
        </w:tc>
        <w:tc>
          <w:tcPr>
            <w:tcW w:w="622" w:type="dxa"/>
          </w:tcPr>
          <w:p w14:paraId="3DD8A5ED" w14:textId="77777777" w:rsidR="00BF3ABD" w:rsidRPr="009C3437" w:rsidRDefault="00BF3ABD" w:rsidP="00EC2EE6">
            <w:pPr>
              <w:cnfStyle w:val="000000000000" w:firstRow="0" w:lastRow="0" w:firstColumn="0" w:lastColumn="0" w:oddVBand="0" w:evenVBand="0" w:oddHBand="0" w:evenHBand="0" w:firstRowFirstColumn="0" w:firstRowLastColumn="0" w:lastRowFirstColumn="0" w:lastRowLastColumn="0"/>
            </w:pPr>
          </w:p>
        </w:tc>
        <w:tc>
          <w:tcPr>
            <w:tcW w:w="588" w:type="dxa"/>
          </w:tcPr>
          <w:p w14:paraId="3B624E0A" w14:textId="77777777" w:rsidR="00BF3ABD" w:rsidRDefault="00BF3ABD" w:rsidP="00EC2EE6">
            <w:pPr>
              <w:cnfStyle w:val="000000000000" w:firstRow="0" w:lastRow="0" w:firstColumn="0" w:lastColumn="0" w:oddVBand="0" w:evenVBand="0" w:oddHBand="0" w:evenHBand="0" w:firstRowFirstColumn="0" w:firstRowLastColumn="0" w:lastRowFirstColumn="0" w:lastRowLastColumn="0"/>
            </w:pPr>
            <w:r>
              <w:t>Y</w:t>
            </w:r>
          </w:p>
        </w:tc>
        <w:tc>
          <w:tcPr>
            <w:tcW w:w="5149" w:type="dxa"/>
          </w:tcPr>
          <w:p w14:paraId="600D43EA" w14:textId="30D8564A" w:rsidR="00BF3ABD" w:rsidRDefault="00BF3ABD" w:rsidP="00EC2EE6">
            <w:pPr>
              <w:cnfStyle w:val="000000000000" w:firstRow="0" w:lastRow="0" w:firstColumn="0" w:lastColumn="0" w:oddVBand="0" w:evenVBand="0" w:oddHBand="0" w:evenHBand="0" w:firstRowFirstColumn="0" w:firstRowLastColumn="0" w:lastRowFirstColumn="0" w:lastRowLastColumn="0"/>
            </w:pPr>
            <w:r>
              <w:t>The</w:t>
            </w:r>
            <w:r w:rsidR="00FD083E">
              <w:t xml:space="preserve"> </w:t>
            </w:r>
            <w:r>
              <w:t>phone</w:t>
            </w:r>
            <w:r w:rsidR="00FD083E">
              <w:t xml:space="preserve"> </w:t>
            </w:r>
            <w:r>
              <w:t>number</w:t>
            </w:r>
            <w:r w:rsidR="00FD083E">
              <w:t xml:space="preserve"> </w:t>
            </w:r>
            <w:r>
              <w:t>of</w:t>
            </w:r>
            <w:r w:rsidR="00FD083E">
              <w:t xml:space="preserve"> </w:t>
            </w:r>
            <w:r>
              <w:t>the</w:t>
            </w:r>
            <w:r w:rsidR="00FD083E">
              <w:t xml:space="preserve"> </w:t>
            </w:r>
            <w:r>
              <w:t>user</w:t>
            </w:r>
            <w:r w:rsidR="00FD083E">
              <w:t xml:space="preserve"> </w:t>
            </w:r>
            <w:r>
              <w:t>generating</w:t>
            </w:r>
            <w:r w:rsidR="00FD083E">
              <w:t xml:space="preserve"> </w:t>
            </w:r>
            <w:r>
              <w:t>the</w:t>
            </w:r>
            <w:r w:rsidR="00FD083E">
              <w:t xml:space="preserve"> </w:t>
            </w:r>
            <w:r>
              <w:t>export.</w:t>
            </w:r>
            <w:r w:rsidR="00FD083E">
              <w:t xml:space="preserve">  </w:t>
            </w:r>
            <w:r>
              <w:t>Limited</w:t>
            </w:r>
            <w:r w:rsidR="00FD083E">
              <w:t xml:space="preserve"> </w:t>
            </w:r>
            <w:r>
              <w:t>to</w:t>
            </w:r>
            <w:r w:rsidR="00FD083E">
              <w:t xml:space="preserve"> </w:t>
            </w:r>
            <w:r>
              <w:t>10</w:t>
            </w:r>
            <w:r w:rsidR="00FD083E">
              <w:t xml:space="preserve"> </w:t>
            </w:r>
            <w:r>
              <w:t>digits</w:t>
            </w:r>
            <w:r w:rsidR="00FD083E">
              <w:t xml:space="preserve"> </w:t>
            </w:r>
            <w:r>
              <w:t>/</w:t>
            </w:r>
            <w:r w:rsidR="00FD083E">
              <w:t xml:space="preserve"> </w:t>
            </w:r>
            <w:r>
              <w:t>no</w:t>
            </w:r>
            <w:r w:rsidR="00FD083E">
              <w:t xml:space="preserve"> </w:t>
            </w:r>
            <w:r>
              <w:t>punctuation.</w:t>
            </w:r>
          </w:p>
          <w:p w14:paraId="4558A069" w14:textId="33EF7C12" w:rsidR="00BF3ABD" w:rsidRDefault="00BF3ABD" w:rsidP="003F0385">
            <w:pPr>
              <w:pStyle w:val="RexEx"/>
              <w:cnfStyle w:val="000000000000" w:firstRow="0" w:lastRow="0" w:firstColumn="0" w:lastColumn="0" w:oddVBand="0" w:evenVBand="0" w:oddHBand="0" w:evenHBand="0" w:firstRowFirstColumn="0" w:firstRowLastColumn="0" w:lastRowFirstColumn="0" w:lastRowLastColumn="0"/>
            </w:pPr>
            <w:r>
              <w:t>[2-9][0-9]{2}[2-9][0-9]{2}[0-9]{4}</w:t>
            </w:r>
          </w:p>
        </w:tc>
      </w:tr>
      <w:tr w:rsidR="00BF3ABD" w:rsidRPr="009C3437" w14:paraId="19DA73FE"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2435" w:type="dxa"/>
          </w:tcPr>
          <w:p w14:paraId="750083DA" w14:textId="77777777" w:rsidR="00BF3ABD" w:rsidRDefault="00BF3ABD" w:rsidP="00EC2EE6">
            <w:r>
              <w:t>SourceContactExtension</w:t>
            </w:r>
          </w:p>
        </w:tc>
        <w:tc>
          <w:tcPr>
            <w:tcW w:w="658" w:type="dxa"/>
          </w:tcPr>
          <w:p w14:paraId="2FCF3835" w14:textId="7EC345BA" w:rsidR="00BF3ABD" w:rsidRDefault="00BF3ABD" w:rsidP="00EC2EE6">
            <w:pPr>
              <w:cnfStyle w:val="000000000000" w:firstRow="0" w:lastRow="0" w:firstColumn="0" w:lastColumn="0" w:oddVBand="0" w:evenVBand="0" w:oddHBand="0" w:evenHBand="0" w:firstRowFirstColumn="0" w:firstRowLastColumn="0" w:lastRowFirstColumn="0" w:lastRowLastColumn="0"/>
            </w:pPr>
            <w:r>
              <w:t>S</w:t>
            </w:r>
            <w:r w:rsidR="007E081D">
              <w:t>5</w:t>
            </w:r>
          </w:p>
        </w:tc>
        <w:tc>
          <w:tcPr>
            <w:tcW w:w="622" w:type="dxa"/>
          </w:tcPr>
          <w:p w14:paraId="3BAC2664" w14:textId="77777777" w:rsidR="00BF3ABD" w:rsidRPr="009C3437" w:rsidRDefault="00BF3ABD" w:rsidP="00EC2EE6">
            <w:pPr>
              <w:cnfStyle w:val="000000000000" w:firstRow="0" w:lastRow="0" w:firstColumn="0" w:lastColumn="0" w:oddVBand="0" w:evenVBand="0" w:oddHBand="0" w:evenHBand="0" w:firstRowFirstColumn="0" w:firstRowLastColumn="0" w:lastRowFirstColumn="0" w:lastRowLastColumn="0"/>
            </w:pPr>
          </w:p>
        </w:tc>
        <w:tc>
          <w:tcPr>
            <w:tcW w:w="588" w:type="dxa"/>
          </w:tcPr>
          <w:p w14:paraId="56499BB3" w14:textId="77777777" w:rsidR="00BF3ABD" w:rsidRDefault="00BF3ABD" w:rsidP="00EC2EE6">
            <w:pPr>
              <w:cnfStyle w:val="000000000000" w:firstRow="0" w:lastRow="0" w:firstColumn="0" w:lastColumn="0" w:oddVBand="0" w:evenVBand="0" w:oddHBand="0" w:evenHBand="0" w:firstRowFirstColumn="0" w:firstRowLastColumn="0" w:lastRowFirstColumn="0" w:lastRowLastColumn="0"/>
            </w:pPr>
            <w:r>
              <w:t>Y</w:t>
            </w:r>
          </w:p>
        </w:tc>
        <w:tc>
          <w:tcPr>
            <w:tcW w:w="5149" w:type="dxa"/>
          </w:tcPr>
          <w:p w14:paraId="04CDA291" w14:textId="0167A0A4" w:rsidR="00BF3ABD" w:rsidRDefault="00BF3ABD" w:rsidP="00EC2EE6">
            <w:pPr>
              <w:cnfStyle w:val="000000000000" w:firstRow="0" w:lastRow="0" w:firstColumn="0" w:lastColumn="0" w:oddVBand="0" w:evenVBand="0" w:oddHBand="0" w:evenHBand="0" w:firstRowFirstColumn="0" w:firstRowLastColumn="0" w:lastRowFirstColumn="0" w:lastRowLastColumn="0"/>
            </w:pPr>
            <w:r>
              <w:t>The</w:t>
            </w:r>
            <w:r w:rsidR="00FD083E">
              <w:t xml:space="preserve"> </w:t>
            </w:r>
            <w:r>
              <w:t>phone</w:t>
            </w:r>
            <w:r w:rsidR="00FD083E">
              <w:t xml:space="preserve"> </w:t>
            </w:r>
            <w:r>
              <w:t>extension</w:t>
            </w:r>
            <w:r w:rsidR="00FD083E">
              <w:t xml:space="preserve"> </w:t>
            </w:r>
            <w:r>
              <w:t>of</w:t>
            </w:r>
            <w:r w:rsidR="00FD083E">
              <w:t xml:space="preserve"> </w:t>
            </w:r>
            <w:r>
              <w:t>the</w:t>
            </w:r>
            <w:r w:rsidR="00FD083E">
              <w:t xml:space="preserve"> </w:t>
            </w:r>
            <w:r>
              <w:t>user</w:t>
            </w:r>
            <w:r w:rsidR="00FD083E">
              <w:t xml:space="preserve"> </w:t>
            </w:r>
            <w:r>
              <w:t>generating</w:t>
            </w:r>
            <w:r w:rsidR="00FD083E">
              <w:t xml:space="preserve"> </w:t>
            </w:r>
            <w:r>
              <w:t>the</w:t>
            </w:r>
            <w:r w:rsidR="00FD083E">
              <w:t xml:space="preserve"> </w:t>
            </w:r>
            <w:r>
              <w:t>export,</w:t>
            </w:r>
            <w:r w:rsidR="00FD083E">
              <w:t xml:space="preserve"> </w:t>
            </w:r>
            <w:r>
              <w:t>if</w:t>
            </w:r>
            <w:r w:rsidR="00FD083E">
              <w:t xml:space="preserve"> </w:t>
            </w:r>
            <w:r>
              <w:t>available.</w:t>
            </w:r>
            <w:r w:rsidR="00FD083E">
              <w:t xml:space="preserve">  </w:t>
            </w:r>
            <w:r>
              <w:t>Limited</w:t>
            </w:r>
            <w:r w:rsidR="00FD083E">
              <w:t xml:space="preserve"> </w:t>
            </w:r>
            <w:r>
              <w:t>to</w:t>
            </w:r>
            <w:r w:rsidR="00FD083E">
              <w:t xml:space="preserve"> </w:t>
            </w:r>
            <w:r>
              <w:t>5</w:t>
            </w:r>
            <w:r w:rsidR="00FD083E">
              <w:t xml:space="preserve"> </w:t>
            </w:r>
            <w:r>
              <w:t>digits</w:t>
            </w:r>
            <w:r w:rsidR="00FD083E">
              <w:t xml:space="preserve"> </w:t>
            </w:r>
            <w:r>
              <w:t>/</w:t>
            </w:r>
            <w:r w:rsidR="00FD083E">
              <w:t xml:space="preserve"> </w:t>
            </w:r>
            <w:r>
              <w:t>no</w:t>
            </w:r>
            <w:r w:rsidR="00FD083E">
              <w:t xml:space="preserve"> </w:t>
            </w:r>
            <w:r>
              <w:t>punctuation.</w:t>
            </w:r>
          </w:p>
          <w:p w14:paraId="60E705E8" w14:textId="0B3E5537" w:rsidR="00BF3ABD" w:rsidRPr="003F0385" w:rsidRDefault="00BF3ABD" w:rsidP="003F0385">
            <w:pPr>
              <w:pStyle w:val="RexEx"/>
              <w:cnfStyle w:val="000000000000" w:firstRow="0" w:lastRow="0" w:firstColumn="0" w:lastColumn="0" w:oddVBand="0" w:evenVBand="0" w:oddHBand="0" w:evenHBand="0" w:firstRowFirstColumn="0" w:firstRowLastColumn="0" w:lastRowFirstColumn="0" w:lastRowLastColumn="0"/>
            </w:pPr>
            <w:r w:rsidRPr="003F0385">
              <w:t>[0-9]{1,5}</w:t>
            </w:r>
          </w:p>
        </w:tc>
      </w:tr>
      <w:tr w:rsidR="00BF3ABD" w:rsidRPr="009C3437" w14:paraId="62697CB7"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2435" w:type="dxa"/>
          </w:tcPr>
          <w:p w14:paraId="6CA0A186" w14:textId="77777777" w:rsidR="00BF3ABD" w:rsidRDefault="00BF3ABD" w:rsidP="00EC2EE6">
            <w:r>
              <w:lastRenderedPageBreak/>
              <w:t>SourceContactEmail</w:t>
            </w:r>
          </w:p>
        </w:tc>
        <w:tc>
          <w:tcPr>
            <w:tcW w:w="658" w:type="dxa"/>
          </w:tcPr>
          <w:p w14:paraId="6961921B" w14:textId="60BD24E2" w:rsidR="00BF3ABD" w:rsidRDefault="00BF3ABD" w:rsidP="00EC2EE6">
            <w:pPr>
              <w:cnfStyle w:val="000000000000" w:firstRow="0" w:lastRow="0" w:firstColumn="0" w:lastColumn="0" w:oddVBand="0" w:evenVBand="0" w:oddHBand="0" w:evenHBand="0" w:firstRowFirstColumn="0" w:firstRowLastColumn="0" w:lastRowFirstColumn="0" w:lastRowLastColumn="0"/>
            </w:pPr>
            <w:r>
              <w:t>S</w:t>
            </w:r>
            <w:r w:rsidR="00EE6B45">
              <w:t>70</w:t>
            </w:r>
          </w:p>
        </w:tc>
        <w:tc>
          <w:tcPr>
            <w:tcW w:w="622" w:type="dxa"/>
          </w:tcPr>
          <w:p w14:paraId="5F2EFC89" w14:textId="77777777" w:rsidR="00BF3ABD" w:rsidRPr="009C3437" w:rsidRDefault="00BF3ABD" w:rsidP="00EC2EE6">
            <w:pPr>
              <w:cnfStyle w:val="000000000000" w:firstRow="0" w:lastRow="0" w:firstColumn="0" w:lastColumn="0" w:oddVBand="0" w:evenVBand="0" w:oddHBand="0" w:evenHBand="0" w:firstRowFirstColumn="0" w:firstRowLastColumn="0" w:lastRowFirstColumn="0" w:lastRowLastColumn="0"/>
            </w:pPr>
          </w:p>
        </w:tc>
        <w:tc>
          <w:tcPr>
            <w:tcW w:w="588" w:type="dxa"/>
          </w:tcPr>
          <w:p w14:paraId="289AEEBC" w14:textId="77777777" w:rsidR="00BF3ABD" w:rsidRDefault="00BF3ABD" w:rsidP="00EC2EE6">
            <w:pPr>
              <w:cnfStyle w:val="000000000000" w:firstRow="0" w:lastRow="0" w:firstColumn="0" w:lastColumn="0" w:oddVBand="0" w:evenVBand="0" w:oddHBand="0" w:evenHBand="0" w:firstRowFirstColumn="0" w:firstRowLastColumn="0" w:lastRowFirstColumn="0" w:lastRowLastColumn="0"/>
            </w:pPr>
            <w:r>
              <w:t>Y</w:t>
            </w:r>
          </w:p>
        </w:tc>
        <w:tc>
          <w:tcPr>
            <w:tcW w:w="5149" w:type="dxa"/>
          </w:tcPr>
          <w:p w14:paraId="2683BE42" w14:textId="63124015" w:rsidR="00BF3ABD" w:rsidRDefault="00BF3ABD" w:rsidP="00EC2EE6">
            <w:pPr>
              <w:cnfStyle w:val="000000000000" w:firstRow="0" w:lastRow="0" w:firstColumn="0" w:lastColumn="0" w:oddVBand="0" w:evenVBand="0" w:oddHBand="0" w:evenHBand="0" w:firstRowFirstColumn="0" w:firstRowLastColumn="0" w:lastRowFirstColumn="0" w:lastRowLastColumn="0"/>
            </w:pPr>
            <w:r>
              <w:t>The</w:t>
            </w:r>
            <w:r w:rsidR="00FD083E">
              <w:t xml:space="preserve"> </w:t>
            </w:r>
            <w:r>
              <w:t>email</w:t>
            </w:r>
            <w:r w:rsidR="00FD083E">
              <w:t xml:space="preserve"> </w:t>
            </w:r>
            <w:r>
              <w:t>address</w:t>
            </w:r>
            <w:r w:rsidR="00FD083E">
              <w:t xml:space="preserve"> </w:t>
            </w:r>
            <w:r>
              <w:t>of</w:t>
            </w:r>
            <w:r w:rsidR="00FD083E">
              <w:t xml:space="preserve"> </w:t>
            </w:r>
            <w:r>
              <w:t>the</w:t>
            </w:r>
            <w:r w:rsidR="00FD083E">
              <w:t xml:space="preserve"> </w:t>
            </w:r>
            <w:r>
              <w:t>user</w:t>
            </w:r>
            <w:r w:rsidR="00FD083E">
              <w:t xml:space="preserve"> </w:t>
            </w:r>
            <w:r>
              <w:t>generating</w:t>
            </w:r>
            <w:r w:rsidR="00FD083E">
              <w:t xml:space="preserve"> </w:t>
            </w:r>
            <w:r>
              <w:t>the</w:t>
            </w:r>
            <w:r w:rsidR="00FD083E">
              <w:t xml:space="preserve"> </w:t>
            </w:r>
            <w:r>
              <w:t>export,</w:t>
            </w:r>
            <w:r w:rsidR="00FD083E">
              <w:t xml:space="preserve"> </w:t>
            </w:r>
            <w:r>
              <w:t>if</w:t>
            </w:r>
            <w:r w:rsidR="00FD083E">
              <w:t xml:space="preserve"> </w:t>
            </w:r>
            <w:r>
              <w:t>available.</w:t>
            </w:r>
            <w:r w:rsidR="00FD083E">
              <w:t xml:space="preserve">  </w:t>
            </w:r>
          </w:p>
          <w:p w14:paraId="5AC56967" w14:textId="5CF43D9F" w:rsidR="00BF3ABD" w:rsidRDefault="00BF3ABD" w:rsidP="003F0385">
            <w:pPr>
              <w:pStyle w:val="RexEx"/>
              <w:cnfStyle w:val="000000000000" w:firstRow="0" w:lastRow="0" w:firstColumn="0" w:lastColumn="0" w:oddVBand="0" w:evenVBand="0" w:oddHBand="0" w:evenHBand="0" w:firstRowFirstColumn="0" w:firstRowLastColumn="0" w:lastRowFirstColumn="0" w:lastRowLastColumn="0"/>
            </w:pPr>
            <w:r>
              <w:t>(([A-Za-z0-9]+_+)|([A-Za-z0-9]+\-+)|([A-Za-z0-9]+\.+)|([A-Za-z0-9]+\++))*[A-Za-z0-9]+@((\w+\-+)|(\w+\.))*\w{1,63}\.[a-zA-Z]{2,6}</w:t>
            </w:r>
          </w:p>
        </w:tc>
      </w:tr>
      <w:tr w:rsidR="00BF3ABD" w:rsidRPr="009C3437" w14:paraId="745F4205"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2435" w:type="dxa"/>
          </w:tcPr>
          <w:p w14:paraId="3D5D24CD" w14:textId="73835F5C" w:rsidR="00BF3ABD" w:rsidRDefault="00BF3ABD" w:rsidP="00872515">
            <w:r>
              <w:t>ExportDate</w:t>
            </w:r>
          </w:p>
        </w:tc>
        <w:tc>
          <w:tcPr>
            <w:tcW w:w="658" w:type="dxa"/>
          </w:tcPr>
          <w:p w14:paraId="3959A7BC" w14:textId="77777777" w:rsidR="00BF3ABD" w:rsidRDefault="00BF3ABD" w:rsidP="00872515">
            <w:pPr>
              <w:cnfStyle w:val="000000000000" w:firstRow="0" w:lastRow="0" w:firstColumn="0" w:lastColumn="0" w:oddVBand="0" w:evenVBand="0" w:oddHBand="0" w:evenHBand="0" w:firstRowFirstColumn="0" w:firstRowLastColumn="0" w:lastRowFirstColumn="0" w:lastRowLastColumn="0"/>
            </w:pPr>
            <w:r>
              <w:t>T</w:t>
            </w:r>
          </w:p>
        </w:tc>
        <w:tc>
          <w:tcPr>
            <w:tcW w:w="622" w:type="dxa"/>
          </w:tcPr>
          <w:p w14:paraId="3F84BA47" w14:textId="77777777" w:rsidR="00BF3ABD" w:rsidRPr="009C3437" w:rsidRDefault="00BF3ABD" w:rsidP="00872515">
            <w:pPr>
              <w:cnfStyle w:val="000000000000" w:firstRow="0" w:lastRow="0" w:firstColumn="0" w:lastColumn="0" w:oddVBand="0" w:evenVBand="0" w:oddHBand="0" w:evenHBand="0" w:firstRowFirstColumn="0" w:firstRowLastColumn="0" w:lastRowFirstColumn="0" w:lastRowLastColumn="0"/>
            </w:pPr>
          </w:p>
        </w:tc>
        <w:tc>
          <w:tcPr>
            <w:tcW w:w="588" w:type="dxa"/>
          </w:tcPr>
          <w:p w14:paraId="61EB0D9B" w14:textId="77777777" w:rsidR="00BF3ABD" w:rsidRDefault="00BF3ABD" w:rsidP="00872515">
            <w:pPr>
              <w:cnfStyle w:val="000000000000" w:firstRow="0" w:lastRow="0" w:firstColumn="0" w:lastColumn="0" w:oddVBand="0" w:evenVBand="0" w:oddHBand="0" w:evenHBand="0" w:firstRowFirstColumn="0" w:firstRowLastColumn="0" w:lastRowFirstColumn="0" w:lastRowLastColumn="0"/>
            </w:pPr>
          </w:p>
        </w:tc>
        <w:tc>
          <w:tcPr>
            <w:tcW w:w="5149" w:type="dxa"/>
          </w:tcPr>
          <w:p w14:paraId="1175EF05" w14:textId="3727D726" w:rsidR="00BF3ABD" w:rsidRPr="009C3437" w:rsidRDefault="00BF3ABD" w:rsidP="0071569E">
            <w:pPr>
              <w:ind w:right="72"/>
              <w:cnfStyle w:val="000000000000" w:firstRow="0" w:lastRow="0" w:firstColumn="0" w:lastColumn="0" w:oddVBand="0" w:evenVBand="0" w:oddHBand="0" w:evenHBand="0" w:firstRowFirstColumn="0" w:firstRowLastColumn="0" w:lastRowFirstColumn="0" w:lastRowLastColumn="0"/>
            </w:pPr>
            <w:r>
              <w:t>The</w:t>
            </w:r>
            <w:r w:rsidR="00FD083E">
              <w:t xml:space="preserve"> </w:t>
            </w:r>
            <w:r>
              <w:t>date</w:t>
            </w:r>
            <w:r w:rsidR="00FD083E">
              <w:t xml:space="preserve"> </w:t>
            </w:r>
            <w:r>
              <w:t>and</w:t>
            </w:r>
            <w:r w:rsidR="00FD083E">
              <w:t xml:space="preserve"> </w:t>
            </w:r>
            <w:r>
              <w:t>time</w:t>
            </w:r>
            <w:r w:rsidR="00FD083E">
              <w:t xml:space="preserve"> </w:t>
            </w:r>
            <w:r>
              <w:t>that</w:t>
            </w:r>
            <w:r w:rsidR="00FD083E">
              <w:t xml:space="preserve"> </w:t>
            </w:r>
            <w:r>
              <w:t>the</w:t>
            </w:r>
            <w:r w:rsidR="00FD083E">
              <w:t xml:space="preserve"> </w:t>
            </w:r>
            <w:r>
              <w:t>export</w:t>
            </w:r>
            <w:r w:rsidR="00FD083E">
              <w:t xml:space="preserve"> </w:t>
            </w:r>
            <w:r>
              <w:t>process</w:t>
            </w:r>
            <w:r w:rsidR="00FD083E">
              <w:t xml:space="preserve"> </w:t>
            </w:r>
            <w:r>
              <w:t>was</w:t>
            </w:r>
            <w:r w:rsidR="00FD083E">
              <w:t xml:space="preserve"> </w:t>
            </w:r>
            <w:r>
              <w:t>initiated</w:t>
            </w:r>
          </w:p>
        </w:tc>
      </w:tr>
      <w:tr w:rsidR="00BF3ABD" w:rsidRPr="009C3437" w14:paraId="5A36E422"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2435" w:type="dxa"/>
          </w:tcPr>
          <w:p w14:paraId="0574A44B" w14:textId="338BB6D8" w:rsidR="00BF3ABD" w:rsidRDefault="00BF3ABD" w:rsidP="00872515">
            <w:r>
              <w:t>ExportStartDate</w:t>
            </w:r>
          </w:p>
        </w:tc>
        <w:tc>
          <w:tcPr>
            <w:tcW w:w="658" w:type="dxa"/>
          </w:tcPr>
          <w:p w14:paraId="66CF8911" w14:textId="77777777" w:rsidR="00BF3ABD" w:rsidRDefault="00BF3ABD" w:rsidP="00872515">
            <w:pPr>
              <w:cnfStyle w:val="000000000000" w:firstRow="0" w:lastRow="0" w:firstColumn="0" w:lastColumn="0" w:oddVBand="0" w:evenVBand="0" w:oddHBand="0" w:evenHBand="0" w:firstRowFirstColumn="0" w:firstRowLastColumn="0" w:lastRowFirstColumn="0" w:lastRowLastColumn="0"/>
            </w:pPr>
            <w:r>
              <w:t>D</w:t>
            </w:r>
          </w:p>
        </w:tc>
        <w:tc>
          <w:tcPr>
            <w:tcW w:w="622" w:type="dxa"/>
          </w:tcPr>
          <w:p w14:paraId="42CA3761" w14:textId="77777777" w:rsidR="00BF3ABD" w:rsidRPr="009C3437" w:rsidRDefault="00BF3ABD" w:rsidP="00872515">
            <w:pPr>
              <w:cnfStyle w:val="000000000000" w:firstRow="0" w:lastRow="0" w:firstColumn="0" w:lastColumn="0" w:oddVBand="0" w:evenVBand="0" w:oddHBand="0" w:evenHBand="0" w:firstRowFirstColumn="0" w:firstRowLastColumn="0" w:lastRowFirstColumn="0" w:lastRowLastColumn="0"/>
            </w:pPr>
          </w:p>
        </w:tc>
        <w:tc>
          <w:tcPr>
            <w:tcW w:w="588" w:type="dxa"/>
          </w:tcPr>
          <w:p w14:paraId="62BB54C9" w14:textId="77777777" w:rsidR="00BF3ABD" w:rsidRDefault="00BF3ABD" w:rsidP="00872515">
            <w:pPr>
              <w:cnfStyle w:val="000000000000" w:firstRow="0" w:lastRow="0" w:firstColumn="0" w:lastColumn="0" w:oddVBand="0" w:evenVBand="0" w:oddHBand="0" w:evenHBand="0" w:firstRowFirstColumn="0" w:firstRowLastColumn="0" w:lastRowFirstColumn="0" w:lastRowLastColumn="0"/>
            </w:pPr>
          </w:p>
        </w:tc>
        <w:tc>
          <w:tcPr>
            <w:tcW w:w="5149" w:type="dxa"/>
          </w:tcPr>
          <w:p w14:paraId="47B086F9" w14:textId="11037EF3" w:rsidR="00BF3ABD" w:rsidRPr="009C3437" w:rsidRDefault="00BF3ABD" w:rsidP="00872515">
            <w:pPr>
              <w:cnfStyle w:val="000000000000" w:firstRow="0" w:lastRow="0" w:firstColumn="0" w:lastColumn="0" w:oddVBand="0" w:evenVBand="0" w:oddHBand="0" w:evenHBand="0" w:firstRowFirstColumn="0" w:firstRowLastColumn="0" w:lastRowFirstColumn="0" w:lastRowLastColumn="0"/>
            </w:pPr>
            <w:r>
              <w:t>The</w:t>
            </w:r>
            <w:r w:rsidR="00FD083E">
              <w:t xml:space="preserve"> </w:t>
            </w:r>
            <w:r>
              <w:t>user-entered</w:t>
            </w:r>
            <w:r w:rsidR="00FD083E">
              <w:t xml:space="preserve"> </w:t>
            </w:r>
            <w:r>
              <w:t>start</w:t>
            </w:r>
            <w:r w:rsidR="00FD083E">
              <w:t xml:space="preserve"> </w:t>
            </w:r>
            <w:r>
              <w:t>date</w:t>
            </w:r>
            <w:r w:rsidR="00FD083E">
              <w:t xml:space="preserve"> </w:t>
            </w:r>
            <w:r>
              <w:t>for</w:t>
            </w:r>
            <w:r w:rsidR="00FD083E">
              <w:t xml:space="preserve"> </w:t>
            </w:r>
            <w:r>
              <w:t>the</w:t>
            </w:r>
            <w:r w:rsidR="00FD083E">
              <w:t xml:space="preserve"> </w:t>
            </w:r>
            <w:r>
              <w:t>export</w:t>
            </w:r>
            <w:r w:rsidR="00FD083E">
              <w:t xml:space="preserve"> </w:t>
            </w:r>
            <w:r>
              <w:t>period</w:t>
            </w:r>
          </w:p>
        </w:tc>
      </w:tr>
      <w:tr w:rsidR="00BF3ABD" w:rsidRPr="009C3437" w14:paraId="71368012"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2435" w:type="dxa"/>
          </w:tcPr>
          <w:p w14:paraId="06DAD8DA" w14:textId="11F24394" w:rsidR="00BF3ABD" w:rsidRDefault="00BF3ABD" w:rsidP="00872515">
            <w:r>
              <w:t>ExportEndDate</w:t>
            </w:r>
          </w:p>
        </w:tc>
        <w:tc>
          <w:tcPr>
            <w:tcW w:w="658" w:type="dxa"/>
          </w:tcPr>
          <w:p w14:paraId="14BDD746" w14:textId="77777777" w:rsidR="00BF3ABD" w:rsidRDefault="00BF3ABD" w:rsidP="00872515">
            <w:pPr>
              <w:cnfStyle w:val="000000000000" w:firstRow="0" w:lastRow="0" w:firstColumn="0" w:lastColumn="0" w:oddVBand="0" w:evenVBand="0" w:oddHBand="0" w:evenHBand="0" w:firstRowFirstColumn="0" w:firstRowLastColumn="0" w:lastRowFirstColumn="0" w:lastRowLastColumn="0"/>
            </w:pPr>
            <w:r>
              <w:t>D</w:t>
            </w:r>
          </w:p>
        </w:tc>
        <w:tc>
          <w:tcPr>
            <w:tcW w:w="622" w:type="dxa"/>
          </w:tcPr>
          <w:p w14:paraId="51F8551F" w14:textId="77777777" w:rsidR="00BF3ABD" w:rsidRPr="009C3437" w:rsidRDefault="00BF3ABD" w:rsidP="00872515">
            <w:pPr>
              <w:cnfStyle w:val="000000000000" w:firstRow="0" w:lastRow="0" w:firstColumn="0" w:lastColumn="0" w:oddVBand="0" w:evenVBand="0" w:oddHBand="0" w:evenHBand="0" w:firstRowFirstColumn="0" w:firstRowLastColumn="0" w:lastRowFirstColumn="0" w:lastRowLastColumn="0"/>
            </w:pPr>
          </w:p>
        </w:tc>
        <w:tc>
          <w:tcPr>
            <w:tcW w:w="588" w:type="dxa"/>
          </w:tcPr>
          <w:p w14:paraId="3EE6650C" w14:textId="77777777" w:rsidR="00BF3ABD" w:rsidRDefault="00BF3ABD" w:rsidP="00872515">
            <w:pPr>
              <w:cnfStyle w:val="000000000000" w:firstRow="0" w:lastRow="0" w:firstColumn="0" w:lastColumn="0" w:oddVBand="0" w:evenVBand="0" w:oddHBand="0" w:evenHBand="0" w:firstRowFirstColumn="0" w:firstRowLastColumn="0" w:lastRowFirstColumn="0" w:lastRowLastColumn="0"/>
            </w:pPr>
          </w:p>
        </w:tc>
        <w:tc>
          <w:tcPr>
            <w:tcW w:w="5149" w:type="dxa"/>
          </w:tcPr>
          <w:p w14:paraId="27BF4E95" w14:textId="6E1F169A" w:rsidR="00BF3ABD" w:rsidRPr="009C3437" w:rsidRDefault="00BF3ABD" w:rsidP="00872515">
            <w:pPr>
              <w:cnfStyle w:val="000000000000" w:firstRow="0" w:lastRow="0" w:firstColumn="0" w:lastColumn="0" w:oddVBand="0" w:evenVBand="0" w:oddHBand="0" w:evenHBand="0" w:firstRowFirstColumn="0" w:firstRowLastColumn="0" w:lastRowFirstColumn="0" w:lastRowLastColumn="0"/>
            </w:pPr>
            <w:r>
              <w:t>The</w:t>
            </w:r>
            <w:r w:rsidR="00FD083E">
              <w:t xml:space="preserve"> </w:t>
            </w:r>
            <w:r>
              <w:t>user-entered</w:t>
            </w:r>
            <w:r w:rsidR="00FD083E">
              <w:t xml:space="preserve"> </w:t>
            </w:r>
            <w:r>
              <w:t>end</w:t>
            </w:r>
            <w:r w:rsidR="00FD083E">
              <w:t xml:space="preserve"> </w:t>
            </w:r>
            <w:r>
              <w:t>date</w:t>
            </w:r>
            <w:r w:rsidR="00FD083E">
              <w:t xml:space="preserve"> </w:t>
            </w:r>
            <w:r>
              <w:t>for</w:t>
            </w:r>
            <w:r w:rsidR="00FD083E">
              <w:t xml:space="preserve"> </w:t>
            </w:r>
            <w:r>
              <w:t>the</w:t>
            </w:r>
            <w:r w:rsidR="00FD083E">
              <w:t xml:space="preserve"> </w:t>
            </w:r>
            <w:r>
              <w:t>export</w:t>
            </w:r>
            <w:r w:rsidR="00FD083E">
              <w:t xml:space="preserve"> </w:t>
            </w:r>
            <w:r>
              <w:t>period;</w:t>
            </w:r>
            <w:r w:rsidR="00FD083E">
              <w:t xml:space="preserve"> </w:t>
            </w:r>
            <w:r>
              <w:t>the</w:t>
            </w:r>
            <w:r w:rsidR="00FD083E">
              <w:t xml:space="preserve"> </w:t>
            </w:r>
            <w:r>
              <w:t>ExportEnd</w:t>
            </w:r>
            <w:r w:rsidR="00FD083E">
              <w:t xml:space="preserve"> </w:t>
            </w:r>
            <w:r>
              <w:t>should</w:t>
            </w:r>
            <w:r w:rsidR="00FD083E">
              <w:t xml:space="preserve"> </w:t>
            </w:r>
            <w:r>
              <w:t>be</w:t>
            </w:r>
            <w:r w:rsidR="00FD083E">
              <w:t xml:space="preserve"> </w:t>
            </w:r>
            <w:r>
              <w:t>the</w:t>
            </w:r>
            <w:r w:rsidR="00FD083E">
              <w:t xml:space="preserve"> </w:t>
            </w:r>
            <w:r>
              <w:t>same</w:t>
            </w:r>
            <w:r w:rsidR="00FD083E">
              <w:t xml:space="preserve"> </w:t>
            </w:r>
            <w:r>
              <w:t>as</w:t>
            </w:r>
            <w:r w:rsidR="00FD083E">
              <w:t xml:space="preserve"> </w:t>
            </w:r>
            <w:r>
              <w:t>the</w:t>
            </w:r>
            <w:r w:rsidR="00FD083E">
              <w:t xml:space="preserve"> </w:t>
            </w:r>
            <w:r>
              <w:t>ExportStart</w:t>
            </w:r>
            <w:r w:rsidR="00FD083E">
              <w:t xml:space="preserve"> </w:t>
            </w:r>
            <w:r>
              <w:t>for</w:t>
            </w:r>
            <w:r w:rsidR="00FD083E">
              <w:t xml:space="preserve"> </w:t>
            </w:r>
            <w:r>
              <w:t>exports</w:t>
            </w:r>
            <w:r w:rsidR="00FD083E">
              <w:t xml:space="preserve"> </w:t>
            </w:r>
            <w:r>
              <w:t>of</w:t>
            </w:r>
            <w:r w:rsidR="00FD083E">
              <w:t xml:space="preserve"> </w:t>
            </w:r>
            <w:r>
              <w:t>HIC</w:t>
            </w:r>
            <w:r w:rsidR="00FD083E">
              <w:t xml:space="preserve"> </w:t>
            </w:r>
            <w:r>
              <w:t>data.</w:t>
            </w:r>
          </w:p>
        </w:tc>
      </w:tr>
      <w:tr w:rsidR="00BF3ABD" w:rsidRPr="009C3437" w14:paraId="4242122C"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2435" w:type="dxa"/>
          </w:tcPr>
          <w:p w14:paraId="52DC197D" w14:textId="77777777" w:rsidR="00BF3ABD" w:rsidRDefault="00BF3ABD" w:rsidP="00872515">
            <w:r>
              <w:t>SoftwareName</w:t>
            </w:r>
          </w:p>
        </w:tc>
        <w:tc>
          <w:tcPr>
            <w:tcW w:w="658" w:type="dxa"/>
          </w:tcPr>
          <w:p w14:paraId="60CAC06D" w14:textId="1B26ABCA" w:rsidR="00BF3ABD" w:rsidRDefault="00BF3ABD" w:rsidP="00872515">
            <w:pPr>
              <w:cnfStyle w:val="000000000000" w:firstRow="0" w:lastRow="0" w:firstColumn="0" w:lastColumn="0" w:oddVBand="0" w:evenVBand="0" w:oddHBand="0" w:evenHBand="0" w:firstRowFirstColumn="0" w:firstRowLastColumn="0" w:lastRowFirstColumn="0" w:lastRowLastColumn="0"/>
            </w:pPr>
            <w:r>
              <w:t>S</w:t>
            </w:r>
            <w:r w:rsidR="00EE6B45">
              <w:t>50</w:t>
            </w:r>
          </w:p>
        </w:tc>
        <w:tc>
          <w:tcPr>
            <w:tcW w:w="622" w:type="dxa"/>
          </w:tcPr>
          <w:p w14:paraId="5D4504A4" w14:textId="77777777" w:rsidR="00BF3ABD" w:rsidRPr="009C3437" w:rsidRDefault="00BF3ABD" w:rsidP="00872515">
            <w:pPr>
              <w:cnfStyle w:val="000000000000" w:firstRow="0" w:lastRow="0" w:firstColumn="0" w:lastColumn="0" w:oddVBand="0" w:evenVBand="0" w:oddHBand="0" w:evenHBand="0" w:firstRowFirstColumn="0" w:firstRowLastColumn="0" w:lastRowFirstColumn="0" w:lastRowLastColumn="0"/>
            </w:pPr>
          </w:p>
        </w:tc>
        <w:tc>
          <w:tcPr>
            <w:tcW w:w="588" w:type="dxa"/>
          </w:tcPr>
          <w:p w14:paraId="3BCFE8C3" w14:textId="77777777" w:rsidR="00BF3ABD" w:rsidRDefault="00BF3ABD" w:rsidP="00872515">
            <w:pPr>
              <w:cnfStyle w:val="000000000000" w:firstRow="0" w:lastRow="0" w:firstColumn="0" w:lastColumn="0" w:oddVBand="0" w:evenVBand="0" w:oddHBand="0" w:evenHBand="0" w:firstRowFirstColumn="0" w:firstRowLastColumn="0" w:lastRowFirstColumn="0" w:lastRowLastColumn="0"/>
            </w:pPr>
          </w:p>
        </w:tc>
        <w:tc>
          <w:tcPr>
            <w:tcW w:w="5149" w:type="dxa"/>
          </w:tcPr>
          <w:p w14:paraId="32214ADF" w14:textId="62BB0EDA" w:rsidR="00BF3ABD" w:rsidRPr="009C3437" w:rsidRDefault="00BF3ABD" w:rsidP="00872515">
            <w:pPr>
              <w:cnfStyle w:val="000000000000" w:firstRow="0" w:lastRow="0" w:firstColumn="0" w:lastColumn="0" w:oddVBand="0" w:evenVBand="0" w:oddHBand="0" w:evenHBand="0" w:firstRowFirstColumn="0" w:firstRowLastColumn="0" w:lastRowFirstColumn="0" w:lastRowLastColumn="0"/>
            </w:pPr>
            <w:r>
              <w:t>The</w:t>
            </w:r>
            <w:r w:rsidR="00FD083E">
              <w:t xml:space="preserve"> </w:t>
            </w:r>
            <w:r>
              <w:t>name</w:t>
            </w:r>
            <w:r w:rsidR="00FD083E">
              <w:t xml:space="preserve"> </w:t>
            </w:r>
            <w:r>
              <w:t>of</w:t>
            </w:r>
            <w:r w:rsidR="00FD083E">
              <w:t xml:space="preserve"> </w:t>
            </w:r>
            <w:r>
              <w:t>the</w:t>
            </w:r>
            <w:r w:rsidR="00FD083E">
              <w:t xml:space="preserve"> </w:t>
            </w:r>
            <w:r>
              <w:t>software</w:t>
            </w:r>
            <w:r w:rsidR="00FD083E">
              <w:t xml:space="preserve"> </w:t>
            </w:r>
            <w:r>
              <w:t>generating</w:t>
            </w:r>
            <w:r w:rsidR="00FD083E">
              <w:t xml:space="preserve"> </w:t>
            </w:r>
            <w:r>
              <w:t>the</w:t>
            </w:r>
            <w:r w:rsidR="00FD083E">
              <w:t xml:space="preserve"> </w:t>
            </w:r>
            <w:r>
              <w:t>export.</w:t>
            </w:r>
          </w:p>
        </w:tc>
      </w:tr>
      <w:tr w:rsidR="00BF3ABD" w:rsidRPr="009C3437" w14:paraId="1C09191C"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2435" w:type="dxa"/>
          </w:tcPr>
          <w:p w14:paraId="7BBFEE8F" w14:textId="77777777" w:rsidR="00BF3ABD" w:rsidRDefault="00BF3ABD" w:rsidP="00872515">
            <w:r>
              <w:t>SoftwareVersion</w:t>
            </w:r>
          </w:p>
        </w:tc>
        <w:tc>
          <w:tcPr>
            <w:tcW w:w="658" w:type="dxa"/>
          </w:tcPr>
          <w:p w14:paraId="0D2FD638" w14:textId="2F08ADAF" w:rsidR="00BF3ABD" w:rsidRDefault="00BF3ABD" w:rsidP="00872515">
            <w:pPr>
              <w:cnfStyle w:val="000000000000" w:firstRow="0" w:lastRow="0" w:firstColumn="0" w:lastColumn="0" w:oddVBand="0" w:evenVBand="0" w:oddHBand="0" w:evenHBand="0" w:firstRowFirstColumn="0" w:firstRowLastColumn="0" w:lastRowFirstColumn="0" w:lastRowLastColumn="0"/>
            </w:pPr>
            <w:r>
              <w:t>S</w:t>
            </w:r>
            <w:r w:rsidR="00EE6B45">
              <w:t>50</w:t>
            </w:r>
          </w:p>
        </w:tc>
        <w:tc>
          <w:tcPr>
            <w:tcW w:w="622" w:type="dxa"/>
          </w:tcPr>
          <w:p w14:paraId="7F39D5F7" w14:textId="77777777" w:rsidR="00BF3ABD" w:rsidRPr="009C3437" w:rsidRDefault="00BF3ABD" w:rsidP="00872515">
            <w:pPr>
              <w:cnfStyle w:val="000000000000" w:firstRow="0" w:lastRow="0" w:firstColumn="0" w:lastColumn="0" w:oddVBand="0" w:evenVBand="0" w:oddHBand="0" w:evenHBand="0" w:firstRowFirstColumn="0" w:firstRowLastColumn="0" w:lastRowFirstColumn="0" w:lastRowLastColumn="0"/>
            </w:pPr>
          </w:p>
        </w:tc>
        <w:tc>
          <w:tcPr>
            <w:tcW w:w="588" w:type="dxa"/>
          </w:tcPr>
          <w:p w14:paraId="68D26AB3" w14:textId="77777777" w:rsidR="00BF3ABD" w:rsidRDefault="00BF3ABD" w:rsidP="00872515">
            <w:pPr>
              <w:cnfStyle w:val="000000000000" w:firstRow="0" w:lastRow="0" w:firstColumn="0" w:lastColumn="0" w:oddVBand="0" w:evenVBand="0" w:oddHBand="0" w:evenHBand="0" w:firstRowFirstColumn="0" w:firstRowLastColumn="0" w:lastRowFirstColumn="0" w:lastRowLastColumn="0"/>
            </w:pPr>
            <w:r>
              <w:t>Y</w:t>
            </w:r>
          </w:p>
        </w:tc>
        <w:tc>
          <w:tcPr>
            <w:tcW w:w="5149" w:type="dxa"/>
          </w:tcPr>
          <w:p w14:paraId="6B544C89" w14:textId="49B025BA" w:rsidR="00BF3ABD" w:rsidRPr="009C3437" w:rsidRDefault="00BF3ABD" w:rsidP="00672F22">
            <w:pPr>
              <w:cnfStyle w:val="000000000000" w:firstRow="0" w:lastRow="0" w:firstColumn="0" w:lastColumn="0" w:oddVBand="0" w:evenVBand="0" w:oddHBand="0" w:evenHBand="0" w:firstRowFirstColumn="0" w:firstRowLastColumn="0" w:lastRowFirstColumn="0" w:lastRowLastColumn="0"/>
            </w:pPr>
            <w:r>
              <w:t>The</w:t>
            </w:r>
            <w:r w:rsidR="00FD083E">
              <w:t xml:space="preserve"> </w:t>
            </w:r>
            <w:r>
              <w:t>version</w:t>
            </w:r>
            <w:r w:rsidR="00FD083E">
              <w:t xml:space="preserve"> </w:t>
            </w:r>
            <w:r>
              <w:t>number</w:t>
            </w:r>
            <w:r w:rsidR="00FD083E">
              <w:t xml:space="preserve"> </w:t>
            </w:r>
            <w:r>
              <w:t>of</w:t>
            </w:r>
            <w:r w:rsidR="00FD083E">
              <w:t xml:space="preserve"> </w:t>
            </w:r>
            <w:r>
              <w:t>the</w:t>
            </w:r>
            <w:r w:rsidR="00FD083E">
              <w:t xml:space="preserve"> </w:t>
            </w:r>
            <w:r>
              <w:t>software,</w:t>
            </w:r>
            <w:r w:rsidR="00FD083E">
              <w:t xml:space="preserve"> </w:t>
            </w:r>
            <w:r>
              <w:t>if</w:t>
            </w:r>
            <w:r w:rsidR="00FD083E">
              <w:t xml:space="preserve"> </w:t>
            </w:r>
            <w:r>
              <w:t>applicable.</w:t>
            </w:r>
          </w:p>
        </w:tc>
      </w:tr>
      <w:tr w:rsidR="00BF3ABD" w:rsidRPr="009C3437" w14:paraId="4C5A8AFA"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2435" w:type="dxa"/>
          </w:tcPr>
          <w:p w14:paraId="24150C08" w14:textId="6211243C" w:rsidR="00BF3ABD" w:rsidRDefault="00BF3ABD" w:rsidP="00171600">
            <w:r>
              <w:t>Export</w:t>
            </w:r>
            <w:r w:rsidR="00C77A99">
              <w:t>Period</w:t>
            </w:r>
            <w:r>
              <w:t>Type</w:t>
            </w:r>
          </w:p>
        </w:tc>
        <w:tc>
          <w:tcPr>
            <w:tcW w:w="658" w:type="dxa"/>
          </w:tcPr>
          <w:p w14:paraId="567B65F9" w14:textId="77777777" w:rsidR="00BF3ABD" w:rsidRDefault="00BF3ABD" w:rsidP="00171600">
            <w:pPr>
              <w:cnfStyle w:val="000000000000" w:firstRow="0" w:lastRow="0" w:firstColumn="0" w:lastColumn="0" w:oddVBand="0" w:evenVBand="0" w:oddHBand="0" w:evenHBand="0" w:firstRowFirstColumn="0" w:firstRowLastColumn="0" w:lastRowFirstColumn="0" w:lastRowLastColumn="0"/>
            </w:pPr>
            <w:r>
              <w:t>I</w:t>
            </w:r>
          </w:p>
        </w:tc>
        <w:tc>
          <w:tcPr>
            <w:tcW w:w="622" w:type="dxa"/>
          </w:tcPr>
          <w:p w14:paraId="5703DDD8" w14:textId="5C406851" w:rsidR="00BF3ABD" w:rsidRPr="009C3437" w:rsidRDefault="007A2AF6" w:rsidP="00C77A99">
            <w:pPr>
              <w:cnfStyle w:val="000000000000" w:firstRow="0" w:lastRow="0" w:firstColumn="0" w:lastColumn="0" w:oddVBand="0" w:evenVBand="0" w:oddHBand="0" w:evenHBand="0" w:firstRowFirstColumn="0" w:firstRowLastColumn="0" w:lastRowFirstColumn="0" w:lastRowLastColumn="0"/>
            </w:pPr>
            <w:hyperlink w:anchor="_1.1_ExportPeriodType" w:history="1">
              <w:r w:rsidR="00BF3ABD" w:rsidRPr="00E617F8">
                <w:rPr>
                  <w:rStyle w:val="Hyperlink"/>
                </w:rPr>
                <w:t>1.</w:t>
              </w:r>
              <w:r w:rsidR="00BF3ABD">
                <w:rPr>
                  <w:rStyle w:val="Hyperlink"/>
                </w:rPr>
                <w:t>1</w:t>
              </w:r>
            </w:hyperlink>
          </w:p>
        </w:tc>
        <w:tc>
          <w:tcPr>
            <w:tcW w:w="588" w:type="dxa"/>
          </w:tcPr>
          <w:p w14:paraId="4A627FE2" w14:textId="1358A35E" w:rsidR="00BF3ABD" w:rsidRPr="009C3437" w:rsidRDefault="00BF3ABD" w:rsidP="00171600">
            <w:pPr>
              <w:cnfStyle w:val="000000000000" w:firstRow="0" w:lastRow="0" w:firstColumn="0" w:lastColumn="0" w:oddVBand="0" w:evenVBand="0" w:oddHBand="0" w:evenHBand="0" w:firstRowFirstColumn="0" w:firstRowLastColumn="0" w:lastRowFirstColumn="0" w:lastRowLastColumn="0"/>
            </w:pPr>
          </w:p>
        </w:tc>
        <w:tc>
          <w:tcPr>
            <w:tcW w:w="5149" w:type="dxa"/>
          </w:tcPr>
          <w:p w14:paraId="3FD0E7D4" w14:textId="14FEE8B2" w:rsidR="00BF3ABD" w:rsidRPr="009C3437" w:rsidRDefault="00BF3ABD" w:rsidP="00171600">
            <w:pPr>
              <w:cnfStyle w:val="000000000000" w:firstRow="0" w:lastRow="0" w:firstColumn="0" w:lastColumn="0" w:oddVBand="0" w:evenVBand="0" w:oddHBand="0" w:evenHBand="0" w:firstRowFirstColumn="0" w:firstRowLastColumn="0" w:lastRowFirstColumn="0" w:lastRowLastColumn="0"/>
            </w:pPr>
          </w:p>
        </w:tc>
      </w:tr>
      <w:tr w:rsidR="00BF3ABD" w:rsidRPr="009C3437" w14:paraId="6EECE6A5"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2435" w:type="dxa"/>
          </w:tcPr>
          <w:p w14:paraId="4D57692D" w14:textId="5C8286F4" w:rsidR="00BF3ABD" w:rsidRDefault="00BF3ABD" w:rsidP="00E617F8">
            <w:r>
              <w:t>ExportDirective</w:t>
            </w:r>
          </w:p>
        </w:tc>
        <w:tc>
          <w:tcPr>
            <w:tcW w:w="658" w:type="dxa"/>
          </w:tcPr>
          <w:p w14:paraId="2D6AB612" w14:textId="5ADBE9D0" w:rsidR="00BF3ABD" w:rsidRDefault="00BF3ABD" w:rsidP="00171600">
            <w:pPr>
              <w:cnfStyle w:val="000000000000" w:firstRow="0" w:lastRow="0" w:firstColumn="0" w:lastColumn="0" w:oddVBand="0" w:evenVBand="0" w:oddHBand="0" w:evenHBand="0" w:firstRowFirstColumn="0" w:firstRowLastColumn="0" w:lastRowFirstColumn="0" w:lastRowLastColumn="0"/>
            </w:pPr>
            <w:r>
              <w:t>I</w:t>
            </w:r>
          </w:p>
        </w:tc>
        <w:tc>
          <w:tcPr>
            <w:tcW w:w="622" w:type="dxa"/>
          </w:tcPr>
          <w:p w14:paraId="71D79865" w14:textId="2B127377" w:rsidR="00BF3ABD" w:rsidRPr="009C3437" w:rsidRDefault="007A2AF6" w:rsidP="00C77A99">
            <w:pPr>
              <w:cnfStyle w:val="000000000000" w:firstRow="0" w:lastRow="0" w:firstColumn="0" w:lastColumn="0" w:oddVBand="0" w:evenVBand="0" w:oddHBand="0" w:evenHBand="0" w:firstRowFirstColumn="0" w:firstRowLastColumn="0" w:lastRowFirstColumn="0" w:lastRowLastColumn="0"/>
            </w:pPr>
            <w:hyperlink w:anchor="_1.2_ExportDirective" w:history="1">
              <w:r w:rsidR="00BF3ABD" w:rsidRPr="00E617F8">
                <w:rPr>
                  <w:rStyle w:val="Hyperlink"/>
                </w:rPr>
                <w:t>1.</w:t>
              </w:r>
            </w:hyperlink>
            <w:r w:rsidR="00C77A99">
              <w:rPr>
                <w:rStyle w:val="Hyperlink"/>
              </w:rPr>
              <w:t>2</w:t>
            </w:r>
          </w:p>
        </w:tc>
        <w:tc>
          <w:tcPr>
            <w:tcW w:w="588" w:type="dxa"/>
          </w:tcPr>
          <w:p w14:paraId="76FE3BF2" w14:textId="0987BDA6" w:rsidR="00BF3ABD" w:rsidRDefault="00BF3ABD" w:rsidP="00171600">
            <w:pPr>
              <w:cnfStyle w:val="000000000000" w:firstRow="0" w:lastRow="0" w:firstColumn="0" w:lastColumn="0" w:oddVBand="0" w:evenVBand="0" w:oddHBand="0" w:evenHBand="0" w:firstRowFirstColumn="0" w:firstRowLastColumn="0" w:lastRowFirstColumn="0" w:lastRowLastColumn="0"/>
            </w:pPr>
          </w:p>
        </w:tc>
        <w:tc>
          <w:tcPr>
            <w:tcW w:w="5149" w:type="dxa"/>
          </w:tcPr>
          <w:p w14:paraId="124EAA6E" w14:textId="346CFABF" w:rsidR="00BF3ABD" w:rsidRPr="009C3437" w:rsidRDefault="00BF3ABD" w:rsidP="00171600">
            <w:pPr>
              <w:cnfStyle w:val="000000000000" w:firstRow="0" w:lastRow="0" w:firstColumn="0" w:lastColumn="0" w:oddVBand="0" w:evenVBand="0" w:oddHBand="0" w:evenHBand="0" w:firstRowFirstColumn="0" w:firstRowLastColumn="0" w:lastRowFirstColumn="0" w:lastRowLastColumn="0"/>
            </w:pPr>
          </w:p>
        </w:tc>
      </w:tr>
      <w:tr w:rsidR="004034FF" w:rsidRPr="009C3437" w14:paraId="22046B21"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2435" w:type="dxa"/>
          </w:tcPr>
          <w:p w14:paraId="622BC84F" w14:textId="63F9A20D" w:rsidR="004034FF" w:rsidRDefault="004034FF" w:rsidP="005454E9">
            <w:r>
              <w:t>Hash</w:t>
            </w:r>
            <w:r w:rsidR="005454E9">
              <w:t>Status</w:t>
            </w:r>
          </w:p>
        </w:tc>
        <w:tc>
          <w:tcPr>
            <w:tcW w:w="658" w:type="dxa"/>
          </w:tcPr>
          <w:p w14:paraId="44B06341" w14:textId="63F799D1" w:rsidR="004034FF" w:rsidRDefault="00BA4DFF" w:rsidP="00171600">
            <w:pPr>
              <w:cnfStyle w:val="000000000000" w:firstRow="0" w:lastRow="0" w:firstColumn="0" w:lastColumn="0" w:oddVBand="0" w:evenVBand="0" w:oddHBand="0" w:evenHBand="0" w:firstRowFirstColumn="0" w:firstRowLastColumn="0" w:lastRowFirstColumn="0" w:lastRowLastColumn="0"/>
            </w:pPr>
            <w:r>
              <w:t>I</w:t>
            </w:r>
          </w:p>
        </w:tc>
        <w:tc>
          <w:tcPr>
            <w:tcW w:w="622" w:type="dxa"/>
          </w:tcPr>
          <w:p w14:paraId="3DDC8550" w14:textId="3E81AAA4" w:rsidR="004034FF" w:rsidRDefault="007A2AF6" w:rsidP="00C77A99">
            <w:pPr>
              <w:cnfStyle w:val="000000000000" w:firstRow="0" w:lastRow="0" w:firstColumn="0" w:lastColumn="0" w:oddVBand="0" w:evenVBand="0" w:oddHBand="0" w:evenHBand="0" w:firstRowFirstColumn="0" w:firstRowLastColumn="0" w:lastRowFirstColumn="0" w:lastRowLastColumn="0"/>
            </w:pPr>
            <w:hyperlink w:anchor="_1.5_Hashing" w:history="1">
              <w:r w:rsidR="00BA4DFF" w:rsidRPr="00BA4DFF">
                <w:rPr>
                  <w:rStyle w:val="Hyperlink"/>
                </w:rPr>
                <w:t>1.5</w:t>
              </w:r>
            </w:hyperlink>
          </w:p>
        </w:tc>
        <w:tc>
          <w:tcPr>
            <w:tcW w:w="588" w:type="dxa"/>
          </w:tcPr>
          <w:p w14:paraId="4FF31997" w14:textId="77777777" w:rsidR="004034FF" w:rsidRDefault="004034FF" w:rsidP="00171600">
            <w:pPr>
              <w:cnfStyle w:val="000000000000" w:firstRow="0" w:lastRow="0" w:firstColumn="0" w:lastColumn="0" w:oddVBand="0" w:evenVBand="0" w:oddHBand="0" w:evenHBand="0" w:firstRowFirstColumn="0" w:firstRowLastColumn="0" w:lastRowFirstColumn="0" w:lastRowLastColumn="0"/>
            </w:pPr>
          </w:p>
        </w:tc>
        <w:tc>
          <w:tcPr>
            <w:tcW w:w="5149" w:type="dxa"/>
          </w:tcPr>
          <w:p w14:paraId="3C29934B" w14:textId="77777777" w:rsidR="004034FF" w:rsidRPr="009C3437" w:rsidRDefault="004034FF" w:rsidP="00171600">
            <w:pPr>
              <w:cnfStyle w:val="000000000000" w:firstRow="0" w:lastRow="0" w:firstColumn="0" w:lastColumn="0" w:oddVBand="0" w:evenVBand="0" w:oddHBand="0" w:evenHBand="0" w:firstRowFirstColumn="0" w:firstRowLastColumn="0" w:lastRowFirstColumn="0" w:lastRowLastColumn="0"/>
            </w:pPr>
          </w:p>
        </w:tc>
      </w:tr>
    </w:tbl>
    <w:p w14:paraId="775EFDD6" w14:textId="77777777" w:rsidR="00DC6BDF" w:rsidRDefault="00DC6BDF" w:rsidP="00DC6BDF"/>
    <w:p w14:paraId="3836AD2F" w14:textId="709315FD" w:rsidR="00C04954" w:rsidRDefault="00C04954" w:rsidP="00793AC8">
      <w:pPr>
        <w:pStyle w:val="Heading1"/>
      </w:pPr>
      <w:bookmarkStart w:id="86" w:name="_Toc430693226"/>
      <w:r>
        <w:t>Project</w:t>
      </w:r>
      <w:r w:rsidR="00FD083E">
        <w:t xml:space="preserve"> </w:t>
      </w:r>
      <w:r>
        <w:t>Descriptor</w:t>
      </w:r>
      <w:r w:rsidR="00FD083E">
        <w:t xml:space="preserve"> </w:t>
      </w:r>
      <w:r w:rsidR="005D15FE">
        <w:t>Files</w:t>
      </w:r>
      <w:bookmarkEnd w:id="86"/>
    </w:p>
    <w:p w14:paraId="4120D0D2" w14:textId="618CFAA8" w:rsidR="00DD0349" w:rsidRPr="0071569E" w:rsidRDefault="00DD0349" w:rsidP="00DD0349">
      <w:pPr>
        <w:pStyle w:val="Heading2"/>
      </w:pPr>
      <w:bookmarkStart w:id="87" w:name="_Organization.csv"/>
      <w:bookmarkStart w:id="88" w:name="_Toc430693227"/>
      <w:bookmarkEnd w:id="87"/>
      <w:r>
        <w:t>Organization.csv</w:t>
      </w:r>
      <w:bookmarkEnd w:id="88"/>
    </w:p>
    <w:p w14:paraId="12E725AB" w14:textId="2DA4839B" w:rsidR="004361EA" w:rsidRDefault="004361EA" w:rsidP="00DD0349">
      <w:r>
        <w:t>The</w:t>
      </w:r>
      <w:r w:rsidR="00FD083E">
        <w:t xml:space="preserve"> </w:t>
      </w:r>
      <w:r>
        <w:t>unique</w:t>
      </w:r>
      <w:r w:rsidR="00FD083E">
        <w:t xml:space="preserve"> </w:t>
      </w:r>
      <w:r>
        <w:t>identifier</w:t>
      </w:r>
      <w:r w:rsidR="00FD083E">
        <w:t xml:space="preserve"> </w:t>
      </w:r>
      <w:r>
        <w:t>for</w:t>
      </w:r>
      <w:r w:rsidR="00FD083E">
        <w:t xml:space="preserve"> </w:t>
      </w:r>
      <w:r w:rsidR="001A78C0">
        <w:t>Organization.csv</w:t>
      </w:r>
      <w:r w:rsidR="00FD083E">
        <w:t xml:space="preserve"> </w:t>
      </w:r>
      <w:r>
        <w:t>is</w:t>
      </w:r>
      <w:r w:rsidR="00FD083E">
        <w:t xml:space="preserve"> </w:t>
      </w:r>
      <w:r w:rsidR="001A78C0" w:rsidRPr="00DC6BDF">
        <w:rPr>
          <w:b/>
        </w:rPr>
        <w:t>2.1</w:t>
      </w:r>
      <w:r w:rsidR="00FD083E">
        <w:rPr>
          <w:b/>
        </w:rPr>
        <w:t xml:space="preserve"> </w:t>
      </w:r>
      <w:r w:rsidR="001A78C0" w:rsidRPr="00DC6BDF">
        <w:rPr>
          <w:b/>
        </w:rPr>
        <w:t>Organization</w:t>
      </w:r>
      <w:r w:rsidR="00FD083E">
        <w:rPr>
          <w:b/>
        </w:rPr>
        <w:t xml:space="preserve"> </w:t>
      </w:r>
      <w:r w:rsidR="001A78C0" w:rsidRPr="00DC6BDF">
        <w:rPr>
          <w:b/>
        </w:rPr>
        <w:t>Identifiers</w:t>
      </w:r>
      <w:r w:rsidR="00FD083E">
        <w:rPr>
          <w:b/>
        </w:rPr>
        <w:t xml:space="preserve"> </w:t>
      </w:r>
      <w:r>
        <w:rPr>
          <w:i/>
        </w:rPr>
        <w:t>Organization</w:t>
      </w:r>
      <w:r w:rsidR="00FD083E">
        <w:rPr>
          <w:i/>
        </w:rPr>
        <w:t xml:space="preserve"> </w:t>
      </w:r>
      <w:r>
        <w:rPr>
          <w:i/>
        </w:rPr>
        <w:t>ID</w:t>
      </w:r>
      <w:r w:rsidR="001A78C0">
        <w:t>,</w:t>
      </w:r>
      <w:r w:rsidR="00FD083E">
        <w:t xml:space="preserve"> </w:t>
      </w:r>
      <w:r>
        <w:t>which</w:t>
      </w:r>
      <w:r w:rsidR="00FD083E">
        <w:t xml:space="preserve"> </w:t>
      </w:r>
      <w:r>
        <w:t>is</w:t>
      </w:r>
      <w:r w:rsidR="00FD083E">
        <w:t xml:space="preserve"> </w:t>
      </w:r>
      <w:r>
        <w:t>used</w:t>
      </w:r>
      <w:r w:rsidR="00FD083E">
        <w:t xml:space="preserve"> </w:t>
      </w:r>
      <w:r>
        <w:t>in</w:t>
      </w:r>
      <w:r w:rsidR="00FD083E">
        <w:t xml:space="preserve"> </w:t>
      </w:r>
      <w:r>
        <w:t>Project.csv</w:t>
      </w:r>
      <w:r w:rsidR="00FD083E">
        <w:t xml:space="preserve"> </w:t>
      </w:r>
      <w:r>
        <w:t>to</w:t>
      </w:r>
      <w:r w:rsidR="00FD083E">
        <w:t xml:space="preserve"> </w:t>
      </w:r>
      <w:r>
        <w:t>associate</w:t>
      </w:r>
      <w:r w:rsidR="00FD083E">
        <w:t xml:space="preserve"> </w:t>
      </w:r>
      <w:r>
        <w:t>a</w:t>
      </w:r>
      <w:r w:rsidR="00FD083E">
        <w:t xml:space="preserve"> </w:t>
      </w:r>
      <w:r>
        <w:t>project</w:t>
      </w:r>
      <w:r w:rsidR="00FD083E">
        <w:t xml:space="preserve"> </w:t>
      </w:r>
      <w:r>
        <w:t>with</w:t>
      </w:r>
      <w:r w:rsidR="00FD083E">
        <w:t xml:space="preserve"> </w:t>
      </w:r>
      <w:r>
        <w:t>a</w:t>
      </w:r>
      <w:r w:rsidR="00FD083E">
        <w:t xml:space="preserve"> </w:t>
      </w:r>
      <w:r>
        <w:t>specific</w:t>
      </w:r>
      <w:r w:rsidR="00FD083E">
        <w:t xml:space="preserve"> </w:t>
      </w:r>
      <w:r>
        <w:t>organization.</w:t>
      </w:r>
      <w:r w:rsidR="00FD083E">
        <w:t xml:space="preserve">  </w:t>
      </w:r>
    </w:p>
    <w:p w14:paraId="40DB9701" w14:textId="77777777" w:rsidR="004361EA" w:rsidRDefault="004361EA" w:rsidP="00DD0349"/>
    <w:p w14:paraId="112DCDEA" w14:textId="6F5ECD2E" w:rsidR="00B57CB7" w:rsidRDefault="004361EA" w:rsidP="00DD0349">
      <w:r>
        <w:t>This</w:t>
      </w:r>
      <w:r w:rsidR="00FD083E">
        <w:t xml:space="preserve"> </w:t>
      </w:r>
      <w:r>
        <w:t>file</w:t>
      </w:r>
      <w:r w:rsidR="00FD083E">
        <w:t xml:space="preserve"> </w:t>
      </w:r>
      <w:r>
        <w:t>includes</w:t>
      </w:r>
      <w:r w:rsidR="00FD083E">
        <w:t xml:space="preserve"> </w:t>
      </w:r>
      <w:r>
        <w:t>a</w:t>
      </w:r>
      <w:r w:rsidR="00FD083E">
        <w:t xml:space="preserve"> </w:t>
      </w:r>
      <w:r>
        <w:t>field</w:t>
      </w:r>
      <w:r w:rsidR="00FD083E">
        <w:t xml:space="preserve"> </w:t>
      </w:r>
      <w:r>
        <w:t>that</w:t>
      </w:r>
      <w:r w:rsidR="00FD083E">
        <w:t xml:space="preserve"> </w:t>
      </w:r>
      <w:r>
        <w:t>is</w:t>
      </w:r>
      <w:r w:rsidR="00FD083E">
        <w:t xml:space="preserve"> </w:t>
      </w:r>
      <w:r>
        <w:t>referenced</w:t>
      </w:r>
      <w:r w:rsidR="00FD083E">
        <w:t xml:space="preserve"> </w:t>
      </w:r>
      <w:r>
        <w:t>but</w:t>
      </w:r>
      <w:r w:rsidR="00FD083E">
        <w:t xml:space="preserve"> </w:t>
      </w:r>
      <w:r>
        <w:t>not</w:t>
      </w:r>
      <w:r w:rsidR="00FD083E">
        <w:t xml:space="preserve"> </w:t>
      </w:r>
      <w:r>
        <w:t>defined</w:t>
      </w:r>
      <w:r w:rsidR="00FD083E">
        <w:t xml:space="preserve"> </w:t>
      </w:r>
      <w:r>
        <w:t>in</w:t>
      </w:r>
      <w:r w:rsidR="00FD083E">
        <w:t xml:space="preserve"> </w:t>
      </w:r>
      <w:r>
        <w:t>the</w:t>
      </w:r>
      <w:r w:rsidR="00FD083E">
        <w:t xml:space="preserve"> </w:t>
      </w:r>
      <w:r>
        <w:t>HMIS</w:t>
      </w:r>
      <w:r w:rsidR="00FD083E">
        <w:t xml:space="preserve"> </w:t>
      </w:r>
      <w:r>
        <w:t>Data</w:t>
      </w:r>
      <w:r w:rsidR="00FD083E">
        <w:t xml:space="preserve"> </w:t>
      </w:r>
      <w:r>
        <w:t>Dictionary:</w:t>
      </w:r>
      <w:r w:rsidR="00FD083E">
        <w:t xml:space="preserve">  </w:t>
      </w:r>
      <w:r w:rsidRPr="004361EA">
        <w:rPr>
          <w:i/>
        </w:rPr>
        <w:t>OrganizationCommonName</w:t>
      </w:r>
      <w:r>
        <w:t>.</w:t>
      </w:r>
      <w:r w:rsidR="00FD083E">
        <w:t xml:space="preserve">  </w:t>
      </w:r>
      <w:r>
        <w:t>Use</w:t>
      </w:r>
      <w:r w:rsidR="00FD083E">
        <w:t xml:space="preserve"> </w:t>
      </w:r>
      <w:r>
        <w:t>of</w:t>
      </w:r>
      <w:r w:rsidR="00FD083E">
        <w:t xml:space="preserve"> </w:t>
      </w:r>
      <w:r>
        <w:t>this</w:t>
      </w:r>
      <w:r w:rsidR="00FD083E">
        <w:t xml:space="preserve"> </w:t>
      </w:r>
      <w:r>
        <w:t>field</w:t>
      </w:r>
      <w:r w:rsidR="00FD083E">
        <w:t xml:space="preserve"> </w:t>
      </w:r>
      <w:r>
        <w:t>is</w:t>
      </w:r>
      <w:r w:rsidR="00FD083E">
        <w:t xml:space="preserve"> </w:t>
      </w:r>
      <w:r>
        <w:t>entirely</w:t>
      </w:r>
      <w:r w:rsidR="00FD083E">
        <w:t xml:space="preserve"> </w:t>
      </w:r>
      <w:r>
        <w:t>optional.</w:t>
      </w:r>
      <w:r w:rsidR="00FD083E">
        <w:t xml:space="preserve"> </w:t>
      </w:r>
    </w:p>
    <w:p w14:paraId="68A7FF8D" w14:textId="77777777" w:rsidR="004361EA" w:rsidRDefault="004361EA" w:rsidP="00DD0349"/>
    <w:p w14:paraId="13ED15FD" w14:textId="1A01850F" w:rsidR="002A56B8" w:rsidRDefault="00DD0349" w:rsidP="00DD0349">
      <w:r>
        <w:t>There</w:t>
      </w:r>
      <w:r w:rsidR="00FD083E">
        <w:t xml:space="preserve"> </w:t>
      </w:r>
      <w:r>
        <w:t>must</w:t>
      </w:r>
      <w:r w:rsidR="00FD083E">
        <w:t xml:space="preserve"> </w:t>
      </w:r>
      <w:r>
        <w:t>be</w:t>
      </w:r>
      <w:r w:rsidR="00FD083E">
        <w:t xml:space="preserve"> </w:t>
      </w:r>
      <w:r>
        <w:t>one</w:t>
      </w:r>
      <w:r w:rsidR="00FD083E">
        <w:t xml:space="preserve"> </w:t>
      </w:r>
      <w:r>
        <w:t>record</w:t>
      </w:r>
      <w:r w:rsidR="00FD083E">
        <w:t xml:space="preserve"> </w:t>
      </w:r>
      <w:r>
        <w:t>in</w:t>
      </w:r>
      <w:r w:rsidR="00FD083E">
        <w:t xml:space="preserve"> </w:t>
      </w:r>
      <w:r>
        <w:t>Organization.csv</w:t>
      </w:r>
      <w:r w:rsidR="00FD083E">
        <w:t xml:space="preserve"> </w:t>
      </w:r>
      <w:r>
        <w:t>for</w:t>
      </w:r>
      <w:r w:rsidR="00FD083E">
        <w:t xml:space="preserve"> </w:t>
      </w:r>
      <w:r>
        <w:t>each</w:t>
      </w:r>
      <w:r w:rsidR="00FD083E">
        <w:t xml:space="preserve"> </w:t>
      </w:r>
      <w:r w:rsidR="004D7EC1">
        <w:rPr>
          <w:i/>
        </w:rPr>
        <w:t>OrganizationID</w:t>
      </w:r>
      <w:r w:rsidR="00FD083E">
        <w:t xml:space="preserve"> </w:t>
      </w:r>
      <w:r>
        <w:t>in</w:t>
      </w:r>
      <w:r w:rsidR="00FD083E">
        <w:t xml:space="preserve"> </w:t>
      </w:r>
      <w:r>
        <w:t>Project.csv</w:t>
      </w:r>
      <w:r w:rsidR="002A56B8">
        <w:t>.</w:t>
      </w:r>
      <w:r w:rsidR="00FD083E">
        <w:t xml:space="preserve">  </w:t>
      </w:r>
    </w:p>
    <w:p w14:paraId="1DC15447" w14:textId="77777777" w:rsidR="001A78C0" w:rsidRDefault="001A78C0" w:rsidP="00DD0349"/>
    <w:tbl>
      <w:tblPr>
        <w:tblStyle w:val="GridTable1Light-Accent11"/>
        <w:tblW w:w="8742" w:type="dxa"/>
        <w:tblLook w:val="04A0" w:firstRow="1" w:lastRow="0" w:firstColumn="1" w:lastColumn="0" w:noHBand="0" w:noVBand="1"/>
      </w:tblPr>
      <w:tblGrid>
        <w:gridCol w:w="670"/>
        <w:gridCol w:w="2711"/>
        <w:gridCol w:w="658"/>
        <w:gridCol w:w="641"/>
        <w:gridCol w:w="588"/>
        <w:gridCol w:w="3474"/>
      </w:tblGrid>
      <w:tr w:rsidR="00BF3ABD" w:rsidRPr="009C3437" w14:paraId="7542BCB4" w14:textId="77777777" w:rsidTr="00B378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70" w:type="dxa"/>
          </w:tcPr>
          <w:p w14:paraId="0B34B588" w14:textId="77777777" w:rsidR="00BF3ABD" w:rsidRPr="009C3437" w:rsidRDefault="00BF3ABD" w:rsidP="00CB1556">
            <w:r>
              <w:t>DE#</w:t>
            </w:r>
          </w:p>
        </w:tc>
        <w:tc>
          <w:tcPr>
            <w:tcW w:w="2711" w:type="dxa"/>
          </w:tcPr>
          <w:p w14:paraId="0024E253" w14:textId="77777777" w:rsidR="00BF3ABD" w:rsidRPr="009C3437" w:rsidRDefault="00BF3ABD" w:rsidP="00CB1556">
            <w:pPr>
              <w:cnfStyle w:val="100000000000" w:firstRow="1" w:lastRow="0" w:firstColumn="0" w:lastColumn="0" w:oddVBand="0" w:evenVBand="0" w:oddHBand="0" w:evenHBand="0" w:firstRowFirstColumn="0" w:firstRowLastColumn="0" w:lastRowFirstColumn="0" w:lastRowLastColumn="0"/>
            </w:pPr>
            <w:r w:rsidRPr="009C3437">
              <w:t>Name</w:t>
            </w:r>
          </w:p>
        </w:tc>
        <w:tc>
          <w:tcPr>
            <w:tcW w:w="658" w:type="dxa"/>
          </w:tcPr>
          <w:p w14:paraId="220B3B4F" w14:textId="77777777" w:rsidR="00BF3ABD" w:rsidRPr="009C3437" w:rsidRDefault="00BF3ABD" w:rsidP="00CB1556">
            <w:pPr>
              <w:cnfStyle w:val="100000000000" w:firstRow="1" w:lastRow="0" w:firstColumn="0" w:lastColumn="0" w:oddVBand="0" w:evenVBand="0" w:oddHBand="0" w:evenHBand="0" w:firstRowFirstColumn="0" w:firstRowLastColumn="0" w:lastRowFirstColumn="0" w:lastRowLastColumn="0"/>
            </w:pPr>
            <w:r w:rsidRPr="009C3437">
              <w:t>Type</w:t>
            </w:r>
          </w:p>
        </w:tc>
        <w:tc>
          <w:tcPr>
            <w:tcW w:w="641" w:type="dxa"/>
          </w:tcPr>
          <w:p w14:paraId="23EEFF2C" w14:textId="216F8E4D" w:rsidR="00BF3ABD" w:rsidRPr="009C3437" w:rsidRDefault="007E081D" w:rsidP="00CB1556">
            <w:pPr>
              <w:cnfStyle w:val="100000000000" w:firstRow="1" w:lastRow="0" w:firstColumn="0" w:lastColumn="0" w:oddVBand="0" w:evenVBand="0" w:oddHBand="0" w:evenHBand="0" w:firstRowFirstColumn="0" w:firstRowLastColumn="0" w:lastRowFirstColumn="0" w:lastRowLastColumn="0"/>
            </w:pPr>
            <w:r>
              <w:t>List</w:t>
            </w:r>
          </w:p>
        </w:tc>
        <w:tc>
          <w:tcPr>
            <w:tcW w:w="588" w:type="dxa"/>
          </w:tcPr>
          <w:p w14:paraId="49BF8316" w14:textId="3523D4C2" w:rsidR="00BF3ABD" w:rsidRDefault="00BF3ABD" w:rsidP="00CB1556">
            <w:pPr>
              <w:cnfStyle w:val="100000000000" w:firstRow="1" w:lastRow="0" w:firstColumn="0" w:lastColumn="0" w:oddVBand="0" w:evenVBand="0" w:oddHBand="0" w:evenHBand="0" w:firstRowFirstColumn="0" w:firstRowLastColumn="0" w:lastRowFirstColumn="0" w:lastRowLastColumn="0"/>
            </w:pPr>
            <w:r>
              <w:t>Null</w:t>
            </w:r>
          </w:p>
        </w:tc>
        <w:tc>
          <w:tcPr>
            <w:tcW w:w="3474" w:type="dxa"/>
          </w:tcPr>
          <w:p w14:paraId="3C2868A1" w14:textId="77777777" w:rsidR="00BF3ABD" w:rsidRPr="009C3437" w:rsidRDefault="00BF3ABD" w:rsidP="00CB1556">
            <w:pPr>
              <w:cnfStyle w:val="100000000000" w:firstRow="1" w:lastRow="0" w:firstColumn="0" w:lastColumn="0" w:oddVBand="0" w:evenVBand="0" w:oddHBand="0" w:evenHBand="0" w:firstRowFirstColumn="0" w:firstRowLastColumn="0" w:lastRowFirstColumn="0" w:lastRowLastColumn="0"/>
            </w:pPr>
            <w:r w:rsidRPr="009C3437">
              <w:t>Notes</w:t>
            </w:r>
          </w:p>
        </w:tc>
      </w:tr>
      <w:tr w:rsidR="00BF3ABD" w:rsidRPr="009C3437" w14:paraId="089376D3"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70" w:type="dxa"/>
          </w:tcPr>
          <w:p w14:paraId="1C4E4BE4" w14:textId="77777777" w:rsidR="00BF3ABD" w:rsidRDefault="00BF3ABD" w:rsidP="00CB1556">
            <w:r>
              <w:t>2.1.1</w:t>
            </w:r>
          </w:p>
        </w:tc>
        <w:tc>
          <w:tcPr>
            <w:tcW w:w="2711" w:type="dxa"/>
          </w:tcPr>
          <w:p w14:paraId="02C21F1B"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r>
              <w:t>OrganizationID</w:t>
            </w:r>
          </w:p>
        </w:tc>
        <w:tc>
          <w:tcPr>
            <w:tcW w:w="658" w:type="dxa"/>
          </w:tcPr>
          <w:p w14:paraId="6C3007E7" w14:textId="420A84FE"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r>
              <w:t>S</w:t>
            </w:r>
            <w:r w:rsidR="007E081D">
              <w:t>32</w:t>
            </w:r>
          </w:p>
        </w:tc>
        <w:tc>
          <w:tcPr>
            <w:tcW w:w="641" w:type="dxa"/>
          </w:tcPr>
          <w:p w14:paraId="09AC127F"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588" w:type="dxa"/>
          </w:tcPr>
          <w:p w14:paraId="7CA3E66E"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3474" w:type="dxa"/>
          </w:tcPr>
          <w:p w14:paraId="39A1A068" w14:textId="5AB62381" w:rsidR="00BF3ABD" w:rsidRPr="009C3437" w:rsidRDefault="00881E3B" w:rsidP="007E081D">
            <w:pPr>
              <w:cnfStyle w:val="000000000000" w:firstRow="0" w:lastRow="0" w:firstColumn="0" w:lastColumn="0" w:oddVBand="0" w:evenVBand="0" w:oddHBand="0" w:evenHBand="0" w:firstRowFirstColumn="0" w:firstRowLastColumn="0" w:lastRowFirstColumn="0" w:lastRowLastColumn="0"/>
            </w:pPr>
            <w:r>
              <w:t>Unique</w:t>
            </w:r>
            <w:r w:rsidR="00FD083E">
              <w:t xml:space="preserve"> </w:t>
            </w:r>
            <w:r>
              <w:t>identifier</w:t>
            </w:r>
            <w:r w:rsidR="00FD083E">
              <w:t xml:space="preserve"> </w:t>
            </w:r>
          </w:p>
        </w:tc>
      </w:tr>
      <w:tr w:rsidR="00BF3ABD" w:rsidRPr="009C3437" w14:paraId="509870E7"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70" w:type="dxa"/>
          </w:tcPr>
          <w:p w14:paraId="1C42233E" w14:textId="77777777" w:rsidR="00BF3ABD" w:rsidRDefault="00BF3ABD" w:rsidP="00CB1556">
            <w:r>
              <w:t>2.1.2</w:t>
            </w:r>
          </w:p>
        </w:tc>
        <w:tc>
          <w:tcPr>
            <w:tcW w:w="2711" w:type="dxa"/>
          </w:tcPr>
          <w:p w14:paraId="304EC9E8"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OrganizationName</w:t>
            </w:r>
          </w:p>
        </w:tc>
        <w:tc>
          <w:tcPr>
            <w:tcW w:w="658" w:type="dxa"/>
          </w:tcPr>
          <w:p w14:paraId="59A48E97" w14:textId="4D0EB60E" w:rsidR="00BF3ABD" w:rsidRDefault="00BF3ABD" w:rsidP="00CB1556">
            <w:pPr>
              <w:cnfStyle w:val="000000000000" w:firstRow="0" w:lastRow="0" w:firstColumn="0" w:lastColumn="0" w:oddVBand="0" w:evenVBand="0" w:oddHBand="0" w:evenHBand="0" w:firstRowFirstColumn="0" w:firstRowLastColumn="0" w:lastRowFirstColumn="0" w:lastRowLastColumn="0"/>
            </w:pPr>
            <w:r>
              <w:t>S</w:t>
            </w:r>
            <w:r w:rsidR="007E081D">
              <w:t>50</w:t>
            </w:r>
          </w:p>
        </w:tc>
        <w:tc>
          <w:tcPr>
            <w:tcW w:w="641" w:type="dxa"/>
          </w:tcPr>
          <w:p w14:paraId="18FF115F"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588" w:type="dxa"/>
          </w:tcPr>
          <w:p w14:paraId="186EBB83"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3474" w:type="dxa"/>
          </w:tcPr>
          <w:p w14:paraId="14B3CBA7"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371C6926"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70" w:type="dxa"/>
          </w:tcPr>
          <w:p w14:paraId="03302058" w14:textId="77777777" w:rsidR="00BF3ABD" w:rsidRDefault="00BF3ABD" w:rsidP="00CB1556"/>
        </w:tc>
        <w:tc>
          <w:tcPr>
            <w:tcW w:w="2711" w:type="dxa"/>
          </w:tcPr>
          <w:p w14:paraId="68557BF3"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OrganizationCommonName</w:t>
            </w:r>
          </w:p>
        </w:tc>
        <w:tc>
          <w:tcPr>
            <w:tcW w:w="658" w:type="dxa"/>
          </w:tcPr>
          <w:p w14:paraId="32810B06" w14:textId="2D8150E5" w:rsidR="00BF3ABD" w:rsidRDefault="00BF3ABD" w:rsidP="00CB1556">
            <w:pPr>
              <w:cnfStyle w:val="000000000000" w:firstRow="0" w:lastRow="0" w:firstColumn="0" w:lastColumn="0" w:oddVBand="0" w:evenVBand="0" w:oddHBand="0" w:evenHBand="0" w:firstRowFirstColumn="0" w:firstRowLastColumn="0" w:lastRowFirstColumn="0" w:lastRowLastColumn="0"/>
            </w:pPr>
            <w:r>
              <w:t>S</w:t>
            </w:r>
            <w:r w:rsidR="007E081D">
              <w:t>50</w:t>
            </w:r>
          </w:p>
        </w:tc>
        <w:tc>
          <w:tcPr>
            <w:tcW w:w="641" w:type="dxa"/>
          </w:tcPr>
          <w:p w14:paraId="1B90A552"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588" w:type="dxa"/>
          </w:tcPr>
          <w:p w14:paraId="67F70E91" w14:textId="3AA5EE25" w:rsidR="00BF3ABD" w:rsidRDefault="00BF3ABD" w:rsidP="00CB1556">
            <w:pPr>
              <w:cnfStyle w:val="000000000000" w:firstRow="0" w:lastRow="0" w:firstColumn="0" w:lastColumn="0" w:oddVBand="0" w:evenVBand="0" w:oddHBand="0" w:evenHBand="0" w:firstRowFirstColumn="0" w:firstRowLastColumn="0" w:lastRowFirstColumn="0" w:lastRowLastColumn="0"/>
            </w:pPr>
            <w:r>
              <w:t>Y</w:t>
            </w:r>
          </w:p>
        </w:tc>
        <w:tc>
          <w:tcPr>
            <w:tcW w:w="3474" w:type="dxa"/>
          </w:tcPr>
          <w:p w14:paraId="34E4584E"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3F2951F7"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70" w:type="dxa"/>
          </w:tcPr>
          <w:p w14:paraId="137B9602" w14:textId="77777777" w:rsidR="00BF3ABD" w:rsidRDefault="00BF3ABD" w:rsidP="00CB1556"/>
        </w:tc>
        <w:tc>
          <w:tcPr>
            <w:tcW w:w="2711" w:type="dxa"/>
          </w:tcPr>
          <w:p w14:paraId="07368985"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DateCreated</w:t>
            </w:r>
          </w:p>
        </w:tc>
        <w:tc>
          <w:tcPr>
            <w:tcW w:w="658" w:type="dxa"/>
          </w:tcPr>
          <w:p w14:paraId="52466F09"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T</w:t>
            </w:r>
          </w:p>
        </w:tc>
        <w:tc>
          <w:tcPr>
            <w:tcW w:w="641" w:type="dxa"/>
          </w:tcPr>
          <w:p w14:paraId="731E7D30"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588" w:type="dxa"/>
          </w:tcPr>
          <w:p w14:paraId="3A8802DF"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3474" w:type="dxa"/>
          </w:tcPr>
          <w:p w14:paraId="19F74BF2"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5CA3134F"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70" w:type="dxa"/>
          </w:tcPr>
          <w:p w14:paraId="2F3A3C69" w14:textId="77777777" w:rsidR="00BF3ABD" w:rsidRDefault="00BF3ABD" w:rsidP="00CB1556"/>
        </w:tc>
        <w:tc>
          <w:tcPr>
            <w:tcW w:w="2711" w:type="dxa"/>
          </w:tcPr>
          <w:p w14:paraId="682C4D27"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DateUpdated</w:t>
            </w:r>
          </w:p>
        </w:tc>
        <w:tc>
          <w:tcPr>
            <w:tcW w:w="658" w:type="dxa"/>
          </w:tcPr>
          <w:p w14:paraId="0698B62D"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T</w:t>
            </w:r>
          </w:p>
        </w:tc>
        <w:tc>
          <w:tcPr>
            <w:tcW w:w="641" w:type="dxa"/>
          </w:tcPr>
          <w:p w14:paraId="2B918A21"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588" w:type="dxa"/>
          </w:tcPr>
          <w:p w14:paraId="2719C503"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3474" w:type="dxa"/>
          </w:tcPr>
          <w:p w14:paraId="32D2D0DA"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0E7423DB"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70" w:type="dxa"/>
          </w:tcPr>
          <w:p w14:paraId="7728AEEA" w14:textId="77777777" w:rsidR="00BF3ABD" w:rsidRDefault="00BF3ABD" w:rsidP="00CB1556"/>
        </w:tc>
        <w:tc>
          <w:tcPr>
            <w:tcW w:w="2711" w:type="dxa"/>
          </w:tcPr>
          <w:p w14:paraId="6ECB3274"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UserID</w:t>
            </w:r>
          </w:p>
        </w:tc>
        <w:tc>
          <w:tcPr>
            <w:tcW w:w="658" w:type="dxa"/>
          </w:tcPr>
          <w:p w14:paraId="045B7844" w14:textId="09199D2D" w:rsidR="00BF3ABD" w:rsidRDefault="00BF3ABD" w:rsidP="00CB1556">
            <w:pPr>
              <w:cnfStyle w:val="000000000000" w:firstRow="0" w:lastRow="0" w:firstColumn="0" w:lastColumn="0" w:oddVBand="0" w:evenVBand="0" w:oddHBand="0" w:evenHBand="0" w:firstRowFirstColumn="0" w:firstRowLastColumn="0" w:lastRowFirstColumn="0" w:lastRowLastColumn="0"/>
            </w:pPr>
            <w:r>
              <w:t>S</w:t>
            </w:r>
            <w:r w:rsidR="00EE6B45">
              <w:t>32</w:t>
            </w:r>
          </w:p>
        </w:tc>
        <w:tc>
          <w:tcPr>
            <w:tcW w:w="641" w:type="dxa"/>
          </w:tcPr>
          <w:p w14:paraId="44218060"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588" w:type="dxa"/>
          </w:tcPr>
          <w:p w14:paraId="7648EDBE"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3474" w:type="dxa"/>
          </w:tcPr>
          <w:p w14:paraId="38862CDE" w14:textId="11804710"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r>
      <w:tr w:rsidR="00EE6B45" w:rsidRPr="009C3437" w14:paraId="45EE9FE2"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70" w:type="dxa"/>
          </w:tcPr>
          <w:p w14:paraId="5E38CC04" w14:textId="77777777" w:rsidR="00EE6B45" w:rsidRDefault="00EE6B45" w:rsidP="00CB1556"/>
        </w:tc>
        <w:tc>
          <w:tcPr>
            <w:tcW w:w="2711" w:type="dxa"/>
          </w:tcPr>
          <w:p w14:paraId="43F79224" w14:textId="0C929CA8" w:rsidR="00EE6B45" w:rsidRDefault="00EE6B45" w:rsidP="00CB1556">
            <w:pPr>
              <w:cnfStyle w:val="000000000000" w:firstRow="0" w:lastRow="0" w:firstColumn="0" w:lastColumn="0" w:oddVBand="0" w:evenVBand="0" w:oddHBand="0" w:evenHBand="0" w:firstRowFirstColumn="0" w:firstRowLastColumn="0" w:lastRowFirstColumn="0" w:lastRowLastColumn="0"/>
            </w:pPr>
            <w:r>
              <w:t>DateDeleted</w:t>
            </w:r>
          </w:p>
        </w:tc>
        <w:tc>
          <w:tcPr>
            <w:tcW w:w="658" w:type="dxa"/>
          </w:tcPr>
          <w:p w14:paraId="0BAE3D02" w14:textId="6F90971B" w:rsidR="00EE6B45" w:rsidRDefault="00EE6B45" w:rsidP="00CB1556">
            <w:pPr>
              <w:cnfStyle w:val="000000000000" w:firstRow="0" w:lastRow="0" w:firstColumn="0" w:lastColumn="0" w:oddVBand="0" w:evenVBand="0" w:oddHBand="0" w:evenHBand="0" w:firstRowFirstColumn="0" w:firstRowLastColumn="0" w:lastRowFirstColumn="0" w:lastRowLastColumn="0"/>
            </w:pPr>
            <w:r>
              <w:t>T</w:t>
            </w:r>
          </w:p>
        </w:tc>
        <w:tc>
          <w:tcPr>
            <w:tcW w:w="641" w:type="dxa"/>
          </w:tcPr>
          <w:p w14:paraId="3667259B" w14:textId="77777777" w:rsidR="00EE6B45" w:rsidRDefault="00EE6B45" w:rsidP="00CB1556">
            <w:pPr>
              <w:cnfStyle w:val="000000000000" w:firstRow="0" w:lastRow="0" w:firstColumn="0" w:lastColumn="0" w:oddVBand="0" w:evenVBand="0" w:oddHBand="0" w:evenHBand="0" w:firstRowFirstColumn="0" w:firstRowLastColumn="0" w:lastRowFirstColumn="0" w:lastRowLastColumn="0"/>
            </w:pPr>
          </w:p>
        </w:tc>
        <w:tc>
          <w:tcPr>
            <w:tcW w:w="588" w:type="dxa"/>
          </w:tcPr>
          <w:p w14:paraId="2E1A87C6" w14:textId="6B9B4EC3" w:rsidR="00EE6B45" w:rsidRDefault="00EE6B45" w:rsidP="00CB1556">
            <w:pPr>
              <w:cnfStyle w:val="000000000000" w:firstRow="0" w:lastRow="0" w:firstColumn="0" w:lastColumn="0" w:oddVBand="0" w:evenVBand="0" w:oddHBand="0" w:evenHBand="0" w:firstRowFirstColumn="0" w:firstRowLastColumn="0" w:lastRowFirstColumn="0" w:lastRowLastColumn="0"/>
            </w:pPr>
            <w:r>
              <w:t>Y</w:t>
            </w:r>
          </w:p>
        </w:tc>
        <w:tc>
          <w:tcPr>
            <w:tcW w:w="3474" w:type="dxa"/>
          </w:tcPr>
          <w:p w14:paraId="4AD76FF3" w14:textId="77777777" w:rsidR="00EE6B45" w:rsidRDefault="00EE6B45"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4B16AC40"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70" w:type="dxa"/>
          </w:tcPr>
          <w:p w14:paraId="18904EEB" w14:textId="77777777" w:rsidR="00BF3ABD" w:rsidRDefault="00BF3ABD" w:rsidP="00CB1556"/>
        </w:tc>
        <w:tc>
          <w:tcPr>
            <w:tcW w:w="2711" w:type="dxa"/>
          </w:tcPr>
          <w:p w14:paraId="73305659"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ExportID</w:t>
            </w:r>
          </w:p>
        </w:tc>
        <w:tc>
          <w:tcPr>
            <w:tcW w:w="658" w:type="dxa"/>
          </w:tcPr>
          <w:p w14:paraId="206D9164" w14:textId="2F55D2D4" w:rsidR="00BF3ABD" w:rsidRDefault="00BF3ABD" w:rsidP="00CB1556">
            <w:pPr>
              <w:cnfStyle w:val="000000000000" w:firstRow="0" w:lastRow="0" w:firstColumn="0" w:lastColumn="0" w:oddVBand="0" w:evenVBand="0" w:oddHBand="0" w:evenHBand="0" w:firstRowFirstColumn="0" w:firstRowLastColumn="0" w:lastRowFirstColumn="0" w:lastRowLastColumn="0"/>
            </w:pPr>
            <w:r>
              <w:t>S</w:t>
            </w:r>
            <w:r w:rsidR="00EE6B45">
              <w:t>32</w:t>
            </w:r>
          </w:p>
        </w:tc>
        <w:tc>
          <w:tcPr>
            <w:tcW w:w="641" w:type="dxa"/>
          </w:tcPr>
          <w:p w14:paraId="266F62F3"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588" w:type="dxa"/>
          </w:tcPr>
          <w:p w14:paraId="08EAAB5B"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3474" w:type="dxa"/>
          </w:tcPr>
          <w:p w14:paraId="51086BA6" w14:textId="44049A96" w:rsidR="00BF3ABD" w:rsidRPr="009C3437" w:rsidRDefault="00117CB6" w:rsidP="00CB1556">
            <w:pPr>
              <w:cnfStyle w:val="000000000000" w:firstRow="0" w:lastRow="0" w:firstColumn="0" w:lastColumn="0" w:oddVBand="0" w:evenVBand="0" w:oddHBand="0" w:evenHBand="0" w:firstRowFirstColumn="0" w:firstRowLastColumn="0" w:lastRowFirstColumn="0" w:lastRowLastColumn="0"/>
            </w:pPr>
            <w:r>
              <w:t>Must</w:t>
            </w:r>
            <w:r w:rsidR="00FD083E">
              <w:t xml:space="preserve"> </w:t>
            </w:r>
            <w:r>
              <w:t>match</w:t>
            </w:r>
            <w:r w:rsidR="00FD083E">
              <w:t xml:space="preserve"> </w:t>
            </w:r>
            <w:r>
              <w:t>record</w:t>
            </w:r>
            <w:r w:rsidR="00FD083E">
              <w:t xml:space="preserve"> </w:t>
            </w:r>
            <w:r>
              <w:t>in</w:t>
            </w:r>
            <w:r w:rsidR="00FD083E">
              <w:t xml:space="preserve"> </w:t>
            </w:r>
            <w:r>
              <w:t>Export.csv</w:t>
            </w:r>
          </w:p>
        </w:tc>
      </w:tr>
    </w:tbl>
    <w:p w14:paraId="37C6D952" w14:textId="77777777" w:rsidR="00DD0349" w:rsidRDefault="00DD0349" w:rsidP="00DD0349"/>
    <w:p w14:paraId="249EB7EC" w14:textId="77777777" w:rsidR="0071569E" w:rsidRDefault="0071569E" w:rsidP="00793AC8">
      <w:pPr>
        <w:pStyle w:val="Heading2"/>
      </w:pPr>
      <w:bookmarkStart w:id="89" w:name="_Project.csv"/>
      <w:bookmarkStart w:id="90" w:name="_Toc430693228"/>
      <w:bookmarkEnd w:id="89"/>
      <w:r>
        <w:t>Project.csv</w:t>
      </w:r>
      <w:bookmarkEnd w:id="90"/>
    </w:p>
    <w:p w14:paraId="32827A98" w14:textId="39D64AF6" w:rsidR="00746DAE" w:rsidRPr="00C962E9" w:rsidRDefault="00746DAE" w:rsidP="00746DAE">
      <w:r>
        <w:t>The</w:t>
      </w:r>
      <w:r w:rsidR="00FD083E">
        <w:t xml:space="preserve"> </w:t>
      </w:r>
      <w:r>
        <w:t>unique</w:t>
      </w:r>
      <w:r w:rsidR="00FD083E">
        <w:t xml:space="preserve"> </w:t>
      </w:r>
      <w:r>
        <w:t>identifier</w:t>
      </w:r>
      <w:r w:rsidR="00FD083E">
        <w:t xml:space="preserve"> </w:t>
      </w:r>
      <w:r>
        <w:t>for</w:t>
      </w:r>
      <w:r w:rsidR="00FD083E">
        <w:t xml:space="preserve"> </w:t>
      </w:r>
      <w:r w:rsidR="001A78C0">
        <w:t>Project.csv</w:t>
      </w:r>
      <w:r w:rsidR="00FD083E">
        <w:t xml:space="preserve"> </w:t>
      </w:r>
      <w:r>
        <w:t>is</w:t>
      </w:r>
      <w:r w:rsidR="00FD083E">
        <w:t xml:space="preserve"> </w:t>
      </w:r>
      <w:r>
        <w:t>the</w:t>
      </w:r>
      <w:r w:rsidR="00FD083E">
        <w:t xml:space="preserve"> </w:t>
      </w:r>
      <w:r>
        <w:t>Project</w:t>
      </w:r>
      <w:r w:rsidR="00FD083E">
        <w:t xml:space="preserve"> </w:t>
      </w:r>
      <w:r>
        <w:t>ID</w:t>
      </w:r>
      <w:r w:rsidR="00FD083E">
        <w:t xml:space="preserve"> </w:t>
      </w:r>
      <w:r>
        <w:t>from</w:t>
      </w:r>
      <w:r w:rsidR="00FD083E">
        <w:t xml:space="preserve"> </w:t>
      </w:r>
      <w:r>
        <w:t>data</w:t>
      </w:r>
      <w:r w:rsidR="00FD083E">
        <w:t xml:space="preserve"> </w:t>
      </w:r>
      <w:r>
        <w:t>element</w:t>
      </w:r>
      <w:r w:rsidR="00FD083E">
        <w:t xml:space="preserve"> </w:t>
      </w:r>
      <w:r w:rsidR="001A78C0" w:rsidRPr="00305766">
        <w:rPr>
          <w:b/>
        </w:rPr>
        <w:t>2.2</w:t>
      </w:r>
      <w:r w:rsidR="00FD083E">
        <w:rPr>
          <w:b/>
        </w:rPr>
        <w:t xml:space="preserve"> </w:t>
      </w:r>
      <w:r w:rsidR="001A78C0" w:rsidRPr="00305766">
        <w:rPr>
          <w:b/>
        </w:rPr>
        <w:t>Project</w:t>
      </w:r>
      <w:r w:rsidR="00FD083E">
        <w:rPr>
          <w:b/>
        </w:rPr>
        <w:t xml:space="preserve"> </w:t>
      </w:r>
      <w:r w:rsidR="001A78C0" w:rsidRPr="00305766">
        <w:rPr>
          <w:b/>
        </w:rPr>
        <w:t>Identifiers</w:t>
      </w:r>
      <w:r w:rsidR="004361EA">
        <w:rPr>
          <w:b/>
        </w:rPr>
        <w:t>;</w:t>
      </w:r>
      <w:r w:rsidR="00FD083E">
        <w:rPr>
          <w:b/>
        </w:rPr>
        <w:t xml:space="preserve"> </w:t>
      </w:r>
      <w:r w:rsidR="004361EA">
        <w:t>the</w:t>
      </w:r>
      <w:r w:rsidR="00FD083E">
        <w:t xml:space="preserve"> </w:t>
      </w:r>
      <w:r w:rsidR="004361EA" w:rsidRPr="004361EA">
        <w:rPr>
          <w:i/>
        </w:rPr>
        <w:t>ProjectID</w:t>
      </w:r>
      <w:r w:rsidR="00FD083E">
        <w:t xml:space="preserve"> </w:t>
      </w:r>
      <w:r w:rsidR="004361EA">
        <w:t>in</w:t>
      </w:r>
      <w:r w:rsidR="00FD083E">
        <w:t xml:space="preserve"> </w:t>
      </w:r>
      <w:r w:rsidR="004361EA">
        <w:t>this</w:t>
      </w:r>
      <w:r w:rsidR="00FD083E">
        <w:t xml:space="preserve"> </w:t>
      </w:r>
      <w:r w:rsidR="004361EA">
        <w:t>file</w:t>
      </w:r>
      <w:r w:rsidR="00FD083E">
        <w:t xml:space="preserve"> </w:t>
      </w:r>
      <w:r>
        <w:t>is</w:t>
      </w:r>
      <w:r w:rsidR="00FD083E">
        <w:t xml:space="preserve"> </w:t>
      </w:r>
      <w:r>
        <w:t>used</w:t>
      </w:r>
      <w:r w:rsidR="00FD083E">
        <w:t xml:space="preserve"> </w:t>
      </w:r>
      <w:r>
        <w:t>to</w:t>
      </w:r>
      <w:r w:rsidR="00FD083E">
        <w:t xml:space="preserve"> </w:t>
      </w:r>
      <w:r>
        <w:t>associate</w:t>
      </w:r>
      <w:r w:rsidR="00FD083E">
        <w:t xml:space="preserve"> </w:t>
      </w:r>
      <w:r>
        <w:t>data</w:t>
      </w:r>
      <w:r w:rsidR="00FD083E">
        <w:t xml:space="preserve"> </w:t>
      </w:r>
      <w:r>
        <w:t>in</w:t>
      </w:r>
      <w:r w:rsidR="00FD083E">
        <w:t xml:space="preserve"> </w:t>
      </w:r>
      <w:r>
        <w:t>other</w:t>
      </w:r>
      <w:r w:rsidR="00FD083E">
        <w:t xml:space="preserve"> </w:t>
      </w:r>
      <w:r>
        <w:t>CSV</w:t>
      </w:r>
      <w:r w:rsidR="00FD083E">
        <w:t xml:space="preserve"> </w:t>
      </w:r>
      <w:r>
        <w:t>files</w:t>
      </w:r>
      <w:r w:rsidR="00FD083E">
        <w:t xml:space="preserve"> </w:t>
      </w:r>
      <w:r>
        <w:t>with</w:t>
      </w:r>
      <w:r w:rsidR="00FD083E">
        <w:t xml:space="preserve"> </w:t>
      </w:r>
      <w:r>
        <w:t>a</w:t>
      </w:r>
      <w:r w:rsidR="00FD083E">
        <w:t xml:space="preserve"> </w:t>
      </w:r>
      <w:r>
        <w:t>specific</w:t>
      </w:r>
      <w:r w:rsidR="00FD083E">
        <w:t xml:space="preserve"> </w:t>
      </w:r>
      <w:r>
        <w:t>project.</w:t>
      </w:r>
      <w:r w:rsidR="00FD083E">
        <w:t xml:space="preserve">  </w:t>
      </w:r>
    </w:p>
    <w:p w14:paraId="059E7692" w14:textId="64913A9D" w:rsidR="00746DAE" w:rsidRDefault="00746DAE" w:rsidP="00B57CB7"/>
    <w:p w14:paraId="65BC1EA7" w14:textId="7A2C3432" w:rsidR="00746DAE" w:rsidRDefault="00746DAE" w:rsidP="00B57CB7">
      <w:r>
        <w:t>Other</w:t>
      </w:r>
      <w:r w:rsidR="00FD083E">
        <w:t xml:space="preserve"> </w:t>
      </w:r>
      <w:r>
        <w:t>data</w:t>
      </w:r>
      <w:r w:rsidR="00FD083E">
        <w:t xml:space="preserve"> </w:t>
      </w:r>
      <w:r>
        <w:t>elements</w:t>
      </w:r>
      <w:r w:rsidR="00FD083E">
        <w:t xml:space="preserve"> </w:t>
      </w:r>
      <w:r>
        <w:t>in</w:t>
      </w:r>
      <w:r w:rsidR="00FD083E">
        <w:t xml:space="preserve"> </w:t>
      </w:r>
      <w:r>
        <w:t>Project.csv</w:t>
      </w:r>
      <w:r w:rsidR="00FD083E">
        <w:t xml:space="preserve"> </w:t>
      </w:r>
      <w:r>
        <w:t>are:</w:t>
      </w:r>
    </w:p>
    <w:p w14:paraId="412C0CAF" w14:textId="74ED5A6E" w:rsidR="00746DAE" w:rsidRPr="00746DAE" w:rsidRDefault="00B57CB7" w:rsidP="00746DAE">
      <w:pPr>
        <w:pStyle w:val="ListParagraph"/>
        <w:numPr>
          <w:ilvl w:val="0"/>
          <w:numId w:val="26"/>
        </w:numPr>
        <w:rPr>
          <w:b/>
        </w:rPr>
      </w:pPr>
      <w:r w:rsidRPr="00746DAE">
        <w:rPr>
          <w:b/>
        </w:rPr>
        <w:lastRenderedPageBreak/>
        <w:t>2.4</w:t>
      </w:r>
      <w:r w:rsidR="00FD083E">
        <w:rPr>
          <w:b/>
        </w:rPr>
        <w:t xml:space="preserve"> </w:t>
      </w:r>
      <w:r w:rsidRPr="00746DAE">
        <w:rPr>
          <w:b/>
        </w:rPr>
        <w:t>Project</w:t>
      </w:r>
      <w:r w:rsidR="00FD083E">
        <w:rPr>
          <w:b/>
        </w:rPr>
        <w:t xml:space="preserve"> </w:t>
      </w:r>
      <w:r w:rsidRPr="00746DAE">
        <w:rPr>
          <w:b/>
        </w:rPr>
        <w:t>Type</w:t>
      </w:r>
    </w:p>
    <w:p w14:paraId="69D3DDBC" w14:textId="3776385B" w:rsidR="00746DAE" w:rsidRPr="00746DAE" w:rsidRDefault="00B57CB7" w:rsidP="00746DAE">
      <w:pPr>
        <w:pStyle w:val="ListParagraph"/>
        <w:numPr>
          <w:ilvl w:val="0"/>
          <w:numId w:val="26"/>
        </w:numPr>
        <w:rPr>
          <w:b/>
        </w:rPr>
      </w:pPr>
      <w:r w:rsidRPr="00746DAE">
        <w:rPr>
          <w:b/>
        </w:rPr>
        <w:t>2.5</w:t>
      </w:r>
      <w:r w:rsidR="00FD083E">
        <w:rPr>
          <w:b/>
        </w:rPr>
        <w:t xml:space="preserve"> </w:t>
      </w:r>
      <w:r w:rsidRPr="00746DAE">
        <w:rPr>
          <w:b/>
        </w:rPr>
        <w:t>Method</w:t>
      </w:r>
      <w:r w:rsidR="00FD083E">
        <w:rPr>
          <w:b/>
        </w:rPr>
        <w:t xml:space="preserve"> </w:t>
      </w:r>
      <w:r w:rsidRPr="00746DAE">
        <w:rPr>
          <w:b/>
        </w:rPr>
        <w:t>for</w:t>
      </w:r>
      <w:r w:rsidR="00FD083E">
        <w:rPr>
          <w:b/>
        </w:rPr>
        <w:t xml:space="preserve"> </w:t>
      </w:r>
      <w:r w:rsidRPr="00746DAE">
        <w:rPr>
          <w:b/>
        </w:rPr>
        <w:t>Tracking</w:t>
      </w:r>
      <w:r w:rsidR="00FD083E">
        <w:rPr>
          <w:b/>
        </w:rPr>
        <w:t xml:space="preserve"> </w:t>
      </w:r>
      <w:r w:rsidRPr="00746DAE">
        <w:rPr>
          <w:b/>
        </w:rPr>
        <w:t>Emergency</w:t>
      </w:r>
      <w:r w:rsidR="00FD083E">
        <w:rPr>
          <w:b/>
        </w:rPr>
        <w:t xml:space="preserve"> </w:t>
      </w:r>
      <w:r w:rsidRPr="00746DAE">
        <w:rPr>
          <w:b/>
        </w:rPr>
        <w:t>Shelter</w:t>
      </w:r>
      <w:r w:rsidR="00FD083E">
        <w:rPr>
          <w:b/>
        </w:rPr>
        <w:t xml:space="preserve"> </w:t>
      </w:r>
      <w:r w:rsidRPr="00746DAE">
        <w:rPr>
          <w:b/>
        </w:rPr>
        <w:t>Utilization</w:t>
      </w:r>
    </w:p>
    <w:p w14:paraId="445E5668" w14:textId="36B8D5D9" w:rsidR="00B57CB7" w:rsidRDefault="00B57CB7" w:rsidP="00746DAE">
      <w:pPr>
        <w:pStyle w:val="ListParagraph"/>
        <w:numPr>
          <w:ilvl w:val="0"/>
          <w:numId w:val="26"/>
        </w:numPr>
      </w:pPr>
      <w:r w:rsidRPr="00746DAE">
        <w:rPr>
          <w:b/>
        </w:rPr>
        <w:t>2.9</w:t>
      </w:r>
      <w:r w:rsidR="00FD083E">
        <w:rPr>
          <w:b/>
        </w:rPr>
        <w:t xml:space="preserve"> </w:t>
      </w:r>
      <w:r w:rsidRPr="00746DAE">
        <w:rPr>
          <w:b/>
        </w:rPr>
        <w:t>Target</w:t>
      </w:r>
      <w:r w:rsidR="00FD083E">
        <w:rPr>
          <w:b/>
        </w:rPr>
        <w:t xml:space="preserve"> </w:t>
      </w:r>
      <w:r w:rsidRPr="00746DAE">
        <w:rPr>
          <w:b/>
        </w:rPr>
        <w:t>Population</w:t>
      </w:r>
    </w:p>
    <w:p w14:paraId="5A654B36" w14:textId="77777777" w:rsidR="00B57CB7" w:rsidRDefault="00B57CB7" w:rsidP="00B57CB7"/>
    <w:p w14:paraId="2EB0E448" w14:textId="42FEDB2B" w:rsidR="004361EA" w:rsidRDefault="004361EA" w:rsidP="004361EA">
      <w:r>
        <w:t>Project.csv</w:t>
      </w:r>
      <w:r w:rsidR="00FD083E">
        <w:t xml:space="preserve"> </w:t>
      </w:r>
      <w:r>
        <w:t>includes</w:t>
      </w:r>
      <w:r w:rsidR="00FD083E">
        <w:t xml:space="preserve"> </w:t>
      </w:r>
      <w:r>
        <w:t>two</w:t>
      </w:r>
      <w:r w:rsidR="00FD083E">
        <w:t xml:space="preserve"> </w:t>
      </w:r>
      <w:r>
        <w:t>fields</w:t>
      </w:r>
      <w:r w:rsidR="00FD083E">
        <w:t xml:space="preserve"> </w:t>
      </w:r>
      <w:r>
        <w:t>that</w:t>
      </w:r>
      <w:r w:rsidR="00FD083E">
        <w:t xml:space="preserve"> </w:t>
      </w:r>
      <w:r>
        <w:t>are</w:t>
      </w:r>
      <w:r w:rsidR="00FD083E">
        <w:t xml:space="preserve"> </w:t>
      </w:r>
      <w:r>
        <w:t>not</w:t>
      </w:r>
      <w:r w:rsidR="00FD083E">
        <w:t xml:space="preserve"> </w:t>
      </w:r>
      <w:r>
        <w:t>defined</w:t>
      </w:r>
      <w:r w:rsidR="00FD083E">
        <w:t xml:space="preserve"> </w:t>
      </w:r>
      <w:r>
        <w:t>in</w:t>
      </w:r>
      <w:r w:rsidR="00FD083E">
        <w:t xml:space="preserve"> </w:t>
      </w:r>
      <w:r>
        <w:t>the</w:t>
      </w:r>
      <w:r w:rsidR="00FD083E">
        <w:t xml:space="preserve"> </w:t>
      </w:r>
      <w:r>
        <w:t>HMIS</w:t>
      </w:r>
      <w:r w:rsidR="00FD083E">
        <w:t xml:space="preserve"> </w:t>
      </w:r>
      <w:r>
        <w:t>Data</w:t>
      </w:r>
      <w:r w:rsidR="00FD083E">
        <w:t xml:space="preserve"> </w:t>
      </w:r>
      <w:r>
        <w:t>Dictionary:</w:t>
      </w:r>
      <w:r w:rsidR="00FD083E">
        <w:t xml:space="preserve">  </w:t>
      </w:r>
      <w:r>
        <w:rPr>
          <w:i/>
        </w:rPr>
        <w:t>Project</w:t>
      </w:r>
      <w:r w:rsidRPr="004361EA">
        <w:rPr>
          <w:i/>
        </w:rPr>
        <w:t>CommonName</w:t>
      </w:r>
      <w:r w:rsidR="00FD083E">
        <w:t xml:space="preserve"> </w:t>
      </w:r>
      <w:r>
        <w:t>and</w:t>
      </w:r>
      <w:r w:rsidR="00FD083E">
        <w:t xml:space="preserve"> </w:t>
      </w:r>
      <w:r w:rsidRPr="00C97294">
        <w:rPr>
          <w:i/>
        </w:rPr>
        <w:t>PITCount</w:t>
      </w:r>
      <w:r>
        <w:t>.</w:t>
      </w:r>
      <w:r w:rsidR="00FD083E">
        <w:t xml:space="preserve">  </w:t>
      </w:r>
      <w:r>
        <w:t>Use</w:t>
      </w:r>
      <w:r w:rsidR="00FD083E">
        <w:t xml:space="preserve"> </w:t>
      </w:r>
      <w:r>
        <w:t>of</w:t>
      </w:r>
      <w:r w:rsidR="00FD083E">
        <w:t xml:space="preserve"> </w:t>
      </w:r>
      <w:r>
        <w:t>both</w:t>
      </w:r>
      <w:r w:rsidR="00FD083E">
        <w:t xml:space="preserve"> </w:t>
      </w:r>
      <w:r>
        <w:t>fields</w:t>
      </w:r>
      <w:r w:rsidR="00FD083E">
        <w:t xml:space="preserve"> </w:t>
      </w:r>
      <w:r>
        <w:t>is</w:t>
      </w:r>
      <w:r w:rsidR="00FD083E">
        <w:t xml:space="preserve"> </w:t>
      </w:r>
      <w:r>
        <w:t>optional.</w:t>
      </w:r>
      <w:r w:rsidR="00FD083E">
        <w:t xml:space="preserve"> </w:t>
      </w:r>
      <w:r w:rsidR="005A7FA7">
        <w:t xml:space="preserve"> </w:t>
      </w:r>
    </w:p>
    <w:p w14:paraId="334EB38E" w14:textId="77777777" w:rsidR="004361EA" w:rsidRDefault="004361EA" w:rsidP="00B57CB7"/>
    <w:p w14:paraId="4BD04153" w14:textId="1E4DDD68" w:rsidR="00305766" w:rsidRDefault="00305766" w:rsidP="00305766">
      <w:r>
        <w:t>For</w:t>
      </w:r>
      <w:r w:rsidR="00FD083E">
        <w:t xml:space="preserve"> </w:t>
      </w:r>
      <w:r>
        <w:t>data</w:t>
      </w:r>
      <w:r w:rsidR="00FD083E">
        <w:t xml:space="preserve"> </w:t>
      </w:r>
      <w:r>
        <w:t>sets</w:t>
      </w:r>
      <w:r w:rsidR="00FD083E">
        <w:t xml:space="preserve"> </w:t>
      </w:r>
      <w:r>
        <w:t>that</w:t>
      </w:r>
      <w:r w:rsidR="00FD083E">
        <w:t xml:space="preserve"> </w:t>
      </w:r>
      <w:r>
        <w:t>include</w:t>
      </w:r>
      <w:r w:rsidR="00FD083E">
        <w:t xml:space="preserve"> </w:t>
      </w:r>
      <w:r>
        <w:t>client</w:t>
      </w:r>
      <w:r w:rsidR="00FD083E">
        <w:t xml:space="preserve"> </w:t>
      </w:r>
      <w:r>
        <w:t>data,</w:t>
      </w:r>
      <w:r w:rsidR="00FD083E">
        <w:t xml:space="preserve"> </w:t>
      </w:r>
      <w:r>
        <w:t>there</w:t>
      </w:r>
      <w:r w:rsidR="00FD083E">
        <w:t xml:space="preserve"> </w:t>
      </w:r>
      <w:r>
        <w:t>must</w:t>
      </w:r>
      <w:r w:rsidR="00FD083E">
        <w:t xml:space="preserve"> </w:t>
      </w:r>
      <w:r>
        <w:t>be</w:t>
      </w:r>
      <w:r w:rsidR="00FD083E">
        <w:t xml:space="preserve"> </w:t>
      </w:r>
      <w:r>
        <w:t>one</w:t>
      </w:r>
      <w:r w:rsidR="00FD083E">
        <w:t xml:space="preserve"> </w:t>
      </w:r>
      <w:r>
        <w:t>record</w:t>
      </w:r>
      <w:r w:rsidR="00FD083E">
        <w:t xml:space="preserve"> </w:t>
      </w:r>
      <w:r>
        <w:t>in</w:t>
      </w:r>
      <w:r w:rsidR="00FD083E">
        <w:t xml:space="preserve"> </w:t>
      </w:r>
      <w:r>
        <w:t>Project.csv</w:t>
      </w:r>
      <w:r w:rsidR="00FD083E">
        <w:t xml:space="preserve"> </w:t>
      </w:r>
      <w:r>
        <w:t>for</w:t>
      </w:r>
      <w:r w:rsidR="00FD083E">
        <w:t xml:space="preserve"> </w:t>
      </w:r>
      <w:r>
        <w:t>each</w:t>
      </w:r>
      <w:r w:rsidR="00FD083E">
        <w:t xml:space="preserve"> </w:t>
      </w:r>
      <w:r w:rsidRPr="00684865">
        <w:rPr>
          <w:i/>
        </w:rPr>
        <w:t>ProjectID</w:t>
      </w:r>
      <w:r w:rsidR="00FD083E">
        <w:t xml:space="preserve"> </w:t>
      </w:r>
      <w:r>
        <w:t>in</w:t>
      </w:r>
      <w:r w:rsidR="00FD083E">
        <w:t xml:space="preserve"> </w:t>
      </w:r>
      <w:r>
        <w:t>Enrollment.csv.</w:t>
      </w:r>
      <w:r w:rsidR="00FD083E">
        <w:t xml:space="preserve">  </w:t>
      </w:r>
    </w:p>
    <w:p w14:paraId="0F66D96F" w14:textId="77777777" w:rsidR="00305766" w:rsidRDefault="00305766" w:rsidP="00305766"/>
    <w:p w14:paraId="6D293D3B" w14:textId="60E9F66E" w:rsidR="00614E38" w:rsidRDefault="00305766" w:rsidP="00793AC8">
      <w:r>
        <w:t>Project.csv</w:t>
      </w:r>
      <w:r w:rsidR="00FD083E">
        <w:t xml:space="preserve"> </w:t>
      </w:r>
      <w:r w:rsidR="00B801C7">
        <w:t>must</w:t>
      </w:r>
      <w:r w:rsidR="00FD083E">
        <w:t xml:space="preserve"> </w:t>
      </w:r>
      <w:r w:rsidR="00614E38">
        <w:t>include</w:t>
      </w:r>
      <w:r w:rsidR="00FD083E">
        <w:t xml:space="preserve"> </w:t>
      </w:r>
      <w:r w:rsidR="00614E38">
        <w:t>records</w:t>
      </w:r>
      <w:r w:rsidR="00FD083E">
        <w:t xml:space="preserve"> </w:t>
      </w:r>
      <w:r w:rsidR="00614E38">
        <w:t>for</w:t>
      </w:r>
      <w:r w:rsidR="00FD083E">
        <w:t xml:space="preserve"> </w:t>
      </w:r>
      <w:r w:rsidR="00614E38">
        <w:t>all</w:t>
      </w:r>
      <w:r w:rsidR="00FD083E">
        <w:t xml:space="preserve"> </w:t>
      </w:r>
      <w:r w:rsidR="00614E38">
        <w:t>projects</w:t>
      </w:r>
      <w:r w:rsidR="00FD083E">
        <w:t xml:space="preserve"> </w:t>
      </w:r>
      <w:r w:rsidR="00614E38">
        <w:t>selected</w:t>
      </w:r>
      <w:r w:rsidR="00FD083E">
        <w:t xml:space="preserve"> </w:t>
      </w:r>
      <w:r w:rsidR="00614E38">
        <w:t>by</w:t>
      </w:r>
      <w:r w:rsidR="00FD083E">
        <w:t xml:space="preserve"> </w:t>
      </w:r>
      <w:r w:rsidR="00614E38">
        <w:t>the</w:t>
      </w:r>
      <w:r w:rsidR="00FD083E">
        <w:t xml:space="preserve"> </w:t>
      </w:r>
      <w:r w:rsidR="00614E38">
        <w:t>u</w:t>
      </w:r>
      <w:r w:rsidR="00B801C7">
        <w:t>ser</w:t>
      </w:r>
      <w:r w:rsidR="00FD083E">
        <w:t xml:space="preserve"> </w:t>
      </w:r>
      <w:r w:rsidR="00B801C7">
        <w:t>for</w:t>
      </w:r>
      <w:r w:rsidR="00FD083E">
        <w:t xml:space="preserve"> </w:t>
      </w:r>
      <w:r w:rsidR="00B801C7">
        <w:t>inclusion</w:t>
      </w:r>
      <w:r w:rsidR="00FD083E">
        <w:t xml:space="preserve"> </w:t>
      </w:r>
      <w:r w:rsidR="00B801C7">
        <w:t>in</w:t>
      </w:r>
      <w:r w:rsidR="00FD083E">
        <w:t xml:space="preserve"> </w:t>
      </w:r>
      <w:r w:rsidR="00B801C7">
        <w:t>the</w:t>
      </w:r>
      <w:r w:rsidR="00FD083E">
        <w:t xml:space="preserve"> </w:t>
      </w:r>
      <w:r w:rsidR="00B801C7">
        <w:t>export</w:t>
      </w:r>
      <w:r w:rsidR="00FD083E">
        <w:t xml:space="preserve"> </w:t>
      </w:r>
      <w:r w:rsidR="00B801C7">
        <w:t>and</w:t>
      </w:r>
      <w:r w:rsidR="00FD083E">
        <w:t xml:space="preserve"> </w:t>
      </w:r>
      <w:r w:rsidR="00B801C7">
        <w:t>for</w:t>
      </w:r>
      <w:r w:rsidR="00FD083E">
        <w:t xml:space="preserve"> </w:t>
      </w:r>
      <w:r w:rsidR="00B801C7">
        <w:t>any</w:t>
      </w:r>
      <w:r w:rsidR="00FD083E">
        <w:t xml:space="preserve"> </w:t>
      </w:r>
      <w:r w:rsidR="004D7EC1" w:rsidRPr="004D7EC1">
        <w:rPr>
          <w:i/>
        </w:rPr>
        <w:t>ResProjectID</w:t>
      </w:r>
      <w:r w:rsidR="00FD083E">
        <w:t xml:space="preserve"> </w:t>
      </w:r>
      <w:r w:rsidR="00B801C7">
        <w:t>in</w:t>
      </w:r>
      <w:r w:rsidR="00FD083E">
        <w:t xml:space="preserve"> </w:t>
      </w:r>
      <w:r w:rsidR="00746DAE">
        <w:t>Affiliation</w:t>
      </w:r>
      <w:r w:rsidR="00B801C7">
        <w:t>.csv</w:t>
      </w:r>
      <w:r w:rsidR="00052333">
        <w:t>.</w:t>
      </w:r>
      <w:r w:rsidR="00FD083E">
        <w:t xml:space="preserve"> </w:t>
      </w:r>
    </w:p>
    <w:p w14:paraId="504C6934" w14:textId="77777777" w:rsidR="00B801C7" w:rsidRDefault="00B801C7" w:rsidP="00793AC8"/>
    <w:tbl>
      <w:tblPr>
        <w:tblStyle w:val="GridTable1Light-Accent11"/>
        <w:tblW w:w="9350" w:type="dxa"/>
        <w:tblLook w:val="04A0" w:firstRow="1" w:lastRow="0" w:firstColumn="1" w:lastColumn="0" w:noHBand="0" w:noVBand="1"/>
      </w:tblPr>
      <w:tblGrid>
        <w:gridCol w:w="690"/>
        <w:gridCol w:w="2707"/>
        <w:gridCol w:w="658"/>
        <w:gridCol w:w="662"/>
        <w:gridCol w:w="622"/>
        <w:gridCol w:w="4011"/>
      </w:tblGrid>
      <w:tr w:rsidR="00BF3ABD" w:rsidRPr="009C3437" w14:paraId="5C1C818F" w14:textId="77777777" w:rsidTr="00B378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90" w:type="dxa"/>
          </w:tcPr>
          <w:p w14:paraId="1642545A" w14:textId="77777777" w:rsidR="00BF3ABD" w:rsidRPr="009C3437" w:rsidRDefault="00BF3ABD" w:rsidP="00CB1556">
            <w:r>
              <w:t>DE#</w:t>
            </w:r>
          </w:p>
        </w:tc>
        <w:tc>
          <w:tcPr>
            <w:tcW w:w="2707" w:type="dxa"/>
          </w:tcPr>
          <w:p w14:paraId="09AAB107" w14:textId="77777777" w:rsidR="00BF3ABD" w:rsidRPr="009C3437" w:rsidRDefault="00BF3ABD" w:rsidP="00CB1556">
            <w:pPr>
              <w:cnfStyle w:val="100000000000" w:firstRow="1" w:lastRow="0" w:firstColumn="0" w:lastColumn="0" w:oddVBand="0" w:evenVBand="0" w:oddHBand="0" w:evenHBand="0" w:firstRowFirstColumn="0" w:firstRowLastColumn="0" w:lastRowFirstColumn="0" w:lastRowLastColumn="0"/>
            </w:pPr>
            <w:r w:rsidRPr="009C3437">
              <w:t>Name</w:t>
            </w:r>
          </w:p>
        </w:tc>
        <w:tc>
          <w:tcPr>
            <w:tcW w:w="658" w:type="dxa"/>
          </w:tcPr>
          <w:p w14:paraId="74561316" w14:textId="77777777" w:rsidR="00BF3ABD" w:rsidRPr="009C3437" w:rsidRDefault="00BF3ABD" w:rsidP="00CB1556">
            <w:pPr>
              <w:cnfStyle w:val="100000000000" w:firstRow="1" w:lastRow="0" w:firstColumn="0" w:lastColumn="0" w:oddVBand="0" w:evenVBand="0" w:oddHBand="0" w:evenHBand="0" w:firstRowFirstColumn="0" w:firstRowLastColumn="0" w:lastRowFirstColumn="0" w:lastRowLastColumn="0"/>
            </w:pPr>
            <w:r w:rsidRPr="009C3437">
              <w:t>Type</w:t>
            </w:r>
          </w:p>
        </w:tc>
        <w:tc>
          <w:tcPr>
            <w:tcW w:w="662" w:type="dxa"/>
          </w:tcPr>
          <w:p w14:paraId="25272004" w14:textId="1A135834" w:rsidR="00BF3ABD" w:rsidRPr="009C3437" w:rsidRDefault="007E081D" w:rsidP="00CB1556">
            <w:pPr>
              <w:cnfStyle w:val="100000000000" w:firstRow="1" w:lastRow="0" w:firstColumn="0" w:lastColumn="0" w:oddVBand="0" w:evenVBand="0" w:oddHBand="0" w:evenHBand="0" w:firstRowFirstColumn="0" w:firstRowLastColumn="0" w:lastRowFirstColumn="0" w:lastRowLastColumn="0"/>
            </w:pPr>
            <w:r>
              <w:t>List</w:t>
            </w:r>
          </w:p>
        </w:tc>
        <w:tc>
          <w:tcPr>
            <w:tcW w:w="622" w:type="dxa"/>
          </w:tcPr>
          <w:p w14:paraId="6B1FF664" w14:textId="03B18C5D" w:rsidR="00BF3ABD" w:rsidRDefault="00BF3ABD" w:rsidP="00CB1556">
            <w:pPr>
              <w:cnfStyle w:val="100000000000" w:firstRow="1" w:lastRow="0" w:firstColumn="0" w:lastColumn="0" w:oddVBand="0" w:evenVBand="0" w:oddHBand="0" w:evenHBand="0" w:firstRowFirstColumn="0" w:firstRowLastColumn="0" w:lastRowFirstColumn="0" w:lastRowLastColumn="0"/>
            </w:pPr>
            <w:r>
              <w:t>Null</w:t>
            </w:r>
          </w:p>
        </w:tc>
        <w:tc>
          <w:tcPr>
            <w:tcW w:w="4011" w:type="dxa"/>
          </w:tcPr>
          <w:p w14:paraId="584EA4FE" w14:textId="77777777" w:rsidR="00BF3ABD" w:rsidRPr="009C3437" w:rsidRDefault="00BF3ABD" w:rsidP="00CB1556">
            <w:pPr>
              <w:cnfStyle w:val="100000000000" w:firstRow="1" w:lastRow="0" w:firstColumn="0" w:lastColumn="0" w:oddVBand="0" w:evenVBand="0" w:oddHBand="0" w:evenHBand="0" w:firstRowFirstColumn="0" w:firstRowLastColumn="0" w:lastRowFirstColumn="0" w:lastRowLastColumn="0"/>
            </w:pPr>
            <w:r w:rsidRPr="009C3437">
              <w:t>Notes</w:t>
            </w:r>
          </w:p>
        </w:tc>
      </w:tr>
      <w:tr w:rsidR="00EF4069" w:rsidRPr="009C3437" w14:paraId="6B8F88F2" w14:textId="77777777" w:rsidTr="0012385D">
        <w:trPr>
          <w:cantSplit/>
        </w:trPr>
        <w:tc>
          <w:tcPr>
            <w:cnfStyle w:val="001000000000" w:firstRow="0" w:lastRow="0" w:firstColumn="1" w:lastColumn="0" w:oddVBand="0" w:evenVBand="0" w:oddHBand="0" w:evenHBand="0" w:firstRowFirstColumn="0" w:firstRowLastColumn="0" w:lastRowFirstColumn="0" w:lastRowLastColumn="0"/>
            <w:tcW w:w="690" w:type="dxa"/>
          </w:tcPr>
          <w:p w14:paraId="35FFDF98" w14:textId="77777777" w:rsidR="00EF4069" w:rsidRDefault="00EF4069" w:rsidP="0012385D">
            <w:r>
              <w:t>2.2.1</w:t>
            </w:r>
          </w:p>
        </w:tc>
        <w:tc>
          <w:tcPr>
            <w:tcW w:w="2707" w:type="dxa"/>
          </w:tcPr>
          <w:p w14:paraId="3431A170" w14:textId="77777777" w:rsidR="00EF4069" w:rsidRDefault="00EF4069" w:rsidP="0012385D">
            <w:pPr>
              <w:cnfStyle w:val="000000000000" w:firstRow="0" w:lastRow="0" w:firstColumn="0" w:lastColumn="0" w:oddVBand="0" w:evenVBand="0" w:oddHBand="0" w:evenHBand="0" w:firstRowFirstColumn="0" w:firstRowLastColumn="0" w:lastRowFirstColumn="0" w:lastRowLastColumn="0"/>
            </w:pPr>
            <w:r>
              <w:t>ProjectID</w:t>
            </w:r>
          </w:p>
        </w:tc>
        <w:tc>
          <w:tcPr>
            <w:tcW w:w="658" w:type="dxa"/>
          </w:tcPr>
          <w:p w14:paraId="6F0B09A5" w14:textId="404006BC" w:rsidR="00EF4069" w:rsidRDefault="00EF4069" w:rsidP="0012385D">
            <w:pPr>
              <w:cnfStyle w:val="000000000000" w:firstRow="0" w:lastRow="0" w:firstColumn="0" w:lastColumn="0" w:oddVBand="0" w:evenVBand="0" w:oddHBand="0" w:evenHBand="0" w:firstRowFirstColumn="0" w:firstRowLastColumn="0" w:lastRowFirstColumn="0" w:lastRowLastColumn="0"/>
            </w:pPr>
            <w:r>
              <w:t>S</w:t>
            </w:r>
            <w:r w:rsidR="00EE6B45">
              <w:t>32</w:t>
            </w:r>
          </w:p>
        </w:tc>
        <w:tc>
          <w:tcPr>
            <w:tcW w:w="662" w:type="dxa"/>
          </w:tcPr>
          <w:p w14:paraId="157DF57B" w14:textId="77777777" w:rsidR="00EF4069" w:rsidRPr="009C3437" w:rsidRDefault="00EF4069" w:rsidP="0012385D">
            <w:pPr>
              <w:cnfStyle w:val="000000000000" w:firstRow="0" w:lastRow="0" w:firstColumn="0" w:lastColumn="0" w:oddVBand="0" w:evenVBand="0" w:oddHBand="0" w:evenHBand="0" w:firstRowFirstColumn="0" w:firstRowLastColumn="0" w:lastRowFirstColumn="0" w:lastRowLastColumn="0"/>
            </w:pPr>
          </w:p>
        </w:tc>
        <w:tc>
          <w:tcPr>
            <w:tcW w:w="622" w:type="dxa"/>
          </w:tcPr>
          <w:p w14:paraId="1C3F30F3" w14:textId="77777777" w:rsidR="00EF4069" w:rsidRPr="009C3437" w:rsidRDefault="00EF4069" w:rsidP="0012385D">
            <w:pPr>
              <w:cnfStyle w:val="000000000000" w:firstRow="0" w:lastRow="0" w:firstColumn="0" w:lastColumn="0" w:oddVBand="0" w:evenVBand="0" w:oddHBand="0" w:evenHBand="0" w:firstRowFirstColumn="0" w:firstRowLastColumn="0" w:lastRowFirstColumn="0" w:lastRowLastColumn="0"/>
            </w:pPr>
          </w:p>
        </w:tc>
        <w:tc>
          <w:tcPr>
            <w:tcW w:w="4011" w:type="dxa"/>
          </w:tcPr>
          <w:p w14:paraId="3F4595C5" w14:textId="2DA47B6B" w:rsidR="00EF4069" w:rsidRPr="009C3437" w:rsidRDefault="00EF4069" w:rsidP="00EE6B45">
            <w:pPr>
              <w:cnfStyle w:val="000000000000" w:firstRow="0" w:lastRow="0" w:firstColumn="0" w:lastColumn="0" w:oddVBand="0" w:evenVBand="0" w:oddHBand="0" w:evenHBand="0" w:firstRowFirstColumn="0" w:firstRowLastColumn="0" w:lastRowFirstColumn="0" w:lastRowLastColumn="0"/>
            </w:pPr>
            <w:r>
              <w:t>Unique</w:t>
            </w:r>
            <w:r w:rsidR="00FD083E">
              <w:t xml:space="preserve"> </w:t>
            </w:r>
            <w:r>
              <w:t>identifier</w:t>
            </w:r>
          </w:p>
        </w:tc>
      </w:tr>
      <w:tr w:rsidR="00BF3ABD" w:rsidRPr="009C3437" w14:paraId="63828B3F"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90" w:type="dxa"/>
          </w:tcPr>
          <w:p w14:paraId="4CA32A42" w14:textId="7A7EFE96" w:rsidR="00BF3ABD" w:rsidRDefault="00BF3ABD" w:rsidP="00CB1556"/>
        </w:tc>
        <w:tc>
          <w:tcPr>
            <w:tcW w:w="2707" w:type="dxa"/>
          </w:tcPr>
          <w:p w14:paraId="2A99019E"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r>
              <w:t>OrganizationID</w:t>
            </w:r>
          </w:p>
        </w:tc>
        <w:tc>
          <w:tcPr>
            <w:tcW w:w="658" w:type="dxa"/>
          </w:tcPr>
          <w:p w14:paraId="4ADFC37E" w14:textId="2EB5D9A6"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r>
              <w:t>S</w:t>
            </w:r>
            <w:r w:rsidR="00EE6B45">
              <w:t>32</w:t>
            </w:r>
          </w:p>
        </w:tc>
        <w:tc>
          <w:tcPr>
            <w:tcW w:w="662" w:type="dxa"/>
          </w:tcPr>
          <w:p w14:paraId="055BA25A"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622" w:type="dxa"/>
          </w:tcPr>
          <w:p w14:paraId="48133EE5"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4011" w:type="dxa"/>
          </w:tcPr>
          <w:p w14:paraId="0FDE7030" w14:textId="5ADA16AD" w:rsidR="00BF3ABD" w:rsidRPr="009C3437" w:rsidRDefault="00881E3B" w:rsidP="00CB1556">
            <w:pPr>
              <w:cnfStyle w:val="000000000000" w:firstRow="0" w:lastRow="0" w:firstColumn="0" w:lastColumn="0" w:oddVBand="0" w:evenVBand="0" w:oddHBand="0" w:evenHBand="0" w:firstRowFirstColumn="0" w:firstRowLastColumn="0" w:lastRowFirstColumn="0" w:lastRowLastColumn="0"/>
            </w:pPr>
            <w:r>
              <w:t>Must</w:t>
            </w:r>
            <w:r w:rsidR="00FD083E">
              <w:t xml:space="preserve"> </w:t>
            </w:r>
            <w:r>
              <w:t>match</w:t>
            </w:r>
            <w:r w:rsidR="00FD083E">
              <w:t xml:space="preserve"> </w:t>
            </w:r>
            <w:r>
              <w:t>a</w:t>
            </w:r>
            <w:r w:rsidR="00FD083E">
              <w:t xml:space="preserve"> </w:t>
            </w:r>
            <w:r>
              <w:t>record</w:t>
            </w:r>
            <w:r w:rsidR="00FD083E">
              <w:t xml:space="preserve"> </w:t>
            </w:r>
            <w:r>
              <w:t>in</w:t>
            </w:r>
            <w:r w:rsidR="00FD083E">
              <w:t xml:space="preserve"> </w:t>
            </w:r>
            <w:r>
              <w:t>Organization.csv</w:t>
            </w:r>
          </w:p>
        </w:tc>
      </w:tr>
      <w:tr w:rsidR="00BF3ABD" w:rsidRPr="009C3437" w14:paraId="395A7335"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90" w:type="dxa"/>
          </w:tcPr>
          <w:p w14:paraId="5C77E751" w14:textId="00483C93" w:rsidR="00BF3ABD" w:rsidRDefault="00BF3ABD" w:rsidP="00CB1556">
            <w:r>
              <w:t>2.2.2</w:t>
            </w:r>
          </w:p>
        </w:tc>
        <w:tc>
          <w:tcPr>
            <w:tcW w:w="2707" w:type="dxa"/>
          </w:tcPr>
          <w:p w14:paraId="7EF1EEA1"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ProjectName</w:t>
            </w:r>
          </w:p>
        </w:tc>
        <w:tc>
          <w:tcPr>
            <w:tcW w:w="658" w:type="dxa"/>
          </w:tcPr>
          <w:p w14:paraId="225C9F62" w14:textId="56502E79" w:rsidR="00BF3ABD" w:rsidRDefault="00BF3ABD" w:rsidP="00CB1556">
            <w:pPr>
              <w:cnfStyle w:val="000000000000" w:firstRow="0" w:lastRow="0" w:firstColumn="0" w:lastColumn="0" w:oddVBand="0" w:evenVBand="0" w:oddHBand="0" w:evenHBand="0" w:firstRowFirstColumn="0" w:firstRowLastColumn="0" w:lastRowFirstColumn="0" w:lastRowLastColumn="0"/>
            </w:pPr>
            <w:r>
              <w:t>S</w:t>
            </w:r>
            <w:r w:rsidR="00EE6B45">
              <w:t>50</w:t>
            </w:r>
          </w:p>
        </w:tc>
        <w:tc>
          <w:tcPr>
            <w:tcW w:w="662" w:type="dxa"/>
          </w:tcPr>
          <w:p w14:paraId="565B470B"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622" w:type="dxa"/>
          </w:tcPr>
          <w:p w14:paraId="4F17A1D5"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4011" w:type="dxa"/>
          </w:tcPr>
          <w:p w14:paraId="44743678"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2A52F0B0"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90" w:type="dxa"/>
          </w:tcPr>
          <w:p w14:paraId="67C65772" w14:textId="77777777" w:rsidR="00BF3ABD" w:rsidRDefault="00BF3ABD" w:rsidP="00CB1556"/>
        </w:tc>
        <w:tc>
          <w:tcPr>
            <w:tcW w:w="2707" w:type="dxa"/>
          </w:tcPr>
          <w:p w14:paraId="3F15B1E4" w14:textId="3850A2F5" w:rsidR="00BF3ABD" w:rsidRDefault="00BF3ABD" w:rsidP="00CB1556">
            <w:pPr>
              <w:cnfStyle w:val="000000000000" w:firstRow="0" w:lastRow="0" w:firstColumn="0" w:lastColumn="0" w:oddVBand="0" w:evenVBand="0" w:oddHBand="0" w:evenHBand="0" w:firstRowFirstColumn="0" w:firstRowLastColumn="0" w:lastRowFirstColumn="0" w:lastRowLastColumn="0"/>
            </w:pPr>
            <w:r>
              <w:t>ProjectCommonName</w:t>
            </w:r>
          </w:p>
        </w:tc>
        <w:tc>
          <w:tcPr>
            <w:tcW w:w="658" w:type="dxa"/>
          </w:tcPr>
          <w:p w14:paraId="3E564CDF" w14:textId="7883E8E5" w:rsidR="00BF3ABD" w:rsidRDefault="00BF3ABD" w:rsidP="00CB1556">
            <w:pPr>
              <w:cnfStyle w:val="000000000000" w:firstRow="0" w:lastRow="0" w:firstColumn="0" w:lastColumn="0" w:oddVBand="0" w:evenVBand="0" w:oddHBand="0" w:evenHBand="0" w:firstRowFirstColumn="0" w:firstRowLastColumn="0" w:lastRowFirstColumn="0" w:lastRowLastColumn="0"/>
            </w:pPr>
            <w:r>
              <w:t>S</w:t>
            </w:r>
            <w:r w:rsidR="00EE6B45">
              <w:t>50</w:t>
            </w:r>
          </w:p>
        </w:tc>
        <w:tc>
          <w:tcPr>
            <w:tcW w:w="662" w:type="dxa"/>
          </w:tcPr>
          <w:p w14:paraId="0FCFE713"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622" w:type="dxa"/>
          </w:tcPr>
          <w:p w14:paraId="782F7335" w14:textId="31379CCD" w:rsidR="00BF3ABD" w:rsidRPr="009C3437" w:rsidRDefault="006A7338" w:rsidP="00CB1556">
            <w:pPr>
              <w:cnfStyle w:val="000000000000" w:firstRow="0" w:lastRow="0" w:firstColumn="0" w:lastColumn="0" w:oddVBand="0" w:evenVBand="0" w:oddHBand="0" w:evenHBand="0" w:firstRowFirstColumn="0" w:firstRowLastColumn="0" w:lastRowFirstColumn="0" w:lastRowLastColumn="0"/>
            </w:pPr>
            <w:r>
              <w:t>Y</w:t>
            </w:r>
          </w:p>
        </w:tc>
        <w:tc>
          <w:tcPr>
            <w:tcW w:w="4011" w:type="dxa"/>
          </w:tcPr>
          <w:p w14:paraId="7E875EF6"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154BDFBF"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90" w:type="dxa"/>
          </w:tcPr>
          <w:p w14:paraId="5E029B62" w14:textId="5B334EFD" w:rsidR="00BF3ABD" w:rsidRDefault="00BF3ABD" w:rsidP="00CB1556">
            <w:r>
              <w:t>2.4.1</w:t>
            </w:r>
          </w:p>
        </w:tc>
        <w:tc>
          <w:tcPr>
            <w:tcW w:w="2707" w:type="dxa"/>
          </w:tcPr>
          <w:p w14:paraId="250FE45B"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ContinuumProject</w:t>
            </w:r>
          </w:p>
        </w:tc>
        <w:tc>
          <w:tcPr>
            <w:tcW w:w="658" w:type="dxa"/>
          </w:tcPr>
          <w:p w14:paraId="6DB84428" w14:textId="7ED2F688" w:rsidR="00BF3ABD" w:rsidRDefault="00BF3ABD" w:rsidP="00CB1556">
            <w:pPr>
              <w:cnfStyle w:val="000000000000" w:firstRow="0" w:lastRow="0" w:firstColumn="0" w:lastColumn="0" w:oddVBand="0" w:evenVBand="0" w:oddHBand="0" w:evenHBand="0" w:firstRowFirstColumn="0" w:firstRowLastColumn="0" w:lastRowFirstColumn="0" w:lastRowLastColumn="0"/>
            </w:pPr>
            <w:r>
              <w:t>I</w:t>
            </w:r>
          </w:p>
        </w:tc>
        <w:tc>
          <w:tcPr>
            <w:tcW w:w="662" w:type="dxa"/>
          </w:tcPr>
          <w:p w14:paraId="511BAF36" w14:textId="06C7148E" w:rsidR="00BF3ABD" w:rsidRPr="009C3437" w:rsidRDefault="007A2AF6" w:rsidP="00CB1556">
            <w:pPr>
              <w:cnfStyle w:val="000000000000" w:firstRow="0" w:lastRow="0" w:firstColumn="0" w:lastColumn="0" w:oddVBand="0" w:evenVBand="0" w:oddHBand="0" w:evenHBand="0" w:firstRowFirstColumn="0" w:firstRowLastColumn="0" w:lastRowFirstColumn="0" w:lastRowLastColumn="0"/>
            </w:pPr>
            <w:hyperlink w:anchor="_1.7_No/Yes/Missing" w:history="1">
              <w:r w:rsidR="00BF3ABD" w:rsidRPr="00BA5C41">
                <w:rPr>
                  <w:rStyle w:val="Hyperlink"/>
                </w:rPr>
                <w:t>1.7</w:t>
              </w:r>
            </w:hyperlink>
          </w:p>
        </w:tc>
        <w:tc>
          <w:tcPr>
            <w:tcW w:w="622" w:type="dxa"/>
          </w:tcPr>
          <w:p w14:paraId="5075AE75"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4011" w:type="dxa"/>
          </w:tcPr>
          <w:p w14:paraId="3EDF3D9F" w14:textId="37B39525"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3CDAB6A8"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90" w:type="dxa"/>
          </w:tcPr>
          <w:p w14:paraId="1AD353D8" w14:textId="5DFE715F" w:rsidR="00BF3ABD" w:rsidRDefault="00BF3ABD" w:rsidP="00CB1556">
            <w:r>
              <w:t>2.4.2</w:t>
            </w:r>
          </w:p>
        </w:tc>
        <w:tc>
          <w:tcPr>
            <w:tcW w:w="2707" w:type="dxa"/>
          </w:tcPr>
          <w:p w14:paraId="38443473"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ProjectType</w:t>
            </w:r>
          </w:p>
        </w:tc>
        <w:tc>
          <w:tcPr>
            <w:tcW w:w="658" w:type="dxa"/>
          </w:tcPr>
          <w:p w14:paraId="2B9CF559"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I</w:t>
            </w:r>
          </w:p>
        </w:tc>
        <w:tc>
          <w:tcPr>
            <w:tcW w:w="662" w:type="dxa"/>
          </w:tcPr>
          <w:p w14:paraId="3F7D1B71" w14:textId="51B2AFEC" w:rsidR="00BF3ABD" w:rsidRPr="009C3437" w:rsidRDefault="007A2AF6" w:rsidP="00CB1556">
            <w:pPr>
              <w:cnfStyle w:val="000000000000" w:firstRow="0" w:lastRow="0" w:firstColumn="0" w:lastColumn="0" w:oddVBand="0" w:evenVBand="0" w:oddHBand="0" w:evenHBand="0" w:firstRowFirstColumn="0" w:firstRowLastColumn="0" w:lastRowFirstColumn="0" w:lastRowLastColumn="0"/>
            </w:pPr>
            <w:hyperlink w:anchor="_4.27_HealthStatus" w:history="1">
              <w:r w:rsidR="00BF3ABD" w:rsidRPr="00EE5A05">
                <w:rPr>
                  <w:rStyle w:val="Hyperlink"/>
                </w:rPr>
                <w:t>2.4.2</w:t>
              </w:r>
            </w:hyperlink>
          </w:p>
        </w:tc>
        <w:tc>
          <w:tcPr>
            <w:tcW w:w="622" w:type="dxa"/>
          </w:tcPr>
          <w:p w14:paraId="2B590720" w14:textId="4D6287E1" w:rsidR="00BF3ABD" w:rsidRDefault="00BF3ABD" w:rsidP="00CB1556">
            <w:pPr>
              <w:cnfStyle w:val="000000000000" w:firstRow="0" w:lastRow="0" w:firstColumn="0" w:lastColumn="0" w:oddVBand="0" w:evenVBand="0" w:oddHBand="0" w:evenHBand="0" w:firstRowFirstColumn="0" w:firstRowLastColumn="0" w:lastRowFirstColumn="0" w:lastRowLastColumn="0"/>
            </w:pPr>
            <w:r>
              <w:t>Y</w:t>
            </w:r>
          </w:p>
        </w:tc>
        <w:tc>
          <w:tcPr>
            <w:tcW w:w="4011" w:type="dxa"/>
          </w:tcPr>
          <w:p w14:paraId="3C7DB021" w14:textId="18CF4483"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r>
              <w:t>May</w:t>
            </w:r>
            <w:r w:rsidR="00FD083E">
              <w:t xml:space="preserve"> </w:t>
            </w:r>
            <w:r>
              <w:t>be</w:t>
            </w:r>
            <w:r w:rsidR="00FD083E">
              <w:t xml:space="preserve"> </w:t>
            </w:r>
            <w:r>
              <w:t>null</w:t>
            </w:r>
            <w:r w:rsidR="00FD083E">
              <w:t xml:space="preserve"> </w:t>
            </w:r>
            <w:r>
              <w:t>if</w:t>
            </w:r>
            <w:r w:rsidR="00FD083E">
              <w:t xml:space="preserve"> </w:t>
            </w:r>
            <w:r>
              <w:t>ContinuumProject</w:t>
            </w:r>
            <w:r w:rsidR="00FD083E">
              <w:t xml:space="preserve"> </w:t>
            </w:r>
            <w:r>
              <w:t>&lt;&gt;</w:t>
            </w:r>
            <w:r w:rsidR="00FD083E">
              <w:t xml:space="preserve"> </w:t>
            </w:r>
            <w:r>
              <w:t>1</w:t>
            </w:r>
          </w:p>
        </w:tc>
      </w:tr>
      <w:tr w:rsidR="00BF3ABD" w:rsidRPr="009C3437" w14:paraId="69542205"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90" w:type="dxa"/>
          </w:tcPr>
          <w:p w14:paraId="38406B03" w14:textId="516AD844" w:rsidR="00BF3ABD" w:rsidRPr="00881E3B" w:rsidRDefault="00BF3ABD" w:rsidP="00CB1556">
            <w:r w:rsidRPr="00881E3B">
              <w:t>2.4.A</w:t>
            </w:r>
          </w:p>
        </w:tc>
        <w:tc>
          <w:tcPr>
            <w:tcW w:w="2707" w:type="dxa"/>
          </w:tcPr>
          <w:p w14:paraId="1A56299C" w14:textId="69130186" w:rsidR="00BF3ABD" w:rsidRPr="00881E3B" w:rsidRDefault="00BF3ABD" w:rsidP="00CB1556">
            <w:pPr>
              <w:cnfStyle w:val="000000000000" w:firstRow="0" w:lastRow="0" w:firstColumn="0" w:lastColumn="0" w:oddVBand="0" w:evenVBand="0" w:oddHBand="0" w:evenHBand="0" w:firstRowFirstColumn="0" w:firstRowLastColumn="0" w:lastRowFirstColumn="0" w:lastRowLastColumn="0"/>
            </w:pPr>
            <w:r w:rsidRPr="00881E3B">
              <w:t>ResidentialAffiliation</w:t>
            </w:r>
          </w:p>
        </w:tc>
        <w:tc>
          <w:tcPr>
            <w:tcW w:w="658" w:type="dxa"/>
          </w:tcPr>
          <w:p w14:paraId="7686FF24" w14:textId="7269E51C" w:rsidR="00BF3ABD" w:rsidRPr="00881E3B" w:rsidRDefault="00BF3ABD" w:rsidP="00CB1556">
            <w:pPr>
              <w:cnfStyle w:val="000000000000" w:firstRow="0" w:lastRow="0" w:firstColumn="0" w:lastColumn="0" w:oddVBand="0" w:evenVBand="0" w:oddHBand="0" w:evenHBand="0" w:firstRowFirstColumn="0" w:firstRowLastColumn="0" w:lastRowFirstColumn="0" w:lastRowLastColumn="0"/>
            </w:pPr>
            <w:r w:rsidRPr="00881E3B">
              <w:t>I</w:t>
            </w:r>
          </w:p>
        </w:tc>
        <w:tc>
          <w:tcPr>
            <w:tcW w:w="662" w:type="dxa"/>
          </w:tcPr>
          <w:p w14:paraId="33F6EE22" w14:textId="490BE4F3" w:rsidR="00BF3ABD" w:rsidRPr="00881E3B" w:rsidRDefault="007A2AF6" w:rsidP="00CB1556">
            <w:pPr>
              <w:cnfStyle w:val="000000000000" w:firstRow="0" w:lastRow="0" w:firstColumn="0" w:lastColumn="0" w:oddVBand="0" w:evenVBand="0" w:oddHBand="0" w:evenHBand="0" w:firstRowFirstColumn="0" w:firstRowLastColumn="0" w:lastRowFirstColumn="0" w:lastRowLastColumn="0"/>
            </w:pPr>
            <w:hyperlink w:anchor="_1.7_No/Yes/Missing" w:history="1">
              <w:r w:rsidR="005A19AA" w:rsidRPr="00BA5C41">
                <w:rPr>
                  <w:rStyle w:val="Hyperlink"/>
                </w:rPr>
                <w:t>1.7</w:t>
              </w:r>
            </w:hyperlink>
          </w:p>
        </w:tc>
        <w:tc>
          <w:tcPr>
            <w:tcW w:w="622" w:type="dxa"/>
          </w:tcPr>
          <w:p w14:paraId="1AE92C6A" w14:textId="58039023" w:rsidR="00BF3ABD" w:rsidRPr="00881E3B" w:rsidRDefault="00BF3ABD" w:rsidP="00CB1556">
            <w:pPr>
              <w:cnfStyle w:val="000000000000" w:firstRow="0" w:lastRow="0" w:firstColumn="0" w:lastColumn="0" w:oddVBand="0" w:evenVBand="0" w:oddHBand="0" w:evenHBand="0" w:firstRowFirstColumn="0" w:firstRowLastColumn="0" w:lastRowFirstColumn="0" w:lastRowLastColumn="0"/>
            </w:pPr>
            <w:r w:rsidRPr="00881E3B">
              <w:t>Y</w:t>
            </w:r>
          </w:p>
        </w:tc>
        <w:tc>
          <w:tcPr>
            <w:tcW w:w="4011" w:type="dxa"/>
          </w:tcPr>
          <w:p w14:paraId="43A6994E" w14:textId="7E11617E" w:rsidR="00BF3ABD" w:rsidRDefault="00746DAE" w:rsidP="00CB1556">
            <w:pPr>
              <w:cnfStyle w:val="000000000000" w:firstRow="0" w:lastRow="0" w:firstColumn="0" w:lastColumn="0" w:oddVBand="0" w:evenVBand="0" w:oddHBand="0" w:evenHBand="0" w:firstRowFirstColumn="0" w:firstRowLastColumn="0" w:lastRowFirstColumn="0" w:lastRowLastColumn="0"/>
            </w:pPr>
            <w:r>
              <w:t>Null</w:t>
            </w:r>
            <w:r w:rsidR="00FD083E">
              <w:t xml:space="preserve"> </w:t>
            </w:r>
            <w:r w:rsidR="00BF3ABD" w:rsidRPr="00881E3B">
              <w:t>if</w:t>
            </w:r>
            <w:r w:rsidR="00FD083E">
              <w:t xml:space="preserve"> </w:t>
            </w:r>
            <w:r w:rsidR="00BF3ABD" w:rsidRPr="00881E3B">
              <w:t>ProjectType</w:t>
            </w:r>
            <w:r w:rsidR="00FD083E">
              <w:t xml:space="preserve"> </w:t>
            </w:r>
            <w:r w:rsidR="00BF3ABD" w:rsidRPr="00881E3B">
              <w:t>&lt;&gt;</w:t>
            </w:r>
            <w:r w:rsidR="00FD083E">
              <w:t xml:space="preserve"> </w:t>
            </w:r>
            <w:r w:rsidR="00BF3ABD" w:rsidRPr="00881E3B">
              <w:t>6</w:t>
            </w:r>
          </w:p>
        </w:tc>
      </w:tr>
      <w:tr w:rsidR="00BF3ABD" w:rsidRPr="009C3437" w14:paraId="7A9E6619"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90" w:type="dxa"/>
          </w:tcPr>
          <w:p w14:paraId="2D9E2E9D" w14:textId="2D8D419B" w:rsidR="00BF3ABD" w:rsidRDefault="00BF3ABD" w:rsidP="00CB1556">
            <w:r>
              <w:t>2.5.1</w:t>
            </w:r>
          </w:p>
        </w:tc>
        <w:tc>
          <w:tcPr>
            <w:tcW w:w="2707" w:type="dxa"/>
          </w:tcPr>
          <w:p w14:paraId="286EFFDF"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TrackingMethod</w:t>
            </w:r>
          </w:p>
        </w:tc>
        <w:tc>
          <w:tcPr>
            <w:tcW w:w="658" w:type="dxa"/>
          </w:tcPr>
          <w:p w14:paraId="455AE8C0"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I</w:t>
            </w:r>
          </w:p>
        </w:tc>
        <w:tc>
          <w:tcPr>
            <w:tcW w:w="662" w:type="dxa"/>
          </w:tcPr>
          <w:p w14:paraId="4B9FE651" w14:textId="10A64B1A" w:rsidR="00BF3ABD" w:rsidRPr="009C3437" w:rsidRDefault="007A2AF6" w:rsidP="00CB1556">
            <w:pPr>
              <w:cnfStyle w:val="000000000000" w:firstRow="0" w:lastRow="0" w:firstColumn="0" w:lastColumn="0" w:oddVBand="0" w:evenVBand="0" w:oddHBand="0" w:evenHBand="0" w:firstRowFirstColumn="0" w:firstRowLastColumn="0" w:lastRowFirstColumn="0" w:lastRowLastColumn="0"/>
            </w:pPr>
            <w:hyperlink w:anchor="_2.5.1_TrackingMethod" w:history="1">
              <w:r w:rsidR="00BF3ABD" w:rsidRPr="00384D90">
                <w:rPr>
                  <w:rStyle w:val="Hyperlink"/>
                </w:rPr>
                <w:t>2.5.1</w:t>
              </w:r>
            </w:hyperlink>
          </w:p>
        </w:tc>
        <w:tc>
          <w:tcPr>
            <w:tcW w:w="622" w:type="dxa"/>
          </w:tcPr>
          <w:p w14:paraId="00D33D74" w14:textId="1BBD80E8" w:rsidR="00BF3ABD" w:rsidRDefault="00BF3ABD" w:rsidP="00CB1556">
            <w:pPr>
              <w:cnfStyle w:val="000000000000" w:firstRow="0" w:lastRow="0" w:firstColumn="0" w:lastColumn="0" w:oddVBand="0" w:evenVBand="0" w:oddHBand="0" w:evenHBand="0" w:firstRowFirstColumn="0" w:firstRowLastColumn="0" w:lastRowFirstColumn="0" w:lastRowLastColumn="0"/>
            </w:pPr>
            <w:r>
              <w:t>Y</w:t>
            </w:r>
          </w:p>
        </w:tc>
        <w:tc>
          <w:tcPr>
            <w:tcW w:w="4011" w:type="dxa"/>
          </w:tcPr>
          <w:p w14:paraId="2E57D54B" w14:textId="2D79342E" w:rsidR="00BF3ABD" w:rsidRPr="009C3437" w:rsidRDefault="00746DAE" w:rsidP="00746DAE">
            <w:pPr>
              <w:cnfStyle w:val="000000000000" w:firstRow="0" w:lastRow="0" w:firstColumn="0" w:lastColumn="0" w:oddVBand="0" w:evenVBand="0" w:oddHBand="0" w:evenHBand="0" w:firstRowFirstColumn="0" w:firstRowLastColumn="0" w:lastRowFirstColumn="0" w:lastRowLastColumn="0"/>
            </w:pPr>
            <w:r>
              <w:t>N</w:t>
            </w:r>
            <w:r w:rsidR="00BF3ABD">
              <w:t>ull</w:t>
            </w:r>
            <w:r w:rsidR="00FD083E">
              <w:t xml:space="preserve"> </w:t>
            </w:r>
            <w:r w:rsidR="00BF3ABD">
              <w:t>if</w:t>
            </w:r>
            <w:r w:rsidR="00FD083E">
              <w:t xml:space="preserve"> </w:t>
            </w:r>
            <w:r w:rsidR="00BF3ABD">
              <w:t>ProjectType</w:t>
            </w:r>
            <w:r w:rsidR="00FD083E">
              <w:t xml:space="preserve"> </w:t>
            </w:r>
            <w:r w:rsidR="00BF3ABD">
              <w:t>&lt;&gt;</w:t>
            </w:r>
            <w:r w:rsidR="00FD083E">
              <w:t xml:space="preserve"> </w:t>
            </w:r>
            <w:r w:rsidR="00BF3ABD">
              <w:t>1</w:t>
            </w:r>
          </w:p>
        </w:tc>
      </w:tr>
      <w:tr w:rsidR="00BF3ABD" w:rsidRPr="009C3437" w14:paraId="015FA360"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90" w:type="dxa"/>
          </w:tcPr>
          <w:p w14:paraId="29BFD4B4" w14:textId="1A56E975" w:rsidR="00BF3ABD" w:rsidRDefault="00BF3ABD" w:rsidP="00CB1556">
            <w:r>
              <w:t>2.9.1</w:t>
            </w:r>
          </w:p>
        </w:tc>
        <w:tc>
          <w:tcPr>
            <w:tcW w:w="2707" w:type="dxa"/>
          </w:tcPr>
          <w:p w14:paraId="3F4FCE8A"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TargetPopulation</w:t>
            </w:r>
          </w:p>
        </w:tc>
        <w:tc>
          <w:tcPr>
            <w:tcW w:w="658" w:type="dxa"/>
          </w:tcPr>
          <w:p w14:paraId="73B3531B"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I</w:t>
            </w:r>
          </w:p>
        </w:tc>
        <w:tc>
          <w:tcPr>
            <w:tcW w:w="662" w:type="dxa"/>
          </w:tcPr>
          <w:p w14:paraId="41881DE2" w14:textId="38B13ACA" w:rsidR="00BF3ABD" w:rsidRDefault="007A2AF6" w:rsidP="00CB1556">
            <w:pPr>
              <w:cnfStyle w:val="000000000000" w:firstRow="0" w:lastRow="0" w:firstColumn="0" w:lastColumn="0" w:oddVBand="0" w:evenVBand="0" w:oddHBand="0" w:evenHBand="0" w:firstRowFirstColumn="0" w:firstRowLastColumn="0" w:lastRowFirstColumn="0" w:lastRowLastColumn="0"/>
            </w:pPr>
            <w:hyperlink w:anchor="_2.9.1_TargetPopulation" w:history="1">
              <w:r w:rsidR="00BF3ABD">
                <w:rPr>
                  <w:rStyle w:val="Hyperlink"/>
                </w:rPr>
                <w:t>2.9.1</w:t>
              </w:r>
            </w:hyperlink>
          </w:p>
        </w:tc>
        <w:tc>
          <w:tcPr>
            <w:tcW w:w="622" w:type="dxa"/>
          </w:tcPr>
          <w:p w14:paraId="29A6B5BB" w14:textId="5007173A" w:rsidR="00BF3ABD" w:rsidRDefault="00BF3ABD" w:rsidP="00CB1556">
            <w:pPr>
              <w:cnfStyle w:val="000000000000" w:firstRow="0" w:lastRow="0" w:firstColumn="0" w:lastColumn="0" w:oddVBand="0" w:evenVBand="0" w:oddHBand="0" w:evenHBand="0" w:firstRowFirstColumn="0" w:firstRowLastColumn="0" w:lastRowFirstColumn="0" w:lastRowLastColumn="0"/>
            </w:pPr>
            <w:r>
              <w:t>Y</w:t>
            </w:r>
          </w:p>
        </w:tc>
        <w:tc>
          <w:tcPr>
            <w:tcW w:w="4011" w:type="dxa"/>
          </w:tcPr>
          <w:p w14:paraId="7C1D0BEE"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24C27516"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90" w:type="dxa"/>
          </w:tcPr>
          <w:p w14:paraId="65DB1357" w14:textId="77777777" w:rsidR="00BF3ABD" w:rsidRDefault="00BF3ABD" w:rsidP="00CB1556"/>
        </w:tc>
        <w:tc>
          <w:tcPr>
            <w:tcW w:w="2707" w:type="dxa"/>
          </w:tcPr>
          <w:p w14:paraId="2081DA08" w14:textId="3A24CFDA" w:rsidR="00BF3ABD" w:rsidRDefault="00BF3ABD" w:rsidP="00CB1556">
            <w:pPr>
              <w:cnfStyle w:val="000000000000" w:firstRow="0" w:lastRow="0" w:firstColumn="0" w:lastColumn="0" w:oddVBand="0" w:evenVBand="0" w:oddHBand="0" w:evenHBand="0" w:firstRowFirstColumn="0" w:firstRowLastColumn="0" w:lastRowFirstColumn="0" w:lastRowLastColumn="0"/>
            </w:pPr>
            <w:r>
              <w:t>PITCount</w:t>
            </w:r>
          </w:p>
        </w:tc>
        <w:tc>
          <w:tcPr>
            <w:tcW w:w="658" w:type="dxa"/>
          </w:tcPr>
          <w:p w14:paraId="30962E30" w14:textId="3146A1A2" w:rsidR="00BF3ABD" w:rsidRDefault="00BF3ABD" w:rsidP="00CB1556">
            <w:pPr>
              <w:cnfStyle w:val="000000000000" w:firstRow="0" w:lastRow="0" w:firstColumn="0" w:lastColumn="0" w:oddVBand="0" w:evenVBand="0" w:oddHBand="0" w:evenHBand="0" w:firstRowFirstColumn="0" w:firstRowLastColumn="0" w:lastRowFirstColumn="0" w:lastRowLastColumn="0"/>
            </w:pPr>
            <w:r>
              <w:t>I</w:t>
            </w:r>
          </w:p>
        </w:tc>
        <w:tc>
          <w:tcPr>
            <w:tcW w:w="662" w:type="dxa"/>
          </w:tcPr>
          <w:p w14:paraId="0C76B3A5"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622" w:type="dxa"/>
          </w:tcPr>
          <w:p w14:paraId="69516B3A" w14:textId="3B12E8D5" w:rsidR="00BF3ABD" w:rsidRDefault="00BF3ABD" w:rsidP="00CB1556">
            <w:pPr>
              <w:cnfStyle w:val="000000000000" w:firstRow="0" w:lastRow="0" w:firstColumn="0" w:lastColumn="0" w:oddVBand="0" w:evenVBand="0" w:oddHBand="0" w:evenHBand="0" w:firstRowFirstColumn="0" w:firstRowLastColumn="0" w:lastRowFirstColumn="0" w:lastRowLastColumn="0"/>
            </w:pPr>
            <w:r>
              <w:t>Y</w:t>
            </w:r>
          </w:p>
        </w:tc>
        <w:tc>
          <w:tcPr>
            <w:tcW w:w="4011" w:type="dxa"/>
          </w:tcPr>
          <w:p w14:paraId="7CAD7084" w14:textId="3E102E97" w:rsidR="00746DAE" w:rsidRPr="009C3437" w:rsidRDefault="00746DAE" w:rsidP="00746DAE">
            <w:pPr>
              <w:cnfStyle w:val="000000000000" w:firstRow="0" w:lastRow="0" w:firstColumn="0" w:lastColumn="0" w:oddVBand="0" w:evenVBand="0" w:oddHBand="0" w:evenHBand="0" w:firstRowFirstColumn="0" w:firstRowLastColumn="0" w:lastRowFirstColumn="0" w:lastRowLastColumn="0"/>
            </w:pPr>
            <w:r>
              <w:t>(See</w:t>
            </w:r>
            <w:r w:rsidR="00FD083E">
              <w:t xml:space="preserve"> </w:t>
            </w:r>
            <w:r>
              <w:t>explanation</w:t>
            </w:r>
            <w:r w:rsidR="00FD083E">
              <w:t xml:space="preserve"> </w:t>
            </w:r>
            <w:r>
              <w:t>under</w:t>
            </w:r>
            <w:r w:rsidR="00FD083E">
              <w:t xml:space="preserve"> </w:t>
            </w:r>
            <w:hyperlink w:anchor="_HIC_Export" w:history="1">
              <w:r w:rsidRPr="00746DAE">
                <w:rPr>
                  <w:rStyle w:val="Hyperlink"/>
                </w:rPr>
                <w:t>HIC</w:t>
              </w:r>
              <w:r w:rsidR="00FD083E">
                <w:rPr>
                  <w:rStyle w:val="Hyperlink"/>
                </w:rPr>
                <w:t xml:space="preserve"> </w:t>
              </w:r>
              <w:r w:rsidRPr="00746DAE">
                <w:rPr>
                  <w:rStyle w:val="Hyperlink"/>
                </w:rPr>
                <w:t>Exports</w:t>
              </w:r>
            </w:hyperlink>
            <w:r>
              <w:t>)</w:t>
            </w:r>
          </w:p>
        </w:tc>
      </w:tr>
      <w:tr w:rsidR="00BF3ABD" w:rsidRPr="009C3437" w14:paraId="472506A3"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90" w:type="dxa"/>
          </w:tcPr>
          <w:p w14:paraId="26282AEE" w14:textId="77777777" w:rsidR="00BF3ABD" w:rsidRDefault="00BF3ABD" w:rsidP="00CB1556"/>
        </w:tc>
        <w:tc>
          <w:tcPr>
            <w:tcW w:w="2707" w:type="dxa"/>
          </w:tcPr>
          <w:p w14:paraId="6E03C22D"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DateCreated</w:t>
            </w:r>
          </w:p>
        </w:tc>
        <w:tc>
          <w:tcPr>
            <w:tcW w:w="658" w:type="dxa"/>
          </w:tcPr>
          <w:p w14:paraId="213D30C2"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T</w:t>
            </w:r>
          </w:p>
        </w:tc>
        <w:tc>
          <w:tcPr>
            <w:tcW w:w="662" w:type="dxa"/>
          </w:tcPr>
          <w:p w14:paraId="4384586B"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622" w:type="dxa"/>
          </w:tcPr>
          <w:p w14:paraId="7F97E10E"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4011" w:type="dxa"/>
          </w:tcPr>
          <w:p w14:paraId="200A5329"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7F79A579"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90" w:type="dxa"/>
          </w:tcPr>
          <w:p w14:paraId="727C84A3" w14:textId="77777777" w:rsidR="00BF3ABD" w:rsidRDefault="00BF3ABD" w:rsidP="00CB1556"/>
        </w:tc>
        <w:tc>
          <w:tcPr>
            <w:tcW w:w="2707" w:type="dxa"/>
          </w:tcPr>
          <w:p w14:paraId="2DF950DC"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DateUpdated</w:t>
            </w:r>
          </w:p>
        </w:tc>
        <w:tc>
          <w:tcPr>
            <w:tcW w:w="658" w:type="dxa"/>
          </w:tcPr>
          <w:p w14:paraId="509FD446"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T</w:t>
            </w:r>
          </w:p>
        </w:tc>
        <w:tc>
          <w:tcPr>
            <w:tcW w:w="662" w:type="dxa"/>
          </w:tcPr>
          <w:p w14:paraId="1E9F5ECB"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622" w:type="dxa"/>
          </w:tcPr>
          <w:p w14:paraId="364E4713"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4011" w:type="dxa"/>
          </w:tcPr>
          <w:p w14:paraId="37BD97E9"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7D74ED9B"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90" w:type="dxa"/>
          </w:tcPr>
          <w:p w14:paraId="78CE1F5F" w14:textId="77777777" w:rsidR="00BF3ABD" w:rsidRDefault="00BF3ABD" w:rsidP="00CB1556"/>
        </w:tc>
        <w:tc>
          <w:tcPr>
            <w:tcW w:w="2707" w:type="dxa"/>
          </w:tcPr>
          <w:p w14:paraId="169668A4"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UserID</w:t>
            </w:r>
          </w:p>
        </w:tc>
        <w:tc>
          <w:tcPr>
            <w:tcW w:w="658" w:type="dxa"/>
          </w:tcPr>
          <w:p w14:paraId="23390910" w14:textId="36814710" w:rsidR="00BF3ABD" w:rsidRDefault="00BF3ABD" w:rsidP="00CB1556">
            <w:pPr>
              <w:cnfStyle w:val="000000000000" w:firstRow="0" w:lastRow="0" w:firstColumn="0" w:lastColumn="0" w:oddVBand="0" w:evenVBand="0" w:oddHBand="0" w:evenHBand="0" w:firstRowFirstColumn="0" w:firstRowLastColumn="0" w:lastRowFirstColumn="0" w:lastRowLastColumn="0"/>
            </w:pPr>
            <w:r>
              <w:t>S</w:t>
            </w:r>
            <w:r w:rsidR="00EE6B45">
              <w:t>32</w:t>
            </w:r>
          </w:p>
        </w:tc>
        <w:tc>
          <w:tcPr>
            <w:tcW w:w="662" w:type="dxa"/>
          </w:tcPr>
          <w:p w14:paraId="5E1D681A"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622" w:type="dxa"/>
          </w:tcPr>
          <w:p w14:paraId="4BC1BC5D"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4011" w:type="dxa"/>
          </w:tcPr>
          <w:p w14:paraId="22BE66A8" w14:textId="7E1B9238"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r>
      <w:tr w:rsidR="00EE6B45" w:rsidRPr="009C3437" w14:paraId="42ECBD2C"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90" w:type="dxa"/>
          </w:tcPr>
          <w:p w14:paraId="288E5714" w14:textId="77777777" w:rsidR="00EE6B45" w:rsidRDefault="00EE6B45" w:rsidP="00CB1556"/>
        </w:tc>
        <w:tc>
          <w:tcPr>
            <w:tcW w:w="2707" w:type="dxa"/>
          </w:tcPr>
          <w:p w14:paraId="77AF55C1" w14:textId="416C7F88" w:rsidR="00EE6B45" w:rsidRDefault="00EE6B45" w:rsidP="00CB1556">
            <w:pPr>
              <w:cnfStyle w:val="000000000000" w:firstRow="0" w:lastRow="0" w:firstColumn="0" w:lastColumn="0" w:oddVBand="0" w:evenVBand="0" w:oddHBand="0" w:evenHBand="0" w:firstRowFirstColumn="0" w:firstRowLastColumn="0" w:lastRowFirstColumn="0" w:lastRowLastColumn="0"/>
            </w:pPr>
            <w:r>
              <w:t>DateDeleted</w:t>
            </w:r>
          </w:p>
        </w:tc>
        <w:tc>
          <w:tcPr>
            <w:tcW w:w="658" w:type="dxa"/>
          </w:tcPr>
          <w:p w14:paraId="1C79D5DC" w14:textId="7A6565CF" w:rsidR="00EE6B45" w:rsidRDefault="00EE6B45" w:rsidP="00CB1556">
            <w:pPr>
              <w:cnfStyle w:val="000000000000" w:firstRow="0" w:lastRow="0" w:firstColumn="0" w:lastColumn="0" w:oddVBand="0" w:evenVBand="0" w:oddHBand="0" w:evenHBand="0" w:firstRowFirstColumn="0" w:firstRowLastColumn="0" w:lastRowFirstColumn="0" w:lastRowLastColumn="0"/>
            </w:pPr>
            <w:r>
              <w:t>T</w:t>
            </w:r>
          </w:p>
        </w:tc>
        <w:tc>
          <w:tcPr>
            <w:tcW w:w="662" w:type="dxa"/>
          </w:tcPr>
          <w:p w14:paraId="090E1F6F" w14:textId="77777777" w:rsidR="00EE6B45" w:rsidRDefault="00EE6B45" w:rsidP="00CB1556">
            <w:pPr>
              <w:cnfStyle w:val="000000000000" w:firstRow="0" w:lastRow="0" w:firstColumn="0" w:lastColumn="0" w:oddVBand="0" w:evenVBand="0" w:oddHBand="0" w:evenHBand="0" w:firstRowFirstColumn="0" w:firstRowLastColumn="0" w:lastRowFirstColumn="0" w:lastRowLastColumn="0"/>
            </w:pPr>
          </w:p>
        </w:tc>
        <w:tc>
          <w:tcPr>
            <w:tcW w:w="622" w:type="dxa"/>
          </w:tcPr>
          <w:p w14:paraId="7DD895E0" w14:textId="1EFFBB80" w:rsidR="00EE6B45" w:rsidRPr="009C3437" w:rsidRDefault="00EE6B45" w:rsidP="00CB1556">
            <w:pPr>
              <w:cnfStyle w:val="000000000000" w:firstRow="0" w:lastRow="0" w:firstColumn="0" w:lastColumn="0" w:oddVBand="0" w:evenVBand="0" w:oddHBand="0" w:evenHBand="0" w:firstRowFirstColumn="0" w:firstRowLastColumn="0" w:lastRowFirstColumn="0" w:lastRowLastColumn="0"/>
            </w:pPr>
            <w:r>
              <w:t>Y</w:t>
            </w:r>
          </w:p>
        </w:tc>
        <w:tc>
          <w:tcPr>
            <w:tcW w:w="4011" w:type="dxa"/>
          </w:tcPr>
          <w:p w14:paraId="78FAA72F" w14:textId="77777777" w:rsidR="00EE6B45" w:rsidRPr="009C3437" w:rsidRDefault="00EE6B45"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5FCAE736"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90" w:type="dxa"/>
          </w:tcPr>
          <w:p w14:paraId="09CC4474" w14:textId="77777777" w:rsidR="00BF3ABD" w:rsidRDefault="00BF3ABD" w:rsidP="00CB1556"/>
        </w:tc>
        <w:tc>
          <w:tcPr>
            <w:tcW w:w="2707" w:type="dxa"/>
          </w:tcPr>
          <w:p w14:paraId="7C6AD467"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ExportID</w:t>
            </w:r>
          </w:p>
        </w:tc>
        <w:tc>
          <w:tcPr>
            <w:tcW w:w="658" w:type="dxa"/>
          </w:tcPr>
          <w:p w14:paraId="29637173" w14:textId="710860C0" w:rsidR="00BF3ABD" w:rsidRDefault="00BF3ABD" w:rsidP="00CB1556">
            <w:pPr>
              <w:cnfStyle w:val="000000000000" w:firstRow="0" w:lastRow="0" w:firstColumn="0" w:lastColumn="0" w:oddVBand="0" w:evenVBand="0" w:oddHBand="0" w:evenHBand="0" w:firstRowFirstColumn="0" w:firstRowLastColumn="0" w:lastRowFirstColumn="0" w:lastRowLastColumn="0"/>
            </w:pPr>
            <w:r>
              <w:t>S</w:t>
            </w:r>
            <w:r w:rsidR="00EE6B45">
              <w:t>32</w:t>
            </w:r>
          </w:p>
        </w:tc>
        <w:tc>
          <w:tcPr>
            <w:tcW w:w="662" w:type="dxa"/>
          </w:tcPr>
          <w:p w14:paraId="67041055"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622" w:type="dxa"/>
          </w:tcPr>
          <w:p w14:paraId="0F8AC357"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4011" w:type="dxa"/>
          </w:tcPr>
          <w:p w14:paraId="1467739C" w14:textId="6E2DDB59" w:rsidR="00BF3ABD" w:rsidRPr="009C3437" w:rsidRDefault="00117CB6" w:rsidP="00CB1556">
            <w:pPr>
              <w:cnfStyle w:val="000000000000" w:firstRow="0" w:lastRow="0" w:firstColumn="0" w:lastColumn="0" w:oddVBand="0" w:evenVBand="0" w:oddHBand="0" w:evenHBand="0" w:firstRowFirstColumn="0" w:firstRowLastColumn="0" w:lastRowFirstColumn="0" w:lastRowLastColumn="0"/>
            </w:pPr>
            <w:r>
              <w:t>Must</w:t>
            </w:r>
            <w:r w:rsidR="00FD083E">
              <w:t xml:space="preserve"> </w:t>
            </w:r>
            <w:r>
              <w:t>match</w:t>
            </w:r>
            <w:r w:rsidR="00FD083E">
              <w:t xml:space="preserve"> </w:t>
            </w:r>
            <w:r>
              <w:t>record</w:t>
            </w:r>
            <w:r w:rsidR="00FD083E">
              <w:t xml:space="preserve"> </w:t>
            </w:r>
            <w:r>
              <w:t>in</w:t>
            </w:r>
            <w:r w:rsidR="00FD083E">
              <w:t xml:space="preserve"> </w:t>
            </w:r>
            <w:r>
              <w:t>Export.csv</w:t>
            </w:r>
          </w:p>
        </w:tc>
      </w:tr>
    </w:tbl>
    <w:p w14:paraId="6D91ED63" w14:textId="77777777" w:rsidR="00F84275" w:rsidRDefault="00F84275" w:rsidP="00793AC8"/>
    <w:p w14:paraId="6988441B" w14:textId="76F3E1F7" w:rsidR="0071569E" w:rsidRDefault="0071569E" w:rsidP="00793AC8">
      <w:pPr>
        <w:pStyle w:val="Heading2"/>
      </w:pPr>
      <w:bookmarkStart w:id="91" w:name="_Funder.csv"/>
      <w:bookmarkStart w:id="92" w:name="_Toc430693229"/>
      <w:bookmarkEnd w:id="91"/>
      <w:r>
        <w:t>Funder.csv</w:t>
      </w:r>
      <w:bookmarkEnd w:id="92"/>
    </w:p>
    <w:p w14:paraId="2BA9A3FD" w14:textId="081EEF18" w:rsidR="0071569E" w:rsidRDefault="008423FE" w:rsidP="00793AC8">
      <w:r>
        <w:t>Funder.csv</w:t>
      </w:r>
      <w:r w:rsidR="00FD083E">
        <w:t xml:space="preserve"> </w:t>
      </w:r>
      <w:r>
        <w:t>includes</w:t>
      </w:r>
      <w:r w:rsidR="00FD083E">
        <w:t xml:space="preserve"> </w:t>
      </w:r>
      <w:r>
        <w:t>data</w:t>
      </w:r>
      <w:r w:rsidR="00FD083E">
        <w:t xml:space="preserve"> </w:t>
      </w:r>
      <w:r>
        <w:t>from</w:t>
      </w:r>
      <w:r w:rsidR="00FD083E">
        <w:t xml:space="preserve"> </w:t>
      </w:r>
      <w:r>
        <w:t>data</w:t>
      </w:r>
      <w:r w:rsidR="00FD083E">
        <w:t xml:space="preserve"> </w:t>
      </w:r>
      <w:r>
        <w:t>element</w:t>
      </w:r>
      <w:r w:rsidR="00FD083E">
        <w:t xml:space="preserve"> </w:t>
      </w:r>
      <w:r w:rsidRPr="008423FE">
        <w:rPr>
          <w:b/>
        </w:rPr>
        <w:t>2.6</w:t>
      </w:r>
      <w:r w:rsidR="00FD083E">
        <w:rPr>
          <w:b/>
        </w:rPr>
        <w:t xml:space="preserve"> </w:t>
      </w:r>
      <w:r w:rsidRPr="008423FE">
        <w:rPr>
          <w:b/>
        </w:rPr>
        <w:t>Federal</w:t>
      </w:r>
      <w:r w:rsidR="00FD083E">
        <w:rPr>
          <w:b/>
        </w:rPr>
        <w:t xml:space="preserve"> </w:t>
      </w:r>
      <w:r w:rsidRPr="008423FE">
        <w:rPr>
          <w:b/>
        </w:rPr>
        <w:t>Partner</w:t>
      </w:r>
      <w:r w:rsidR="00FD083E">
        <w:rPr>
          <w:b/>
        </w:rPr>
        <w:t xml:space="preserve"> </w:t>
      </w:r>
      <w:r w:rsidRPr="008423FE">
        <w:rPr>
          <w:b/>
        </w:rPr>
        <w:t>Funding</w:t>
      </w:r>
      <w:r w:rsidR="00FD083E">
        <w:rPr>
          <w:b/>
        </w:rPr>
        <w:t xml:space="preserve"> </w:t>
      </w:r>
      <w:r w:rsidRPr="008423FE">
        <w:rPr>
          <w:b/>
        </w:rPr>
        <w:t>Sources</w:t>
      </w:r>
      <w:r>
        <w:t>.</w:t>
      </w:r>
      <w:r w:rsidR="00FD083E">
        <w:t xml:space="preserve">  </w:t>
      </w:r>
      <w:r>
        <w:t>For</w:t>
      </w:r>
      <w:r w:rsidR="00FD083E">
        <w:t xml:space="preserve"> </w:t>
      </w:r>
      <w:r>
        <w:t>exports</w:t>
      </w:r>
      <w:r w:rsidR="00FD083E">
        <w:t xml:space="preserve"> </w:t>
      </w:r>
      <w:r>
        <w:t>that</w:t>
      </w:r>
      <w:r w:rsidR="00FD083E">
        <w:t xml:space="preserve"> </w:t>
      </w:r>
      <w:r>
        <w:t>require</w:t>
      </w:r>
      <w:r w:rsidR="00FD083E">
        <w:t xml:space="preserve"> </w:t>
      </w:r>
      <w:r>
        <w:t>Funder.csv</w:t>
      </w:r>
      <w:r w:rsidR="0071569E">
        <w:t>,</w:t>
      </w:r>
      <w:r w:rsidR="00FD083E">
        <w:t xml:space="preserve"> </w:t>
      </w:r>
      <w:r w:rsidR="0071569E">
        <w:t>there</w:t>
      </w:r>
      <w:r w:rsidR="00FD083E">
        <w:t xml:space="preserve"> </w:t>
      </w:r>
      <w:r w:rsidR="0071569E">
        <w:t>must</w:t>
      </w:r>
      <w:r w:rsidR="00FD083E">
        <w:t xml:space="preserve"> </w:t>
      </w:r>
      <w:r w:rsidR="0071569E">
        <w:t>be</w:t>
      </w:r>
      <w:r w:rsidR="00FD083E">
        <w:t xml:space="preserve"> </w:t>
      </w:r>
      <w:r w:rsidR="0071569E">
        <w:t>at</w:t>
      </w:r>
      <w:r w:rsidR="00FD083E">
        <w:t xml:space="preserve"> </w:t>
      </w:r>
      <w:r w:rsidR="0071569E">
        <w:t>least</w:t>
      </w:r>
      <w:r w:rsidR="00FD083E">
        <w:t xml:space="preserve"> </w:t>
      </w:r>
      <w:r w:rsidR="0071569E">
        <w:t>one</w:t>
      </w:r>
      <w:r w:rsidR="00FD083E">
        <w:t xml:space="preserve"> </w:t>
      </w:r>
      <w:r w:rsidR="0071569E">
        <w:t>record</w:t>
      </w:r>
      <w:r w:rsidR="00FD083E">
        <w:t xml:space="preserve"> </w:t>
      </w:r>
      <w:r w:rsidR="0071569E">
        <w:t>in</w:t>
      </w:r>
      <w:r w:rsidR="00FD083E">
        <w:t xml:space="preserve"> </w:t>
      </w:r>
      <w:r w:rsidR="0071569E">
        <w:t>Funder.csv</w:t>
      </w:r>
      <w:r w:rsidR="00FD083E">
        <w:t xml:space="preserve"> </w:t>
      </w:r>
      <w:r>
        <w:t>for</w:t>
      </w:r>
      <w:r w:rsidR="00FD083E">
        <w:t xml:space="preserve"> </w:t>
      </w:r>
      <w:r>
        <w:t>each</w:t>
      </w:r>
      <w:r w:rsidR="00FD083E">
        <w:t xml:space="preserve"> </w:t>
      </w:r>
      <w:r>
        <w:t>record</w:t>
      </w:r>
      <w:r w:rsidR="00FD083E">
        <w:t xml:space="preserve"> </w:t>
      </w:r>
      <w:r>
        <w:t>in</w:t>
      </w:r>
      <w:r w:rsidR="00FD083E">
        <w:t xml:space="preserve"> </w:t>
      </w:r>
      <w:r>
        <w:t>Project.csv</w:t>
      </w:r>
      <w:r w:rsidR="00FD083E">
        <w:t xml:space="preserve"> </w:t>
      </w:r>
      <w:r>
        <w:t>where</w:t>
      </w:r>
      <w:r w:rsidR="00FD083E">
        <w:t xml:space="preserve"> </w:t>
      </w:r>
      <w:r w:rsidRPr="00684865">
        <w:rPr>
          <w:i/>
        </w:rPr>
        <w:t>ContinuumProject</w:t>
      </w:r>
      <w:r w:rsidR="00FD083E">
        <w:t xml:space="preserve"> </w:t>
      </w:r>
      <w:r w:rsidR="004D7EC1">
        <w:t>is</w:t>
      </w:r>
      <w:r w:rsidR="00FD083E">
        <w:t xml:space="preserve"> </w:t>
      </w:r>
      <w:r w:rsidR="004D7EC1">
        <w:t>equal</w:t>
      </w:r>
      <w:r w:rsidR="00FD083E">
        <w:t xml:space="preserve"> </w:t>
      </w:r>
      <w:r w:rsidR="004D7EC1">
        <w:t>to</w:t>
      </w:r>
      <w:r w:rsidR="00FD083E">
        <w:t xml:space="preserve"> </w:t>
      </w:r>
      <w:r>
        <w:t>1</w:t>
      </w:r>
      <w:r w:rsidR="00FD083E">
        <w:t xml:space="preserve"> </w:t>
      </w:r>
      <w:r w:rsidR="004D7EC1">
        <w:t>(Yes)</w:t>
      </w:r>
      <w:r w:rsidR="0071569E">
        <w:t>.</w:t>
      </w:r>
    </w:p>
    <w:p w14:paraId="2AC2C8E1" w14:textId="77777777" w:rsidR="00C97294" w:rsidRPr="0071569E" w:rsidRDefault="00C97294" w:rsidP="00793AC8"/>
    <w:tbl>
      <w:tblPr>
        <w:tblStyle w:val="GridTable1Light-Accent11"/>
        <w:tblW w:w="9350" w:type="dxa"/>
        <w:tblLook w:val="04A0" w:firstRow="1" w:lastRow="0" w:firstColumn="1" w:lastColumn="0" w:noHBand="0" w:noVBand="1"/>
      </w:tblPr>
      <w:tblGrid>
        <w:gridCol w:w="669"/>
        <w:gridCol w:w="2029"/>
        <w:gridCol w:w="658"/>
        <w:gridCol w:w="662"/>
        <w:gridCol w:w="629"/>
        <w:gridCol w:w="4703"/>
      </w:tblGrid>
      <w:tr w:rsidR="00BF3ABD" w:rsidRPr="009C3437" w14:paraId="24B7397D" w14:textId="77777777" w:rsidTr="00287A5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69" w:type="dxa"/>
          </w:tcPr>
          <w:p w14:paraId="2604F522" w14:textId="77777777" w:rsidR="00BF3ABD" w:rsidRPr="009C3437" w:rsidRDefault="00BF3ABD" w:rsidP="00CB1556">
            <w:r>
              <w:t>DE#</w:t>
            </w:r>
          </w:p>
        </w:tc>
        <w:tc>
          <w:tcPr>
            <w:tcW w:w="2029" w:type="dxa"/>
          </w:tcPr>
          <w:p w14:paraId="273CD320" w14:textId="77777777" w:rsidR="00BF3ABD" w:rsidRPr="009C3437" w:rsidRDefault="00BF3ABD" w:rsidP="00CB1556">
            <w:pPr>
              <w:cnfStyle w:val="100000000000" w:firstRow="1" w:lastRow="0" w:firstColumn="0" w:lastColumn="0" w:oddVBand="0" w:evenVBand="0" w:oddHBand="0" w:evenHBand="0" w:firstRowFirstColumn="0" w:firstRowLastColumn="0" w:lastRowFirstColumn="0" w:lastRowLastColumn="0"/>
            </w:pPr>
            <w:r w:rsidRPr="009C3437">
              <w:t>Name</w:t>
            </w:r>
          </w:p>
        </w:tc>
        <w:tc>
          <w:tcPr>
            <w:tcW w:w="658" w:type="dxa"/>
          </w:tcPr>
          <w:p w14:paraId="637C27D2" w14:textId="77777777" w:rsidR="00BF3ABD" w:rsidRPr="009C3437" w:rsidRDefault="00BF3ABD" w:rsidP="00CB1556">
            <w:pPr>
              <w:cnfStyle w:val="100000000000" w:firstRow="1" w:lastRow="0" w:firstColumn="0" w:lastColumn="0" w:oddVBand="0" w:evenVBand="0" w:oddHBand="0" w:evenHBand="0" w:firstRowFirstColumn="0" w:firstRowLastColumn="0" w:lastRowFirstColumn="0" w:lastRowLastColumn="0"/>
            </w:pPr>
            <w:r w:rsidRPr="009C3437">
              <w:t>Type</w:t>
            </w:r>
          </w:p>
        </w:tc>
        <w:tc>
          <w:tcPr>
            <w:tcW w:w="662" w:type="dxa"/>
          </w:tcPr>
          <w:p w14:paraId="2D10A225" w14:textId="66011EF7" w:rsidR="00BF3ABD" w:rsidRPr="009C3437" w:rsidRDefault="007E081D" w:rsidP="00CB1556">
            <w:pPr>
              <w:cnfStyle w:val="100000000000" w:firstRow="1" w:lastRow="0" w:firstColumn="0" w:lastColumn="0" w:oddVBand="0" w:evenVBand="0" w:oddHBand="0" w:evenHBand="0" w:firstRowFirstColumn="0" w:firstRowLastColumn="0" w:lastRowFirstColumn="0" w:lastRowLastColumn="0"/>
            </w:pPr>
            <w:r>
              <w:t>List</w:t>
            </w:r>
          </w:p>
        </w:tc>
        <w:tc>
          <w:tcPr>
            <w:tcW w:w="629" w:type="dxa"/>
          </w:tcPr>
          <w:p w14:paraId="5889F0D1" w14:textId="67FB6BA2" w:rsidR="00BF3ABD" w:rsidRDefault="00BF3ABD" w:rsidP="00CB1556">
            <w:pPr>
              <w:cnfStyle w:val="100000000000" w:firstRow="1" w:lastRow="0" w:firstColumn="0" w:lastColumn="0" w:oddVBand="0" w:evenVBand="0" w:oddHBand="0" w:evenHBand="0" w:firstRowFirstColumn="0" w:firstRowLastColumn="0" w:lastRowFirstColumn="0" w:lastRowLastColumn="0"/>
            </w:pPr>
            <w:r>
              <w:t>Null</w:t>
            </w:r>
          </w:p>
        </w:tc>
        <w:tc>
          <w:tcPr>
            <w:tcW w:w="4703" w:type="dxa"/>
          </w:tcPr>
          <w:p w14:paraId="30A77EC6" w14:textId="77777777" w:rsidR="00BF3ABD" w:rsidRPr="009C3437" w:rsidRDefault="00BF3ABD" w:rsidP="00CB1556">
            <w:pPr>
              <w:cnfStyle w:val="100000000000" w:firstRow="1" w:lastRow="0" w:firstColumn="0" w:lastColumn="0" w:oddVBand="0" w:evenVBand="0" w:oddHBand="0" w:evenHBand="0" w:firstRowFirstColumn="0" w:firstRowLastColumn="0" w:lastRowFirstColumn="0" w:lastRowLastColumn="0"/>
            </w:pPr>
            <w:r w:rsidRPr="009C3437">
              <w:t>Notes</w:t>
            </w:r>
          </w:p>
        </w:tc>
      </w:tr>
      <w:tr w:rsidR="00881E3B" w:rsidRPr="009C3437" w14:paraId="3487DBBD"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69" w:type="dxa"/>
          </w:tcPr>
          <w:p w14:paraId="46478249" w14:textId="77777777" w:rsidR="00881E3B" w:rsidRDefault="00881E3B" w:rsidP="00CB1556"/>
        </w:tc>
        <w:tc>
          <w:tcPr>
            <w:tcW w:w="2029" w:type="dxa"/>
          </w:tcPr>
          <w:p w14:paraId="405DF320" w14:textId="505D9018" w:rsidR="00881E3B" w:rsidRPr="009C3437" w:rsidRDefault="00881E3B" w:rsidP="00CB1556">
            <w:pPr>
              <w:cnfStyle w:val="000000000000" w:firstRow="0" w:lastRow="0" w:firstColumn="0" w:lastColumn="0" w:oddVBand="0" w:evenVBand="0" w:oddHBand="0" w:evenHBand="0" w:firstRowFirstColumn="0" w:firstRowLastColumn="0" w:lastRowFirstColumn="0" w:lastRowLastColumn="0"/>
            </w:pPr>
            <w:r>
              <w:t>FunderID</w:t>
            </w:r>
          </w:p>
        </w:tc>
        <w:tc>
          <w:tcPr>
            <w:tcW w:w="658" w:type="dxa"/>
          </w:tcPr>
          <w:p w14:paraId="6F44ECD6" w14:textId="7FAA2855" w:rsidR="00881E3B" w:rsidRPr="009C3437" w:rsidRDefault="00881E3B" w:rsidP="00CB1556">
            <w:pPr>
              <w:cnfStyle w:val="000000000000" w:firstRow="0" w:lastRow="0" w:firstColumn="0" w:lastColumn="0" w:oddVBand="0" w:evenVBand="0" w:oddHBand="0" w:evenHBand="0" w:firstRowFirstColumn="0" w:firstRowLastColumn="0" w:lastRowFirstColumn="0" w:lastRowLastColumn="0"/>
            </w:pPr>
            <w:r>
              <w:t>S</w:t>
            </w:r>
            <w:r w:rsidR="00EE6B45">
              <w:t>32</w:t>
            </w:r>
          </w:p>
        </w:tc>
        <w:tc>
          <w:tcPr>
            <w:tcW w:w="662" w:type="dxa"/>
          </w:tcPr>
          <w:p w14:paraId="423EC242" w14:textId="77777777" w:rsidR="00881E3B" w:rsidRPr="009C3437" w:rsidRDefault="00881E3B" w:rsidP="00CB1556">
            <w:pPr>
              <w:cnfStyle w:val="000000000000" w:firstRow="0" w:lastRow="0" w:firstColumn="0" w:lastColumn="0" w:oddVBand="0" w:evenVBand="0" w:oddHBand="0" w:evenHBand="0" w:firstRowFirstColumn="0" w:firstRowLastColumn="0" w:lastRowFirstColumn="0" w:lastRowLastColumn="0"/>
            </w:pPr>
          </w:p>
        </w:tc>
        <w:tc>
          <w:tcPr>
            <w:tcW w:w="629" w:type="dxa"/>
          </w:tcPr>
          <w:p w14:paraId="7CAF22D5" w14:textId="77777777" w:rsidR="00881E3B" w:rsidRDefault="00881E3B" w:rsidP="00CB1556">
            <w:pPr>
              <w:cnfStyle w:val="000000000000" w:firstRow="0" w:lastRow="0" w:firstColumn="0" w:lastColumn="0" w:oddVBand="0" w:evenVBand="0" w:oddHBand="0" w:evenHBand="0" w:firstRowFirstColumn="0" w:firstRowLastColumn="0" w:lastRowFirstColumn="0" w:lastRowLastColumn="0"/>
            </w:pPr>
          </w:p>
        </w:tc>
        <w:tc>
          <w:tcPr>
            <w:tcW w:w="4703" w:type="dxa"/>
          </w:tcPr>
          <w:p w14:paraId="65D842CF" w14:textId="658875DD" w:rsidR="00881E3B" w:rsidRPr="009C3437" w:rsidRDefault="00881E3B" w:rsidP="00EE6B45">
            <w:pPr>
              <w:cnfStyle w:val="000000000000" w:firstRow="0" w:lastRow="0" w:firstColumn="0" w:lastColumn="0" w:oddVBand="0" w:evenVBand="0" w:oddHBand="0" w:evenHBand="0" w:firstRowFirstColumn="0" w:firstRowLastColumn="0" w:lastRowFirstColumn="0" w:lastRowLastColumn="0"/>
            </w:pPr>
            <w:r>
              <w:t>Unique</w:t>
            </w:r>
            <w:r w:rsidR="00FD083E">
              <w:t xml:space="preserve"> </w:t>
            </w:r>
            <w:r>
              <w:t>identifier</w:t>
            </w:r>
          </w:p>
        </w:tc>
      </w:tr>
      <w:tr w:rsidR="00BF3ABD" w:rsidRPr="009C3437" w14:paraId="51EA5E67"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69" w:type="dxa"/>
          </w:tcPr>
          <w:p w14:paraId="242535CC" w14:textId="77777777" w:rsidR="00BF3ABD" w:rsidRDefault="00BF3ABD" w:rsidP="00CB1556"/>
        </w:tc>
        <w:tc>
          <w:tcPr>
            <w:tcW w:w="2029" w:type="dxa"/>
          </w:tcPr>
          <w:p w14:paraId="428D8E3A"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r>
              <w:t>ProjectID</w:t>
            </w:r>
          </w:p>
        </w:tc>
        <w:tc>
          <w:tcPr>
            <w:tcW w:w="658" w:type="dxa"/>
          </w:tcPr>
          <w:p w14:paraId="4B962CF9" w14:textId="2A335B83"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r>
              <w:t>S</w:t>
            </w:r>
            <w:r w:rsidR="00EE6B45">
              <w:t>32</w:t>
            </w:r>
          </w:p>
        </w:tc>
        <w:tc>
          <w:tcPr>
            <w:tcW w:w="662" w:type="dxa"/>
          </w:tcPr>
          <w:p w14:paraId="5B48277E"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629" w:type="dxa"/>
          </w:tcPr>
          <w:p w14:paraId="16E9705F"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4703" w:type="dxa"/>
          </w:tcPr>
          <w:p w14:paraId="38DB58CC" w14:textId="294312A6"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r>
              <w:t>Must</w:t>
            </w:r>
            <w:r w:rsidR="00FD083E">
              <w:t xml:space="preserve"> </w:t>
            </w:r>
            <w:r>
              <w:t>match</w:t>
            </w:r>
            <w:r w:rsidR="00FD083E">
              <w:t xml:space="preserve"> </w:t>
            </w:r>
            <w:r>
              <w:t>a</w:t>
            </w:r>
            <w:r w:rsidR="00FD083E">
              <w:t xml:space="preserve"> </w:t>
            </w:r>
            <w:r>
              <w:t>record</w:t>
            </w:r>
            <w:r w:rsidR="00FD083E">
              <w:t xml:space="preserve"> </w:t>
            </w:r>
            <w:r>
              <w:t>in</w:t>
            </w:r>
            <w:r w:rsidR="00FD083E">
              <w:t xml:space="preserve"> </w:t>
            </w:r>
            <w:r>
              <w:t>Project.csv</w:t>
            </w:r>
          </w:p>
        </w:tc>
      </w:tr>
      <w:tr w:rsidR="00BF3ABD" w:rsidRPr="009C3437" w14:paraId="18FA6108"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69" w:type="dxa"/>
          </w:tcPr>
          <w:p w14:paraId="27347C85" w14:textId="5F9F7CBA" w:rsidR="00BF3ABD" w:rsidRDefault="00BF3ABD" w:rsidP="00CB1556">
            <w:r>
              <w:t>2.6.1</w:t>
            </w:r>
          </w:p>
        </w:tc>
        <w:tc>
          <w:tcPr>
            <w:tcW w:w="2029" w:type="dxa"/>
          </w:tcPr>
          <w:p w14:paraId="2399D1C3"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Funder</w:t>
            </w:r>
          </w:p>
        </w:tc>
        <w:tc>
          <w:tcPr>
            <w:tcW w:w="658" w:type="dxa"/>
          </w:tcPr>
          <w:p w14:paraId="5F10D857"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I</w:t>
            </w:r>
          </w:p>
        </w:tc>
        <w:tc>
          <w:tcPr>
            <w:tcW w:w="662" w:type="dxa"/>
          </w:tcPr>
          <w:p w14:paraId="24486BC8" w14:textId="5129CC8C" w:rsidR="00BF3ABD" w:rsidRPr="009C3437" w:rsidRDefault="007A2AF6" w:rsidP="00CB1556">
            <w:pPr>
              <w:cnfStyle w:val="000000000000" w:firstRow="0" w:lastRow="0" w:firstColumn="0" w:lastColumn="0" w:oddVBand="0" w:evenVBand="0" w:oddHBand="0" w:evenHBand="0" w:firstRowFirstColumn="0" w:firstRowLastColumn="0" w:lastRowFirstColumn="0" w:lastRowLastColumn="0"/>
            </w:pPr>
            <w:hyperlink w:anchor="_2.6.1_FundingSource" w:history="1">
              <w:r w:rsidR="00BF3ABD" w:rsidRPr="00384D90">
                <w:rPr>
                  <w:rStyle w:val="Hyperlink"/>
                </w:rPr>
                <w:t>2.6.1</w:t>
              </w:r>
            </w:hyperlink>
          </w:p>
        </w:tc>
        <w:tc>
          <w:tcPr>
            <w:tcW w:w="629" w:type="dxa"/>
          </w:tcPr>
          <w:p w14:paraId="1B06624F"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4703" w:type="dxa"/>
          </w:tcPr>
          <w:p w14:paraId="1A2BAF8D"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5CFDDC47"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69" w:type="dxa"/>
          </w:tcPr>
          <w:p w14:paraId="2CF41FFE" w14:textId="13155C4C" w:rsidR="00BF3ABD" w:rsidRDefault="00BF3ABD" w:rsidP="00CB1556">
            <w:r>
              <w:t>2.6.2</w:t>
            </w:r>
          </w:p>
        </w:tc>
        <w:tc>
          <w:tcPr>
            <w:tcW w:w="2029" w:type="dxa"/>
          </w:tcPr>
          <w:p w14:paraId="2C7C28C5"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GrantID</w:t>
            </w:r>
          </w:p>
        </w:tc>
        <w:tc>
          <w:tcPr>
            <w:tcW w:w="658" w:type="dxa"/>
          </w:tcPr>
          <w:p w14:paraId="3234CAB6" w14:textId="6BA385BD" w:rsidR="00BF3ABD" w:rsidRDefault="00BF3ABD" w:rsidP="00CB1556">
            <w:pPr>
              <w:cnfStyle w:val="000000000000" w:firstRow="0" w:lastRow="0" w:firstColumn="0" w:lastColumn="0" w:oddVBand="0" w:evenVBand="0" w:oddHBand="0" w:evenHBand="0" w:firstRowFirstColumn="0" w:firstRowLastColumn="0" w:lastRowFirstColumn="0" w:lastRowLastColumn="0"/>
            </w:pPr>
            <w:r>
              <w:t>S</w:t>
            </w:r>
            <w:r w:rsidR="00EE6B45">
              <w:t>32</w:t>
            </w:r>
          </w:p>
        </w:tc>
        <w:tc>
          <w:tcPr>
            <w:tcW w:w="662" w:type="dxa"/>
          </w:tcPr>
          <w:p w14:paraId="2E5163FC"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629" w:type="dxa"/>
          </w:tcPr>
          <w:p w14:paraId="49CFF5B2" w14:textId="335D11F9" w:rsidR="00BF3ABD" w:rsidRDefault="00BF3ABD" w:rsidP="00CB1556">
            <w:pPr>
              <w:cnfStyle w:val="000000000000" w:firstRow="0" w:lastRow="0" w:firstColumn="0" w:lastColumn="0" w:oddVBand="0" w:evenVBand="0" w:oddHBand="0" w:evenHBand="0" w:firstRowFirstColumn="0" w:firstRowLastColumn="0" w:lastRowFirstColumn="0" w:lastRowLastColumn="0"/>
            </w:pPr>
            <w:r>
              <w:t>Y</w:t>
            </w:r>
          </w:p>
        </w:tc>
        <w:tc>
          <w:tcPr>
            <w:tcW w:w="4703" w:type="dxa"/>
          </w:tcPr>
          <w:p w14:paraId="518B02F9" w14:textId="7B4E82D1"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46AA14DE"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69" w:type="dxa"/>
          </w:tcPr>
          <w:p w14:paraId="11F8771F" w14:textId="1D891EA5" w:rsidR="00BF3ABD" w:rsidRDefault="00BF3ABD" w:rsidP="00CB1556">
            <w:r>
              <w:t>2.6.3</w:t>
            </w:r>
          </w:p>
        </w:tc>
        <w:tc>
          <w:tcPr>
            <w:tcW w:w="2029" w:type="dxa"/>
          </w:tcPr>
          <w:p w14:paraId="03FEA640"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StartDate</w:t>
            </w:r>
          </w:p>
        </w:tc>
        <w:tc>
          <w:tcPr>
            <w:tcW w:w="658" w:type="dxa"/>
          </w:tcPr>
          <w:p w14:paraId="5B3C8B63"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D</w:t>
            </w:r>
          </w:p>
        </w:tc>
        <w:tc>
          <w:tcPr>
            <w:tcW w:w="662" w:type="dxa"/>
          </w:tcPr>
          <w:p w14:paraId="3CBC4043"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629" w:type="dxa"/>
          </w:tcPr>
          <w:p w14:paraId="4772A9F3"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4703" w:type="dxa"/>
          </w:tcPr>
          <w:p w14:paraId="43EBC324"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0E9273A7"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69" w:type="dxa"/>
          </w:tcPr>
          <w:p w14:paraId="05EF6BDB" w14:textId="088626FB" w:rsidR="00BF3ABD" w:rsidRDefault="00BF3ABD" w:rsidP="00CB1556">
            <w:r>
              <w:t>2.6.4</w:t>
            </w:r>
          </w:p>
        </w:tc>
        <w:tc>
          <w:tcPr>
            <w:tcW w:w="2029" w:type="dxa"/>
          </w:tcPr>
          <w:p w14:paraId="4D0976EA"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EndDate</w:t>
            </w:r>
          </w:p>
        </w:tc>
        <w:tc>
          <w:tcPr>
            <w:tcW w:w="658" w:type="dxa"/>
          </w:tcPr>
          <w:p w14:paraId="7F23DE59"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D</w:t>
            </w:r>
          </w:p>
        </w:tc>
        <w:tc>
          <w:tcPr>
            <w:tcW w:w="662" w:type="dxa"/>
          </w:tcPr>
          <w:p w14:paraId="1E15F964"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629" w:type="dxa"/>
          </w:tcPr>
          <w:p w14:paraId="15C62A9C" w14:textId="14875B6C" w:rsidR="00BF3ABD" w:rsidRDefault="00BF3ABD" w:rsidP="00CB1556">
            <w:pPr>
              <w:cnfStyle w:val="000000000000" w:firstRow="0" w:lastRow="0" w:firstColumn="0" w:lastColumn="0" w:oddVBand="0" w:evenVBand="0" w:oddHBand="0" w:evenHBand="0" w:firstRowFirstColumn="0" w:firstRowLastColumn="0" w:lastRowFirstColumn="0" w:lastRowLastColumn="0"/>
            </w:pPr>
            <w:r>
              <w:t>Y</w:t>
            </w:r>
          </w:p>
        </w:tc>
        <w:tc>
          <w:tcPr>
            <w:tcW w:w="4703" w:type="dxa"/>
          </w:tcPr>
          <w:p w14:paraId="303579E8"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166E6602"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69" w:type="dxa"/>
          </w:tcPr>
          <w:p w14:paraId="236B9441" w14:textId="77777777" w:rsidR="00BF3ABD" w:rsidRDefault="00BF3ABD" w:rsidP="00CB1556"/>
        </w:tc>
        <w:tc>
          <w:tcPr>
            <w:tcW w:w="2029" w:type="dxa"/>
          </w:tcPr>
          <w:p w14:paraId="71233922"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DateCreated</w:t>
            </w:r>
          </w:p>
        </w:tc>
        <w:tc>
          <w:tcPr>
            <w:tcW w:w="658" w:type="dxa"/>
          </w:tcPr>
          <w:p w14:paraId="6F53BE0B"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T</w:t>
            </w:r>
          </w:p>
        </w:tc>
        <w:tc>
          <w:tcPr>
            <w:tcW w:w="662" w:type="dxa"/>
          </w:tcPr>
          <w:p w14:paraId="7AAE8D06"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629" w:type="dxa"/>
          </w:tcPr>
          <w:p w14:paraId="2224E934"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4703" w:type="dxa"/>
          </w:tcPr>
          <w:p w14:paraId="64BF3558"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14593842"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69" w:type="dxa"/>
          </w:tcPr>
          <w:p w14:paraId="244C29EE" w14:textId="77777777" w:rsidR="00BF3ABD" w:rsidRDefault="00BF3ABD" w:rsidP="00CB1556"/>
        </w:tc>
        <w:tc>
          <w:tcPr>
            <w:tcW w:w="2029" w:type="dxa"/>
          </w:tcPr>
          <w:p w14:paraId="18F142B7"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DateUpdated</w:t>
            </w:r>
          </w:p>
        </w:tc>
        <w:tc>
          <w:tcPr>
            <w:tcW w:w="658" w:type="dxa"/>
          </w:tcPr>
          <w:p w14:paraId="7A99233E"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T</w:t>
            </w:r>
          </w:p>
        </w:tc>
        <w:tc>
          <w:tcPr>
            <w:tcW w:w="662" w:type="dxa"/>
          </w:tcPr>
          <w:p w14:paraId="5FEA0DA3"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629" w:type="dxa"/>
          </w:tcPr>
          <w:p w14:paraId="2F4B9A8F"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4703" w:type="dxa"/>
          </w:tcPr>
          <w:p w14:paraId="515DBE45"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76E60F75"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69" w:type="dxa"/>
          </w:tcPr>
          <w:p w14:paraId="3DCFF1A0" w14:textId="77777777" w:rsidR="00BF3ABD" w:rsidRDefault="00BF3ABD" w:rsidP="00CB1556"/>
        </w:tc>
        <w:tc>
          <w:tcPr>
            <w:tcW w:w="2029" w:type="dxa"/>
          </w:tcPr>
          <w:p w14:paraId="6D75630F"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UserID</w:t>
            </w:r>
          </w:p>
        </w:tc>
        <w:tc>
          <w:tcPr>
            <w:tcW w:w="658" w:type="dxa"/>
          </w:tcPr>
          <w:p w14:paraId="4B6631C8" w14:textId="7034CA73" w:rsidR="00BF3ABD" w:rsidRDefault="00BF3ABD" w:rsidP="00CB1556">
            <w:pPr>
              <w:cnfStyle w:val="000000000000" w:firstRow="0" w:lastRow="0" w:firstColumn="0" w:lastColumn="0" w:oddVBand="0" w:evenVBand="0" w:oddHBand="0" w:evenHBand="0" w:firstRowFirstColumn="0" w:firstRowLastColumn="0" w:lastRowFirstColumn="0" w:lastRowLastColumn="0"/>
            </w:pPr>
            <w:r>
              <w:t>S</w:t>
            </w:r>
            <w:r w:rsidR="00EE6B45">
              <w:t>32</w:t>
            </w:r>
          </w:p>
        </w:tc>
        <w:tc>
          <w:tcPr>
            <w:tcW w:w="662" w:type="dxa"/>
          </w:tcPr>
          <w:p w14:paraId="2A909EE6"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629" w:type="dxa"/>
          </w:tcPr>
          <w:p w14:paraId="0053EBF5"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4703" w:type="dxa"/>
          </w:tcPr>
          <w:p w14:paraId="0FB03B77"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r>
      <w:tr w:rsidR="00EE6B45" w:rsidRPr="009C3437" w14:paraId="19966778"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69" w:type="dxa"/>
          </w:tcPr>
          <w:p w14:paraId="6BF29BC7" w14:textId="77777777" w:rsidR="00EE6B45" w:rsidRDefault="00EE6B45" w:rsidP="00CB1556"/>
        </w:tc>
        <w:tc>
          <w:tcPr>
            <w:tcW w:w="2029" w:type="dxa"/>
          </w:tcPr>
          <w:p w14:paraId="554F1A60" w14:textId="43062064" w:rsidR="00EE6B45" w:rsidRDefault="00EE6B45" w:rsidP="00CB1556">
            <w:pPr>
              <w:cnfStyle w:val="000000000000" w:firstRow="0" w:lastRow="0" w:firstColumn="0" w:lastColumn="0" w:oddVBand="0" w:evenVBand="0" w:oddHBand="0" w:evenHBand="0" w:firstRowFirstColumn="0" w:firstRowLastColumn="0" w:lastRowFirstColumn="0" w:lastRowLastColumn="0"/>
            </w:pPr>
            <w:r>
              <w:t>DateDeleted</w:t>
            </w:r>
          </w:p>
        </w:tc>
        <w:tc>
          <w:tcPr>
            <w:tcW w:w="658" w:type="dxa"/>
          </w:tcPr>
          <w:p w14:paraId="56B3C318" w14:textId="5D1586BA" w:rsidR="00EE6B45" w:rsidRDefault="00EE6B45" w:rsidP="00CB1556">
            <w:pPr>
              <w:cnfStyle w:val="000000000000" w:firstRow="0" w:lastRow="0" w:firstColumn="0" w:lastColumn="0" w:oddVBand="0" w:evenVBand="0" w:oddHBand="0" w:evenHBand="0" w:firstRowFirstColumn="0" w:firstRowLastColumn="0" w:lastRowFirstColumn="0" w:lastRowLastColumn="0"/>
            </w:pPr>
            <w:r>
              <w:t>T</w:t>
            </w:r>
          </w:p>
        </w:tc>
        <w:tc>
          <w:tcPr>
            <w:tcW w:w="662" w:type="dxa"/>
          </w:tcPr>
          <w:p w14:paraId="495050FA" w14:textId="77777777" w:rsidR="00EE6B45" w:rsidRDefault="00EE6B45" w:rsidP="00CB1556">
            <w:pPr>
              <w:cnfStyle w:val="000000000000" w:firstRow="0" w:lastRow="0" w:firstColumn="0" w:lastColumn="0" w:oddVBand="0" w:evenVBand="0" w:oddHBand="0" w:evenHBand="0" w:firstRowFirstColumn="0" w:firstRowLastColumn="0" w:lastRowFirstColumn="0" w:lastRowLastColumn="0"/>
            </w:pPr>
          </w:p>
        </w:tc>
        <w:tc>
          <w:tcPr>
            <w:tcW w:w="629" w:type="dxa"/>
          </w:tcPr>
          <w:p w14:paraId="293F57D2" w14:textId="1DDE702E" w:rsidR="00EE6B45" w:rsidRPr="009C3437" w:rsidRDefault="00EE6B45" w:rsidP="00CB1556">
            <w:pPr>
              <w:cnfStyle w:val="000000000000" w:firstRow="0" w:lastRow="0" w:firstColumn="0" w:lastColumn="0" w:oddVBand="0" w:evenVBand="0" w:oddHBand="0" w:evenHBand="0" w:firstRowFirstColumn="0" w:firstRowLastColumn="0" w:lastRowFirstColumn="0" w:lastRowLastColumn="0"/>
            </w:pPr>
            <w:r>
              <w:t>Y</w:t>
            </w:r>
          </w:p>
        </w:tc>
        <w:tc>
          <w:tcPr>
            <w:tcW w:w="4703" w:type="dxa"/>
          </w:tcPr>
          <w:p w14:paraId="7E18D453" w14:textId="77777777" w:rsidR="00EE6B45" w:rsidRPr="009C3437" w:rsidRDefault="00EE6B45"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2B2E9527"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69" w:type="dxa"/>
          </w:tcPr>
          <w:p w14:paraId="72EBE36D" w14:textId="77777777" w:rsidR="00BF3ABD" w:rsidRDefault="00BF3ABD" w:rsidP="00CB1556"/>
        </w:tc>
        <w:tc>
          <w:tcPr>
            <w:tcW w:w="2029" w:type="dxa"/>
          </w:tcPr>
          <w:p w14:paraId="5E80CA67"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ExportID</w:t>
            </w:r>
          </w:p>
        </w:tc>
        <w:tc>
          <w:tcPr>
            <w:tcW w:w="658" w:type="dxa"/>
          </w:tcPr>
          <w:p w14:paraId="0DE1AA5C" w14:textId="279DB641" w:rsidR="00BF3ABD" w:rsidRDefault="00BF3ABD" w:rsidP="00CB1556">
            <w:pPr>
              <w:cnfStyle w:val="000000000000" w:firstRow="0" w:lastRow="0" w:firstColumn="0" w:lastColumn="0" w:oddVBand="0" w:evenVBand="0" w:oddHBand="0" w:evenHBand="0" w:firstRowFirstColumn="0" w:firstRowLastColumn="0" w:lastRowFirstColumn="0" w:lastRowLastColumn="0"/>
            </w:pPr>
            <w:r>
              <w:t>S</w:t>
            </w:r>
            <w:r w:rsidR="00EE6B45">
              <w:t>32</w:t>
            </w:r>
          </w:p>
        </w:tc>
        <w:tc>
          <w:tcPr>
            <w:tcW w:w="662" w:type="dxa"/>
          </w:tcPr>
          <w:p w14:paraId="25515634"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629" w:type="dxa"/>
          </w:tcPr>
          <w:p w14:paraId="43F99FA6"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4703" w:type="dxa"/>
          </w:tcPr>
          <w:p w14:paraId="01336176" w14:textId="0F9B55F9" w:rsidR="00BF3ABD" w:rsidRPr="009C3437" w:rsidRDefault="00117CB6" w:rsidP="00CB1556">
            <w:pPr>
              <w:cnfStyle w:val="000000000000" w:firstRow="0" w:lastRow="0" w:firstColumn="0" w:lastColumn="0" w:oddVBand="0" w:evenVBand="0" w:oddHBand="0" w:evenHBand="0" w:firstRowFirstColumn="0" w:firstRowLastColumn="0" w:lastRowFirstColumn="0" w:lastRowLastColumn="0"/>
            </w:pPr>
            <w:r>
              <w:t>Must</w:t>
            </w:r>
            <w:r w:rsidR="00FD083E">
              <w:t xml:space="preserve"> </w:t>
            </w:r>
            <w:r>
              <w:t>match</w:t>
            </w:r>
            <w:r w:rsidR="00FD083E">
              <w:t xml:space="preserve"> </w:t>
            </w:r>
            <w:r>
              <w:t>record</w:t>
            </w:r>
            <w:r w:rsidR="00FD083E">
              <w:t xml:space="preserve"> </w:t>
            </w:r>
            <w:r>
              <w:t>in</w:t>
            </w:r>
            <w:r w:rsidR="00FD083E">
              <w:t xml:space="preserve"> </w:t>
            </w:r>
            <w:r>
              <w:t>Export.csv</w:t>
            </w:r>
          </w:p>
        </w:tc>
      </w:tr>
    </w:tbl>
    <w:p w14:paraId="29EA136F" w14:textId="77777777" w:rsidR="002136D1" w:rsidRDefault="002136D1" w:rsidP="002136D1">
      <w:bookmarkStart w:id="93" w:name="_ProjectCoC.csv"/>
      <w:bookmarkEnd w:id="93"/>
    </w:p>
    <w:p w14:paraId="2E536B57" w14:textId="13F845CB" w:rsidR="0071569E" w:rsidRDefault="0071569E" w:rsidP="00793AC8">
      <w:pPr>
        <w:pStyle w:val="Heading2"/>
      </w:pPr>
      <w:bookmarkStart w:id="94" w:name="_ProjectCoC.csv_1"/>
      <w:bookmarkStart w:id="95" w:name="_Toc430693230"/>
      <w:bookmarkEnd w:id="94"/>
      <w:r>
        <w:t>ProjectCoC.csv</w:t>
      </w:r>
      <w:bookmarkEnd w:id="95"/>
    </w:p>
    <w:p w14:paraId="306CF665" w14:textId="01AD14B3" w:rsidR="005D15FE" w:rsidRDefault="009D396C" w:rsidP="00793AC8">
      <w:r>
        <w:t>ProjectCoC.csv</w:t>
      </w:r>
      <w:r w:rsidR="00FD083E">
        <w:t xml:space="preserve"> </w:t>
      </w:r>
      <w:r>
        <w:t>includes</w:t>
      </w:r>
      <w:r w:rsidR="00FD083E">
        <w:t xml:space="preserve"> </w:t>
      </w:r>
      <w:r>
        <w:t>data</w:t>
      </w:r>
      <w:r w:rsidR="00FD083E">
        <w:t xml:space="preserve"> </w:t>
      </w:r>
      <w:r>
        <w:t>for</w:t>
      </w:r>
      <w:r w:rsidR="00FD083E">
        <w:t xml:space="preserve"> </w:t>
      </w:r>
      <w:r w:rsidR="008423FE">
        <w:t>data</w:t>
      </w:r>
      <w:r w:rsidR="00FD083E">
        <w:t xml:space="preserve"> </w:t>
      </w:r>
      <w:r w:rsidR="008423FE">
        <w:t>element</w:t>
      </w:r>
      <w:r w:rsidR="00FD083E">
        <w:t xml:space="preserve"> </w:t>
      </w:r>
      <w:r w:rsidRPr="009D396C">
        <w:rPr>
          <w:b/>
        </w:rPr>
        <w:t>2.3</w:t>
      </w:r>
      <w:r w:rsidR="00FD083E">
        <w:rPr>
          <w:b/>
        </w:rPr>
        <w:t xml:space="preserve"> </w:t>
      </w:r>
      <w:r w:rsidRPr="009D396C">
        <w:rPr>
          <w:b/>
        </w:rPr>
        <w:t>Continuum</w:t>
      </w:r>
      <w:r w:rsidR="00FD083E">
        <w:rPr>
          <w:b/>
        </w:rPr>
        <w:t xml:space="preserve"> </w:t>
      </w:r>
      <w:r w:rsidRPr="009D396C">
        <w:rPr>
          <w:b/>
        </w:rPr>
        <w:t>of</w:t>
      </w:r>
      <w:r w:rsidR="00FD083E">
        <w:rPr>
          <w:b/>
        </w:rPr>
        <w:t xml:space="preserve"> </w:t>
      </w:r>
      <w:r w:rsidRPr="009D396C">
        <w:rPr>
          <w:b/>
        </w:rPr>
        <w:t>Care</w:t>
      </w:r>
      <w:r w:rsidR="00FD083E">
        <w:rPr>
          <w:b/>
        </w:rPr>
        <w:t xml:space="preserve"> </w:t>
      </w:r>
      <w:r w:rsidRPr="009D396C">
        <w:rPr>
          <w:b/>
        </w:rPr>
        <w:t>Code</w:t>
      </w:r>
      <w:r>
        <w:t>.</w:t>
      </w:r>
      <w:r w:rsidR="00FD083E">
        <w:t xml:space="preserve">  </w:t>
      </w:r>
      <w:r>
        <w:t>For</w:t>
      </w:r>
      <w:r w:rsidR="00FD083E">
        <w:t xml:space="preserve"> </w:t>
      </w:r>
      <w:r>
        <w:t>exports</w:t>
      </w:r>
      <w:r w:rsidR="00FD083E">
        <w:t xml:space="preserve"> </w:t>
      </w:r>
      <w:r>
        <w:t>that</w:t>
      </w:r>
      <w:r w:rsidR="00FD083E">
        <w:t xml:space="preserve"> </w:t>
      </w:r>
      <w:r>
        <w:t>require</w:t>
      </w:r>
      <w:r w:rsidR="00FD083E">
        <w:t xml:space="preserve"> </w:t>
      </w:r>
      <w:r>
        <w:t>ProjectCoC.csv,</w:t>
      </w:r>
      <w:r w:rsidR="00FD083E">
        <w:t xml:space="preserve"> </w:t>
      </w:r>
      <w:r>
        <w:t>there</w:t>
      </w:r>
      <w:r w:rsidR="00FD083E">
        <w:t xml:space="preserve"> </w:t>
      </w:r>
      <w:r>
        <w:t>must</w:t>
      </w:r>
      <w:r w:rsidR="00FD083E">
        <w:t xml:space="preserve"> </w:t>
      </w:r>
      <w:r>
        <w:t>be</w:t>
      </w:r>
      <w:r w:rsidR="00FD083E">
        <w:t xml:space="preserve"> </w:t>
      </w:r>
      <w:r>
        <w:t>at</w:t>
      </w:r>
      <w:r w:rsidR="00FD083E">
        <w:t xml:space="preserve"> </w:t>
      </w:r>
      <w:r>
        <w:t>least</w:t>
      </w:r>
      <w:r w:rsidR="00FD083E">
        <w:t xml:space="preserve"> </w:t>
      </w:r>
      <w:r>
        <w:t>one</w:t>
      </w:r>
      <w:r w:rsidR="00FD083E">
        <w:t xml:space="preserve"> </w:t>
      </w:r>
      <w:r>
        <w:t>record</w:t>
      </w:r>
      <w:r w:rsidR="00FD083E">
        <w:t xml:space="preserve"> </w:t>
      </w:r>
      <w:r>
        <w:t>in</w:t>
      </w:r>
      <w:r w:rsidR="00FD083E">
        <w:t xml:space="preserve"> </w:t>
      </w:r>
      <w:r>
        <w:t>ProjectCoC.csv</w:t>
      </w:r>
      <w:r w:rsidR="00FD083E">
        <w:t xml:space="preserve"> </w:t>
      </w:r>
      <w:r>
        <w:t>f</w:t>
      </w:r>
      <w:r w:rsidR="0071569E">
        <w:t>or</w:t>
      </w:r>
      <w:r w:rsidR="00FD083E">
        <w:t xml:space="preserve"> </w:t>
      </w:r>
      <w:r w:rsidR="0071569E">
        <w:t>each</w:t>
      </w:r>
      <w:r w:rsidR="00FD083E">
        <w:t xml:space="preserve"> </w:t>
      </w:r>
      <w:r w:rsidR="0071569E">
        <w:t>record</w:t>
      </w:r>
      <w:r w:rsidR="00FD083E">
        <w:t xml:space="preserve"> </w:t>
      </w:r>
      <w:r w:rsidR="0071569E">
        <w:t>in</w:t>
      </w:r>
      <w:r w:rsidR="00FD083E">
        <w:t xml:space="preserve"> </w:t>
      </w:r>
      <w:r w:rsidR="0071569E">
        <w:t>Project</w:t>
      </w:r>
      <w:r>
        <w:t>.csv</w:t>
      </w:r>
      <w:r w:rsidR="00FD083E">
        <w:t xml:space="preserve"> </w:t>
      </w:r>
      <w:r>
        <w:t>where</w:t>
      </w:r>
      <w:r w:rsidR="00FD083E">
        <w:t xml:space="preserve"> </w:t>
      </w:r>
      <w:r w:rsidRPr="004D7EC1">
        <w:rPr>
          <w:i/>
        </w:rPr>
        <w:t>ContinuumProject</w:t>
      </w:r>
      <w:r w:rsidR="00FD083E">
        <w:t xml:space="preserve"> </w:t>
      </w:r>
      <w:r w:rsidR="004D7EC1">
        <w:t>is</w:t>
      </w:r>
      <w:r w:rsidR="00FD083E">
        <w:t xml:space="preserve"> </w:t>
      </w:r>
      <w:r w:rsidR="004D7EC1">
        <w:t>equal</w:t>
      </w:r>
      <w:r w:rsidR="00FD083E">
        <w:t xml:space="preserve"> </w:t>
      </w:r>
      <w:r w:rsidR="004D7EC1">
        <w:t>to</w:t>
      </w:r>
      <w:r w:rsidR="00FD083E">
        <w:t xml:space="preserve"> </w:t>
      </w:r>
      <w:r>
        <w:t>1</w:t>
      </w:r>
      <w:r w:rsidR="00FD083E">
        <w:t xml:space="preserve"> </w:t>
      </w:r>
      <w:r w:rsidR="004D7EC1">
        <w:t>(Yes)</w:t>
      </w:r>
      <w:r>
        <w:t>.</w:t>
      </w:r>
    </w:p>
    <w:p w14:paraId="0363D377" w14:textId="77777777" w:rsidR="009D396C" w:rsidRPr="0071569E" w:rsidRDefault="009D396C" w:rsidP="00793AC8"/>
    <w:tbl>
      <w:tblPr>
        <w:tblStyle w:val="GridTable1Light-Accent11"/>
        <w:tblW w:w="9350" w:type="dxa"/>
        <w:tblLook w:val="04A0" w:firstRow="1" w:lastRow="0" w:firstColumn="1" w:lastColumn="0" w:noHBand="0" w:noVBand="1"/>
      </w:tblPr>
      <w:tblGrid>
        <w:gridCol w:w="669"/>
        <w:gridCol w:w="2019"/>
        <w:gridCol w:w="658"/>
        <w:gridCol w:w="602"/>
        <w:gridCol w:w="629"/>
        <w:gridCol w:w="4773"/>
      </w:tblGrid>
      <w:tr w:rsidR="00BF3ABD" w:rsidRPr="009C3437" w14:paraId="482F20B8" w14:textId="77777777" w:rsidTr="00287A5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69" w:type="dxa"/>
          </w:tcPr>
          <w:p w14:paraId="1446E194" w14:textId="77777777" w:rsidR="00BF3ABD" w:rsidRPr="009C3437" w:rsidRDefault="00BF3ABD" w:rsidP="00CB1556">
            <w:r>
              <w:t>DE#</w:t>
            </w:r>
          </w:p>
        </w:tc>
        <w:tc>
          <w:tcPr>
            <w:tcW w:w="2019" w:type="dxa"/>
          </w:tcPr>
          <w:p w14:paraId="7E48A55B" w14:textId="77777777" w:rsidR="00BF3ABD" w:rsidRPr="009C3437" w:rsidRDefault="00BF3ABD" w:rsidP="00CB1556">
            <w:pPr>
              <w:cnfStyle w:val="100000000000" w:firstRow="1" w:lastRow="0" w:firstColumn="0" w:lastColumn="0" w:oddVBand="0" w:evenVBand="0" w:oddHBand="0" w:evenHBand="0" w:firstRowFirstColumn="0" w:firstRowLastColumn="0" w:lastRowFirstColumn="0" w:lastRowLastColumn="0"/>
            </w:pPr>
            <w:r w:rsidRPr="009C3437">
              <w:t>Name</w:t>
            </w:r>
          </w:p>
        </w:tc>
        <w:tc>
          <w:tcPr>
            <w:tcW w:w="658" w:type="dxa"/>
          </w:tcPr>
          <w:p w14:paraId="43FC95E9" w14:textId="77777777" w:rsidR="00BF3ABD" w:rsidRPr="009C3437" w:rsidRDefault="00BF3ABD" w:rsidP="00CB1556">
            <w:pPr>
              <w:cnfStyle w:val="100000000000" w:firstRow="1" w:lastRow="0" w:firstColumn="0" w:lastColumn="0" w:oddVBand="0" w:evenVBand="0" w:oddHBand="0" w:evenHBand="0" w:firstRowFirstColumn="0" w:firstRowLastColumn="0" w:lastRowFirstColumn="0" w:lastRowLastColumn="0"/>
            </w:pPr>
            <w:r w:rsidRPr="009C3437">
              <w:t>Type</w:t>
            </w:r>
          </w:p>
        </w:tc>
        <w:tc>
          <w:tcPr>
            <w:tcW w:w="602" w:type="dxa"/>
          </w:tcPr>
          <w:p w14:paraId="4C0FDD3E" w14:textId="30C9760E" w:rsidR="00BF3ABD" w:rsidRPr="009C3437" w:rsidRDefault="007E081D" w:rsidP="00CB1556">
            <w:pPr>
              <w:cnfStyle w:val="100000000000" w:firstRow="1" w:lastRow="0" w:firstColumn="0" w:lastColumn="0" w:oddVBand="0" w:evenVBand="0" w:oddHBand="0" w:evenHBand="0" w:firstRowFirstColumn="0" w:firstRowLastColumn="0" w:lastRowFirstColumn="0" w:lastRowLastColumn="0"/>
            </w:pPr>
            <w:r>
              <w:t>List</w:t>
            </w:r>
          </w:p>
        </w:tc>
        <w:tc>
          <w:tcPr>
            <w:tcW w:w="629" w:type="dxa"/>
          </w:tcPr>
          <w:p w14:paraId="208E0648" w14:textId="7224C034" w:rsidR="00BF3ABD" w:rsidRDefault="00BF3ABD" w:rsidP="00CB1556">
            <w:pPr>
              <w:cnfStyle w:val="100000000000" w:firstRow="1" w:lastRow="0" w:firstColumn="0" w:lastColumn="0" w:oddVBand="0" w:evenVBand="0" w:oddHBand="0" w:evenHBand="0" w:firstRowFirstColumn="0" w:firstRowLastColumn="0" w:lastRowFirstColumn="0" w:lastRowLastColumn="0"/>
            </w:pPr>
            <w:r>
              <w:t>Null</w:t>
            </w:r>
          </w:p>
        </w:tc>
        <w:tc>
          <w:tcPr>
            <w:tcW w:w="4773" w:type="dxa"/>
          </w:tcPr>
          <w:p w14:paraId="0BFEC744" w14:textId="77777777" w:rsidR="00BF3ABD" w:rsidRPr="009C3437" w:rsidRDefault="00BF3ABD" w:rsidP="00CB1556">
            <w:pPr>
              <w:cnfStyle w:val="100000000000" w:firstRow="1" w:lastRow="0" w:firstColumn="0" w:lastColumn="0" w:oddVBand="0" w:evenVBand="0" w:oddHBand="0" w:evenHBand="0" w:firstRowFirstColumn="0" w:firstRowLastColumn="0" w:lastRowFirstColumn="0" w:lastRowLastColumn="0"/>
            </w:pPr>
            <w:r w:rsidRPr="009C3437">
              <w:t>Notes</w:t>
            </w:r>
          </w:p>
        </w:tc>
      </w:tr>
      <w:tr w:rsidR="00881E3B" w:rsidRPr="009C3437" w14:paraId="01D617A4"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69" w:type="dxa"/>
          </w:tcPr>
          <w:p w14:paraId="287D8BDE" w14:textId="77777777" w:rsidR="00881E3B" w:rsidRDefault="00881E3B" w:rsidP="00CB1556"/>
        </w:tc>
        <w:tc>
          <w:tcPr>
            <w:tcW w:w="2019" w:type="dxa"/>
          </w:tcPr>
          <w:p w14:paraId="736B7998" w14:textId="62B868EE" w:rsidR="00881E3B" w:rsidRDefault="00881E3B" w:rsidP="00CB1556">
            <w:pPr>
              <w:cnfStyle w:val="000000000000" w:firstRow="0" w:lastRow="0" w:firstColumn="0" w:lastColumn="0" w:oddVBand="0" w:evenVBand="0" w:oddHBand="0" w:evenHBand="0" w:firstRowFirstColumn="0" w:firstRowLastColumn="0" w:lastRowFirstColumn="0" w:lastRowLastColumn="0"/>
            </w:pPr>
            <w:r>
              <w:t>ProjectCoCID</w:t>
            </w:r>
          </w:p>
        </w:tc>
        <w:tc>
          <w:tcPr>
            <w:tcW w:w="658" w:type="dxa"/>
          </w:tcPr>
          <w:p w14:paraId="7D24B407" w14:textId="451FFBD6" w:rsidR="00881E3B" w:rsidRDefault="00EE6B45" w:rsidP="00CB1556">
            <w:pPr>
              <w:cnfStyle w:val="000000000000" w:firstRow="0" w:lastRow="0" w:firstColumn="0" w:lastColumn="0" w:oddVBand="0" w:evenVBand="0" w:oddHBand="0" w:evenHBand="0" w:firstRowFirstColumn="0" w:firstRowLastColumn="0" w:lastRowFirstColumn="0" w:lastRowLastColumn="0"/>
            </w:pPr>
            <w:r>
              <w:t>S32</w:t>
            </w:r>
          </w:p>
        </w:tc>
        <w:tc>
          <w:tcPr>
            <w:tcW w:w="602" w:type="dxa"/>
          </w:tcPr>
          <w:p w14:paraId="041B5B78" w14:textId="77777777" w:rsidR="00881E3B" w:rsidRPr="009C3437" w:rsidRDefault="00881E3B" w:rsidP="00CB1556">
            <w:pPr>
              <w:cnfStyle w:val="000000000000" w:firstRow="0" w:lastRow="0" w:firstColumn="0" w:lastColumn="0" w:oddVBand="0" w:evenVBand="0" w:oddHBand="0" w:evenHBand="0" w:firstRowFirstColumn="0" w:firstRowLastColumn="0" w:lastRowFirstColumn="0" w:lastRowLastColumn="0"/>
            </w:pPr>
          </w:p>
        </w:tc>
        <w:tc>
          <w:tcPr>
            <w:tcW w:w="629" w:type="dxa"/>
          </w:tcPr>
          <w:p w14:paraId="2890C5DD" w14:textId="77777777" w:rsidR="00881E3B" w:rsidRPr="009C3437" w:rsidRDefault="00881E3B" w:rsidP="00CB1556">
            <w:pPr>
              <w:cnfStyle w:val="000000000000" w:firstRow="0" w:lastRow="0" w:firstColumn="0" w:lastColumn="0" w:oddVBand="0" w:evenVBand="0" w:oddHBand="0" w:evenHBand="0" w:firstRowFirstColumn="0" w:firstRowLastColumn="0" w:lastRowFirstColumn="0" w:lastRowLastColumn="0"/>
            </w:pPr>
          </w:p>
        </w:tc>
        <w:tc>
          <w:tcPr>
            <w:tcW w:w="4773" w:type="dxa"/>
          </w:tcPr>
          <w:p w14:paraId="55037CC3" w14:textId="58708669" w:rsidR="00881E3B" w:rsidRDefault="00881E3B" w:rsidP="00EE6B45">
            <w:pPr>
              <w:cnfStyle w:val="000000000000" w:firstRow="0" w:lastRow="0" w:firstColumn="0" w:lastColumn="0" w:oddVBand="0" w:evenVBand="0" w:oddHBand="0" w:evenHBand="0" w:firstRowFirstColumn="0" w:firstRowLastColumn="0" w:lastRowFirstColumn="0" w:lastRowLastColumn="0"/>
            </w:pPr>
            <w:r>
              <w:t>Unique</w:t>
            </w:r>
            <w:r w:rsidR="00FD083E">
              <w:t xml:space="preserve"> </w:t>
            </w:r>
            <w:r>
              <w:t>identifier</w:t>
            </w:r>
          </w:p>
        </w:tc>
      </w:tr>
      <w:tr w:rsidR="00BF3ABD" w:rsidRPr="009C3437" w14:paraId="338CE006"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69" w:type="dxa"/>
          </w:tcPr>
          <w:p w14:paraId="53070258" w14:textId="77777777" w:rsidR="00BF3ABD" w:rsidRDefault="00BF3ABD" w:rsidP="00CB1556"/>
        </w:tc>
        <w:tc>
          <w:tcPr>
            <w:tcW w:w="2019" w:type="dxa"/>
          </w:tcPr>
          <w:p w14:paraId="4EF1B918"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r>
              <w:t>ProjectID</w:t>
            </w:r>
          </w:p>
        </w:tc>
        <w:tc>
          <w:tcPr>
            <w:tcW w:w="658" w:type="dxa"/>
          </w:tcPr>
          <w:p w14:paraId="2A56A05E" w14:textId="0273440E"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r>
              <w:t>S</w:t>
            </w:r>
            <w:r w:rsidR="00EE6B45">
              <w:t>32</w:t>
            </w:r>
          </w:p>
        </w:tc>
        <w:tc>
          <w:tcPr>
            <w:tcW w:w="602" w:type="dxa"/>
          </w:tcPr>
          <w:p w14:paraId="5852F709"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629" w:type="dxa"/>
          </w:tcPr>
          <w:p w14:paraId="020D1809"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4773" w:type="dxa"/>
          </w:tcPr>
          <w:p w14:paraId="6F0525ED" w14:textId="69ECED2C"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r>
              <w:t>Must</w:t>
            </w:r>
            <w:r w:rsidR="00FD083E">
              <w:t xml:space="preserve"> </w:t>
            </w:r>
            <w:r>
              <w:t>match</w:t>
            </w:r>
            <w:r w:rsidR="00FD083E">
              <w:t xml:space="preserve"> </w:t>
            </w:r>
            <w:r>
              <w:t>a</w:t>
            </w:r>
            <w:r w:rsidR="00FD083E">
              <w:t xml:space="preserve"> </w:t>
            </w:r>
            <w:r>
              <w:t>record</w:t>
            </w:r>
            <w:r w:rsidR="00FD083E">
              <w:t xml:space="preserve"> </w:t>
            </w:r>
            <w:r>
              <w:t>in</w:t>
            </w:r>
            <w:r w:rsidR="00FD083E">
              <w:t xml:space="preserve"> </w:t>
            </w:r>
            <w:r>
              <w:t>Project.csv</w:t>
            </w:r>
          </w:p>
        </w:tc>
      </w:tr>
      <w:tr w:rsidR="00BF3ABD" w:rsidRPr="009C3437" w14:paraId="6431A8FA"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69" w:type="dxa"/>
          </w:tcPr>
          <w:p w14:paraId="3E7B1860" w14:textId="4A60A4E3" w:rsidR="00BF3ABD" w:rsidRDefault="00BF3ABD" w:rsidP="00CB1556">
            <w:r>
              <w:t>2.3.1</w:t>
            </w:r>
          </w:p>
        </w:tc>
        <w:tc>
          <w:tcPr>
            <w:tcW w:w="2019" w:type="dxa"/>
          </w:tcPr>
          <w:p w14:paraId="1362FEAF"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CoCCode</w:t>
            </w:r>
          </w:p>
        </w:tc>
        <w:tc>
          <w:tcPr>
            <w:tcW w:w="658" w:type="dxa"/>
          </w:tcPr>
          <w:p w14:paraId="57D130F3" w14:textId="1B06733A" w:rsidR="00BF3ABD" w:rsidRDefault="00BF3ABD" w:rsidP="00CB1556">
            <w:pPr>
              <w:cnfStyle w:val="000000000000" w:firstRow="0" w:lastRow="0" w:firstColumn="0" w:lastColumn="0" w:oddVBand="0" w:evenVBand="0" w:oddHBand="0" w:evenHBand="0" w:firstRowFirstColumn="0" w:firstRowLastColumn="0" w:lastRowFirstColumn="0" w:lastRowLastColumn="0"/>
            </w:pPr>
            <w:r>
              <w:t>S</w:t>
            </w:r>
            <w:r w:rsidR="00EE6B45">
              <w:t>6</w:t>
            </w:r>
          </w:p>
        </w:tc>
        <w:tc>
          <w:tcPr>
            <w:tcW w:w="602" w:type="dxa"/>
          </w:tcPr>
          <w:p w14:paraId="0F4FCF05"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629" w:type="dxa"/>
          </w:tcPr>
          <w:p w14:paraId="0ACFE000"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4773" w:type="dxa"/>
          </w:tcPr>
          <w:p w14:paraId="00A7A613" w14:textId="2CF1D06D" w:rsidR="00BF3ABD" w:rsidRDefault="00BF3ABD" w:rsidP="00CB1556">
            <w:pPr>
              <w:cnfStyle w:val="000000000000" w:firstRow="0" w:lastRow="0" w:firstColumn="0" w:lastColumn="0" w:oddVBand="0" w:evenVBand="0" w:oddHBand="0" w:evenHBand="0" w:firstRowFirstColumn="0" w:firstRowLastColumn="0" w:lastRowFirstColumn="0" w:lastRowLastColumn="0"/>
            </w:pPr>
            <w:r>
              <w:t>Two</w:t>
            </w:r>
            <w:r w:rsidR="00FD083E">
              <w:t xml:space="preserve"> </w:t>
            </w:r>
            <w:r>
              <w:t>letters,</w:t>
            </w:r>
            <w:r w:rsidR="00FD083E">
              <w:t xml:space="preserve"> </w:t>
            </w:r>
            <w:r>
              <w:t>a</w:t>
            </w:r>
            <w:r w:rsidR="00FD083E">
              <w:t xml:space="preserve"> </w:t>
            </w:r>
            <w:r>
              <w:t>dash,</w:t>
            </w:r>
            <w:r w:rsidR="00FD083E">
              <w:t xml:space="preserve"> </w:t>
            </w:r>
            <w:r>
              <w:t>and</w:t>
            </w:r>
            <w:r w:rsidR="00FD083E">
              <w:t xml:space="preserve"> </w:t>
            </w:r>
            <w:r>
              <w:t>3</w:t>
            </w:r>
            <w:r w:rsidR="00FD083E">
              <w:t xml:space="preserve"> </w:t>
            </w:r>
            <w:r>
              <w:t>numbers</w:t>
            </w:r>
          </w:p>
          <w:p w14:paraId="50839D2D" w14:textId="61681088" w:rsidR="00BF3ABD" w:rsidRPr="009C3437" w:rsidRDefault="00BF3ABD" w:rsidP="00CB1556">
            <w:pPr>
              <w:pStyle w:val="RexEx"/>
              <w:cnfStyle w:val="000000000000" w:firstRow="0" w:lastRow="0" w:firstColumn="0" w:lastColumn="0" w:oddVBand="0" w:evenVBand="0" w:oddHBand="0" w:evenHBand="0" w:firstRowFirstColumn="0" w:firstRowLastColumn="0" w:lastRowFirstColumn="0" w:lastRowLastColumn="0"/>
            </w:pPr>
            <w:r w:rsidRPr="005A02A0">
              <w:rPr>
                <w:rStyle w:val="RexExChar"/>
              </w:rPr>
              <w:t>^[a-</w:t>
            </w:r>
            <w:r w:rsidRPr="00DD0349">
              <w:t>zA-Z]{2}-[0-9]{3}$</w:t>
            </w:r>
          </w:p>
        </w:tc>
      </w:tr>
      <w:tr w:rsidR="00BF3ABD" w:rsidRPr="009C3437" w14:paraId="2C90EEA5"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69" w:type="dxa"/>
          </w:tcPr>
          <w:p w14:paraId="602C72A8" w14:textId="3A9AD848" w:rsidR="00BF3ABD" w:rsidRDefault="00BF3ABD" w:rsidP="00CB1556"/>
        </w:tc>
        <w:tc>
          <w:tcPr>
            <w:tcW w:w="2019" w:type="dxa"/>
          </w:tcPr>
          <w:p w14:paraId="24379031"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DateCreated</w:t>
            </w:r>
          </w:p>
        </w:tc>
        <w:tc>
          <w:tcPr>
            <w:tcW w:w="658" w:type="dxa"/>
          </w:tcPr>
          <w:p w14:paraId="02A376A1"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T</w:t>
            </w:r>
          </w:p>
        </w:tc>
        <w:tc>
          <w:tcPr>
            <w:tcW w:w="602" w:type="dxa"/>
          </w:tcPr>
          <w:p w14:paraId="540AB543"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629" w:type="dxa"/>
          </w:tcPr>
          <w:p w14:paraId="4260B2A9"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4773" w:type="dxa"/>
          </w:tcPr>
          <w:p w14:paraId="4600ED00"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1A1D083E"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69" w:type="dxa"/>
          </w:tcPr>
          <w:p w14:paraId="4F1FFB05" w14:textId="77777777" w:rsidR="00BF3ABD" w:rsidRDefault="00BF3ABD" w:rsidP="00CB1556"/>
        </w:tc>
        <w:tc>
          <w:tcPr>
            <w:tcW w:w="2019" w:type="dxa"/>
          </w:tcPr>
          <w:p w14:paraId="18EDC8CF"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DateUpdated</w:t>
            </w:r>
          </w:p>
        </w:tc>
        <w:tc>
          <w:tcPr>
            <w:tcW w:w="658" w:type="dxa"/>
          </w:tcPr>
          <w:p w14:paraId="753D6671"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T</w:t>
            </w:r>
          </w:p>
        </w:tc>
        <w:tc>
          <w:tcPr>
            <w:tcW w:w="602" w:type="dxa"/>
          </w:tcPr>
          <w:p w14:paraId="4F8FF490"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629" w:type="dxa"/>
          </w:tcPr>
          <w:p w14:paraId="0BD05657"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4773" w:type="dxa"/>
          </w:tcPr>
          <w:p w14:paraId="5C754676"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62465542"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69" w:type="dxa"/>
          </w:tcPr>
          <w:p w14:paraId="66D1F129" w14:textId="77777777" w:rsidR="00BF3ABD" w:rsidRDefault="00BF3ABD" w:rsidP="00CB1556"/>
        </w:tc>
        <w:tc>
          <w:tcPr>
            <w:tcW w:w="2019" w:type="dxa"/>
          </w:tcPr>
          <w:p w14:paraId="1F1DAC68"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UserID</w:t>
            </w:r>
          </w:p>
        </w:tc>
        <w:tc>
          <w:tcPr>
            <w:tcW w:w="658" w:type="dxa"/>
          </w:tcPr>
          <w:p w14:paraId="506BC495" w14:textId="53C8D942" w:rsidR="00BF3ABD" w:rsidRDefault="00BF3ABD" w:rsidP="00CB1556">
            <w:pPr>
              <w:cnfStyle w:val="000000000000" w:firstRow="0" w:lastRow="0" w:firstColumn="0" w:lastColumn="0" w:oddVBand="0" w:evenVBand="0" w:oddHBand="0" w:evenHBand="0" w:firstRowFirstColumn="0" w:firstRowLastColumn="0" w:lastRowFirstColumn="0" w:lastRowLastColumn="0"/>
            </w:pPr>
            <w:r>
              <w:t>S</w:t>
            </w:r>
            <w:r w:rsidR="00EE6B45">
              <w:t>32</w:t>
            </w:r>
          </w:p>
        </w:tc>
        <w:tc>
          <w:tcPr>
            <w:tcW w:w="602" w:type="dxa"/>
          </w:tcPr>
          <w:p w14:paraId="516167D0"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629" w:type="dxa"/>
          </w:tcPr>
          <w:p w14:paraId="359DCE3D"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4773" w:type="dxa"/>
          </w:tcPr>
          <w:p w14:paraId="2A1AD411"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r>
      <w:tr w:rsidR="00EE6B45" w:rsidRPr="009C3437" w14:paraId="7FCB1C81"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69" w:type="dxa"/>
          </w:tcPr>
          <w:p w14:paraId="19FAD1D3" w14:textId="77777777" w:rsidR="00EE6B45" w:rsidRDefault="00EE6B45" w:rsidP="00CB1556"/>
        </w:tc>
        <w:tc>
          <w:tcPr>
            <w:tcW w:w="2019" w:type="dxa"/>
          </w:tcPr>
          <w:p w14:paraId="46504592" w14:textId="7763DE61" w:rsidR="00EE6B45" w:rsidRDefault="00EE6B45" w:rsidP="00CB1556">
            <w:pPr>
              <w:cnfStyle w:val="000000000000" w:firstRow="0" w:lastRow="0" w:firstColumn="0" w:lastColumn="0" w:oddVBand="0" w:evenVBand="0" w:oddHBand="0" w:evenHBand="0" w:firstRowFirstColumn="0" w:firstRowLastColumn="0" w:lastRowFirstColumn="0" w:lastRowLastColumn="0"/>
            </w:pPr>
            <w:r>
              <w:t>DateDeleted</w:t>
            </w:r>
          </w:p>
        </w:tc>
        <w:tc>
          <w:tcPr>
            <w:tcW w:w="658" w:type="dxa"/>
          </w:tcPr>
          <w:p w14:paraId="1089DB8B" w14:textId="7DFCA82B" w:rsidR="00EE6B45" w:rsidRDefault="00EE6B45" w:rsidP="00CB1556">
            <w:pPr>
              <w:cnfStyle w:val="000000000000" w:firstRow="0" w:lastRow="0" w:firstColumn="0" w:lastColumn="0" w:oddVBand="0" w:evenVBand="0" w:oddHBand="0" w:evenHBand="0" w:firstRowFirstColumn="0" w:firstRowLastColumn="0" w:lastRowFirstColumn="0" w:lastRowLastColumn="0"/>
            </w:pPr>
            <w:r>
              <w:t>T</w:t>
            </w:r>
          </w:p>
        </w:tc>
        <w:tc>
          <w:tcPr>
            <w:tcW w:w="602" w:type="dxa"/>
          </w:tcPr>
          <w:p w14:paraId="13B80D62" w14:textId="77777777" w:rsidR="00EE6B45" w:rsidRPr="009C3437" w:rsidRDefault="00EE6B45" w:rsidP="00CB1556">
            <w:pPr>
              <w:cnfStyle w:val="000000000000" w:firstRow="0" w:lastRow="0" w:firstColumn="0" w:lastColumn="0" w:oddVBand="0" w:evenVBand="0" w:oddHBand="0" w:evenHBand="0" w:firstRowFirstColumn="0" w:firstRowLastColumn="0" w:lastRowFirstColumn="0" w:lastRowLastColumn="0"/>
            </w:pPr>
          </w:p>
        </w:tc>
        <w:tc>
          <w:tcPr>
            <w:tcW w:w="629" w:type="dxa"/>
          </w:tcPr>
          <w:p w14:paraId="16E630AF" w14:textId="60CC697D" w:rsidR="00EE6B45" w:rsidRPr="009C3437" w:rsidRDefault="00EE6B45" w:rsidP="00CB1556">
            <w:pPr>
              <w:cnfStyle w:val="000000000000" w:firstRow="0" w:lastRow="0" w:firstColumn="0" w:lastColumn="0" w:oddVBand="0" w:evenVBand="0" w:oddHBand="0" w:evenHBand="0" w:firstRowFirstColumn="0" w:firstRowLastColumn="0" w:lastRowFirstColumn="0" w:lastRowLastColumn="0"/>
            </w:pPr>
            <w:r>
              <w:t>Y</w:t>
            </w:r>
          </w:p>
        </w:tc>
        <w:tc>
          <w:tcPr>
            <w:tcW w:w="4773" w:type="dxa"/>
          </w:tcPr>
          <w:p w14:paraId="17E67960" w14:textId="77777777" w:rsidR="00EE6B45" w:rsidRPr="009C3437" w:rsidRDefault="00EE6B45"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1278000A"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69" w:type="dxa"/>
          </w:tcPr>
          <w:p w14:paraId="3F41B0F3" w14:textId="77777777" w:rsidR="00BF3ABD" w:rsidRDefault="00BF3ABD" w:rsidP="00CB1556"/>
        </w:tc>
        <w:tc>
          <w:tcPr>
            <w:tcW w:w="2019" w:type="dxa"/>
          </w:tcPr>
          <w:p w14:paraId="562E2A4D"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ExportID</w:t>
            </w:r>
          </w:p>
        </w:tc>
        <w:tc>
          <w:tcPr>
            <w:tcW w:w="658" w:type="dxa"/>
          </w:tcPr>
          <w:p w14:paraId="4419A583" w14:textId="03C3603C" w:rsidR="00BF3ABD" w:rsidRDefault="00BF3ABD" w:rsidP="00CB1556">
            <w:pPr>
              <w:cnfStyle w:val="000000000000" w:firstRow="0" w:lastRow="0" w:firstColumn="0" w:lastColumn="0" w:oddVBand="0" w:evenVBand="0" w:oddHBand="0" w:evenHBand="0" w:firstRowFirstColumn="0" w:firstRowLastColumn="0" w:lastRowFirstColumn="0" w:lastRowLastColumn="0"/>
            </w:pPr>
            <w:r>
              <w:t>S</w:t>
            </w:r>
            <w:r w:rsidR="00EE6B45">
              <w:t>32</w:t>
            </w:r>
          </w:p>
        </w:tc>
        <w:tc>
          <w:tcPr>
            <w:tcW w:w="602" w:type="dxa"/>
          </w:tcPr>
          <w:p w14:paraId="26EF6EC1"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629" w:type="dxa"/>
          </w:tcPr>
          <w:p w14:paraId="0FA0CA0E"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4773" w:type="dxa"/>
          </w:tcPr>
          <w:p w14:paraId="1176B7DB" w14:textId="1E429196" w:rsidR="00BF3ABD" w:rsidRPr="009C3437" w:rsidRDefault="00117CB6" w:rsidP="00CB1556">
            <w:pPr>
              <w:cnfStyle w:val="000000000000" w:firstRow="0" w:lastRow="0" w:firstColumn="0" w:lastColumn="0" w:oddVBand="0" w:evenVBand="0" w:oddHBand="0" w:evenHBand="0" w:firstRowFirstColumn="0" w:firstRowLastColumn="0" w:lastRowFirstColumn="0" w:lastRowLastColumn="0"/>
            </w:pPr>
            <w:r>
              <w:t>Must</w:t>
            </w:r>
            <w:r w:rsidR="00FD083E">
              <w:t xml:space="preserve"> </w:t>
            </w:r>
            <w:r>
              <w:t>match</w:t>
            </w:r>
            <w:r w:rsidR="00FD083E">
              <w:t xml:space="preserve"> </w:t>
            </w:r>
            <w:r>
              <w:t>record</w:t>
            </w:r>
            <w:r w:rsidR="00FD083E">
              <w:t xml:space="preserve"> </w:t>
            </w:r>
            <w:r>
              <w:t>in</w:t>
            </w:r>
            <w:r w:rsidR="00FD083E">
              <w:t xml:space="preserve"> </w:t>
            </w:r>
            <w:r>
              <w:t>Export.csv</w:t>
            </w:r>
          </w:p>
        </w:tc>
      </w:tr>
    </w:tbl>
    <w:p w14:paraId="20A62AF2" w14:textId="77777777" w:rsidR="0071569E" w:rsidRDefault="0071569E" w:rsidP="00793AC8"/>
    <w:p w14:paraId="21CA38F1" w14:textId="6E302F53" w:rsidR="00777F63" w:rsidRDefault="0061602C" w:rsidP="00793AC8">
      <w:pPr>
        <w:pStyle w:val="Heading2"/>
      </w:pPr>
      <w:bookmarkStart w:id="96" w:name="_Inventory.csv"/>
      <w:bookmarkStart w:id="97" w:name="_Toc430693231"/>
      <w:bookmarkEnd w:id="96"/>
      <w:r>
        <w:t>Inventory.csv</w:t>
      </w:r>
      <w:bookmarkEnd w:id="97"/>
    </w:p>
    <w:p w14:paraId="07883B6A" w14:textId="203E67EA" w:rsidR="00EE6B45" w:rsidRDefault="00DC6BDF" w:rsidP="00684DF1">
      <w:r>
        <w:t>Inventory.csv</w:t>
      </w:r>
      <w:r w:rsidR="00FD083E">
        <w:t xml:space="preserve"> </w:t>
      </w:r>
      <w:r>
        <w:t>includes</w:t>
      </w:r>
      <w:r w:rsidR="00FD083E">
        <w:t xml:space="preserve"> </w:t>
      </w:r>
      <w:r>
        <w:t>data</w:t>
      </w:r>
      <w:r w:rsidR="00FD083E">
        <w:t xml:space="preserve"> </w:t>
      </w:r>
      <w:r>
        <w:t>for</w:t>
      </w:r>
      <w:r w:rsidR="00FD083E">
        <w:t xml:space="preserve"> </w:t>
      </w:r>
      <w:r w:rsidRPr="00DC6BDF">
        <w:rPr>
          <w:b/>
        </w:rPr>
        <w:t>2.7</w:t>
      </w:r>
      <w:r w:rsidR="00FD083E">
        <w:rPr>
          <w:b/>
        </w:rPr>
        <w:t xml:space="preserve"> </w:t>
      </w:r>
      <w:r w:rsidRPr="00DC6BDF">
        <w:rPr>
          <w:b/>
        </w:rPr>
        <w:t>Bed</w:t>
      </w:r>
      <w:r w:rsidR="00FD083E">
        <w:rPr>
          <w:b/>
        </w:rPr>
        <w:t xml:space="preserve"> </w:t>
      </w:r>
      <w:r w:rsidRPr="00DC6BDF">
        <w:rPr>
          <w:b/>
        </w:rPr>
        <w:t>and</w:t>
      </w:r>
      <w:r w:rsidR="00FD083E">
        <w:rPr>
          <w:b/>
        </w:rPr>
        <w:t xml:space="preserve"> </w:t>
      </w:r>
      <w:r w:rsidRPr="00DC6BDF">
        <w:rPr>
          <w:b/>
        </w:rPr>
        <w:t>Unit</w:t>
      </w:r>
      <w:r w:rsidR="00FD083E">
        <w:rPr>
          <w:b/>
        </w:rPr>
        <w:t xml:space="preserve"> </w:t>
      </w:r>
      <w:r w:rsidRPr="00DC6BDF">
        <w:rPr>
          <w:b/>
        </w:rPr>
        <w:t>Inventory</w:t>
      </w:r>
      <w:r w:rsidR="00FD083E">
        <w:rPr>
          <w:b/>
        </w:rPr>
        <w:t xml:space="preserve"> </w:t>
      </w:r>
      <w:r w:rsidRPr="00DC6BDF">
        <w:rPr>
          <w:b/>
        </w:rPr>
        <w:t>Information</w:t>
      </w:r>
      <w:r>
        <w:t>.</w:t>
      </w:r>
      <w:r w:rsidR="00FD083E">
        <w:t xml:space="preserve">  </w:t>
      </w:r>
    </w:p>
    <w:p w14:paraId="381CD019" w14:textId="77777777" w:rsidR="00EE6B45" w:rsidRDefault="00EE6B45" w:rsidP="00684DF1"/>
    <w:p w14:paraId="6DA196A1" w14:textId="18C659AA" w:rsidR="00684DF1" w:rsidRPr="00777F63" w:rsidRDefault="00EE6B45" w:rsidP="00684DF1">
      <w:r>
        <w:t>T</w:t>
      </w:r>
      <w:r w:rsidR="00DC6BDF">
        <w:t>here</w:t>
      </w:r>
      <w:r w:rsidR="00FD083E">
        <w:t xml:space="preserve"> </w:t>
      </w:r>
      <w:r>
        <w:t>may</w:t>
      </w:r>
      <w:r w:rsidR="00FD083E">
        <w:t xml:space="preserve"> </w:t>
      </w:r>
      <w:r>
        <w:t>be</w:t>
      </w:r>
      <w:r w:rsidR="00FD083E">
        <w:t xml:space="preserve"> </w:t>
      </w:r>
      <w:r>
        <w:t>multiple</w:t>
      </w:r>
      <w:r w:rsidR="00FD083E">
        <w:t xml:space="preserve"> </w:t>
      </w:r>
      <w:r w:rsidR="00DC6BDF">
        <w:t>record</w:t>
      </w:r>
      <w:r>
        <w:t>s</w:t>
      </w:r>
      <w:r w:rsidR="00FD083E">
        <w:t xml:space="preserve"> </w:t>
      </w:r>
      <w:r w:rsidR="00DC6BDF">
        <w:t>for</w:t>
      </w:r>
      <w:r w:rsidR="00FD083E">
        <w:t xml:space="preserve"> </w:t>
      </w:r>
      <w:r w:rsidR="00DC6BDF">
        <w:t>each</w:t>
      </w:r>
      <w:r w:rsidR="00FD083E">
        <w:t xml:space="preserve"> </w:t>
      </w:r>
      <w:r w:rsidR="00DC6BDF" w:rsidRPr="004D7EC1">
        <w:rPr>
          <w:i/>
        </w:rPr>
        <w:t>ProjectID</w:t>
      </w:r>
      <w:r w:rsidR="00FD083E">
        <w:t xml:space="preserve"> </w:t>
      </w:r>
      <w:r w:rsidR="00DC6BDF">
        <w:t>in</w:t>
      </w:r>
      <w:r w:rsidR="00FD083E">
        <w:t xml:space="preserve"> </w:t>
      </w:r>
      <w:r w:rsidR="00DC6BDF">
        <w:t>Project.csv</w:t>
      </w:r>
      <w:r w:rsidR="00FD083E">
        <w:t xml:space="preserve"> </w:t>
      </w:r>
      <w:r w:rsidR="00DC6BDF">
        <w:t>where</w:t>
      </w:r>
      <w:r w:rsidR="00FD083E">
        <w:t xml:space="preserve"> </w:t>
      </w:r>
      <w:r w:rsidR="00DC6BDF" w:rsidRPr="004D7EC1">
        <w:rPr>
          <w:i/>
        </w:rPr>
        <w:t>ProjectType</w:t>
      </w:r>
      <w:r w:rsidR="00FD083E">
        <w:t xml:space="preserve"> </w:t>
      </w:r>
      <w:r w:rsidR="00DC6BDF">
        <w:t>is</w:t>
      </w:r>
      <w:r w:rsidR="00FD083E">
        <w:t xml:space="preserve"> </w:t>
      </w:r>
      <w:r w:rsidR="00DC6BDF">
        <w:t>equal</w:t>
      </w:r>
      <w:r w:rsidR="00FD083E">
        <w:t xml:space="preserve"> </w:t>
      </w:r>
      <w:r w:rsidR="00DC6BDF">
        <w:t>to</w:t>
      </w:r>
      <w:r w:rsidR="00FD083E">
        <w:t xml:space="preserve"> </w:t>
      </w:r>
      <w:r w:rsidR="00DC6BDF">
        <w:t>1,</w:t>
      </w:r>
      <w:r w:rsidR="00FD083E">
        <w:t xml:space="preserve"> </w:t>
      </w:r>
      <w:r w:rsidR="00DC6BDF">
        <w:t>2,</w:t>
      </w:r>
      <w:r w:rsidR="00FD083E">
        <w:t xml:space="preserve"> </w:t>
      </w:r>
      <w:r w:rsidR="00DC6BDF">
        <w:t>3,</w:t>
      </w:r>
      <w:r w:rsidR="00FD083E">
        <w:t xml:space="preserve"> </w:t>
      </w:r>
      <w:r w:rsidR="00DC6BDF">
        <w:t>8,</w:t>
      </w:r>
      <w:r w:rsidR="00FD083E">
        <w:t xml:space="preserve"> </w:t>
      </w:r>
      <w:r w:rsidR="00DC6BDF">
        <w:t>9,</w:t>
      </w:r>
      <w:r w:rsidR="00FD083E">
        <w:t xml:space="preserve"> </w:t>
      </w:r>
      <w:r w:rsidR="00DC6BDF">
        <w:t>10,</w:t>
      </w:r>
      <w:r w:rsidR="00FD083E">
        <w:t xml:space="preserve"> </w:t>
      </w:r>
      <w:r w:rsidR="00DC6BDF">
        <w:t>or</w:t>
      </w:r>
      <w:r w:rsidR="00FD083E">
        <w:t xml:space="preserve"> </w:t>
      </w:r>
      <w:r w:rsidR="00DC6BDF">
        <w:t>13.</w:t>
      </w:r>
      <w:r w:rsidR="00FD083E">
        <w:t xml:space="preserve">  </w:t>
      </w:r>
      <w:r w:rsidR="00684DF1">
        <w:t>For</w:t>
      </w:r>
      <w:r w:rsidR="00FD083E">
        <w:t xml:space="preserve"> </w:t>
      </w:r>
      <w:r w:rsidR="00684DF1">
        <w:t>each</w:t>
      </w:r>
      <w:r w:rsidR="00FD083E">
        <w:t xml:space="preserve"> </w:t>
      </w:r>
      <w:r w:rsidR="00684DF1">
        <w:t>record</w:t>
      </w:r>
      <w:r w:rsidR="00FD083E">
        <w:t xml:space="preserve"> </w:t>
      </w:r>
      <w:r w:rsidR="00684DF1">
        <w:t>in</w:t>
      </w:r>
      <w:r w:rsidR="00FD083E">
        <w:t xml:space="preserve"> </w:t>
      </w:r>
      <w:r w:rsidR="00684DF1">
        <w:t>Inventory.csv,</w:t>
      </w:r>
      <w:r w:rsidR="00FD083E">
        <w:t xml:space="preserve"> </w:t>
      </w:r>
      <w:r w:rsidR="00684DF1">
        <w:t>values</w:t>
      </w:r>
      <w:r w:rsidR="00FD083E">
        <w:t xml:space="preserve"> </w:t>
      </w:r>
      <w:r w:rsidR="00684DF1">
        <w:t>for</w:t>
      </w:r>
      <w:r w:rsidR="00FD083E">
        <w:t xml:space="preserve"> </w:t>
      </w:r>
      <w:r w:rsidR="00684DF1" w:rsidRPr="004D7EC1">
        <w:rPr>
          <w:i/>
        </w:rPr>
        <w:t>ProjectID</w:t>
      </w:r>
      <w:r w:rsidR="00FD083E">
        <w:t xml:space="preserve"> </w:t>
      </w:r>
      <w:r w:rsidR="00684DF1">
        <w:t>and</w:t>
      </w:r>
      <w:r w:rsidR="00FD083E">
        <w:t xml:space="preserve"> </w:t>
      </w:r>
      <w:r w:rsidR="00684DF1" w:rsidRPr="004D7EC1">
        <w:rPr>
          <w:i/>
        </w:rPr>
        <w:t>CoCCode</w:t>
      </w:r>
      <w:r w:rsidR="00FD083E">
        <w:t xml:space="preserve"> </w:t>
      </w:r>
      <w:r w:rsidR="00684DF1">
        <w:t>must</w:t>
      </w:r>
      <w:r w:rsidR="00FD083E">
        <w:t xml:space="preserve"> </w:t>
      </w:r>
      <w:r w:rsidR="00684DF1">
        <w:t>match</w:t>
      </w:r>
      <w:r w:rsidR="00FD083E">
        <w:t xml:space="preserve"> </w:t>
      </w:r>
      <w:r w:rsidR="00684DF1">
        <w:t>a</w:t>
      </w:r>
      <w:r w:rsidR="00FD083E">
        <w:t xml:space="preserve"> </w:t>
      </w:r>
      <w:r w:rsidR="00684DF1">
        <w:t>single</w:t>
      </w:r>
      <w:r w:rsidR="00FD083E">
        <w:t xml:space="preserve"> </w:t>
      </w:r>
      <w:r w:rsidR="00684DF1">
        <w:t>record</w:t>
      </w:r>
      <w:r w:rsidR="00FD083E">
        <w:t xml:space="preserve"> </w:t>
      </w:r>
      <w:r w:rsidR="00684DF1">
        <w:t>in</w:t>
      </w:r>
      <w:r w:rsidR="00FD083E">
        <w:t xml:space="preserve"> </w:t>
      </w:r>
      <w:r w:rsidR="00684DF1">
        <w:t>ProjectCoC.csv.</w:t>
      </w:r>
    </w:p>
    <w:p w14:paraId="41687DAE" w14:textId="77777777" w:rsidR="00684DF1" w:rsidRPr="00684DF1" w:rsidRDefault="00684DF1" w:rsidP="00684DF1"/>
    <w:tbl>
      <w:tblPr>
        <w:tblStyle w:val="GridTable1Light-Accent11"/>
        <w:tblW w:w="9350" w:type="dxa"/>
        <w:tblLook w:val="04A0" w:firstRow="1" w:lastRow="0" w:firstColumn="1" w:lastColumn="0" w:noHBand="0" w:noVBand="1"/>
      </w:tblPr>
      <w:tblGrid>
        <w:gridCol w:w="690"/>
        <w:gridCol w:w="2257"/>
        <w:gridCol w:w="658"/>
        <w:gridCol w:w="670"/>
        <w:gridCol w:w="623"/>
        <w:gridCol w:w="4452"/>
      </w:tblGrid>
      <w:tr w:rsidR="00BF3ABD" w:rsidRPr="009C3437" w14:paraId="7ADEB111" w14:textId="77777777" w:rsidTr="001A52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90" w:type="dxa"/>
          </w:tcPr>
          <w:p w14:paraId="65F743C6" w14:textId="77777777" w:rsidR="00BF3ABD" w:rsidRPr="009C3437" w:rsidRDefault="00BF3ABD" w:rsidP="00CB1556">
            <w:r>
              <w:t>DE#</w:t>
            </w:r>
          </w:p>
        </w:tc>
        <w:tc>
          <w:tcPr>
            <w:tcW w:w="2257" w:type="dxa"/>
          </w:tcPr>
          <w:p w14:paraId="59EFF50B" w14:textId="77777777" w:rsidR="00BF3ABD" w:rsidRPr="009C3437" w:rsidRDefault="00BF3ABD" w:rsidP="00CB1556">
            <w:pPr>
              <w:cnfStyle w:val="100000000000" w:firstRow="1" w:lastRow="0" w:firstColumn="0" w:lastColumn="0" w:oddVBand="0" w:evenVBand="0" w:oddHBand="0" w:evenHBand="0" w:firstRowFirstColumn="0" w:firstRowLastColumn="0" w:lastRowFirstColumn="0" w:lastRowLastColumn="0"/>
            </w:pPr>
            <w:r w:rsidRPr="009C3437">
              <w:t>Name</w:t>
            </w:r>
          </w:p>
        </w:tc>
        <w:tc>
          <w:tcPr>
            <w:tcW w:w="658" w:type="dxa"/>
          </w:tcPr>
          <w:p w14:paraId="65989956" w14:textId="77777777" w:rsidR="00BF3ABD" w:rsidRPr="009C3437" w:rsidRDefault="00BF3ABD" w:rsidP="00CB1556">
            <w:pPr>
              <w:cnfStyle w:val="100000000000" w:firstRow="1" w:lastRow="0" w:firstColumn="0" w:lastColumn="0" w:oddVBand="0" w:evenVBand="0" w:oddHBand="0" w:evenHBand="0" w:firstRowFirstColumn="0" w:firstRowLastColumn="0" w:lastRowFirstColumn="0" w:lastRowLastColumn="0"/>
            </w:pPr>
            <w:r w:rsidRPr="009C3437">
              <w:t>Type</w:t>
            </w:r>
          </w:p>
        </w:tc>
        <w:tc>
          <w:tcPr>
            <w:tcW w:w="670" w:type="dxa"/>
          </w:tcPr>
          <w:p w14:paraId="2A3F5920" w14:textId="39E1BC46" w:rsidR="00BF3ABD" w:rsidRPr="009C3437" w:rsidRDefault="007E081D" w:rsidP="00CB1556">
            <w:pPr>
              <w:cnfStyle w:val="100000000000" w:firstRow="1" w:lastRow="0" w:firstColumn="0" w:lastColumn="0" w:oddVBand="0" w:evenVBand="0" w:oddHBand="0" w:evenHBand="0" w:firstRowFirstColumn="0" w:firstRowLastColumn="0" w:lastRowFirstColumn="0" w:lastRowLastColumn="0"/>
            </w:pPr>
            <w:r>
              <w:t>List</w:t>
            </w:r>
          </w:p>
        </w:tc>
        <w:tc>
          <w:tcPr>
            <w:tcW w:w="623" w:type="dxa"/>
          </w:tcPr>
          <w:p w14:paraId="0BBFA358" w14:textId="5FCC6B7A" w:rsidR="00BF3ABD" w:rsidRDefault="00BF3ABD" w:rsidP="00CB1556">
            <w:pPr>
              <w:cnfStyle w:val="100000000000" w:firstRow="1" w:lastRow="0" w:firstColumn="0" w:lastColumn="0" w:oddVBand="0" w:evenVBand="0" w:oddHBand="0" w:evenHBand="0" w:firstRowFirstColumn="0" w:firstRowLastColumn="0" w:lastRowFirstColumn="0" w:lastRowLastColumn="0"/>
            </w:pPr>
            <w:r>
              <w:t>Null</w:t>
            </w:r>
          </w:p>
        </w:tc>
        <w:tc>
          <w:tcPr>
            <w:tcW w:w="4452" w:type="dxa"/>
          </w:tcPr>
          <w:p w14:paraId="65AB6215" w14:textId="77777777" w:rsidR="00BF3ABD" w:rsidRPr="009C3437" w:rsidRDefault="00BF3ABD" w:rsidP="00CB1556">
            <w:pPr>
              <w:cnfStyle w:val="100000000000" w:firstRow="1" w:lastRow="0" w:firstColumn="0" w:lastColumn="0" w:oddVBand="0" w:evenVBand="0" w:oddHBand="0" w:evenHBand="0" w:firstRowFirstColumn="0" w:firstRowLastColumn="0" w:lastRowFirstColumn="0" w:lastRowLastColumn="0"/>
            </w:pPr>
            <w:r w:rsidRPr="009C3437">
              <w:t>Notes</w:t>
            </w:r>
          </w:p>
        </w:tc>
      </w:tr>
      <w:tr w:rsidR="00EF4069" w:rsidRPr="009C3437" w14:paraId="737E24E9"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90" w:type="dxa"/>
          </w:tcPr>
          <w:p w14:paraId="54DB95CF" w14:textId="77777777" w:rsidR="00EF4069" w:rsidRDefault="00EF4069" w:rsidP="00CB1556"/>
        </w:tc>
        <w:tc>
          <w:tcPr>
            <w:tcW w:w="2257" w:type="dxa"/>
          </w:tcPr>
          <w:p w14:paraId="070EFD1F" w14:textId="09DAF858" w:rsidR="00EF4069" w:rsidRPr="009C3437" w:rsidRDefault="00EF4069" w:rsidP="00CB1556">
            <w:pPr>
              <w:cnfStyle w:val="000000000000" w:firstRow="0" w:lastRow="0" w:firstColumn="0" w:lastColumn="0" w:oddVBand="0" w:evenVBand="0" w:oddHBand="0" w:evenHBand="0" w:firstRowFirstColumn="0" w:firstRowLastColumn="0" w:lastRowFirstColumn="0" w:lastRowLastColumn="0"/>
            </w:pPr>
            <w:r>
              <w:t>InventoryID</w:t>
            </w:r>
          </w:p>
        </w:tc>
        <w:tc>
          <w:tcPr>
            <w:tcW w:w="658" w:type="dxa"/>
          </w:tcPr>
          <w:p w14:paraId="65113659" w14:textId="367C92B9" w:rsidR="00EF4069" w:rsidRPr="009C3437" w:rsidRDefault="00EF4069" w:rsidP="00CB1556">
            <w:pPr>
              <w:cnfStyle w:val="000000000000" w:firstRow="0" w:lastRow="0" w:firstColumn="0" w:lastColumn="0" w:oddVBand="0" w:evenVBand="0" w:oddHBand="0" w:evenHBand="0" w:firstRowFirstColumn="0" w:firstRowLastColumn="0" w:lastRowFirstColumn="0" w:lastRowLastColumn="0"/>
            </w:pPr>
            <w:r>
              <w:t>S</w:t>
            </w:r>
            <w:r w:rsidR="00EE6B45">
              <w:t>32</w:t>
            </w:r>
          </w:p>
        </w:tc>
        <w:tc>
          <w:tcPr>
            <w:tcW w:w="670" w:type="dxa"/>
          </w:tcPr>
          <w:p w14:paraId="605ED4FD" w14:textId="77777777" w:rsidR="00EF4069" w:rsidRPr="009C3437" w:rsidRDefault="00EF4069" w:rsidP="00CB1556">
            <w:pPr>
              <w:cnfStyle w:val="000000000000" w:firstRow="0" w:lastRow="0" w:firstColumn="0" w:lastColumn="0" w:oddVBand="0" w:evenVBand="0" w:oddHBand="0" w:evenHBand="0" w:firstRowFirstColumn="0" w:firstRowLastColumn="0" w:lastRowFirstColumn="0" w:lastRowLastColumn="0"/>
            </w:pPr>
          </w:p>
        </w:tc>
        <w:tc>
          <w:tcPr>
            <w:tcW w:w="623" w:type="dxa"/>
          </w:tcPr>
          <w:p w14:paraId="311DD3E4" w14:textId="77777777" w:rsidR="00EF4069" w:rsidRDefault="00EF4069" w:rsidP="00CB1556">
            <w:pPr>
              <w:cnfStyle w:val="000000000000" w:firstRow="0" w:lastRow="0" w:firstColumn="0" w:lastColumn="0" w:oddVBand="0" w:evenVBand="0" w:oddHBand="0" w:evenHBand="0" w:firstRowFirstColumn="0" w:firstRowLastColumn="0" w:lastRowFirstColumn="0" w:lastRowLastColumn="0"/>
            </w:pPr>
          </w:p>
        </w:tc>
        <w:tc>
          <w:tcPr>
            <w:tcW w:w="4452" w:type="dxa"/>
          </w:tcPr>
          <w:p w14:paraId="60568D78" w14:textId="6D01CA3E" w:rsidR="00EF4069" w:rsidRPr="009C3437" w:rsidRDefault="00EF4069" w:rsidP="00EE6B45">
            <w:pPr>
              <w:cnfStyle w:val="000000000000" w:firstRow="0" w:lastRow="0" w:firstColumn="0" w:lastColumn="0" w:oddVBand="0" w:evenVBand="0" w:oddHBand="0" w:evenHBand="0" w:firstRowFirstColumn="0" w:firstRowLastColumn="0" w:lastRowFirstColumn="0" w:lastRowLastColumn="0"/>
            </w:pPr>
            <w:r>
              <w:t>Unique</w:t>
            </w:r>
            <w:r w:rsidR="00FD083E">
              <w:t xml:space="preserve"> </w:t>
            </w:r>
            <w:r>
              <w:t>identifier</w:t>
            </w:r>
          </w:p>
        </w:tc>
      </w:tr>
      <w:tr w:rsidR="00BF3ABD" w:rsidRPr="009C3437" w14:paraId="383ED602"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90" w:type="dxa"/>
          </w:tcPr>
          <w:p w14:paraId="4C3BD987" w14:textId="77777777" w:rsidR="00BF3ABD" w:rsidRDefault="00BF3ABD" w:rsidP="00CB1556"/>
        </w:tc>
        <w:tc>
          <w:tcPr>
            <w:tcW w:w="2257" w:type="dxa"/>
          </w:tcPr>
          <w:p w14:paraId="2F14EFBA"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r>
              <w:t>ProjectID</w:t>
            </w:r>
          </w:p>
        </w:tc>
        <w:tc>
          <w:tcPr>
            <w:tcW w:w="658" w:type="dxa"/>
          </w:tcPr>
          <w:p w14:paraId="513D8AAF" w14:textId="48BC671F"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r>
              <w:t>S</w:t>
            </w:r>
            <w:r w:rsidR="00EE6B45">
              <w:t>32</w:t>
            </w:r>
          </w:p>
        </w:tc>
        <w:tc>
          <w:tcPr>
            <w:tcW w:w="670" w:type="dxa"/>
          </w:tcPr>
          <w:p w14:paraId="40FE4CCB"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623" w:type="dxa"/>
          </w:tcPr>
          <w:p w14:paraId="6B2D8F03"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4452" w:type="dxa"/>
          </w:tcPr>
          <w:p w14:paraId="5CC2CCFC" w14:textId="4DBEAB0F"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r>
              <w:t>Must</w:t>
            </w:r>
            <w:r w:rsidR="00FD083E">
              <w:t xml:space="preserve"> </w:t>
            </w:r>
            <w:r>
              <w:t>match</w:t>
            </w:r>
            <w:r w:rsidR="00FD083E">
              <w:t xml:space="preserve"> </w:t>
            </w:r>
            <w:r>
              <w:t>a</w:t>
            </w:r>
            <w:r w:rsidR="00FD083E">
              <w:t xml:space="preserve"> </w:t>
            </w:r>
            <w:r>
              <w:t>record</w:t>
            </w:r>
            <w:r w:rsidR="00FD083E">
              <w:t xml:space="preserve"> </w:t>
            </w:r>
            <w:r>
              <w:t>in</w:t>
            </w:r>
            <w:r w:rsidR="00FD083E">
              <w:t xml:space="preserve"> </w:t>
            </w:r>
            <w:r>
              <w:t>Project</w:t>
            </w:r>
            <w:r w:rsidR="007E7E43">
              <w:t>CoC</w:t>
            </w:r>
            <w:r>
              <w:t>.csv</w:t>
            </w:r>
          </w:p>
        </w:tc>
      </w:tr>
      <w:tr w:rsidR="00BF3ABD" w:rsidRPr="009C3437" w14:paraId="602EF827"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90" w:type="dxa"/>
          </w:tcPr>
          <w:p w14:paraId="5DA4EB3C" w14:textId="77777777" w:rsidR="00BF3ABD" w:rsidRDefault="00BF3ABD" w:rsidP="00CB1556"/>
        </w:tc>
        <w:tc>
          <w:tcPr>
            <w:tcW w:w="2257" w:type="dxa"/>
          </w:tcPr>
          <w:p w14:paraId="1AE134D7" w14:textId="0F1566AB" w:rsidR="00BF3ABD" w:rsidRDefault="00BF3ABD" w:rsidP="00CB1556">
            <w:pPr>
              <w:cnfStyle w:val="000000000000" w:firstRow="0" w:lastRow="0" w:firstColumn="0" w:lastColumn="0" w:oddVBand="0" w:evenVBand="0" w:oddHBand="0" w:evenHBand="0" w:firstRowFirstColumn="0" w:firstRowLastColumn="0" w:lastRowFirstColumn="0" w:lastRowLastColumn="0"/>
            </w:pPr>
            <w:r>
              <w:t>CoCCode</w:t>
            </w:r>
          </w:p>
        </w:tc>
        <w:tc>
          <w:tcPr>
            <w:tcW w:w="658" w:type="dxa"/>
          </w:tcPr>
          <w:p w14:paraId="4CB4DFFD" w14:textId="7ECCDEDC" w:rsidR="00BF3ABD" w:rsidRDefault="00BF3ABD" w:rsidP="00CB1556">
            <w:pPr>
              <w:cnfStyle w:val="000000000000" w:firstRow="0" w:lastRow="0" w:firstColumn="0" w:lastColumn="0" w:oddVBand="0" w:evenVBand="0" w:oddHBand="0" w:evenHBand="0" w:firstRowFirstColumn="0" w:firstRowLastColumn="0" w:lastRowFirstColumn="0" w:lastRowLastColumn="0"/>
            </w:pPr>
            <w:r>
              <w:t>S</w:t>
            </w:r>
            <w:r w:rsidR="00EE6B45">
              <w:t>6</w:t>
            </w:r>
          </w:p>
        </w:tc>
        <w:tc>
          <w:tcPr>
            <w:tcW w:w="670" w:type="dxa"/>
          </w:tcPr>
          <w:p w14:paraId="5201DC7A"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623" w:type="dxa"/>
          </w:tcPr>
          <w:p w14:paraId="0D553CF6"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4452" w:type="dxa"/>
          </w:tcPr>
          <w:p w14:paraId="7DF94DEA" w14:textId="5AA4D408"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r>
              <w:t>Must</w:t>
            </w:r>
            <w:r w:rsidR="00FD083E">
              <w:t xml:space="preserve"> </w:t>
            </w:r>
            <w:r>
              <w:t>match</w:t>
            </w:r>
            <w:r w:rsidR="00FD083E">
              <w:t xml:space="preserve"> </w:t>
            </w:r>
            <w:r>
              <w:t>a</w:t>
            </w:r>
            <w:r w:rsidR="00FD083E">
              <w:t xml:space="preserve"> </w:t>
            </w:r>
            <w:r>
              <w:t>record</w:t>
            </w:r>
            <w:r w:rsidR="00FD083E">
              <w:t xml:space="preserve"> </w:t>
            </w:r>
            <w:r>
              <w:t>in</w:t>
            </w:r>
            <w:r w:rsidR="00FD083E">
              <w:t xml:space="preserve"> </w:t>
            </w:r>
            <w:r>
              <w:t>ProjectCoC.csv</w:t>
            </w:r>
            <w:r w:rsidR="00FD083E">
              <w:t xml:space="preserve"> </w:t>
            </w:r>
            <w:r w:rsidR="007E7E43">
              <w:t>with</w:t>
            </w:r>
            <w:r w:rsidR="00FD083E">
              <w:t xml:space="preserve"> </w:t>
            </w:r>
            <w:r w:rsidR="007E7E43">
              <w:t>the</w:t>
            </w:r>
            <w:r w:rsidR="00FD083E">
              <w:t xml:space="preserve"> </w:t>
            </w:r>
            <w:r w:rsidR="007E7E43">
              <w:t>same</w:t>
            </w:r>
            <w:r w:rsidR="00FD083E">
              <w:t xml:space="preserve"> </w:t>
            </w:r>
            <w:r w:rsidR="007E7E43">
              <w:t>ProjectID</w:t>
            </w:r>
          </w:p>
        </w:tc>
      </w:tr>
      <w:tr w:rsidR="00BF3ABD" w:rsidRPr="009C3437" w14:paraId="14EACE93"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90" w:type="dxa"/>
          </w:tcPr>
          <w:p w14:paraId="4ACA813D" w14:textId="190BE956" w:rsidR="00BF3ABD" w:rsidRDefault="00BF3ABD" w:rsidP="00CB1556">
            <w:r>
              <w:t>2.7.1</w:t>
            </w:r>
          </w:p>
        </w:tc>
        <w:tc>
          <w:tcPr>
            <w:tcW w:w="2257" w:type="dxa"/>
          </w:tcPr>
          <w:p w14:paraId="55CCD022" w14:textId="130A56BE" w:rsidR="00BF3ABD" w:rsidRDefault="00BF3ABD" w:rsidP="00CB1556">
            <w:pPr>
              <w:cnfStyle w:val="000000000000" w:firstRow="0" w:lastRow="0" w:firstColumn="0" w:lastColumn="0" w:oddVBand="0" w:evenVBand="0" w:oddHBand="0" w:evenHBand="0" w:firstRowFirstColumn="0" w:firstRowLastColumn="0" w:lastRowFirstColumn="0" w:lastRowLastColumn="0"/>
            </w:pPr>
            <w:r>
              <w:t>InformationDate</w:t>
            </w:r>
          </w:p>
        </w:tc>
        <w:tc>
          <w:tcPr>
            <w:tcW w:w="658" w:type="dxa"/>
          </w:tcPr>
          <w:p w14:paraId="2D59936D" w14:textId="0EAE72BF" w:rsidR="00BF3ABD" w:rsidRDefault="00BF3ABD" w:rsidP="00CB1556">
            <w:pPr>
              <w:cnfStyle w:val="000000000000" w:firstRow="0" w:lastRow="0" w:firstColumn="0" w:lastColumn="0" w:oddVBand="0" w:evenVBand="0" w:oddHBand="0" w:evenHBand="0" w:firstRowFirstColumn="0" w:firstRowLastColumn="0" w:lastRowFirstColumn="0" w:lastRowLastColumn="0"/>
            </w:pPr>
            <w:r>
              <w:t>D</w:t>
            </w:r>
          </w:p>
        </w:tc>
        <w:tc>
          <w:tcPr>
            <w:tcW w:w="670" w:type="dxa"/>
          </w:tcPr>
          <w:p w14:paraId="607985BA"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623" w:type="dxa"/>
          </w:tcPr>
          <w:p w14:paraId="6B8276DC"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4452" w:type="dxa"/>
          </w:tcPr>
          <w:p w14:paraId="37961D32"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580445EE"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90" w:type="dxa"/>
          </w:tcPr>
          <w:p w14:paraId="79A54D45" w14:textId="3AC40068" w:rsidR="00BF3ABD" w:rsidRDefault="00BF3ABD" w:rsidP="00CB1556">
            <w:r>
              <w:t>2.7.2</w:t>
            </w:r>
          </w:p>
        </w:tc>
        <w:tc>
          <w:tcPr>
            <w:tcW w:w="2257" w:type="dxa"/>
          </w:tcPr>
          <w:p w14:paraId="55924268" w14:textId="5D2DCDAF" w:rsidR="00BF3ABD" w:rsidRDefault="00BF3ABD" w:rsidP="00CB1556">
            <w:pPr>
              <w:cnfStyle w:val="000000000000" w:firstRow="0" w:lastRow="0" w:firstColumn="0" w:lastColumn="0" w:oddVBand="0" w:evenVBand="0" w:oddHBand="0" w:evenHBand="0" w:firstRowFirstColumn="0" w:firstRowLastColumn="0" w:lastRowFirstColumn="0" w:lastRowLastColumn="0"/>
            </w:pPr>
            <w:r>
              <w:t>HouseholdType</w:t>
            </w:r>
          </w:p>
        </w:tc>
        <w:tc>
          <w:tcPr>
            <w:tcW w:w="658" w:type="dxa"/>
          </w:tcPr>
          <w:p w14:paraId="670A70D0" w14:textId="4A526E35" w:rsidR="00BF3ABD" w:rsidRDefault="00BF3ABD" w:rsidP="00CB1556">
            <w:pPr>
              <w:cnfStyle w:val="000000000000" w:firstRow="0" w:lastRow="0" w:firstColumn="0" w:lastColumn="0" w:oddVBand="0" w:evenVBand="0" w:oddHBand="0" w:evenHBand="0" w:firstRowFirstColumn="0" w:firstRowLastColumn="0" w:lastRowFirstColumn="0" w:lastRowLastColumn="0"/>
            </w:pPr>
            <w:r>
              <w:t>I</w:t>
            </w:r>
          </w:p>
        </w:tc>
        <w:tc>
          <w:tcPr>
            <w:tcW w:w="670" w:type="dxa"/>
          </w:tcPr>
          <w:p w14:paraId="1696BE05" w14:textId="1CB899D8" w:rsidR="00BF3ABD" w:rsidRPr="009C3437" w:rsidRDefault="007A2AF6" w:rsidP="00CB1556">
            <w:pPr>
              <w:cnfStyle w:val="000000000000" w:firstRow="0" w:lastRow="0" w:firstColumn="0" w:lastColumn="0" w:oddVBand="0" w:evenVBand="0" w:oddHBand="0" w:evenHBand="0" w:firstRowFirstColumn="0" w:firstRowLastColumn="0" w:lastRowFirstColumn="0" w:lastRowLastColumn="0"/>
            </w:pPr>
            <w:hyperlink w:anchor="_2.7.2_HouseholdType" w:history="1">
              <w:r w:rsidR="00BF3ABD" w:rsidRPr="00384D90">
                <w:rPr>
                  <w:rStyle w:val="Hyperlink"/>
                </w:rPr>
                <w:t>2.7.2</w:t>
              </w:r>
            </w:hyperlink>
          </w:p>
        </w:tc>
        <w:tc>
          <w:tcPr>
            <w:tcW w:w="623" w:type="dxa"/>
          </w:tcPr>
          <w:p w14:paraId="4F8858B7"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4452" w:type="dxa"/>
          </w:tcPr>
          <w:p w14:paraId="3A90972C"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56CCD28F"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90" w:type="dxa"/>
          </w:tcPr>
          <w:p w14:paraId="65A0CF27" w14:textId="75C2D9F0" w:rsidR="00BF3ABD" w:rsidRDefault="00BF3ABD" w:rsidP="00CB1556">
            <w:r>
              <w:t>2.7.3</w:t>
            </w:r>
          </w:p>
        </w:tc>
        <w:tc>
          <w:tcPr>
            <w:tcW w:w="2257" w:type="dxa"/>
          </w:tcPr>
          <w:p w14:paraId="6537EAD9" w14:textId="413888AB" w:rsidR="00BF3ABD" w:rsidRDefault="00BF3ABD" w:rsidP="00CB1556">
            <w:pPr>
              <w:cnfStyle w:val="000000000000" w:firstRow="0" w:lastRow="0" w:firstColumn="0" w:lastColumn="0" w:oddVBand="0" w:evenVBand="0" w:oddHBand="0" w:evenHBand="0" w:firstRowFirstColumn="0" w:firstRowLastColumn="0" w:lastRowFirstColumn="0" w:lastRowLastColumn="0"/>
            </w:pPr>
            <w:r>
              <w:t>BedType</w:t>
            </w:r>
          </w:p>
        </w:tc>
        <w:tc>
          <w:tcPr>
            <w:tcW w:w="658" w:type="dxa"/>
          </w:tcPr>
          <w:p w14:paraId="2D398550" w14:textId="2C432FCA" w:rsidR="00BF3ABD" w:rsidRDefault="00BF3ABD" w:rsidP="00CB1556">
            <w:pPr>
              <w:cnfStyle w:val="000000000000" w:firstRow="0" w:lastRow="0" w:firstColumn="0" w:lastColumn="0" w:oddVBand="0" w:evenVBand="0" w:oddHBand="0" w:evenHBand="0" w:firstRowFirstColumn="0" w:firstRowLastColumn="0" w:lastRowFirstColumn="0" w:lastRowLastColumn="0"/>
            </w:pPr>
            <w:r>
              <w:t>I</w:t>
            </w:r>
          </w:p>
        </w:tc>
        <w:tc>
          <w:tcPr>
            <w:tcW w:w="670" w:type="dxa"/>
          </w:tcPr>
          <w:p w14:paraId="12BC18EB" w14:textId="3E61ADC0" w:rsidR="00BF3ABD" w:rsidRPr="009C3437" w:rsidRDefault="007A2AF6" w:rsidP="00CB1556">
            <w:pPr>
              <w:cnfStyle w:val="000000000000" w:firstRow="0" w:lastRow="0" w:firstColumn="0" w:lastColumn="0" w:oddVBand="0" w:evenVBand="0" w:oddHBand="0" w:evenHBand="0" w:firstRowFirstColumn="0" w:firstRowLastColumn="0" w:lastRowFirstColumn="0" w:lastRowLastColumn="0"/>
            </w:pPr>
            <w:hyperlink w:anchor="_2.7.3_BedType" w:history="1">
              <w:r w:rsidR="00BF3ABD" w:rsidRPr="00D801FA">
                <w:rPr>
                  <w:rStyle w:val="Hyperlink"/>
                </w:rPr>
                <w:t>2.7.3</w:t>
              </w:r>
            </w:hyperlink>
          </w:p>
        </w:tc>
        <w:tc>
          <w:tcPr>
            <w:tcW w:w="623" w:type="dxa"/>
          </w:tcPr>
          <w:p w14:paraId="579F316A" w14:textId="404410BF" w:rsidR="00BF3ABD" w:rsidRDefault="00BF3ABD" w:rsidP="00CB1556">
            <w:pPr>
              <w:cnfStyle w:val="000000000000" w:firstRow="0" w:lastRow="0" w:firstColumn="0" w:lastColumn="0" w:oddVBand="0" w:evenVBand="0" w:oddHBand="0" w:evenHBand="0" w:firstRowFirstColumn="0" w:firstRowLastColumn="0" w:lastRowFirstColumn="0" w:lastRowLastColumn="0"/>
            </w:pPr>
            <w:r>
              <w:t>Y</w:t>
            </w:r>
          </w:p>
        </w:tc>
        <w:tc>
          <w:tcPr>
            <w:tcW w:w="4452" w:type="dxa"/>
          </w:tcPr>
          <w:p w14:paraId="165BB21D" w14:textId="3E23167C" w:rsidR="00BF3ABD" w:rsidRDefault="00BF3ABD" w:rsidP="00CB1556">
            <w:pPr>
              <w:cnfStyle w:val="000000000000" w:firstRow="0" w:lastRow="0" w:firstColumn="0" w:lastColumn="0" w:oddVBand="0" w:evenVBand="0" w:oddHBand="0" w:evenHBand="0" w:firstRowFirstColumn="0" w:firstRowLastColumn="0" w:lastRowFirstColumn="0" w:lastRowLastColumn="0"/>
            </w:pPr>
            <w:r>
              <w:t>Null</w:t>
            </w:r>
            <w:r w:rsidR="00FD083E">
              <w:t xml:space="preserve"> </w:t>
            </w:r>
            <w:r>
              <w:t>unless</w:t>
            </w:r>
            <w:r w:rsidR="00FD083E">
              <w:t xml:space="preserve"> </w:t>
            </w:r>
            <w:r>
              <w:t>[Project.csv].[ProjectType]</w:t>
            </w:r>
            <w:r w:rsidR="00FD083E">
              <w:t xml:space="preserve"> </w:t>
            </w:r>
            <w:r>
              <w:t>=</w:t>
            </w:r>
            <w:r w:rsidR="00FD083E">
              <w:t xml:space="preserve"> </w:t>
            </w:r>
            <w:r>
              <w:t>1</w:t>
            </w:r>
          </w:p>
        </w:tc>
      </w:tr>
      <w:tr w:rsidR="00BF3ABD" w:rsidRPr="009C3437" w14:paraId="05032762"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90" w:type="dxa"/>
          </w:tcPr>
          <w:p w14:paraId="2A3AD78C" w14:textId="62B6083F" w:rsidR="00BF3ABD" w:rsidRDefault="00BF3ABD" w:rsidP="00CB1556">
            <w:r>
              <w:t>2.7.4</w:t>
            </w:r>
          </w:p>
        </w:tc>
        <w:tc>
          <w:tcPr>
            <w:tcW w:w="2257" w:type="dxa"/>
          </w:tcPr>
          <w:p w14:paraId="2E6BCF41" w14:textId="30DFD6A6" w:rsidR="00BF3ABD" w:rsidRDefault="00BF3ABD" w:rsidP="00CB1556">
            <w:pPr>
              <w:cnfStyle w:val="000000000000" w:firstRow="0" w:lastRow="0" w:firstColumn="0" w:lastColumn="0" w:oddVBand="0" w:evenVBand="0" w:oddHBand="0" w:evenHBand="0" w:firstRowFirstColumn="0" w:firstRowLastColumn="0" w:lastRowFirstColumn="0" w:lastRowLastColumn="0"/>
            </w:pPr>
            <w:r>
              <w:t>Availability</w:t>
            </w:r>
          </w:p>
        </w:tc>
        <w:tc>
          <w:tcPr>
            <w:tcW w:w="658" w:type="dxa"/>
          </w:tcPr>
          <w:p w14:paraId="78FACFB2" w14:textId="3391EEE5" w:rsidR="00BF3ABD" w:rsidRDefault="00BF3ABD" w:rsidP="00CB1556">
            <w:pPr>
              <w:cnfStyle w:val="000000000000" w:firstRow="0" w:lastRow="0" w:firstColumn="0" w:lastColumn="0" w:oddVBand="0" w:evenVBand="0" w:oddHBand="0" w:evenHBand="0" w:firstRowFirstColumn="0" w:firstRowLastColumn="0" w:lastRowFirstColumn="0" w:lastRowLastColumn="0"/>
            </w:pPr>
            <w:r>
              <w:t>I</w:t>
            </w:r>
          </w:p>
        </w:tc>
        <w:tc>
          <w:tcPr>
            <w:tcW w:w="670" w:type="dxa"/>
          </w:tcPr>
          <w:p w14:paraId="48FECCC2" w14:textId="66F4CFE7" w:rsidR="00BF3ABD" w:rsidRPr="009C3437" w:rsidRDefault="007A2AF6" w:rsidP="00CB1556">
            <w:pPr>
              <w:cnfStyle w:val="000000000000" w:firstRow="0" w:lastRow="0" w:firstColumn="0" w:lastColumn="0" w:oddVBand="0" w:evenVBand="0" w:oddHBand="0" w:evenHBand="0" w:firstRowFirstColumn="0" w:firstRowLastColumn="0" w:lastRowFirstColumn="0" w:lastRowLastColumn="0"/>
            </w:pPr>
            <w:hyperlink w:anchor="_2.7.B_YouthAgeGroup" w:history="1">
              <w:r w:rsidR="00BF3ABD" w:rsidRPr="009D396C">
                <w:rPr>
                  <w:rStyle w:val="Hyperlink"/>
                </w:rPr>
                <w:t>2.7.4</w:t>
              </w:r>
            </w:hyperlink>
          </w:p>
        </w:tc>
        <w:tc>
          <w:tcPr>
            <w:tcW w:w="623" w:type="dxa"/>
          </w:tcPr>
          <w:p w14:paraId="24103DAD"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4452" w:type="dxa"/>
          </w:tcPr>
          <w:p w14:paraId="55B7BE0F" w14:textId="55A1A0E7" w:rsidR="00BF3ABD" w:rsidRDefault="00BF3ABD" w:rsidP="00CB1556">
            <w:pPr>
              <w:cnfStyle w:val="000000000000" w:firstRow="0" w:lastRow="0" w:firstColumn="0" w:lastColumn="0" w:oddVBand="0" w:evenVBand="0" w:oddHBand="0" w:evenHBand="0" w:firstRowFirstColumn="0" w:firstRowLastColumn="0" w:lastRowFirstColumn="0" w:lastRowLastColumn="0"/>
            </w:pPr>
            <w:r>
              <w:t>Null</w:t>
            </w:r>
            <w:r w:rsidR="00FD083E">
              <w:t xml:space="preserve"> </w:t>
            </w:r>
            <w:r>
              <w:t>unless</w:t>
            </w:r>
            <w:r w:rsidR="00FD083E">
              <w:t xml:space="preserve"> </w:t>
            </w:r>
            <w:r>
              <w:t>[Project.csv].[ProjectType]</w:t>
            </w:r>
            <w:r w:rsidR="00FD083E">
              <w:t xml:space="preserve"> </w:t>
            </w:r>
            <w:r>
              <w:t>=</w:t>
            </w:r>
            <w:r w:rsidR="00FD083E">
              <w:t xml:space="preserve"> </w:t>
            </w:r>
            <w:r>
              <w:t>1</w:t>
            </w:r>
          </w:p>
        </w:tc>
      </w:tr>
      <w:tr w:rsidR="00BF3ABD" w:rsidRPr="009C3437" w14:paraId="686B22A8"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90" w:type="dxa"/>
          </w:tcPr>
          <w:p w14:paraId="3F33CE27" w14:textId="046C353E" w:rsidR="00BF3ABD" w:rsidRDefault="00BF3ABD" w:rsidP="00CB1556">
            <w:r>
              <w:t>2.7.5</w:t>
            </w:r>
          </w:p>
        </w:tc>
        <w:tc>
          <w:tcPr>
            <w:tcW w:w="2257" w:type="dxa"/>
          </w:tcPr>
          <w:p w14:paraId="4178835D" w14:textId="163A5F92" w:rsidR="00BF3ABD" w:rsidRDefault="00BF3ABD" w:rsidP="00CB1556">
            <w:pPr>
              <w:cnfStyle w:val="000000000000" w:firstRow="0" w:lastRow="0" w:firstColumn="0" w:lastColumn="0" w:oddVBand="0" w:evenVBand="0" w:oddHBand="0" w:evenHBand="0" w:firstRowFirstColumn="0" w:firstRowLastColumn="0" w:lastRowFirstColumn="0" w:lastRowLastColumn="0"/>
            </w:pPr>
            <w:r>
              <w:t>UnitInventory</w:t>
            </w:r>
          </w:p>
        </w:tc>
        <w:tc>
          <w:tcPr>
            <w:tcW w:w="658" w:type="dxa"/>
          </w:tcPr>
          <w:p w14:paraId="47544E6B" w14:textId="2D1F1E6D" w:rsidR="00BF3ABD" w:rsidRDefault="00BF3ABD" w:rsidP="00CB1556">
            <w:pPr>
              <w:cnfStyle w:val="000000000000" w:firstRow="0" w:lastRow="0" w:firstColumn="0" w:lastColumn="0" w:oddVBand="0" w:evenVBand="0" w:oddHBand="0" w:evenHBand="0" w:firstRowFirstColumn="0" w:firstRowLastColumn="0" w:lastRowFirstColumn="0" w:lastRowLastColumn="0"/>
            </w:pPr>
            <w:r>
              <w:t>I</w:t>
            </w:r>
          </w:p>
        </w:tc>
        <w:tc>
          <w:tcPr>
            <w:tcW w:w="670" w:type="dxa"/>
          </w:tcPr>
          <w:p w14:paraId="08512B3A"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623" w:type="dxa"/>
          </w:tcPr>
          <w:p w14:paraId="15F85F7A"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4452" w:type="dxa"/>
          </w:tcPr>
          <w:p w14:paraId="28BFFD74"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00925B92"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90" w:type="dxa"/>
          </w:tcPr>
          <w:p w14:paraId="5FF8837E" w14:textId="762502C8" w:rsidR="00BF3ABD" w:rsidRDefault="00BF3ABD" w:rsidP="00CB1556">
            <w:r>
              <w:t>2.7.5</w:t>
            </w:r>
          </w:p>
        </w:tc>
        <w:tc>
          <w:tcPr>
            <w:tcW w:w="2257" w:type="dxa"/>
          </w:tcPr>
          <w:p w14:paraId="5BD968DD" w14:textId="58711F88" w:rsidR="00BF3ABD" w:rsidRDefault="00BF3ABD" w:rsidP="00CB1556">
            <w:pPr>
              <w:cnfStyle w:val="000000000000" w:firstRow="0" w:lastRow="0" w:firstColumn="0" w:lastColumn="0" w:oddVBand="0" w:evenVBand="0" w:oddHBand="0" w:evenHBand="0" w:firstRowFirstColumn="0" w:firstRowLastColumn="0" w:lastRowFirstColumn="0" w:lastRowLastColumn="0"/>
            </w:pPr>
            <w:r>
              <w:t>BedInventory</w:t>
            </w:r>
          </w:p>
        </w:tc>
        <w:tc>
          <w:tcPr>
            <w:tcW w:w="658" w:type="dxa"/>
          </w:tcPr>
          <w:p w14:paraId="3E98DC4C" w14:textId="1FF6B96E" w:rsidR="00BF3ABD" w:rsidRDefault="00BF3ABD" w:rsidP="00CB1556">
            <w:pPr>
              <w:cnfStyle w:val="000000000000" w:firstRow="0" w:lastRow="0" w:firstColumn="0" w:lastColumn="0" w:oddVBand="0" w:evenVBand="0" w:oddHBand="0" w:evenHBand="0" w:firstRowFirstColumn="0" w:firstRowLastColumn="0" w:lastRowFirstColumn="0" w:lastRowLastColumn="0"/>
            </w:pPr>
            <w:r>
              <w:t>I</w:t>
            </w:r>
          </w:p>
        </w:tc>
        <w:tc>
          <w:tcPr>
            <w:tcW w:w="670" w:type="dxa"/>
          </w:tcPr>
          <w:p w14:paraId="09482CAD"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623" w:type="dxa"/>
          </w:tcPr>
          <w:p w14:paraId="411A89CA"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4452" w:type="dxa"/>
          </w:tcPr>
          <w:p w14:paraId="17B7C878"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1A338110"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90" w:type="dxa"/>
          </w:tcPr>
          <w:p w14:paraId="01F6EAB0" w14:textId="526DE7FA" w:rsidR="00BF3ABD" w:rsidRDefault="00BF3ABD" w:rsidP="00CB1556">
            <w:r>
              <w:t>2.7.A</w:t>
            </w:r>
          </w:p>
        </w:tc>
        <w:tc>
          <w:tcPr>
            <w:tcW w:w="2257" w:type="dxa"/>
          </w:tcPr>
          <w:p w14:paraId="789621D9" w14:textId="06D386CA" w:rsidR="00BF3ABD" w:rsidRDefault="00BF3ABD" w:rsidP="00CB1556">
            <w:pPr>
              <w:cnfStyle w:val="000000000000" w:firstRow="0" w:lastRow="0" w:firstColumn="0" w:lastColumn="0" w:oddVBand="0" w:evenVBand="0" w:oddHBand="0" w:evenHBand="0" w:firstRowFirstColumn="0" w:firstRowLastColumn="0" w:lastRowFirstColumn="0" w:lastRowLastColumn="0"/>
            </w:pPr>
            <w:r>
              <w:t>CHBedInventory</w:t>
            </w:r>
          </w:p>
        </w:tc>
        <w:tc>
          <w:tcPr>
            <w:tcW w:w="658" w:type="dxa"/>
          </w:tcPr>
          <w:p w14:paraId="329D7FB7" w14:textId="447899E7" w:rsidR="00BF3ABD" w:rsidRDefault="00BF3ABD" w:rsidP="00CB1556">
            <w:pPr>
              <w:cnfStyle w:val="000000000000" w:firstRow="0" w:lastRow="0" w:firstColumn="0" w:lastColumn="0" w:oddVBand="0" w:evenVBand="0" w:oddHBand="0" w:evenHBand="0" w:firstRowFirstColumn="0" w:firstRowLastColumn="0" w:lastRowFirstColumn="0" w:lastRowLastColumn="0"/>
            </w:pPr>
            <w:r>
              <w:t>I</w:t>
            </w:r>
          </w:p>
        </w:tc>
        <w:tc>
          <w:tcPr>
            <w:tcW w:w="670" w:type="dxa"/>
          </w:tcPr>
          <w:p w14:paraId="5F396007"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623" w:type="dxa"/>
          </w:tcPr>
          <w:p w14:paraId="35936E22" w14:textId="0E4338AC" w:rsidR="00BF3ABD" w:rsidRDefault="00BF3ABD" w:rsidP="00CB1556">
            <w:pPr>
              <w:cnfStyle w:val="000000000000" w:firstRow="0" w:lastRow="0" w:firstColumn="0" w:lastColumn="0" w:oddVBand="0" w:evenVBand="0" w:oddHBand="0" w:evenHBand="0" w:firstRowFirstColumn="0" w:firstRowLastColumn="0" w:lastRowFirstColumn="0" w:lastRowLastColumn="0"/>
            </w:pPr>
            <w:r>
              <w:t>Y</w:t>
            </w:r>
          </w:p>
        </w:tc>
        <w:tc>
          <w:tcPr>
            <w:tcW w:w="4452" w:type="dxa"/>
          </w:tcPr>
          <w:p w14:paraId="40BC7DD1"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749036B4"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90" w:type="dxa"/>
          </w:tcPr>
          <w:p w14:paraId="22A0EB57" w14:textId="1A5DFFBF" w:rsidR="00BF3ABD" w:rsidRDefault="00BF3ABD" w:rsidP="00CB1556">
            <w:r>
              <w:t>2.7.A</w:t>
            </w:r>
          </w:p>
        </w:tc>
        <w:tc>
          <w:tcPr>
            <w:tcW w:w="2257" w:type="dxa"/>
          </w:tcPr>
          <w:p w14:paraId="127138B5" w14:textId="7BE6B9D0" w:rsidR="00BF3ABD" w:rsidRDefault="00BF3ABD" w:rsidP="00CB1556">
            <w:pPr>
              <w:cnfStyle w:val="000000000000" w:firstRow="0" w:lastRow="0" w:firstColumn="0" w:lastColumn="0" w:oddVBand="0" w:evenVBand="0" w:oddHBand="0" w:evenHBand="0" w:firstRowFirstColumn="0" w:firstRowLastColumn="0" w:lastRowFirstColumn="0" w:lastRowLastColumn="0"/>
            </w:pPr>
            <w:r>
              <w:t>VetBedInventory</w:t>
            </w:r>
          </w:p>
        </w:tc>
        <w:tc>
          <w:tcPr>
            <w:tcW w:w="658" w:type="dxa"/>
          </w:tcPr>
          <w:p w14:paraId="1C9931E7" w14:textId="66FBDB87" w:rsidR="00BF3ABD" w:rsidRDefault="00BF3ABD" w:rsidP="00CB1556">
            <w:pPr>
              <w:cnfStyle w:val="000000000000" w:firstRow="0" w:lastRow="0" w:firstColumn="0" w:lastColumn="0" w:oddVBand="0" w:evenVBand="0" w:oddHBand="0" w:evenHBand="0" w:firstRowFirstColumn="0" w:firstRowLastColumn="0" w:lastRowFirstColumn="0" w:lastRowLastColumn="0"/>
            </w:pPr>
            <w:r>
              <w:t>I</w:t>
            </w:r>
          </w:p>
        </w:tc>
        <w:tc>
          <w:tcPr>
            <w:tcW w:w="670" w:type="dxa"/>
          </w:tcPr>
          <w:p w14:paraId="3C1C1C99"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623" w:type="dxa"/>
          </w:tcPr>
          <w:p w14:paraId="0408A33C" w14:textId="43E1C453" w:rsidR="00BF3ABD" w:rsidRDefault="00BF3ABD" w:rsidP="00CB1556">
            <w:pPr>
              <w:cnfStyle w:val="000000000000" w:firstRow="0" w:lastRow="0" w:firstColumn="0" w:lastColumn="0" w:oddVBand="0" w:evenVBand="0" w:oddHBand="0" w:evenHBand="0" w:firstRowFirstColumn="0" w:firstRowLastColumn="0" w:lastRowFirstColumn="0" w:lastRowLastColumn="0"/>
            </w:pPr>
            <w:r>
              <w:t>Y</w:t>
            </w:r>
          </w:p>
        </w:tc>
        <w:tc>
          <w:tcPr>
            <w:tcW w:w="4452" w:type="dxa"/>
          </w:tcPr>
          <w:p w14:paraId="1A1A0DCD"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4A3BCE34"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90" w:type="dxa"/>
          </w:tcPr>
          <w:p w14:paraId="5017B1B9" w14:textId="2FDEAA94" w:rsidR="00BF3ABD" w:rsidRDefault="00BF3ABD" w:rsidP="00CB1556">
            <w:r>
              <w:t>2.7.A</w:t>
            </w:r>
          </w:p>
        </w:tc>
        <w:tc>
          <w:tcPr>
            <w:tcW w:w="2257" w:type="dxa"/>
          </w:tcPr>
          <w:p w14:paraId="3809E4B1" w14:textId="5D7356DF" w:rsidR="00BF3ABD" w:rsidRDefault="00BF3ABD" w:rsidP="00CB1556">
            <w:pPr>
              <w:cnfStyle w:val="000000000000" w:firstRow="0" w:lastRow="0" w:firstColumn="0" w:lastColumn="0" w:oddVBand="0" w:evenVBand="0" w:oddHBand="0" w:evenHBand="0" w:firstRowFirstColumn="0" w:firstRowLastColumn="0" w:lastRowFirstColumn="0" w:lastRowLastColumn="0"/>
            </w:pPr>
            <w:r>
              <w:t>YouthBedInventory</w:t>
            </w:r>
          </w:p>
        </w:tc>
        <w:tc>
          <w:tcPr>
            <w:tcW w:w="658" w:type="dxa"/>
          </w:tcPr>
          <w:p w14:paraId="6E973603" w14:textId="092D09E7" w:rsidR="00BF3ABD" w:rsidRDefault="00BF3ABD" w:rsidP="00CB1556">
            <w:pPr>
              <w:cnfStyle w:val="000000000000" w:firstRow="0" w:lastRow="0" w:firstColumn="0" w:lastColumn="0" w:oddVBand="0" w:evenVBand="0" w:oddHBand="0" w:evenHBand="0" w:firstRowFirstColumn="0" w:firstRowLastColumn="0" w:lastRowFirstColumn="0" w:lastRowLastColumn="0"/>
            </w:pPr>
            <w:r>
              <w:t>I</w:t>
            </w:r>
          </w:p>
        </w:tc>
        <w:tc>
          <w:tcPr>
            <w:tcW w:w="670" w:type="dxa"/>
          </w:tcPr>
          <w:p w14:paraId="39FFF784"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623" w:type="dxa"/>
          </w:tcPr>
          <w:p w14:paraId="655D45F6" w14:textId="47357394" w:rsidR="00BF3ABD" w:rsidRDefault="00BF3ABD" w:rsidP="00CB1556">
            <w:pPr>
              <w:cnfStyle w:val="000000000000" w:firstRow="0" w:lastRow="0" w:firstColumn="0" w:lastColumn="0" w:oddVBand="0" w:evenVBand="0" w:oddHBand="0" w:evenHBand="0" w:firstRowFirstColumn="0" w:firstRowLastColumn="0" w:lastRowFirstColumn="0" w:lastRowLastColumn="0"/>
            </w:pPr>
            <w:r>
              <w:t>Y</w:t>
            </w:r>
          </w:p>
        </w:tc>
        <w:tc>
          <w:tcPr>
            <w:tcW w:w="4452" w:type="dxa"/>
          </w:tcPr>
          <w:p w14:paraId="1C00153F"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16D17A8F"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90" w:type="dxa"/>
          </w:tcPr>
          <w:p w14:paraId="61BC9F62" w14:textId="7E620318" w:rsidR="00BF3ABD" w:rsidRDefault="00BF3ABD" w:rsidP="00CB1556">
            <w:r>
              <w:t>2.7.B</w:t>
            </w:r>
          </w:p>
        </w:tc>
        <w:tc>
          <w:tcPr>
            <w:tcW w:w="2257" w:type="dxa"/>
          </w:tcPr>
          <w:p w14:paraId="1C3B6552" w14:textId="2CD8A206" w:rsidR="00BF3ABD" w:rsidRDefault="00BF3ABD" w:rsidP="00CB1556">
            <w:pPr>
              <w:cnfStyle w:val="000000000000" w:firstRow="0" w:lastRow="0" w:firstColumn="0" w:lastColumn="0" w:oddVBand="0" w:evenVBand="0" w:oddHBand="0" w:evenHBand="0" w:firstRowFirstColumn="0" w:firstRowLastColumn="0" w:lastRowFirstColumn="0" w:lastRowLastColumn="0"/>
            </w:pPr>
            <w:r>
              <w:t>YouthAgeGroup</w:t>
            </w:r>
          </w:p>
        </w:tc>
        <w:tc>
          <w:tcPr>
            <w:tcW w:w="658" w:type="dxa"/>
          </w:tcPr>
          <w:p w14:paraId="2DAAB1CA" w14:textId="2604C6F2" w:rsidR="00BF3ABD" w:rsidRDefault="00BF3ABD" w:rsidP="00CB1556">
            <w:pPr>
              <w:cnfStyle w:val="000000000000" w:firstRow="0" w:lastRow="0" w:firstColumn="0" w:lastColumn="0" w:oddVBand="0" w:evenVBand="0" w:oddHBand="0" w:evenHBand="0" w:firstRowFirstColumn="0" w:firstRowLastColumn="0" w:lastRowFirstColumn="0" w:lastRowLastColumn="0"/>
            </w:pPr>
            <w:r>
              <w:t>I</w:t>
            </w:r>
          </w:p>
        </w:tc>
        <w:tc>
          <w:tcPr>
            <w:tcW w:w="670" w:type="dxa"/>
          </w:tcPr>
          <w:p w14:paraId="0873524D" w14:textId="1EE40E9F" w:rsidR="00BF3ABD" w:rsidRPr="009C3437" w:rsidRDefault="007A2AF6" w:rsidP="00CB1556">
            <w:pPr>
              <w:cnfStyle w:val="000000000000" w:firstRow="0" w:lastRow="0" w:firstColumn="0" w:lastColumn="0" w:oddVBand="0" w:evenVBand="0" w:oddHBand="0" w:evenHBand="0" w:firstRowFirstColumn="0" w:firstRowLastColumn="0" w:lastRowFirstColumn="0" w:lastRowLastColumn="0"/>
            </w:pPr>
            <w:hyperlink w:anchor="_2.7.B_YouthAgeGroup_1" w:history="1">
              <w:r w:rsidR="00BF3ABD" w:rsidRPr="009D396C">
                <w:rPr>
                  <w:rStyle w:val="Hyperlink"/>
                </w:rPr>
                <w:t>2.7.B</w:t>
              </w:r>
            </w:hyperlink>
          </w:p>
        </w:tc>
        <w:tc>
          <w:tcPr>
            <w:tcW w:w="623" w:type="dxa"/>
          </w:tcPr>
          <w:p w14:paraId="68DAD8D6" w14:textId="689FBCEB" w:rsidR="00BF3ABD" w:rsidRDefault="00BF3ABD" w:rsidP="00CB1556">
            <w:pPr>
              <w:cnfStyle w:val="000000000000" w:firstRow="0" w:lastRow="0" w:firstColumn="0" w:lastColumn="0" w:oddVBand="0" w:evenVBand="0" w:oddHBand="0" w:evenHBand="0" w:firstRowFirstColumn="0" w:firstRowLastColumn="0" w:lastRowFirstColumn="0" w:lastRowLastColumn="0"/>
            </w:pPr>
            <w:r>
              <w:t>Y</w:t>
            </w:r>
          </w:p>
        </w:tc>
        <w:tc>
          <w:tcPr>
            <w:tcW w:w="4452" w:type="dxa"/>
          </w:tcPr>
          <w:p w14:paraId="7FB67C74"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1490DA82"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90" w:type="dxa"/>
          </w:tcPr>
          <w:p w14:paraId="2F617302" w14:textId="03B3093A" w:rsidR="00BF3ABD" w:rsidRDefault="00BF3ABD" w:rsidP="00CB1556">
            <w:r>
              <w:t>2.7.6</w:t>
            </w:r>
          </w:p>
        </w:tc>
        <w:tc>
          <w:tcPr>
            <w:tcW w:w="2257" w:type="dxa"/>
          </w:tcPr>
          <w:p w14:paraId="4885ED6A" w14:textId="7FF63AB9" w:rsidR="00BF3ABD" w:rsidRDefault="00BF3ABD" w:rsidP="00CB1556">
            <w:pPr>
              <w:cnfStyle w:val="000000000000" w:firstRow="0" w:lastRow="0" w:firstColumn="0" w:lastColumn="0" w:oddVBand="0" w:evenVBand="0" w:oddHBand="0" w:evenHBand="0" w:firstRowFirstColumn="0" w:firstRowLastColumn="0" w:lastRowFirstColumn="0" w:lastRowLastColumn="0"/>
            </w:pPr>
            <w:r>
              <w:t>InventoryStartDate</w:t>
            </w:r>
          </w:p>
        </w:tc>
        <w:tc>
          <w:tcPr>
            <w:tcW w:w="658" w:type="dxa"/>
          </w:tcPr>
          <w:p w14:paraId="54F1E59B" w14:textId="6B2FAEF1" w:rsidR="00BF3ABD" w:rsidRDefault="00BF3ABD" w:rsidP="00CB1556">
            <w:pPr>
              <w:cnfStyle w:val="000000000000" w:firstRow="0" w:lastRow="0" w:firstColumn="0" w:lastColumn="0" w:oddVBand="0" w:evenVBand="0" w:oddHBand="0" w:evenHBand="0" w:firstRowFirstColumn="0" w:firstRowLastColumn="0" w:lastRowFirstColumn="0" w:lastRowLastColumn="0"/>
            </w:pPr>
            <w:r>
              <w:t>D</w:t>
            </w:r>
          </w:p>
        </w:tc>
        <w:tc>
          <w:tcPr>
            <w:tcW w:w="670" w:type="dxa"/>
          </w:tcPr>
          <w:p w14:paraId="5F024CF0"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623" w:type="dxa"/>
          </w:tcPr>
          <w:p w14:paraId="5E4735FD" w14:textId="531F8080" w:rsidR="00BF3ABD" w:rsidRDefault="00BF3ABD" w:rsidP="00CB1556">
            <w:pPr>
              <w:cnfStyle w:val="000000000000" w:firstRow="0" w:lastRow="0" w:firstColumn="0" w:lastColumn="0" w:oddVBand="0" w:evenVBand="0" w:oddHBand="0" w:evenHBand="0" w:firstRowFirstColumn="0" w:firstRowLastColumn="0" w:lastRowFirstColumn="0" w:lastRowLastColumn="0"/>
            </w:pPr>
            <w:r>
              <w:t>Y</w:t>
            </w:r>
          </w:p>
        </w:tc>
        <w:tc>
          <w:tcPr>
            <w:tcW w:w="4452" w:type="dxa"/>
          </w:tcPr>
          <w:p w14:paraId="3D9EEA57"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66CCB8F6"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90" w:type="dxa"/>
          </w:tcPr>
          <w:p w14:paraId="268EC577" w14:textId="77C481EB" w:rsidR="00BF3ABD" w:rsidRDefault="00BF3ABD" w:rsidP="00CB1556">
            <w:r>
              <w:t>2.7.7</w:t>
            </w:r>
          </w:p>
        </w:tc>
        <w:tc>
          <w:tcPr>
            <w:tcW w:w="2257" w:type="dxa"/>
          </w:tcPr>
          <w:p w14:paraId="4E3A2099" w14:textId="1171CA6C" w:rsidR="00BF3ABD" w:rsidRDefault="00BF3ABD" w:rsidP="00CB1556">
            <w:pPr>
              <w:cnfStyle w:val="000000000000" w:firstRow="0" w:lastRow="0" w:firstColumn="0" w:lastColumn="0" w:oddVBand="0" w:evenVBand="0" w:oddHBand="0" w:evenHBand="0" w:firstRowFirstColumn="0" w:firstRowLastColumn="0" w:lastRowFirstColumn="0" w:lastRowLastColumn="0"/>
            </w:pPr>
            <w:r>
              <w:t>InventoryEndDate</w:t>
            </w:r>
          </w:p>
        </w:tc>
        <w:tc>
          <w:tcPr>
            <w:tcW w:w="658" w:type="dxa"/>
          </w:tcPr>
          <w:p w14:paraId="27017A88" w14:textId="0AF2B4EC" w:rsidR="00BF3ABD" w:rsidRDefault="00BF3ABD" w:rsidP="00CB1556">
            <w:pPr>
              <w:cnfStyle w:val="000000000000" w:firstRow="0" w:lastRow="0" w:firstColumn="0" w:lastColumn="0" w:oddVBand="0" w:evenVBand="0" w:oddHBand="0" w:evenHBand="0" w:firstRowFirstColumn="0" w:firstRowLastColumn="0" w:lastRowFirstColumn="0" w:lastRowLastColumn="0"/>
            </w:pPr>
            <w:r>
              <w:t>D</w:t>
            </w:r>
          </w:p>
        </w:tc>
        <w:tc>
          <w:tcPr>
            <w:tcW w:w="670" w:type="dxa"/>
          </w:tcPr>
          <w:p w14:paraId="7EC66AED"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623" w:type="dxa"/>
          </w:tcPr>
          <w:p w14:paraId="062D212E" w14:textId="7A919560" w:rsidR="00BF3ABD" w:rsidRDefault="00BF3ABD" w:rsidP="00CB1556">
            <w:pPr>
              <w:cnfStyle w:val="000000000000" w:firstRow="0" w:lastRow="0" w:firstColumn="0" w:lastColumn="0" w:oddVBand="0" w:evenVBand="0" w:oddHBand="0" w:evenHBand="0" w:firstRowFirstColumn="0" w:firstRowLastColumn="0" w:lastRowFirstColumn="0" w:lastRowLastColumn="0"/>
            </w:pPr>
            <w:r>
              <w:t>Y</w:t>
            </w:r>
          </w:p>
        </w:tc>
        <w:tc>
          <w:tcPr>
            <w:tcW w:w="4452" w:type="dxa"/>
          </w:tcPr>
          <w:p w14:paraId="4908846A"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7D1BD7B9"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90" w:type="dxa"/>
          </w:tcPr>
          <w:p w14:paraId="79EAA56C" w14:textId="3DB040CA" w:rsidR="00BF3ABD" w:rsidRDefault="00BF3ABD" w:rsidP="00CB1556">
            <w:r>
              <w:t>2.7.8</w:t>
            </w:r>
          </w:p>
        </w:tc>
        <w:tc>
          <w:tcPr>
            <w:tcW w:w="2257" w:type="dxa"/>
          </w:tcPr>
          <w:p w14:paraId="39D90DC8" w14:textId="07575CA0" w:rsidR="00BF3ABD" w:rsidRDefault="00BF3ABD" w:rsidP="00CB1556">
            <w:pPr>
              <w:cnfStyle w:val="000000000000" w:firstRow="0" w:lastRow="0" w:firstColumn="0" w:lastColumn="0" w:oddVBand="0" w:evenVBand="0" w:oddHBand="0" w:evenHBand="0" w:firstRowFirstColumn="0" w:firstRowLastColumn="0" w:lastRowFirstColumn="0" w:lastRowLastColumn="0"/>
            </w:pPr>
            <w:r>
              <w:t>HMISParticipatingBeds</w:t>
            </w:r>
          </w:p>
        </w:tc>
        <w:tc>
          <w:tcPr>
            <w:tcW w:w="658" w:type="dxa"/>
          </w:tcPr>
          <w:p w14:paraId="56F27AB6" w14:textId="4332B265" w:rsidR="00BF3ABD" w:rsidRDefault="00BF3ABD" w:rsidP="00CB1556">
            <w:pPr>
              <w:cnfStyle w:val="000000000000" w:firstRow="0" w:lastRow="0" w:firstColumn="0" w:lastColumn="0" w:oddVBand="0" w:evenVBand="0" w:oddHBand="0" w:evenHBand="0" w:firstRowFirstColumn="0" w:firstRowLastColumn="0" w:lastRowFirstColumn="0" w:lastRowLastColumn="0"/>
            </w:pPr>
            <w:r>
              <w:t>I</w:t>
            </w:r>
          </w:p>
        </w:tc>
        <w:tc>
          <w:tcPr>
            <w:tcW w:w="670" w:type="dxa"/>
          </w:tcPr>
          <w:p w14:paraId="2F5A75C7"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c>
          <w:tcPr>
            <w:tcW w:w="623" w:type="dxa"/>
          </w:tcPr>
          <w:p w14:paraId="76721A2E"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4452" w:type="dxa"/>
          </w:tcPr>
          <w:p w14:paraId="10CBFFAA"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70005740"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90" w:type="dxa"/>
          </w:tcPr>
          <w:p w14:paraId="0B34B31B" w14:textId="0E797FC8" w:rsidR="00BF3ABD" w:rsidRDefault="00BF3ABD" w:rsidP="00CB1556"/>
        </w:tc>
        <w:tc>
          <w:tcPr>
            <w:tcW w:w="2257" w:type="dxa"/>
          </w:tcPr>
          <w:p w14:paraId="7FC7BDBD" w14:textId="36D42B95" w:rsidR="00BF3ABD" w:rsidRDefault="00BF3ABD" w:rsidP="00CB1556">
            <w:pPr>
              <w:cnfStyle w:val="000000000000" w:firstRow="0" w:lastRow="0" w:firstColumn="0" w:lastColumn="0" w:oddVBand="0" w:evenVBand="0" w:oddHBand="0" w:evenHBand="0" w:firstRowFirstColumn="0" w:firstRowLastColumn="0" w:lastRowFirstColumn="0" w:lastRowLastColumn="0"/>
            </w:pPr>
            <w:r>
              <w:t>DateCreated</w:t>
            </w:r>
          </w:p>
        </w:tc>
        <w:tc>
          <w:tcPr>
            <w:tcW w:w="658" w:type="dxa"/>
          </w:tcPr>
          <w:p w14:paraId="2CC6FEF0" w14:textId="0498B239" w:rsidR="00BF3ABD" w:rsidRDefault="00BF3ABD" w:rsidP="00CB1556">
            <w:pPr>
              <w:cnfStyle w:val="000000000000" w:firstRow="0" w:lastRow="0" w:firstColumn="0" w:lastColumn="0" w:oddVBand="0" w:evenVBand="0" w:oddHBand="0" w:evenHBand="0" w:firstRowFirstColumn="0" w:firstRowLastColumn="0" w:lastRowFirstColumn="0" w:lastRowLastColumn="0"/>
            </w:pPr>
            <w:r>
              <w:t>T</w:t>
            </w:r>
          </w:p>
        </w:tc>
        <w:tc>
          <w:tcPr>
            <w:tcW w:w="670" w:type="dxa"/>
          </w:tcPr>
          <w:p w14:paraId="692EF9A7"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623" w:type="dxa"/>
          </w:tcPr>
          <w:p w14:paraId="5894D08A"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4452" w:type="dxa"/>
          </w:tcPr>
          <w:p w14:paraId="2534A73B" w14:textId="4B2967A2" w:rsidR="00BF3ABD" w:rsidRDefault="00BF3ABD"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046B9D4D"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90" w:type="dxa"/>
          </w:tcPr>
          <w:p w14:paraId="3F25DBAB" w14:textId="43F5E39A" w:rsidR="00BF3ABD" w:rsidRDefault="00BF3ABD" w:rsidP="00CB1556"/>
        </w:tc>
        <w:tc>
          <w:tcPr>
            <w:tcW w:w="2257" w:type="dxa"/>
          </w:tcPr>
          <w:p w14:paraId="2A6903B7" w14:textId="4447240E" w:rsidR="00BF3ABD" w:rsidRDefault="00BF3ABD" w:rsidP="00CB1556">
            <w:pPr>
              <w:cnfStyle w:val="000000000000" w:firstRow="0" w:lastRow="0" w:firstColumn="0" w:lastColumn="0" w:oddVBand="0" w:evenVBand="0" w:oddHBand="0" w:evenHBand="0" w:firstRowFirstColumn="0" w:firstRowLastColumn="0" w:lastRowFirstColumn="0" w:lastRowLastColumn="0"/>
            </w:pPr>
            <w:r>
              <w:t>DateUpdated</w:t>
            </w:r>
          </w:p>
        </w:tc>
        <w:tc>
          <w:tcPr>
            <w:tcW w:w="658" w:type="dxa"/>
          </w:tcPr>
          <w:p w14:paraId="19C06018" w14:textId="783F166F" w:rsidR="00BF3ABD" w:rsidRDefault="00BF3ABD" w:rsidP="00CB1556">
            <w:pPr>
              <w:cnfStyle w:val="000000000000" w:firstRow="0" w:lastRow="0" w:firstColumn="0" w:lastColumn="0" w:oddVBand="0" w:evenVBand="0" w:oddHBand="0" w:evenHBand="0" w:firstRowFirstColumn="0" w:firstRowLastColumn="0" w:lastRowFirstColumn="0" w:lastRowLastColumn="0"/>
            </w:pPr>
            <w:r>
              <w:t>T</w:t>
            </w:r>
          </w:p>
        </w:tc>
        <w:tc>
          <w:tcPr>
            <w:tcW w:w="670" w:type="dxa"/>
          </w:tcPr>
          <w:p w14:paraId="04333FAE"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623" w:type="dxa"/>
          </w:tcPr>
          <w:p w14:paraId="6AE2E9AC"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4452" w:type="dxa"/>
          </w:tcPr>
          <w:p w14:paraId="5C74B5B4" w14:textId="52EC07D9" w:rsidR="00BF3ABD" w:rsidRDefault="00BF3ABD"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46BD666D"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90" w:type="dxa"/>
          </w:tcPr>
          <w:p w14:paraId="57556302" w14:textId="11A71C0E" w:rsidR="00BF3ABD" w:rsidRDefault="00BF3ABD" w:rsidP="00CB1556"/>
        </w:tc>
        <w:tc>
          <w:tcPr>
            <w:tcW w:w="2257" w:type="dxa"/>
          </w:tcPr>
          <w:p w14:paraId="01C429C8" w14:textId="68E04012" w:rsidR="00BF3ABD" w:rsidRDefault="00BF3ABD" w:rsidP="00CB1556">
            <w:pPr>
              <w:cnfStyle w:val="000000000000" w:firstRow="0" w:lastRow="0" w:firstColumn="0" w:lastColumn="0" w:oddVBand="0" w:evenVBand="0" w:oddHBand="0" w:evenHBand="0" w:firstRowFirstColumn="0" w:firstRowLastColumn="0" w:lastRowFirstColumn="0" w:lastRowLastColumn="0"/>
            </w:pPr>
            <w:r>
              <w:t>UserID</w:t>
            </w:r>
          </w:p>
        </w:tc>
        <w:tc>
          <w:tcPr>
            <w:tcW w:w="658" w:type="dxa"/>
          </w:tcPr>
          <w:p w14:paraId="5D83A044" w14:textId="45646D9E" w:rsidR="00BF3ABD" w:rsidRDefault="00BF3ABD" w:rsidP="00CB1556">
            <w:pPr>
              <w:cnfStyle w:val="000000000000" w:firstRow="0" w:lastRow="0" w:firstColumn="0" w:lastColumn="0" w:oddVBand="0" w:evenVBand="0" w:oddHBand="0" w:evenHBand="0" w:firstRowFirstColumn="0" w:firstRowLastColumn="0" w:lastRowFirstColumn="0" w:lastRowLastColumn="0"/>
            </w:pPr>
            <w:r>
              <w:t>S</w:t>
            </w:r>
            <w:r w:rsidR="00EE6B45">
              <w:t>32</w:t>
            </w:r>
          </w:p>
        </w:tc>
        <w:tc>
          <w:tcPr>
            <w:tcW w:w="670" w:type="dxa"/>
          </w:tcPr>
          <w:p w14:paraId="1DA83CE8"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623" w:type="dxa"/>
          </w:tcPr>
          <w:p w14:paraId="0F5CA161"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4452" w:type="dxa"/>
          </w:tcPr>
          <w:p w14:paraId="47D16285" w14:textId="5E878FDE" w:rsidR="00BF3ABD" w:rsidRDefault="00BF3ABD" w:rsidP="00CB1556">
            <w:pPr>
              <w:cnfStyle w:val="000000000000" w:firstRow="0" w:lastRow="0" w:firstColumn="0" w:lastColumn="0" w:oddVBand="0" w:evenVBand="0" w:oddHBand="0" w:evenHBand="0" w:firstRowFirstColumn="0" w:firstRowLastColumn="0" w:lastRowFirstColumn="0" w:lastRowLastColumn="0"/>
            </w:pPr>
          </w:p>
        </w:tc>
      </w:tr>
      <w:tr w:rsidR="00EE6B45" w:rsidRPr="009C3437" w14:paraId="76D4C1BD"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90" w:type="dxa"/>
          </w:tcPr>
          <w:p w14:paraId="3417CE0E" w14:textId="77777777" w:rsidR="00EE6B45" w:rsidRDefault="00EE6B45" w:rsidP="00CB1556"/>
        </w:tc>
        <w:tc>
          <w:tcPr>
            <w:tcW w:w="2257" w:type="dxa"/>
          </w:tcPr>
          <w:p w14:paraId="1048C242" w14:textId="2A723578" w:rsidR="00EE6B45" w:rsidRDefault="00EE6B45" w:rsidP="00CB1556">
            <w:pPr>
              <w:cnfStyle w:val="000000000000" w:firstRow="0" w:lastRow="0" w:firstColumn="0" w:lastColumn="0" w:oddVBand="0" w:evenVBand="0" w:oddHBand="0" w:evenHBand="0" w:firstRowFirstColumn="0" w:firstRowLastColumn="0" w:lastRowFirstColumn="0" w:lastRowLastColumn="0"/>
            </w:pPr>
            <w:r>
              <w:t>DateDeleted</w:t>
            </w:r>
          </w:p>
        </w:tc>
        <w:tc>
          <w:tcPr>
            <w:tcW w:w="658" w:type="dxa"/>
          </w:tcPr>
          <w:p w14:paraId="52512947" w14:textId="7A7A123C" w:rsidR="00EE6B45" w:rsidRDefault="00EE6B45" w:rsidP="00CB1556">
            <w:pPr>
              <w:cnfStyle w:val="000000000000" w:firstRow="0" w:lastRow="0" w:firstColumn="0" w:lastColumn="0" w:oddVBand="0" w:evenVBand="0" w:oddHBand="0" w:evenHBand="0" w:firstRowFirstColumn="0" w:firstRowLastColumn="0" w:lastRowFirstColumn="0" w:lastRowLastColumn="0"/>
            </w:pPr>
            <w:r>
              <w:t>T</w:t>
            </w:r>
          </w:p>
        </w:tc>
        <w:tc>
          <w:tcPr>
            <w:tcW w:w="670" w:type="dxa"/>
          </w:tcPr>
          <w:p w14:paraId="0EA977B1" w14:textId="77777777" w:rsidR="00EE6B45" w:rsidRPr="009C3437" w:rsidRDefault="00EE6B45" w:rsidP="00CB1556">
            <w:pPr>
              <w:cnfStyle w:val="000000000000" w:firstRow="0" w:lastRow="0" w:firstColumn="0" w:lastColumn="0" w:oddVBand="0" w:evenVBand="0" w:oddHBand="0" w:evenHBand="0" w:firstRowFirstColumn="0" w:firstRowLastColumn="0" w:lastRowFirstColumn="0" w:lastRowLastColumn="0"/>
            </w:pPr>
          </w:p>
        </w:tc>
        <w:tc>
          <w:tcPr>
            <w:tcW w:w="623" w:type="dxa"/>
          </w:tcPr>
          <w:p w14:paraId="16616E30" w14:textId="381A793D" w:rsidR="00EE6B45" w:rsidRPr="009C3437" w:rsidRDefault="00EE6B45" w:rsidP="00CB1556">
            <w:pPr>
              <w:cnfStyle w:val="000000000000" w:firstRow="0" w:lastRow="0" w:firstColumn="0" w:lastColumn="0" w:oddVBand="0" w:evenVBand="0" w:oddHBand="0" w:evenHBand="0" w:firstRowFirstColumn="0" w:firstRowLastColumn="0" w:lastRowFirstColumn="0" w:lastRowLastColumn="0"/>
            </w:pPr>
            <w:r>
              <w:t>Y</w:t>
            </w:r>
          </w:p>
        </w:tc>
        <w:tc>
          <w:tcPr>
            <w:tcW w:w="4452" w:type="dxa"/>
          </w:tcPr>
          <w:p w14:paraId="32CCD359" w14:textId="77777777" w:rsidR="00EE6B45" w:rsidRDefault="00EE6B45"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09E7B2F9"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90" w:type="dxa"/>
          </w:tcPr>
          <w:p w14:paraId="5AB1099D" w14:textId="1BB08914" w:rsidR="00BF3ABD" w:rsidRDefault="00BF3ABD" w:rsidP="00CB1556"/>
        </w:tc>
        <w:tc>
          <w:tcPr>
            <w:tcW w:w="2257" w:type="dxa"/>
          </w:tcPr>
          <w:p w14:paraId="54CAB070" w14:textId="0FD7B795" w:rsidR="00BF3ABD" w:rsidRDefault="00BF3ABD" w:rsidP="00CB1556">
            <w:pPr>
              <w:cnfStyle w:val="000000000000" w:firstRow="0" w:lastRow="0" w:firstColumn="0" w:lastColumn="0" w:oddVBand="0" w:evenVBand="0" w:oddHBand="0" w:evenHBand="0" w:firstRowFirstColumn="0" w:firstRowLastColumn="0" w:lastRowFirstColumn="0" w:lastRowLastColumn="0"/>
            </w:pPr>
            <w:r>
              <w:t>ExportID</w:t>
            </w:r>
          </w:p>
        </w:tc>
        <w:tc>
          <w:tcPr>
            <w:tcW w:w="658" w:type="dxa"/>
          </w:tcPr>
          <w:p w14:paraId="7EDFA1CF" w14:textId="7E3FD693" w:rsidR="00BF3ABD" w:rsidRDefault="00BF3ABD" w:rsidP="00CB1556">
            <w:pPr>
              <w:cnfStyle w:val="000000000000" w:firstRow="0" w:lastRow="0" w:firstColumn="0" w:lastColumn="0" w:oddVBand="0" w:evenVBand="0" w:oddHBand="0" w:evenHBand="0" w:firstRowFirstColumn="0" w:firstRowLastColumn="0" w:lastRowFirstColumn="0" w:lastRowLastColumn="0"/>
            </w:pPr>
            <w:r>
              <w:t>S</w:t>
            </w:r>
            <w:r w:rsidR="00EE6B45">
              <w:t>32</w:t>
            </w:r>
          </w:p>
        </w:tc>
        <w:tc>
          <w:tcPr>
            <w:tcW w:w="670" w:type="dxa"/>
          </w:tcPr>
          <w:p w14:paraId="644F7C55"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623" w:type="dxa"/>
          </w:tcPr>
          <w:p w14:paraId="77DCB799"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4452" w:type="dxa"/>
          </w:tcPr>
          <w:p w14:paraId="351F3958" w14:textId="1BDE89C1" w:rsidR="00BF3ABD" w:rsidRDefault="00117CB6" w:rsidP="00CB1556">
            <w:pPr>
              <w:cnfStyle w:val="000000000000" w:firstRow="0" w:lastRow="0" w:firstColumn="0" w:lastColumn="0" w:oddVBand="0" w:evenVBand="0" w:oddHBand="0" w:evenHBand="0" w:firstRowFirstColumn="0" w:firstRowLastColumn="0" w:lastRowFirstColumn="0" w:lastRowLastColumn="0"/>
            </w:pPr>
            <w:r>
              <w:t>Must</w:t>
            </w:r>
            <w:r w:rsidR="00FD083E">
              <w:t xml:space="preserve"> </w:t>
            </w:r>
            <w:r>
              <w:t>match</w:t>
            </w:r>
            <w:r w:rsidR="00FD083E">
              <w:t xml:space="preserve"> </w:t>
            </w:r>
            <w:r>
              <w:t>record</w:t>
            </w:r>
            <w:r w:rsidR="00FD083E">
              <w:t xml:space="preserve"> </w:t>
            </w:r>
            <w:r>
              <w:t>in</w:t>
            </w:r>
            <w:r w:rsidR="00FD083E">
              <w:t xml:space="preserve"> </w:t>
            </w:r>
            <w:r>
              <w:t>Export.csv</w:t>
            </w:r>
          </w:p>
        </w:tc>
      </w:tr>
    </w:tbl>
    <w:p w14:paraId="04F2CA9C" w14:textId="77777777" w:rsidR="00777F63" w:rsidRPr="00777F63" w:rsidRDefault="00777F63" w:rsidP="00793AC8"/>
    <w:p w14:paraId="71537F5C" w14:textId="7733B99E" w:rsidR="0061602C" w:rsidRDefault="0061602C" w:rsidP="00793AC8">
      <w:pPr>
        <w:pStyle w:val="Heading2"/>
      </w:pPr>
      <w:bookmarkStart w:id="98" w:name="_Site.csv"/>
      <w:bookmarkStart w:id="99" w:name="_Toc430693232"/>
      <w:bookmarkEnd w:id="98"/>
      <w:r>
        <w:t>Site.csv</w:t>
      </w:r>
      <w:bookmarkEnd w:id="99"/>
    </w:p>
    <w:p w14:paraId="638604FD" w14:textId="603DDFB8" w:rsidR="00EE6B45" w:rsidRDefault="00777F63" w:rsidP="00777F63">
      <w:r>
        <w:t>Site.csv</w:t>
      </w:r>
      <w:r w:rsidR="00FD083E">
        <w:t xml:space="preserve"> </w:t>
      </w:r>
      <w:r w:rsidR="00DC6BDF">
        <w:t>includes</w:t>
      </w:r>
      <w:r w:rsidR="00FD083E">
        <w:t xml:space="preserve"> </w:t>
      </w:r>
      <w:r w:rsidR="00DC6BDF">
        <w:t>data</w:t>
      </w:r>
      <w:r w:rsidR="00FD083E">
        <w:t xml:space="preserve"> </w:t>
      </w:r>
      <w:r w:rsidR="00DC6BDF">
        <w:t>from</w:t>
      </w:r>
      <w:r w:rsidR="00FD083E">
        <w:t xml:space="preserve"> </w:t>
      </w:r>
      <w:r w:rsidR="00DC6BDF" w:rsidRPr="00DC6BDF">
        <w:rPr>
          <w:b/>
        </w:rPr>
        <w:t>2.8</w:t>
      </w:r>
      <w:r w:rsidR="00FD083E">
        <w:rPr>
          <w:b/>
        </w:rPr>
        <w:t xml:space="preserve"> </w:t>
      </w:r>
      <w:r w:rsidR="00DC6BDF" w:rsidRPr="00DC6BDF">
        <w:rPr>
          <w:b/>
        </w:rPr>
        <w:t>Site</w:t>
      </w:r>
      <w:r w:rsidR="00FD083E">
        <w:rPr>
          <w:b/>
        </w:rPr>
        <w:t xml:space="preserve"> </w:t>
      </w:r>
      <w:r w:rsidR="00DC6BDF" w:rsidRPr="00DC6BDF">
        <w:rPr>
          <w:b/>
        </w:rPr>
        <w:t>Information</w:t>
      </w:r>
      <w:r w:rsidR="00DC6BDF">
        <w:t>.</w:t>
      </w:r>
      <w:r w:rsidR="00FD083E">
        <w:t xml:space="preserve">  </w:t>
      </w:r>
    </w:p>
    <w:p w14:paraId="19405554" w14:textId="77777777" w:rsidR="00EE6B45" w:rsidRDefault="00EE6B45" w:rsidP="00777F63"/>
    <w:p w14:paraId="13C1934D" w14:textId="65945421" w:rsidR="005A02A0" w:rsidRDefault="005A02A0" w:rsidP="00777F63">
      <w:r>
        <w:t>For</w:t>
      </w:r>
      <w:r w:rsidR="00FD083E">
        <w:t xml:space="preserve"> </w:t>
      </w:r>
      <w:r>
        <w:t>each</w:t>
      </w:r>
      <w:r w:rsidR="00FD083E">
        <w:t xml:space="preserve"> </w:t>
      </w:r>
      <w:r>
        <w:t>record</w:t>
      </w:r>
      <w:r w:rsidR="00FD083E">
        <w:t xml:space="preserve"> </w:t>
      </w:r>
      <w:r>
        <w:t>in</w:t>
      </w:r>
      <w:r w:rsidR="00FD083E">
        <w:t xml:space="preserve"> </w:t>
      </w:r>
      <w:r>
        <w:t>Site.csv,</w:t>
      </w:r>
      <w:r w:rsidR="00FD083E">
        <w:t xml:space="preserve"> </w:t>
      </w:r>
      <w:r>
        <w:t>values</w:t>
      </w:r>
      <w:r w:rsidR="00FD083E">
        <w:t xml:space="preserve"> </w:t>
      </w:r>
      <w:r>
        <w:t>for</w:t>
      </w:r>
      <w:r w:rsidR="00FD083E">
        <w:t xml:space="preserve"> </w:t>
      </w:r>
      <w:r w:rsidRPr="004D7EC1">
        <w:rPr>
          <w:i/>
        </w:rPr>
        <w:t>ProjectID</w:t>
      </w:r>
      <w:r w:rsidR="00FD083E">
        <w:t xml:space="preserve"> </w:t>
      </w:r>
      <w:r>
        <w:t>and</w:t>
      </w:r>
      <w:r w:rsidR="00FD083E">
        <w:t xml:space="preserve"> </w:t>
      </w:r>
      <w:r w:rsidRPr="004D7EC1">
        <w:rPr>
          <w:i/>
        </w:rPr>
        <w:t>CoC</w:t>
      </w:r>
      <w:r w:rsidR="00A253A1" w:rsidRPr="004D7EC1">
        <w:rPr>
          <w:i/>
        </w:rPr>
        <w:t>Code</w:t>
      </w:r>
      <w:r w:rsidR="00FD083E">
        <w:t xml:space="preserve"> </w:t>
      </w:r>
      <w:r>
        <w:t>must</w:t>
      </w:r>
      <w:r w:rsidR="00FD083E">
        <w:t xml:space="preserve"> </w:t>
      </w:r>
      <w:r>
        <w:t>m</w:t>
      </w:r>
      <w:r w:rsidR="002C6E77">
        <w:t>atch</w:t>
      </w:r>
      <w:r w:rsidR="00FD083E">
        <w:t xml:space="preserve"> </w:t>
      </w:r>
      <w:r w:rsidR="002C6E77">
        <w:t>a</w:t>
      </w:r>
      <w:r w:rsidR="00FD083E">
        <w:t xml:space="preserve"> </w:t>
      </w:r>
      <w:r w:rsidR="002C6E77">
        <w:t>single</w:t>
      </w:r>
      <w:r w:rsidR="00FD083E">
        <w:t xml:space="preserve"> </w:t>
      </w:r>
      <w:r w:rsidR="002C6E77">
        <w:t>record</w:t>
      </w:r>
      <w:r w:rsidR="00FD083E">
        <w:t xml:space="preserve"> </w:t>
      </w:r>
      <w:r w:rsidR="002C6E77">
        <w:t>in</w:t>
      </w:r>
      <w:r w:rsidR="00FD083E">
        <w:t xml:space="preserve"> </w:t>
      </w:r>
      <w:r w:rsidR="002C6E77">
        <w:t>Project</w:t>
      </w:r>
      <w:r>
        <w:t>CoC.csv.</w:t>
      </w:r>
    </w:p>
    <w:p w14:paraId="7AB9902D" w14:textId="77777777" w:rsidR="004D7EC1" w:rsidRPr="00777F63" w:rsidRDefault="004D7EC1" w:rsidP="00777F63"/>
    <w:tbl>
      <w:tblPr>
        <w:tblStyle w:val="GridTable1Light-Accent11"/>
        <w:tblW w:w="9350" w:type="dxa"/>
        <w:tblLook w:val="04A0" w:firstRow="1" w:lastRow="0" w:firstColumn="1" w:lastColumn="0" w:noHBand="0" w:noVBand="1"/>
      </w:tblPr>
      <w:tblGrid>
        <w:gridCol w:w="690"/>
        <w:gridCol w:w="2039"/>
        <w:gridCol w:w="658"/>
        <w:gridCol w:w="587"/>
        <w:gridCol w:w="630"/>
        <w:gridCol w:w="4746"/>
      </w:tblGrid>
      <w:tr w:rsidR="00BF3ABD" w:rsidRPr="009C3437" w14:paraId="30F4B69E" w14:textId="77777777" w:rsidTr="001A52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90" w:type="dxa"/>
          </w:tcPr>
          <w:p w14:paraId="4EC53F56" w14:textId="77777777" w:rsidR="00BF3ABD" w:rsidRPr="009C3437" w:rsidRDefault="00BF3ABD" w:rsidP="00CB1556">
            <w:r>
              <w:t>DE#</w:t>
            </w:r>
          </w:p>
        </w:tc>
        <w:tc>
          <w:tcPr>
            <w:tcW w:w="2039" w:type="dxa"/>
          </w:tcPr>
          <w:p w14:paraId="001BA328" w14:textId="77777777" w:rsidR="00BF3ABD" w:rsidRPr="009C3437" w:rsidRDefault="00BF3ABD" w:rsidP="00CB1556">
            <w:pPr>
              <w:cnfStyle w:val="100000000000" w:firstRow="1" w:lastRow="0" w:firstColumn="0" w:lastColumn="0" w:oddVBand="0" w:evenVBand="0" w:oddHBand="0" w:evenHBand="0" w:firstRowFirstColumn="0" w:firstRowLastColumn="0" w:lastRowFirstColumn="0" w:lastRowLastColumn="0"/>
            </w:pPr>
            <w:r w:rsidRPr="009C3437">
              <w:t>Name</w:t>
            </w:r>
          </w:p>
        </w:tc>
        <w:tc>
          <w:tcPr>
            <w:tcW w:w="658" w:type="dxa"/>
          </w:tcPr>
          <w:p w14:paraId="3F4EF200" w14:textId="77777777" w:rsidR="00BF3ABD" w:rsidRPr="009C3437" w:rsidRDefault="00BF3ABD" w:rsidP="00CB1556">
            <w:pPr>
              <w:cnfStyle w:val="100000000000" w:firstRow="1" w:lastRow="0" w:firstColumn="0" w:lastColumn="0" w:oddVBand="0" w:evenVBand="0" w:oddHBand="0" w:evenHBand="0" w:firstRowFirstColumn="0" w:firstRowLastColumn="0" w:lastRowFirstColumn="0" w:lastRowLastColumn="0"/>
            </w:pPr>
            <w:r w:rsidRPr="009C3437">
              <w:t>Type</w:t>
            </w:r>
          </w:p>
        </w:tc>
        <w:tc>
          <w:tcPr>
            <w:tcW w:w="587" w:type="dxa"/>
          </w:tcPr>
          <w:p w14:paraId="52A6B3E1" w14:textId="45ACF4F3" w:rsidR="00BF3ABD" w:rsidRPr="009C3437" w:rsidRDefault="007E081D" w:rsidP="00CB1556">
            <w:pPr>
              <w:cnfStyle w:val="100000000000" w:firstRow="1" w:lastRow="0" w:firstColumn="0" w:lastColumn="0" w:oddVBand="0" w:evenVBand="0" w:oddHBand="0" w:evenHBand="0" w:firstRowFirstColumn="0" w:firstRowLastColumn="0" w:lastRowFirstColumn="0" w:lastRowLastColumn="0"/>
            </w:pPr>
            <w:r>
              <w:t>List</w:t>
            </w:r>
          </w:p>
        </w:tc>
        <w:tc>
          <w:tcPr>
            <w:tcW w:w="630" w:type="dxa"/>
          </w:tcPr>
          <w:p w14:paraId="4C7EEDA2" w14:textId="5C4A907D" w:rsidR="00BF3ABD" w:rsidRDefault="00BF3ABD" w:rsidP="00CB1556">
            <w:pPr>
              <w:cnfStyle w:val="100000000000" w:firstRow="1" w:lastRow="0" w:firstColumn="0" w:lastColumn="0" w:oddVBand="0" w:evenVBand="0" w:oddHBand="0" w:evenHBand="0" w:firstRowFirstColumn="0" w:firstRowLastColumn="0" w:lastRowFirstColumn="0" w:lastRowLastColumn="0"/>
            </w:pPr>
            <w:r>
              <w:t>Null</w:t>
            </w:r>
          </w:p>
        </w:tc>
        <w:tc>
          <w:tcPr>
            <w:tcW w:w="4746" w:type="dxa"/>
          </w:tcPr>
          <w:p w14:paraId="6B54D823" w14:textId="77777777" w:rsidR="00BF3ABD" w:rsidRPr="009C3437" w:rsidRDefault="00BF3ABD" w:rsidP="00CB1556">
            <w:pPr>
              <w:cnfStyle w:val="100000000000" w:firstRow="1" w:lastRow="0" w:firstColumn="0" w:lastColumn="0" w:oddVBand="0" w:evenVBand="0" w:oddHBand="0" w:evenHBand="0" w:firstRowFirstColumn="0" w:firstRowLastColumn="0" w:lastRowFirstColumn="0" w:lastRowLastColumn="0"/>
            </w:pPr>
            <w:r w:rsidRPr="009C3437">
              <w:t>Notes</w:t>
            </w:r>
          </w:p>
        </w:tc>
      </w:tr>
      <w:tr w:rsidR="00EF4069" w:rsidRPr="009C3437" w14:paraId="0F74DEE3"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90" w:type="dxa"/>
          </w:tcPr>
          <w:p w14:paraId="074E286E" w14:textId="08098745" w:rsidR="00EF4069" w:rsidRDefault="00EF4069" w:rsidP="00EF4069"/>
        </w:tc>
        <w:tc>
          <w:tcPr>
            <w:tcW w:w="2039" w:type="dxa"/>
          </w:tcPr>
          <w:p w14:paraId="5C71B9AF" w14:textId="5C598843" w:rsidR="00EF4069" w:rsidRPr="009C3437" w:rsidRDefault="00EF4069" w:rsidP="00EF4069">
            <w:pPr>
              <w:cnfStyle w:val="000000000000" w:firstRow="0" w:lastRow="0" w:firstColumn="0" w:lastColumn="0" w:oddVBand="0" w:evenVBand="0" w:oddHBand="0" w:evenHBand="0" w:firstRowFirstColumn="0" w:firstRowLastColumn="0" w:lastRowFirstColumn="0" w:lastRowLastColumn="0"/>
            </w:pPr>
            <w:r>
              <w:t>SiteID</w:t>
            </w:r>
          </w:p>
        </w:tc>
        <w:tc>
          <w:tcPr>
            <w:tcW w:w="658" w:type="dxa"/>
          </w:tcPr>
          <w:p w14:paraId="11ED517C" w14:textId="5BC2CC6B" w:rsidR="00EF4069" w:rsidRPr="009C3437" w:rsidRDefault="00EF4069" w:rsidP="00EF4069">
            <w:pPr>
              <w:cnfStyle w:val="000000000000" w:firstRow="0" w:lastRow="0" w:firstColumn="0" w:lastColumn="0" w:oddVBand="0" w:evenVBand="0" w:oddHBand="0" w:evenHBand="0" w:firstRowFirstColumn="0" w:firstRowLastColumn="0" w:lastRowFirstColumn="0" w:lastRowLastColumn="0"/>
            </w:pPr>
            <w:r>
              <w:t>S</w:t>
            </w:r>
            <w:r w:rsidR="00EE6B45">
              <w:t>32</w:t>
            </w:r>
          </w:p>
        </w:tc>
        <w:tc>
          <w:tcPr>
            <w:tcW w:w="587" w:type="dxa"/>
          </w:tcPr>
          <w:p w14:paraId="585BAC88" w14:textId="77777777" w:rsidR="00EF4069" w:rsidRPr="009C3437" w:rsidRDefault="00EF4069" w:rsidP="00EF4069">
            <w:pPr>
              <w:cnfStyle w:val="000000000000" w:firstRow="0" w:lastRow="0" w:firstColumn="0" w:lastColumn="0" w:oddVBand="0" w:evenVBand="0" w:oddHBand="0" w:evenHBand="0" w:firstRowFirstColumn="0" w:firstRowLastColumn="0" w:lastRowFirstColumn="0" w:lastRowLastColumn="0"/>
            </w:pPr>
          </w:p>
        </w:tc>
        <w:tc>
          <w:tcPr>
            <w:tcW w:w="630" w:type="dxa"/>
          </w:tcPr>
          <w:p w14:paraId="4FF6B6DF" w14:textId="77777777" w:rsidR="00EF4069" w:rsidRDefault="00EF4069" w:rsidP="00EF4069">
            <w:pPr>
              <w:cnfStyle w:val="000000000000" w:firstRow="0" w:lastRow="0" w:firstColumn="0" w:lastColumn="0" w:oddVBand="0" w:evenVBand="0" w:oddHBand="0" w:evenHBand="0" w:firstRowFirstColumn="0" w:firstRowLastColumn="0" w:lastRowFirstColumn="0" w:lastRowLastColumn="0"/>
            </w:pPr>
          </w:p>
        </w:tc>
        <w:tc>
          <w:tcPr>
            <w:tcW w:w="4746" w:type="dxa"/>
          </w:tcPr>
          <w:p w14:paraId="46D25E35" w14:textId="09F667DD" w:rsidR="00EF4069" w:rsidRPr="009C3437" w:rsidRDefault="00EF4069" w:rsidP="00EE6B45">
            <w:pPr>
              <w:cnfStyle w:val="000000000000" w:firstRow="0" w:lastRow="0" w:firstColumn="0" w:lastColumn="0" w:oddVBand="0" w:evenVBand="0" w:oddHBand="0" w:evenHBand="0" w:firstRowFirstColumn="0" w:firstRowLastColumn="0" w:lastRowFirstColumn="0" w:lastRowLastColumn="0"/>
            </w:pPr>
            <w:r>
              <w:t>Unique</w:t>
            </w:r>
            <w:r w:rsidR="00FD083E">
              <w:t xml:space="preserve"> </w:t>
            </w:r>
            <w:r>
              <w:t>identifier</w:t>
            </w:r>
          </w:p>
        </w:tc>
      </w:tr>
      <w:tr w:rsidR="007E7E43" w:rsidRPr="009C3437" w14:paraId="49CBC025"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90" w:type="dxa"/>
          </w:tcPr>
          <w:p w14:paraId="370EA7A3" w14:textId="77777777" w:rsidR="007E7E43" w:rsidRDefault="007E7E43" w:rsidP="007E7E43"/>
        </w:tc>
        <w:tc>
          <w:tcPr>
            <w:tcW w:w="2039" w:type="dxa"/>
          </w:tcPr>
          <w:p w14:paraId="4841E2B2" w14:textId="77777777" w:rsidR="007E7E43" w:rsidRPr="009C3437" w:rsidRDefault="007E7E43" w:rsidP="007E7E43">
            <w:pPr>
              <w:cnfStyle w:val="000000000000" w:firstRow="0" w:lastRow="0" w:firstColumn="0" w:lastColumn="0" w:oddVBand="0" w:evenVBand="0" w:oddHBand="0" w:evenHBand="0" w:firstRowFirstColumn="0" w:firstRowLastColumn="0" w:lastRowFirstColumn="0" w:lastRowLastColumn="0"/>
            </w:pPr>
            <w:r>
              <w:t>ProjectID</w:t>
            </w:r>
          </w:p>
        </w:tc>
        <w:tc>
          <w:tcPr>
            <w:tcW w:w="658" w:type="dxa"/>
          </w:tcPr>
          <w:p w14:paraId="22A28F46" w14:textId="691D2B0A" w:rsidR="007E7E43" w:rsidRPr="009C3437" w:rsidRDefault="007E7E43" w:rsidP="007E7E43">
            <w:pPr>
              <w:cnfStyle w:val="000000000000" w:firstRow="0" w:lastRow="0" w:firstColumn="0" w:lastColumn="0" w:oddVBand="0" w:evenVBand="0" w:oddHBand="0" w:evenHBand="0" w:firstRowFirstColumn="0" w:firstRowLastColumn="0" w:lastRowFirstColumn="0" w:lastRowLastColumn="0"/>
            </w:pPr>
            <w:r>
              <w:t>S</w:t>
            </w:r>
            <w:r w:rsidR="00EE6B45">
              <w:t>32</w:t>
            </w:r>
          </w:p>
        </w:tc>
        <w:tc>
          <w:tcPr>
            <w:tcW w:w="587" w:type="dxa"/>
          </w:tcPr>
          <w:p w14:paraId="515F2448" w14:textId="77777777" w:rsidR="007E7E43" w:rsidRPr="009C3437" w:rsidRDefault="007E7E43" w:rsidP="007E7E43">
            <w:pPr>
              <w:cnfStyle w:val="000000000000" w:firstRow="0" w:lastRow="0" w:firstColumn="0" w:lastColumn="0" w:oddVBand="0" w:evenVBand="0" w:oddHBand="0" w:evenHBand="0" w:firstRowFirstColumn="0" w:firstRowLastColumn="0" w:lastRowFirstColumn="0" w:lastRowLastColumn="0"/>
            </w:pPr>
          </w:p>
        </w:tc>
        <w:tc>
          <w:tcPr>
            <w:tcW w:w="630" w:type="dxa"/>
          </w:tcPr>
          <w:p w14:paraId="1C9B895A" w14:textId="77777777" w:rsidR="007E7E43" w:rsidRPr="009C3437" w:rsidRDefault="007E7E43" w:rsidP="007E7E43">
            <w:pPr>
              <w:cnfStyle w:val="000000000000" w:firstRow="0" w:lastRow="0" w:firstColumn="0" w:lastColumn="0" w:oddVBand="0" w:evenVBand="0" w:oddHBand="0" w:evenHBand="0" w:firstRowFirstColumn="0" w:firstRowLastColumn="0" w:lastRowFirstColumn="0" w:lastRowLastColumn="0"/>
            </w:pPr>
          </w:p>
        </w:tc>
        <w:tc>
          <w:tcPr>
            <w:tcW w:w="4746" w:type="dxa"/>
          </w:tcPr>
          <w:p w14:paraId="7082177B" w14:textId="535017C2" w:rsidR="007E7E43" w:rsidRPr="009C3437" w:rsidRDefault="007E7E43" w:rsidP="007E7E43">
            <w:pPr>
              <w:cnfStyle w:val="000000000000" w:firstRow="0" w:lastRow="0" w:firstColumn="0" w:lastColumn="0" w:oddVBand="0" w:evenVBand="0" w:oddHBand="0" w:evenHBand="0" w:firstRowFirstColumn="0" w:firstRowLastColumn="0" w:lastRowFirstColumn="0" w:lastRowLastColumn="0"/>
            </w:pPr>
            <w:r>
              <w:t>Must</w:t>
            </w:r>
            <w:r w:rsidR="00FD083E">
              <w:t xml:space="preserve"> </w:t>
            </w:r>
            <w:r>
              <w:t>match</w:t>
            </w:r>
            <w:r w:rsidR="00FD083E">
              <w:t xml:space="preserve"> </w:t>
            </w:r>
            <w:r>
              <w:t>a</w:t>
            </w:r>
            <w:r w:rsidR="00FD083E">
              <w:t xml:space="preserve"> </w:t>
            </w:r>
            <w:r>
              <w:t>record</w:t>
            </w:r>
            <w:r w:rsidR="00FD083E">
              <w:t xml:space="preserve"> </w:t>
            </w:r>
            <w:r>
              <w:t>in</w:t>
            </w:r>
            <w:r w:rsidR="00FD083E">
              <w:t xml:space="preserve"> </w:t>
            </w:r>
            <w:r>
              <w:t>ProjectCoC.csv</w:t>
            </w:r>
          </w:p>
        </w:tc>
      </w:tr>
      <w:tr w:rsidR="007E7E43" w:rsidRPr="009C3437" w14:paraId="74969A1F"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90" w:type="dxa"/>
          </w:tcPr>
          <w:p w14:paraId="28972C07" w14:textId="77777777" w:rsidR="007E7E43" w:rsidRDefault="007E7E43" w:rsidP="007E7E43"/>
        </w:tc>
        <w:tc>
          <w:tcPr>
            <w:tcW w:w="2039" w:type="dxa"/>
          </w:tcPr>
          <w:p w14:paraId="4A80C130" w14:textId="2BA6B0FE" w:rsidR="007E7E43" w:rsidRDefault="007E7E43" w:rsidP="007E7E43">
            <w:pPr>
              <w:cnfStyle w:val="000000000000" w:firstRow="0" w:lastRow="0" w:firstColumn="0" w:lastColumn="0" w:oddVBand="0" w:evenVBand="0" w:oddHBand="0" w:evenHBand="0" w:firstRowFirstColumn="0" w:firstRowLastColumn="0" w:lastRowFirstColumn="0" w:lastRowLastColumn="0"/>
            </w:pPr>
            <w:r>
              <w:t>CoCCode</w:t>
            </w:r>
          </w:p>
        </w:tc>
        <w:tc>
          <w:tcPr>
            <w:tcW w:w="658" w:type="dxa"/>
          </w:tcPr>
          <w:p w14:paraId="48803491" w14:textId="1F08FD6B" w:rsidR="007E7E43" w:rsidRDefault="007E7E43" w:rsidP="007E7E43">
            <w:pPr>
              <w:cnfStyle w:val="000000000000" w:firstRow="0" w:lastRow="0" w:firstColumn="0" w:lastColumn="0" w:oddVBand="0" w:evenVBand="0" w:oddHBand="0" w:evenHBand="0" w:firstRowFirstColumn="0" w:firstRowLastColumn="0" w:lastRowFirstColumn="0" w:lastRowLastColumn="0"/>
            </w:pPr>
            <w:r>
              <w:t>S</w:t>
            </w:r>
            <w:r w:rsidR="00EE6B45">
              <w:t>6</w:t>
            </w:r>
          </w:p>
        </w:tc>
        <w:tc>
          <w:tcPr>
            <w:tcW w:w="587" w:type="dxa"/>
          </w:tcPr>
          <w:p w14:paraId="796D6841" w14:textId="77777777" w:rsidR="007E7E43" w:rsidRPr="009C3437" w:rsidRDefault="007E7E43" w:rsidP="007E7E43">
            <w:pPr>
              <w:cnfStyle w:val="000000000000" w:firstRow="0" w:lastRow="0" w:firstColumn="0" w:lastColumn="0" w:oddVBand="0" w:evenVBand="0" w:oddHBand="0" w:evenHBand="0" w:firstRowFirstColumn="0" w:firstRowLastColumn="0" w:lastRowFirstColumn="0" w:lastRowLastColumn="0"/>
            </w:pPr>
          </w:p>
        </w:tc>
        <w:tc>
          <w:tcPr>
            <w:tcW w:w="630" w:type="dxa"/>
          </w:tcPr>
          <w:p w14:paraId="1CCB74DB" w14:textId="77777777" w:rsidR="007E7E43" w:rsidRPr="009C3437" w:rsidRDefault="007E7E43" w:rsidP="007E7E43">
            <w:pPr>
              <w:cnfStyle w:val="000000000000" w:firstRow="0" w:lastRow="0" w:firstColumn="0" w:lastColumn="0" w:oddVBand="0" w:evenVBand="0" w:oddHBand="0" w:evenHBand="0" w:firstRowFirstColumn="0" w:firstRowLastColumn="0" w:lastRowFirstColumn="0" w:lastRowLastColumn="0"/>
            </w:pPr>
          </w:p>
        </w:tc>
        <w:tc>
          <w:tcPr>
            <w:tcW w:w="4746" w:type="dxa"/>
          </w:tcPr>
          <w:p w14:paraId="038DDE52" w14:textId="6FE6940B" w:rsidR="007E7E43" w:rsidRPr="009C3437" w:rsidRDefault="007E7E43" w:rsidP="007E7E43">
            <w:pPr>
              <w:cnfStyle w:val="000000000000" w:firstRow="0" w:lastRow="0" w:firstColumn="0" w:lastColumn="0" w:oddVBand="0" w:evenVBand="0" w:oddHBand="0" w:evenHBand="0" w:firstRowFirstColumn="0" w:firstRowLastColumn="0" w:lastRowFirstColumn="0" w:lastRowLastColumn="0"/>
            </w:pPr>
            <w:r>
              <w:t>Must</w:t>
            </w:r>
            <w:r w:rsidR="00FD083E">
              <w:t xml:space="preserve"> </w:t>
            </w:r>
            <w:r>
              <w:t>match</w:t>
            </w:r>
            <w:r w:rsidR="00FD083E">
              <w:t xml:space="preserve"> </w:t>
            </w:r>
            <w:r>
              <w:t>a</w:t>
            </w:r>
            <w:r w:rsidR="00FD083E">
              <w:t xml:space="preserve"> </w:t>
            </w:r>
            <w:r>
              <w:t>record</w:t>
            </w:r>
            <w:r w:rsidR="00FD083E">
              <w:t xml:space="preserve"> </w:t>
            </w:r>
            <w:r>
              <w:t>in</w:t>
            </w:r>
            <w:r w:rsidR="00FD083E">
              <w:t xml:space="preserve"> </w:t>
            </w:r>
            <w:r>
              <w:t>ProjectCoC.csv</w:t>
            </w:r>
            <w:r w:rsidR="00FD083E">
              <w:t xml:space="preserve"> </w:t>
            </w:r>
            <w:r>
              <w:t>with</w:t>
            </w:r>
            <w:r w:rsidR="00FD083E">
              <w:t xml:space="preserve"> </w:t>
            </w:r>
            <w:r>
              <w:t>the</w:t>
            </w:r>
            <w:r w:rsidR="00FD083E">
              <w:t xml:space="preserve"> </w:t>
            </w:r>
            <w:r>
              <w:t>same</w:t>
            </w:r>
            <w:r w:rsidR="00FD083E">
              <w:t xml:space="preserve"> </w:t>
            </w:r>
            <w:r>
              <w:t>ProjectID</w:t>
            </w:r>
          </w:p>
        </w:tc>
      </w:tr>
      <w:tr w:rsidR="00BF3ABD" w:rsidRPr="009C3437" w14:paraId="157B8F42"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90" w:type="dxa"/>
          </w:tcPr>
          <w:p w14:paraId="50A38927" w14:textId="004BE074" w:rsidR="00BF3ABD" w:rsidRDefault="00BF3ABD" w:rsidP="00CB1556">
            <w:r>
              <w:t>2.8.1</w:t>
            </w:r>
          </w:p>
        </w:tc>
        <w:tc>
          <w:tcPr>
            <w:tcW w:w="2039" w:type="dxa"/>
          </w:tcPr>
          <w:p w14:paraId="2CD17A9B"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PrincipalSite</w:t>
            </w:r>
          </w:p>
        </w:tc>
        <w:tc>
          <w:tcPr>
            <w:tcW w:w="658" w:type="dxa"/>
          </w:tcPr>
          <w:p w14:paraId="7B595330"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I</w:t>
            </w:r>
          </w:p>
        </w:tc>
        <w:tc>
          <w:tcPr>
            <w:tcW w:w="587" w:type="dxa"/>
          </w:tcPr>
          <w:p w14:paraId="2CD95233" w14:textId="15D365B7" w:rsidR="00BF3ABD" w:rsidRPr="009C3437" w:rsidRDefault="007A2AF6" w:rsidP="00CB155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sidRPr="00BA5C41">
                <w:rPr>
                  <w:rStyle w:val="Hyperlink"/>
                </w:rPr>
                <w:t>1.7</w:t>
              </w:r>
            </w:hyperlink>
          </w:p>
        </w:tc>
        <w:tc>
          <w:tcPr>
            <w:tcW w:w="630" w:type="dxa"/>
          </w:tcPr>
          <w:p w14:paraId="467A2773"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4746" w:type="dxa"/>
          </w:tcPr>
          <w:p w14:paraId="4DA386EA"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66EDF7CA"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90" w:type="dxa"/>
          </w:tcPr>
          <w:p w14:paraId="40339F0F" w14:textId="171F3E33" w:rsidR="00BF3ABD" w:rsidRDefault="00BF3ABD" w:rsidP="00CB1556">
            <w:r>
              <w:t>2.8.A</w:t>
            </w:r>
          </w:p>
        </w:tc>
        <w:tc>
          <w:tcPr>
            <w:tcW w:w="2039" w:type="dxa"/>
          </w:tcPr>
          <w:p w14:paraId="1769D240" w14:textId="6C691B64" w:rsidR="00BF3ABD" w:rsidRDefault="00BF3ABD" w:rsidP="00CB1556">
            <w:pPr>
              <w:cnfStyle w:val="000000000000" w:firstRow="0" w:lastRow="0" w:firstColumn="0" w:lastColumn="0" w:oddVBand="0" w:evenVBand="0" w:oddHBand="0" w:evenHBand="0" w:firstRowFirstColumn="0" w:firstRowLastColumn="0" w:lastRowFirstColumn="0" w:lastRowLastColumn="0"/>
            </w:pPr>
            <w:r>
              <w:t>Geocode</w:t>
            </w:r>
            <w:r>
              <w:rPr>
                <w:rStyle w:val="FootnoteReference"/>
              </w:rPr>
              <w:footnoteReference w:id="2"/>
            </w:r>
          </w:p>
        </w:tc>
        <w:tc>
          <w:tcPr>
            <w:tcW w:w="658" w:type="dxa"/>
          </w:tcPr>
          <w:p w14:paraId="51B3A5E2" w14:textId="44E04B59" w:rsidR="00BF3ABD" w:rsidRDefault="00BF3ABD" w:rsidP="00CB1556">
            <w:pPr>
              <w:cnfStyle w:val="000000000000" w:firstRow="0" w:lastRow="0" w:firstColumn="0" w:lastColumn="0" w:oddVBand="0" w:evenVBand="0" w:oddHBand="0" w:evenHBand="0" w:firstRowFirstColumn="0" w:firstRowLastColumn="0" w:lastRowFirstColumn="0" w:lastRowLastColumn="0"/>
            </w:pPr>
            <w:r>
              <w:t>S</w:t>
            </w:r>
            <w:r w:rsidR="00EE6B45">
              <w:t>6</w:t>
            </w:r>
          </w:p>
        </w:tc>
        <w:tc>
          <w:tcPr>
            <w:tcW w:w="587" w:type="dxa"/>
          </w:tcPr>
          <w:p w14:paraId="73EFB7A0"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630" w:type="dxa"/>
          </w:tcPr>
          <w:p w14:paraId="333CBFAF"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4746" w:type="dxa"/>
          </w:tcPr>
          <w:p w14:paraId="4A079470" w14:textId="31684AF7" w:rsidR="00BF3ABD" w:rsidRDefault="00BF3ABD" w:rsidP="00CB1556">
            <w:pPr>
              <w:cnfStyle w:val="000000000000" w:firstRow="0" w:lastRow="0" w:firstColumn="0" w:lastColumn="0" w:oddVBand="0" w:evenVBand="0" w:oddHBand="0" w:evenHBand="0" w:firstRowFirstColumn="0" w:firstRowLastColumn="0" w:lastRowFirstColumn="0" w:lastRowLastColumn="0"/>
            </w:pPr>
            <w:r>
              <w:t>Limited</w:t>
            </w:r>
            <w:r w:rsidR="00FD083E">
              <w:t xml:space="preserve"> </w:t>
            </w:r>
            <w:r>
              <w:t>to</w:t>
            </w:r>
            <w:r w:rsidR="00FD083E">
              <w:t xml:space="preserve"> </w:t>
            </w:r>
            <w:r>
              <w:t>six</w:t>
            </w:r>
            <w:r w:rsidR="00FD083E">
              <w:t xml:space="preserve"> </w:t>
            </w:r>
            <w:r>
              <w:t>digits</w:t>
            </w:r>
          </w:p>
          <w:p w14:paraId="7B7231D0" w14:textId="00CBC7D6" w:rsidR="00BF3ABD" w:rsidRPr="009C3437" w:rsidRDefault="00BF3ABD" w:rsidP="00CB1556">
            <w:pPr>
              <w:pStyle w:val="RexEx"/>
              <w:cnfStyle w:val="000000000000" w:firstRow="0" w:lastRow="0" w:firstColumn="0" w:lastColumn="0" w:oddVBand="0" w:evenVBand="0" w:oddHBand="0" w:evenHBand="0" w:firstRowFirstColumn="0" w:firstRowLastColumn="0" w:lastRowFirstColumn="0" w:lastRowLastColumn="0"/>
            </w:pPr>
            <w:r>
              <w:t>^[0-9]{6}$</w:t>
            </w:r>
          </w:p>
        </w:tc>
      </w:tr>
      <w:tr w:rsidR="00BF3ABD" w:rsidRPr="009C3437" w14:paraId="279AA9AA"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90" w:type="dxa"/>
          </w:tcPr>
          <w:p w14:paraId="5247EAB5" w14:textId="1A17E3DF" w:rsidR="00BF3ABD" w:rsidRDefault="004361EA" w:rsidP="004361EA">
            <w:r>
              <w:t>2.8.2</w:t>
            </w:r>
          </w:p>
        </w:tc>
        <w:tc>
          <w:tcPr>
            <w:tcW w:w="2039" w:type="dxa"/>
          </w:tcPr>
          <w:p w14:paraId="2C03F1EE"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Address</w:t>
            </w:r>
          </w:p>
        </w:tc>
        <w:tc>
          <w:tcPr>
            <w:tcW w:w="658" w:type="dxa"/>
          </w:tcPr>
          <w:p w14:paraId="2E64F893" w14:textId="4D3E7B77" w:rsidR="00BF3ABD" w:rsidRDefault="00BF3ABD" w:rsidP="00CB1556">
            <w:pPr>
              <w:cnfStyle w:val="000000000000" w:firstRow="0" w:lastRow="0" w:firstColumn="0" w:lastColumn="0" w:oddVBand="0" w:evenVBand="0" w:oddHBand="0" w:evenHBand="0" w:firstRowFirstColumn="0" w:firstRowLastColumn="0" w:lastRowFirstColumn="0" w:lastRowLastColumn="0"/>
            </w:pPr>
            <w:r>
              <w:t>S</w:t>
            </w:r>
            <w:r w:rsidR="00EE6B45">
              <w:t>100</w:t>
            </w:r>
          </w:p>
        </w:tc>
        <w:tc>
          <w:tcPr>
            <w:tcW w:w="587" w:type="dxa"/>
          </w:tcPr>
          <w:p w14:paraId="72A0F352"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630" w:type="dxa"/>
          </w:tcPr>
          <w:p w14:paraId="3946400F" w14:textId="55C44B16" w:rsidR="00BF3ABD" w:rsidRPr="009C3437" w:rsidRDefault="005F38D7" w:rsidP="00CB1556">
            <w:pPr>
              <w:cnfStyle w:val="000000000000" w:firstRow="0" w:lastRow="0" w:firstColumn="0" w:lastColumn="0" w:oddVBand="0" w:evenVBand="0" w:oddHBand="0" w:evenHBand="0" w:firstRowFirstColumn="0" w:firstRowLastColumn="0" w:lastRowFirstColumn="0" w:lastRowLastColumn="0"/>
            </w:pPr>
            <w:r>
              <w:t>Y</w:t>
            </w:r>
          </w:p>
        </w:tc>
        <w:tc>
          <w:tcPr>
            <w:tcW w:w="4746" w:type="dxa"/>
          </w:tcPr>
          <w:p w14:paraId="51C25744" w14:textId="3D83F28B" w:rsidR="00BF3ABD" w:rsidRDefault="00BF3ABD"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7B93CD93"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90" w:type="dxa"/>
          </w:tcPr>
          <w:p w14:paraId="736BB00D" w14:textId="0CD2DB14" w:rsidR="00BF3ABD" w:rsidRDefault="004361EA" w:rsidP="004361EA">
            <w:r>
              <w:t>2.8.3</w:t>
            </w:r>
          </w:p>
        </w:tc>
        <w:tc>
          <w:tcPr>
            <w:tcW w:w="2039" w:type="dxa"/>
          </w:tcPr>
          <w:p w14:paraId="054DE600"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City</w:t>
            </w:r>
          </w:p>
        </w:tc>
        <w:tc>
          <w:tcPr>
            <w:tcW w:w="658" w:type="dxa"/>
          </w:tcPr>
          <w:p w14:paraId="187D4A78" w14:textId="2C36EB6D" w:rsidR="00BF3ABD" w:rsidRDefault="00BF3ABD" w:rsidP="00CB1556">
            <w:pPr>
              <w:cnfStyle w:val="000000000000" w:firstRow="0" w:lastRow="0" w:firstColumn="0" w:lastColumn="0" w:oddVBand="0" w:evenVBand="0" w:oddHBand="0" w:evenHBand="0" w:firstRowFirstColumn="0" w:firstRowLastColumn="0" w:lastRowFirstColumn="0" w:lastRowLastColumn="0"/>
            </w:pPr>
            <w:r>
              <w:t>S</w:t>
            </w:r>
            <w:r w:rsidR="00EE6B45">
              <w:t>50</w:t>
            </w:r>
          </w:p>
        </w:tc>
        <w:tc>
          <w:tcPr>
            <w:tcW w:w="587" w:type="dxa"/>
          </w:tcPr>
          <w:p w14:paraId="199EA77A"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630" w:type="dxa"/>
          </w:tcPr>
          <w:p w14:paraId="7F7E02B5" w14:textId="0351FA3C" w:rsidR="00BF3ABD" w:rsidRPr="009C3437" w:rsidRDefault="005F38D7" w:rsidP="00CB1556">
            <w:pPr>
              <w:cnfStyle w:val="000000000000" w:firstRow="0" w:lastRow="0" w:firstColumn="0" w:lastColumn="0" w:oddVBand="0" w:evenVBand="0" w:oddHBand="0" w:evenHBand="0" w:firstRowFirstColumn="0" w:firstRowLastColumn="0" w:lastRowFirstColumn="0" w:lastRowLastColumn="0"/>
            </w:pPr>
            <w:r>
              <w:t>Y</w:t>
            </w:r>
          </w:p>
        </w:tc>
        <w:tc>
          <w:tcPr>
            <w:tcW w:w="4746" w:type="dxa"/>
          </w:tcPr>
          <w:p w14:paraId="671A6B50" w14:textId="493DE856" w:rsidR="00BF3ABD" w:rsidRDefault="00BF3ABD" w:rsidP="00CB1556">
            <w:pPr>
              <w:pStyle w:val="RexEx"/>
              <w:cnfStyle w:val="000000000000" w:firstRow="0" w:lastRow="0" w:firstColumn="0" w:lastColumn="0" w:oddVBand="0" w:evenVBand="0" w:oddHBand="0" w:evenHBand="0" w:firstRowFirstColumn="0" w:firstRowLastColumn="0" w:lastRowFirstColumn="0" w:lastRowLastColumn="0"/>
            </w:pPr>
          </w:p>
        </w:tc>
      </w:tr>
      <w:tr w:rsidR="00BF3ABD" w:rsidRPr="009C3437" w14:paraId="20040705"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90" w:type="dxa"/>
          </w:tcPr>
          <w:p w14:paraId="704287B8" w14:textId="25F874CC" w:rsidR="00BF3ABD" w:rsidRDefault="004361EA" w:rsidP="004361EA">
            <w:r>
              <w:t>2.8.4</w:t>
            </w:r>
          </w:p>
        </w:tc>
        <w:tc>
          <w:tcPr>
            <w:tcW w:w="2039" w:type="dxa"/>
          </w:tcPr>
          <w:p w14:paraId="435D9FD8"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State</w:t>
            </w:r>
          </w:p>
        </w:tc>
        <w:tc>
          <w:tcPr>
            <w:tcW w:w="658" w:type="dxa"/>
          </w:tcPr>
          <w:p w14:paraId="79CA0100" w14:textId="51F28EE3" w:rsidR="00BF3ABD" w:rsidRDefault="00BF3ABD" w:rsidP="00CB1556">
            <w:pPr>
              <w:cnfStyle w:val="000000000000" w:firstRow="0" w:lastRow="0" w:firstColumn="0" w:lastColumn="0" w:oddVBand="0" w:evenVBand="0" w:oddHBand="0" w:evenHBand="0" w:firstRowFirstColumn="0" w:firstRowLastColumn="0" w:lastRowFirstColumn="0" w:lastRowLastColumn="0"/>
            </w:pPr>
            <w:r>
              <w:t>S</w:t>
            </w:r>
            <w:r w:rsidR="00EE6B45">
              <w:t>2</w:t>
            </w:r>
          </w:p>
        </w:tc>
        <w:tc>
          <w:tcPr>
            <w:tcW w:w="587" w:type="dxa"/>
          </w:tcPr>
          <w:p w14:paraId="55954D8B"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630" w:type="dxa"/>
          </w:tcPr>
          <w:p w14:paraId="518EB549" w14:textId="6B44BC67" w:rsidR="00BF3ABD" w:rsidRPr="009C3437" w:rsidRDefault="005F38D7" w:rsidP="00CB1556">
            <w:pPr>
              <w:cnfStyle w:val="000000000000" w:firstRow="0" w:lastRow="0" w:firstColumn="0" w:lastColumn="0" w:oddVBand="0" w:evenVBand="0" w:oddHBand="0" w:evenHBand="0" w:firstRowFirstColumn="0" w:firstRowLastColumn="0" w:lastRowFirstColumn="0" w:lastRowLastColumn="0"/>
            </w:pPr>
            <w:r>
              <w:t>Y</w:t>
            </w:r>
          </w:p>
        </w:tc>
        <w:tc>
          <w:tcPr>
            <w:tcW w:w="4746" w:type="dxa"/>
          </w:tcPr>
          <w:p w14:paraId="34F7D143" w14:textId="696932F0" w:rsidR="00BF3ABD" w:rsidRDefault="00BF3ABD" w:rsidP="00CB1556">
            <w:pPr>
              <w:cnfStyle w:val="000000000000" w:firstRow="0" w:lastRow="0" w:firstColumn="0" w:lastColumn="0" w:oddVBand="0" w:evenVBand="0" w:oddHBand="0" w:evenHBand="0" w:firstRowFirstColumn="0" w:firstRowLastColumn="0" w:lastRowFirstColumn="0" w:lastRowLastColumn="0"/>
            </w:pPr>
            <w:r>
              <w:t>Limited</w:t>
            </w:r>
            <w:r w:rsidR="00FD083E">
              <w:t xml:space="preserve"> </w:t>
            </w:r>
            <w:r>
              <w:t>to</w:t>
            </w:r>
            <w:r w:rsidR="00FD083E">
              <w:t xml:space="preserve"> </w:t>
            </w:r>
            <w:r>
              <w:t>two</w:t>
            </w:r>
            <w:r w:rsidR="00FD083E">
              <w:t xml:space="preserve"> </w:t>
            </w:r>
            <w:r>
              <w:t>letters</w:t>
            </w:r>
            <w:r w:rsidR="005A19AA">
              <w:rPr>
                <w:rStyle w:val="FootnoteReference"/>
              </w:rPr>
              <w:footnoteReference w:id="3"/>
            </w:r>
          </w:p>
          <w:p w14:paraId="543F6B4B" w14:textId="7AEA9ACD" w:rsidR="00BF3ABD" w:rsidRDefault="00BF3ABD" w:rsidP="00CB1556">
            <w:pPr>
              <w:pStyle w:val="RexEx"/>
              <w:cnfStyle w:val="000000000000" w:firstRow="0" w:lastRow="0" w:firstColumn="0" w:lastColumn="0" w:oddVBand="0" w:evenVBand="0" w:oddHBand="0" w:evenHBand="0" w:firstRowFirstColumn="0" w:firstRowLastColumn="0" w:lastRowFirstColumn="0" w:lastRowLastColumn="0"/>
            </w:pPr>
            <w:r>
              <w:t>^[a-zA-Z]{2}$</w:t>
            </w:r>
          </w:p>
        </w:tc>
      </w:tr>
      <w:tr w:rsidR="00BF3ABD" w:rsidRPr="009C3437" w14:paraId="080ACFD6"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90" w:type="dxa"/>
          </w:tcPr>
          <w:p w14:paraId="558E1E6F" w14:textId="5F4FE462" w:rsidR="00BF3ABD" w:rsidRDefault="004361EA" w:rsidP="004361EA">
            <w:r>
              <w:t>2.8.5</w:t>
            </w:r>
          </w:p>
        </w:tc>
        <w:tc>
          <w:tcPr>
            <w:tcW w:w="2039" w:type="dxa"/>
          </w:tcPr>
          <w:p w14:paraId="48327D70"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ZIP</w:t>
            </w:r>
          </w:p>
        </w:tc>
        <w:tc>
          <w:tcPr>
            <w:tcW w:w="658" w:type="dxa"/>
          </w:tcPr>
          <w:p w14:paraId="540307DB" w14:textId="43A7B113" w:rsidR="00BF3ABD" w:rsidRDefault="00BF3ABD" w:rsidP="00CB1556">
            <w:pPr>
              <w:cnfStyle w:val="000000000000" w:firstRow="0" w:lastRow="0" w:firstColumn="0" w:lastColumn="0" w:oddVBand="0" w:evenVBand="0" w:oddHBand="0" w:evenHBand="0" w:firstRowFirstColumn="0" w:firstRowLastColumn="0" w:lastRowFirstColumn="0" w:lastRowLastColumn="0"/>
            </w:pPr>
            <w:r>
              <w:t>S</w:t>
            </w:r>
            <w:r w:rsidR="007512C2">
              <w:t>5</w:t>
            </w:r>
          </w:p>
        </w:tc>
        <w:tc>
          <w:tcPr>
            <w:tcW w:w="587" w:type="dxa"/>
          </w:tcPr>
          <w:p w14:paraId="1351320E"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630" w:type="dxa"/>
          </w:tcPr>
          <w:p w14:paraId="7F1B1984" w14:textId="10ABD839" w:rsidR="00BF3ABD" w:rsidRPr="009C3437" w:rsidRDefault="005F38D7" w:rsidP="00CB1556">
            <w:pPr>
              <w:cnfStyle w:val="000000000000" w:firstRow="0" w:lastRow="0" w:firstColumn="0" w:lastColumn="0" w:oddVBand="0" w:evenVBand="0" w:oddHBand="0" w:evenHBand="0" w:firstRowFirstColumn="0" w:firstRowLastColumn="0" w:lastRowFirstColumn="0" w:lastRowLastColumn="0"/>
            </w:pPr>
            <w:r>
              <w:t>Y</w:t>
            </w:r>
          </w:p>
        </w:tc>
        <w:tc>
          <w:tcPr>
            <w:tcW w:w="4746" w:type="dxa"/>
          </w:tcPr>
          <w:p w14:paraId="0CF1687A" w14:textId="60854645" w:rsidR="00BF3ABD" w:rsidRDefault="00BF3ABD" w:rsidP="00CB1556">
            <w:pPr>
              <w:cnfStyle w:val="000000000000" w:firstRow="0" w:lastRow="0" w:firstColumn="0" w:lastColumn="0" w:oddVBand="0" w:evenVBand="0" w:oddHBand="0" w:evenHBand="0" w:firstRowFirstColumn="0" w:firstRowLastColumn="0" w:lastRowFirstColumn="0" w:lastRowLastColumn="0"/>
            </w:pPr>
            <w:r>
              <w:t>Limited</w:t>
            </w:r>
            <w:r w:rsidR="00FD083E">
              <w:t xml:space="preserve"> </w:t>
            </w:r>
            <w:r>
              <w:t>to</w:t>
            </w:r>
            <w:r w:rsidR="00FD083E">
              <w:t xml:space="preserve"> </w:t>
            </w:r>
            <w:r>
              <w:t>five</w:t>
            </w:r>
            <w:r w:rsidR="00FD083E">
              <w:t xml:space="preserve"> </w:t>
            </w:r>
            <w:r>
              <w:t>digits</w:t>
            </w:r>
          </w:p>
          <w:p w14:paraId="0DE7934E" w14:textId="4BCB75F4" w:rsidR="00BF3ABD" w:rsidRDefault="00BF3ABD" w:rsidP="00CB1556">
            <w:pPr>
              <w:pStyle w:val="RexEx"/>
              <w:cnfStyle w:val="000000000000" w:firstRow="0" w:lastRow="0" w:firstColumn="0" w:lastColumn="0" w:oddVBand="0" w:evenVBand="0" w:oddHBand="0" w:evenHBand="0" w:firstRowFirstColumn="0" w:firstRowLastColumn="0" w:lastRowFirstColumn="0" w:lastRowLastColumn="0"/>
            </w:pPr>
            <w:r>
              <w:t>^[0-9]{5}$</w:t>
            </w:r>
          </w:p>
        </w:tc>
      </w:tr>
      <w:tr w:rsidR="00BF3ABD" w:rsidRPr="009C3437" w14:paraId="34834251"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90" w:type="dxa"/>
          </w:tcPr>
          <w:p w14:paraId="21D3F692" w14:textId="77777777" w:rsidR="00BF3ABD" w:rsidRDefault="00BF3ABD" w:rsidP="00CB1556"/>
        </w:tc>
        <w:tc>
          <w:tcPr>
            <w:tcW w:w="2039" w:type="dxa"/>
          </w:tcPr>
          <w:p w14:paraId="5BA710DC"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DateCreated</w:t>
            </w:r>
          </w:p>
        </w:tc>
        <w:tc>
          <w:tcPr>
            <w:tcW w:w="658" w:type="dxa"/>
          </w:tcPr>
          <w:p w14:paraId="333EAF40"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T</w:t>
            </w:r>
          </w:p>
        </w:tc>
        <w:tc>
          <w:tcPr>
            <w:tcW w:w="587" w:type="dxa"/>
          </w:tcPr>
          <w:p w14:paraId="06D5F03D"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630" w:type="dxa"/>
          </w:tcPr>
          <w:p w14:paraId="213BDFD4"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4746" w:type="dxa"/>
          </w:tcPr>
          <w:p w14:paraId="0E2820E9"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1AD36A63"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90" w:type="dxa"/>
          </w:tcPr>
          <w:p w14:paraId="2A93F5B1" w14:textId="77777777" w:rsidR="00BF3ABD" w:rsidRDefault="00BF3ABD" w:rsidP="00CB1556"/>
        </w:tc>
        <w:tc>
          <w:tcPr>
            <w:tcW w:w="2039" w:type="dxa"/>
          </w:tcPr>
          <w:p w14:paraId="09456018"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DateUpdated</w:t>
            </w:r>
          </w:p>
        </w:tc>
        <w:tc>
          <w:tcPr>
            <w:tcW w:w="658" w:type="dxa"/>
          </w:tcPr>
          <w:p w14:paraId="4584358F"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T</w:t>
            </w:r>
          </w:p>
        </w:tc>
        <w:tc>
          <w:tcPr>
            <w:tcW w:w="587" w:type="dxa"/>
          </w:tcPr>
          <w:p w14:paraId="7C079BAB"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630" w:type="dxa"/>
          </w:tcPr>
          <w:p w14:paraId="4ADB8276"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4746" w:type="dxa"/>
          </w:tcPr>
          <w:p w14:paraId="55C25212"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47C78CD5"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90" w:type="dxa"/>
          </w:tcPr>
          <w:p w14:paraId="3BA51661" w14:textId="77777777" w:rsidR="00BF3ABD" w:rsidRDefault="00BF3ABD" w:rsidP="00CB1556"/>
        </w:tc>
        <w:tc>
          <w:tcPr>
            <w:tcW w:w="2039" w:type="dxa"/>
          </w:tcPr>
          <w:p w14:paraId="47586CD7"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UserID</w:t>
            </w:r>
          </w:p>
        </w:tc>
        <w:tc>
          <w:tcPr>
            <w:tcW w:w="658" w:type="dxa"/>
          </w:tcPr>
          <w:p w14:paraId="265459A3" w14:textId="76D04F13" w:rsidR="00BF3ABD" w:rsidRDefault="00BF3ABD" w:rsidP="00CB1556">
            <w:pPr>
              <w:cnfStyle w:val="000000000000" w:firstRow="0" w:lastRow="0" w:firstColumn="0" w:lastColumn="0" w:oddVBand="0" w:evenVBand="0" w:oddHBand="0" w:evenHBand="0" w:firstRowFirstColumn="0" w:firstRowLastColumn="0" w:lastRowFirstColumn="0" w:lastRowLastColumn="0"/>
            </w:pPr>
            <w:r>
              <w:t>S</w:t>
            </w:r>
            <w:r w:rsidR="007512C2">
              <w:t>32</w:t>
            </w:r>
          </w:p>
        </w:tc>
        <w:tc>
          <w:tcPr>
            <w:tcW w:w="587" w:type="dxa"/>
          </w:tcPr>
          <w:p w14:paraId="0CFF7A6A"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630" w:type="dxa"/>
          </w:tcPr>
          <w:p w14:paraId="30752298"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4746" w:type="dxa"/>
          </w:tcPr>
          <w:p w14:paraId="0BAEB0F6"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p>
        </w:tc>
      </w:tr>
      <w:tr w:rsidR="00EE6B45" w:rsidRPr="009C3437" w14:paraId="35699A9D"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90" w:type="dxa"/>
          </w:tcPr>
          <w:p w14:paraId="13BFE8A0" w14:textId="77777777" w:rsidR="00EE6B45" w:rsidRDefault="00EE6B45" w:rsidP="00CB1556"/>
        </w:tc>
        <w:tc>
          <w:tcPr>
            <w:tcW w:w="2039" w:type="dxa"/>
          </w:tcPr>
          <w:p w14:paraId="444C03FD" w14:textId="47408375" w:rsidR="00EE6B45" w:rsidRDefault="00EE6B45" w:rsidP="00CB1556">
            <w:pPr>
              <w:cnfStyle w:val="000000000000" w:firstRow="0" w:lastRow="0" w:firstColumn="0" w:lastColumn="0" w:oddVBand="0" w:evenVBand="0" w:oddHBand="0" w:evenHBand="0" w:firstRowFirstColumn="0" w:firstRowLastColumn="0" w:lastRowFirstColumn="0" w:lastRowLastColumn="0"/>
            </w:pPr>
            <w:r>
              <w:t>DateDeleted</w:t>
            </w:r>
          </w:p>
        </w:tc>
        <w:tc>
          <w:tcPr>
            <w:tcW w:w="658" w:type="dxa"/>
          </w:tcPr>
          <w:p w14:paraId="3341CDCA" w14:textId="11000C27" w:rsidR="00EE6B45" w:rsidRDefault="00EE6B45" w:rsidP="00CB1556">
            <w:pPr>
              <w:cnfStyle w:val="000000000000" w:firstRow="0" w:lastRow="0" w:firstColumn="0" w:lastColumn="0" w:oddVBand="0" w:evenVBand="0" w:oddHBand="0" w:evenHBand="0" w:firstRowFirstColumn="0" w:firstRowLastColumn="0" w:lastRowFirstColumn="0" w:lastRowLastColumn="0"/>
            </w:pPr>
            <w:r>
              <w:t>T</w:t>
            </w:r>
          </w:p>
        </w:tc>
        <w:tc>
          <w:tcPr>
            <w:tcW w:w="587" w:type="dxa"/>
          </w:tcPr>
          <w:p w14:paraId="7E807FCB" w14:textId="77777777" w:rsidR="00EE6B45" w:rsidRPr="009C3437" w:rsidRDefault="00EE6B45" w:rsidP="00CB1556">
            <w:pPr>
              <w:cnfStyle w:val="000000000000" w:firstRow="0" w:lastRow="0" w:firstColumn="0" w:lastColumn="0" w:oddVBand="0" w:evenVBand="0" w:oddHBand="0" w:evenHBand="0" w:firstRowFirstColumn="0" w:firstRowLastColumn="0" w:lastRowFirstColumn="0" w:lastRowLastColumn="0"/>
            </w:pPr>
          </w:p>
        </w:tc>
        <w:tc>
          <w:tcPr>
            <w:tcW w:w="630" w:type="dxa"/>
          </w:tcPr>
          <w:p w14:paraId="22B37E8B" w14:textId="49DEF62E" w:rsidR="00EE6B45" w:rsidRPr="009C3437" w:rsidRDefault="00EE6B45" w:rsidP="00CB1556">
            <w:pPr>
              <w:cnfStyle w:val="000000000000" w:firstRow="0" w:lastRow="0" w:firstColumn="0" w:lastColumn="0" w:oddVBand="0" w:evenVBand="0" w:oddHBand="0" w:evenHBand="0" w:firstRowFirstColumn="0" w:firstRowLastColumn="0" w:lastRowFirstColumn="0" w:lastRowLastColumn="0"/>
            </w:pPr>
            <w:r>
              <w:t>Y</w:t>
            </w:r>
          </w:p>
        </w:tc>
        <w:tc>
          <w:tcPr>
            <w:tcW w:w="4746" w:type="dxa"/>
          </w:tcPr>
          <w:p w14:paraId="5B0A4E45" w14:textId="77777777" w:rsidR="00EE6B45" w:rsidRDefault="00EE6B45" w:rsidP="00CB1556">
            <w:pPr>
              <w:cnfStyle w:val="000000000000" w:firstRow="0" w:lastRow="0" w:firstColumn="0" w:lastColumn="0" w:oddVBand="0" w:evenVBand="0" w:oddHBand="0" w:evenHBand="0" w:firstRowFirstColumn="0" w:firstRowLastColumn="0" w:lastRowFirstColumn="0" w:lastRowLastColumn="0"/>
            </w:pPr>
          </w:p>
        </w:tc>
      </w:tr>
      <w:tr w:rsidR="00BF3ABD" w:rsidRPr="009C3437" w14:paraId="2A22E4DD"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90" w:type="dxa"/>
          </w:tcPr>
          <w:p w14:paraId="4D729B73" w14:textId="77777777" w:rsidR="00BF3ABD" w:rsidRDefault="00BF3ABD" w:rsidP="00CB1556"/>
        </w:tc>
        <w:tc>
          <w:tcPr>
            <w:tcW w:w="2039" w:type="dxa"/>
          </w:tcPr>
          <w:p w14:paraId="40C25CF9" w14:textId="77777777" w:rsidR="00BF3ABD" w:rsidRDefault="00BF3ABD" w:rsidP="00CB1556">
            <w:pPr>
              <w:cnfStyle w:val="000000000000" w:firstRow="0" w:lastRow="0" w:firstColumn="0" w:lastColumn="0" w:oddVBand="0" w:evenVBand="0" w:oddHBand="0" w:evenHBand="0" w:firstRowFirstColumn="0" w:firstRowLastColumn="0" w:lastRowFirstColumn="0" w:lastRowLastColumn="0"/>
            </w:pPr>
            <w:r>
              <w:t>ExportID</w:t>
            </w:r>
          </w:p>
        </w:tc>
        <w:tc>
          <w:tcPr>
            <w:tcW w:w="658" w:type="dxa"/>
          </w:tcPr>
          <w:p w14:paraId="7B75A042" w14:textId="40991E1A" w:rsidR="00BF3ABD" w:rsidRDefault="00BF3ABD" w:rsidP="00CB1556">
            <w:pPr>
              <w:cnfStyle w:val="000000000000" w:firstRow="0" w:lastRow="0" w:firstColumn="0" w:lastColumn="0" w:oddVBand="0" w:evenVBand="0" w:oddHBand="0" w:evenHBand="0" w:firstRowFirstColumn="0" w:firstRowLastColumn="0" w:lastRowFirstColumn="0" w:lastRowLastColumn="0"/>
            </w:pPr>
            <w:r>
              <w:t>S</w:t>
            </w:r>
            <w:r w:rsidR="007512C2">
              <w:t>32</w:t>
            </w:r>
          </w:p>
        </w:tc>
        <w:tc>
          <w:tcPr>
            <w:tcW w:w="587" w:type="dxa"/>
          </w:tcPr>
          <w:p w14:paraId="6A920214"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630" w:type="dxa"/>
          </w:tcPr>
          <w:p w14:paraId="33F87591" w14:textId="77777777" w:rsidR="00BF3ABD" w:rsidRPr="009C3437" w:rsidRDefault="00BF3ABD" w:rsidP="00CB1556">
            <w:pPr>
              <w:cnfStyle w:val="000000000000" w:firstRow="0" w:lastRow="0" w:firstColumn="0" w:lastColumn="0" w:oddVBand="0" w:evenVBand="0" w:oddHBand="0" w:evenHBand="0" w:firstRowFirstColumn="0" w:firstRowLastColumn="0" w:lastRowFirstColumn="0" w:lastRowLastColumn="0"/>
            </w:pPr>
          </w:p>
        </w:tc>
        <w:tc>
          <w:tcPr>
            <w:tcW w:w="4746" w:type="dxa"/>
          </w:tcPr>
          <w:p w14:paraId="443115EC" w14:textId="4F7011F7" w:rsidR="00BF3ABD" w:rsidRDefault="00117CB6" w:rsidP="00CB1556">
            <w:pPr>
              <w:cnfStyle w:val="000000000000" w:firstRow="0" w:lastRow="0" w:firstColumn="0" w:lastColumn="0" w:oddVBand="0" w:evenVBand="0" w:oddHBand="0" w:evenHBand="0" w:firstRowFirstColumn="0" w:firstRowLastColumn="0" w:lastRowFirstColumn="0" w:lastRowLastColumn="0"/>
            </w:pPr>
            <w:r>
              <w:t>Must</w:t>
            </w:r>
            <w:r w:rsidR="00FD083E">
              <w:t xml:space="preserve"> </w:t>
            </w:r>
            <w:r>
              <w:t>match</w:t>
            </w:r>
            <w:r w:rsidR="00FD083E">
              <w:t xml:space="preserve"> </w:t>
            </w:r>
            <w:r>
              <w:t>record</w:t>
            </w:r>
            <w:r w:rsidR="00FD083E">
              <w:t xml:space="preserve"> </w:t>
            </w:r>
            <w:r>
              <w:t>in</w:t>
            </w:r>
            <w:r w:rsidR="00FD083E">
              <w:t xml:space="preserve"> </w:t>
            </w:r>
            <w:r>
              <w:t>Export.csv</w:t>
            </w:r>
          </w:p>
        </w:tc>
      </w:tr>
    </w:tbl>
    <w:p w14:paraId="34E1E2C0" w14:textId="77777777" w:rsidR="00664D70" w:rsidRDefault="00664D70" w:rsidP="002A3D88"/>
    <w:p w14:paraId="09C3D64E" w14:textId="2F2AC29B" w:rsidR="00876FB8" w:rsidRDefault="005D15FE" w:rsidP="00876FB8">
      <w:pPr>
        <w:pStyle w:val="Heading2"/>
      </w:pPr>
      <w:bookmarkStart w:id="100" w:name="_Association.csv_(pending_approval)"/>
      <w:bookmarkStart w:id="101" w:name="_Affiliation.csv"/>
      <w:bookmarkStart w:id="102" w:name="_Toc430693233"/>
      <w:bookmarkEnd w:id="100"/>
      <w:bookmarkEnd w:id="101"/>
      <w:r>
        <w:t>Affiliation</w:t>
      </w:r>
      <w:r w:rsidR="00876FB8">
        <w:t>.csv</w:t>
      </w:r>
      <w:bookmarkEnd w:id="102"/>
      <w:r w:rsidR="00FD083E">
        <w:t xml:space="preserve"> </w:t>
      </w:r>
    </w:p>
    <w:p w14:paraId="3D15499E" w14:textId="7B347F62" w:rsidR="00806483" w:rsidRDefault="005D15FE" w:rsidP="00806483">
      <w:r>
        <w:t>Affiliation</w:t>
      </w:r>
      <w:r w:rsidR="00806483">
        <w:t>.csv</w:t>
      </w:r>
      <w:r w:rsidR="00FD083E">
        <w:t xml:space="preserve"> </w:t>
      </w:r>
      <w:r w:rsidR="00806483">
        <w:t>includes</w:t>
      </w:r>
      <w:r w:rsidR="00FD083E">
        <w:t xml:space="preserve"> </w:t>
      </w:r>
      <w:r w:rsidR="00806483">
        <w:t>information</w:t>
      </w:r>
      <w:r w:rsidR="00FD083E">
        <w:t xml:space="preserve"> </w:t>
      </w:r>
      <w:r w:rsidR="00806483">
        <w:t>from</w:t>
      </w:r>
      <w:r w:rsidR="00FD083E">
        <w:t xml:space="preserve"> </w:t>
      </w:r>
      <w:r w:rsidR="00806483" w:rsidRPr="004D7EC1">
        <w:rPr>
          <w:b/>
        </w:rPr>
        <w:t>2.4</w:t>
      </w:r>
      <w:r w:rsidR="00FD083E">
        <w:rPr>
          <w:b/>
        </w:rPr>
        <w:t xml:space="preserve"> </w:t>
      </w:r>
      <w:r w:rsidR="004D7EC1" w:rsidRPr="004D7EC1">
        <w:rPr>
          <w:b/>
        </w:rPr>
        <w:t>Project</w:t>
      </w:r>
      <w:r w:rsidR="00FD083E">
        <w:rPr>
          <w:b/>
        </w:rPr>
        <w:t xml:space="preserve"> </w:t>
      </w:r>
      <w:r w:rsidR="004D7EC1" w:rsidRPr="004D7EC1">
        <w:rPr>
          <w:b/>
        </w:rPr>
        <w:t>Type</w:t>
      </w:r>
      <w:r w:rsidR="00FD083E">
        <w:t xml:space="preserve"> </w:t>
      </w:r>
      <w:r w:rsidR="00806483">
        <w:t>about</w:t>
      </w:r>
      <w:r w:rsidR="00FD083E">
        <w:t xml:space="preserve"> </w:t>
      </w:r>
      <w:r w:rsidR="00806483">
        <w:t>associations</w:t>
      </w:r>
      <w:r w:rsidR="00FD083E">
        <w:t xml:space="preserve"> </w:t>
      </w:r>
      <w:r w:rsidR="00806483">
        <w:t>between</w:t>
      </w:r>
      <w:r w:rsidR="00FD083E">
        <w:t xml:space="preserve"> </w:t>
      </w:r>
      <w:r w:rsidR="00806483">
        <w:t>projects</w:t>
      </w:r>
      <w:r w:rsidR="00FD083E">
        <w:t xml:space="preserve"> </w:t>
      </w:r>
      <w:r w:rsidR="00806483">
        <w:t>with</w:t>
      </w:r>
      <w:r w:rsidR="00FD083E">
        <w:t xml:space="preserve"> </w:t>
      </w:r>
      <w:r w:rsidR="00806483">
        <w:t>a</w:t>
      </w:r>
      <w:r w:rsidR="00FD083E">
        <w:t xml:space="preserve"> </w:t>
      </w:r>
      <w:r w:rsidR="00806483">
        <w:t>project</w:t>
      </w:r>
      <w:r w:rsidR="00FD083E">
        <w:t xml:space="preserve"> </w:t>
      </w:r>
      <w:r w:rsidR="00806483">
        <w:t>type</w:t>
      </w:r>
      <w:r w:rsidR="00FD083E">
        <w:t xml:space="preserve"> </w:t>
      </w:r>
      <w:r w:rsidR="00806483">
        <w:t>of</w:t>
      </w:r>
      <w:r w:rsidR="00FD083E">
        <w:t xml:space="preserve"> </w:t>
      </w:r>
      <w:r w:rsidR="00806483">
        <w:t>6</w:t>
      </w:r>
      <w:r w:rsidR="00FD083E">
        <w:t xml:space="preserve"> </w:t>
      </w:r>
      <w:r w:rsidR="00806483">
        <w:t>(Services</w:t>
      </w:r>
      <w:r w:rsidR="00FD083E">
        <w:t xml:space="preserve"> </w:t>
      </w:r>
      <w:r w:rsidR="00806483">
        <w:t>Only)</w:t>
      </w:r>
      <w:r w:rsidR="00FD083E">
        <w:t xml:space="preserve"> </w:t>
      </w:r>
      <w:r w:rsidR="00806483">
        <w:t>and</w:t>
      </w:r>
      <w:r w:rsidR="00FD083E">
        <w:t xml:space="preserve"> </w:t>
      </w:r>
      <w:r w:rsidR="00806483">
        <w:t>lodging</w:t>
      </w:r>
      <w:r w:rsidR="00FD083E">
        <w:t xml:space="preserve"> </w:t>
      </w:r>
      <w:r w:rsidR="00806483">
        <w:t>projects.</w:t>
      </w:r>
      <w:r w:rsidR="00FD083E">
        <w:t xml:space="preserve">  </w:t>
      </w:r>
    </w:p>
    <w:p w14:paraId="6CD82321" w14:textId="77777777" w:rsidR="00806483" w:rsidRPr="00806483" w:rsidRDefault="00806483" w:rsidP="00806483"/>
    <w:tbl>
      <w:tblPr>
        <w:tblStyle w:val="GridTable1Light-Accent11"/>
        <w:tblW w:w="9350" w:type="dxa"/>
        <w:tblLook w:val="04A0" w:firstRow="1" w:lastRow="0" w:firstColumn="1" w:lastColumn="0" w:noHBand="0" w:noVBand="1"/>
      </w:tblPr>
      <w:tblGrid>
        <w:gridCol w:w="680"/>
        <w:gridCol w:w="2040"/>
        <w:gridCol w:w="658"/>
        <w:gridCol w:w="587"/>
        <w:gridCol w:w="630"/>
        <w:gridCol w:w="4755"/>
      </w:tblGrid>
      <w:tr w:rsidR="00BF3ABD" w:rsidRPr="009C3437" w14:paraId="1F68DB79" w14:textId="77777777" w:rsidTr="001A52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80" w:type="dxa"/>
          </w:tcPr>
          <w:p w14:paraId="29A243EC" w14:textId="77777777" w:rsidR="00BF3ABD" w:rsidRPr="009C3437" w:rsidRDefault="00BF3ABD" w:rsidP="00AD3D53">
            <w:r>
              <w:t>DE#</w:t>
            </w:r>
          </w:p>
        </w:tc>
        <w:tc>
          <w:tcPr>
            <w:tcW w:w="2040" w:type="dxa"/>
          </w:tcPr>
          <w:p w14:paraId="51148E46" w14:textId="77777777" w:rsidR="00BF3ABD" w:rsidRPr="009C3437" w:rsidRDefault="00BF3ABD" w:rsidP="00AD3D53">
            <w:pPr>
              <w:cnfStyle w:val="100000000000" w:firstRow="1" w:lastRow="0" w:firstColumn="0" w:lastColumn="0" w:oddVBand="0" w:evenVBand="0" w:oddHBand="0" w:evenHBand="0" w:firstRowFirstColumn="0" w:firstRowLastColumn="0" w:lastRowFirstColumn="0" w:lastRowLastColumn="0"/>
            </w:pPr>
            <w:r w:rsidRPr="009C3437">
              <w:t>Name</w:t>
            </w:r>
          </w:p>
        </w:tc>
        <w:tc>
          <w:tcPr>
            <w:tcW w:w="658" w:type="dxa"/>
          </w:tcPr>
          <w:p w14:paraId="1CA2EF98" w14:textId="77777777" w:rsidR="00BF3ABD" w:rsidRPr="009C3437" w:rsidRDefault="00BF3ABD" w:rsidP="00AD3D53">
            <w:pPr>
              <w:cnfStyle w:val="100000000000" w:firstRow="1" w:lastRow="0" w:firstColumn="0" w:lastColumn="0" w:oddVBand="0" w:evenVBand="0" w:oddHBand="0" w:evenHBand="0" w:firstRowFirstColumn="0" w:firstRowLastColumn="0" w:lastRowFirstColumn="0" w:lastRowLastColumn="0"/>
            </w:pPr>
            <w:r w:rsidRPr="009C3437">
              <w:t>Type</w:t>
            </w:r>
          </w:p>
        </w:tc>
        <w:tc>
          <w:tcPr>
            <w:tcW w:w="587" w:type="dxa"/>
          </w:tcPr>
          <w:p w14:paraId="31CE5DBB" w14:textId="3AB9F2B2" w:rsidR="00BF3ABD" w:rsidRPr="009C3437" w:rsidRDefault="007E081D" w:rsidP="00AD3D53">
            <w:pPr>
              <w:cnfStyle w:val="100000000000" w:firstRow="1" w:lastRow="0" w:firstColumn="0" w:lastColumn="0" w:oddVBand="0" w:evenVBand="0" w:oddHBand="0" w:evenHBand="0" w:firstRowFirstColumn="0" w:firstRowLastColumn="0" w:lastRowFirstColumn="0" w:lastRowLastColumn="0"/>
            </w:pPr>
            <w:r>
              <w:t>List</w:t>
            </w:r>
          </w:p>
        </w:tc>
        <w:tc>
          <w:tcPr>
            <w:tcW w:w="630" w:type="dxa"/>
          </w:tcPr>
          <w:p w14:paraId="5EA2BDC2" w14:textId="352AED31" w:rsidR="00BF3ABD" w:rsidRDefault="00BF3ABD" w:rsidP="00AD3D53">
            <w:pPr>
              <w:cnfStyle w:val="100000000000" w:firstRow="1" w:lastRow="0" w:firstColumn="0" w:lastColumn="0" w:oddVBand="0" w:evenVBand="0" w:oddHBand="0" w:evenHBand="0" w:firstRowFirstColumn="0" w:firstRowLastColumn="0" w:lastRowFirstColumn="0" w:lastRowLastColumn="0"/>
            </w:pPr>
            <w:r>
              <w:t>Null</w:t>
            </w:r>
          </w:p>
        </w:tc>
        <w:tc>
          <w:tcPr>
            <w:tcW w:w="4755" w:type="dxa"/>
          </w:tcPr>
          <w:p w14:paraId="60D67C3B" w14:textId="77777777" w:rsidR="00BF3ABD" w:rsidRPr="009C3437" w:rsidRDefault="00BF3ABD" w:rsidP="00AD3D53">
            <w:pPr>
              <w:cnfStyle w:val="100000000000" w:firstRow="1" w:lastRow="0" w:firstColumn="0" w:lastColumn="0" w:oddVBand="0" w:evenVBand="0" w:oddHBand="0" w:evenHBand="0" w:firstRowFirstColumn="0" w:firstRowLastColumn="0" w:lastRowFirstColumn="0" w:lastRowLastColumn="0"/>
            </w:pPr>
            <w:r w:rsidRPr="009C3437">
              <w:t>Notes</w:t>
            </w:r>
          </w:p>
        </w:tc>
      </w:tr>
      <w:tr w:rsidR="00EF4069" w:rsidRPr="009C3437" w14:paraId="746748F7"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80" w:type="dxa"/>
          </w:tcPr>
          <w:p w14:paraId="47E83C92" w14:textId="379CF431" w:rsidR="00EF4069" w:rsidRDefault="00EF4069" w:rsidP="00EF4069"/>
        </w:tc>
        <w:tc>
          <w:tcPr>
            <w:tcW w:w="2040" w:type="dxa"/>
          </w:tcPr>
          <w:p w14:paraId="33689591" w14:textId="502EDE9E" w:rsidR="00EF4069" w:rsidRPr="009C3437" w:rsidRDefault="00EF4069" w:rsidP="00EF4069">
            <w:pPr>
              <w:cnfStyle w:val="000000000000" w:firstRow="0" w:lastRow="0" w:firstColumn="0" w:lastColumn="0" w:oddVBand="0" w:evenVBand="0" w:oddHBand="0" w:evenHBand="0" w:firstRowFirstColumn="0" w:firstRowLastColumn="0" w:lastRowFirstColumn="0" w:lastRowLastColumn="0"/>
            </w:pPr>
            <w:r>
              <w:t>AffliationID</w:t>
            </w:r>
          </w:p>
        </w:tc>
        <w:tc>
          <w:tcPr>
            <w:tcW w:w="658" w:type="dxa"/>
          </w:tcPr>
          <w:p w14:paraId="4E3E9E10" w14:textId="052DC480" w:rsidR="00EF4069" w:rsidRPr="009C3437" w:rsidRDefault="00EF4069" w:rsidP="00EF4069">
            <w:pPr>
              <w:cnfStyle w:val="000000000000" w:firstRow="0" w:lastRow="0" w:firstColumn="0" w:lastColumn="0" w:oddVBand="0" w:evenVBand="0" w:oddHBand="0" w:evenHBand="0" w:firstRowFirstColumn="0" w:firstRowLastColumn="0" w:lastRowFirstColumn="0" w:lastRowLastColumn="0"/>
            </w:pPr>
            <w:r>
              <w:t>S</w:t>
            </w:r>
            <w:r w:rsidR="007512C2">
              <w:t>32</w:t>
            </w:r>
          </w:p>
        </w:tc>
        <w:tc>
          <w:tcPr>
            <w:tcW w:w="587" w:type="dxa"/>
          </w:tcPr>
          <w:p w14:paraId="5342A31A" w14:textId="77777777" w:rsidR="00EF4069" w:rsidRPr="009C3437" w:rsidRDefault="00EF4069" w:rsidP="00EF4069">
            <w:pPr>
              <w:cnfStyle w:val="000000000000" w:firstRow="0" w:lastRow="0" w:firstColumn="0" w:lastColumn="0" w:oddVBand="0" w:evenVBand="0" w:oddHBand="0" w:evenHBand="0" w:firstRowFirstColumn="0" w:firstRowLastColumn="0" w:lastRowFirstColumn="0" w:lastRowLastColumn="0"/>
            </w:pPr>
          </w:p>
        </w:tc>
        <w:tc>
          <w:tcPr>
            <w:tcW w:w="630" w:type="dxa"/>
          </w:tcPr>
          <w:p w14:paraId="3E780DBD" w14:textId="77777777" w:rsidR="00EF4069" w:rsidRDefault="00EF4069" w:rsidP="00EF4069">
            <w:pPr>
              <w:cnfStyle w:val="000000000000" w:firstRow="0" w:lastRow="0" w:firstColumn="0" w:lastColumn="0" w:oddVBand="0" w:evenVBand="0" w:oddHBand="0" w:evenHBand="0" w:firstRowFirstColumn="0" w:firstRowLastColumn="0" w:lastRowFirstColumn="0" w:lastRowLastColumn="0"/>
            </w:pPr>
          </w:p>
        </w:tc>
        <w:tc>
          <w:tcPr>
            <w:tcW w:w="4755" w:type="dxa"/>
          </w:tcPr>
          <w:p w14:paraId="1EB3D7B7" w14:textId="4F79B738" w:rsidR="00EF4069" w:rsidRPr="009C3437" w:rsidRDefault="00EF4069" w:rsidP="007512C2">
            <w:pPr>
              <w:cnfStyle w:val="000000000000" w:firstRow="0" w:lastRow="0" w:firstColumn="0" w:lastColumn="0" w:oddVBand="0" w:evenVBand="0" w:oddHBand="0" w:evenHBand="0" w:firstRowFirstColumn="0" w:firstRowLastColumn="0" w:lastRowFirstColumn="0" w:lastRowLastColumn="0"/>
            </w:pPr>
            <w:r>
              <w:t>Unique</w:t>
            </w:r>
            <w:r w:rsidR="00FD083E">
              <w:t xml:space="preserve"> </w:t>
            </w:r>
            <w:r>
              <w:t>identifier</w:t>
            </w:r>
          </w:p>
        </w:tc>
      </w:tr>
      <w:tr w:rsidR="00EF4069" w:rsidRPr="009C3437" w14:paraId="2AB2CF6F"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80" w:type="dxa"/>
          </w:tcPr>
          <w:p w14:paraId="14B863FC" w14:textId="77777777" w:rsidR="00EF4069" w:rsidRDefault="00EF4069" w:rsidP="00EF4069"/>
        </w:tc>
        <w:tc>
          <w:tcPr>
            <w:tcW w:w="2040" w:type="dxa"/>
          </w:tcPr>
          <w:p w14:paraId="00E088C7" w14:textId="77777777" w:rsidR="00EF4069" w:rsidRPr="009C3437" w:rsidRDefault="00EF4069" w:rsidP="00EF4069">
            <w:pPr>
              <w:cnfStyle w:val="000000000000" w:firstRow="0" w:lastRow="0" w:firstColumn="0" w:lastColumn="0" w:oddVBand="0" w:evenVBand="0" w:oddHBand="0" w:evenHBand="0" w:firstRowFirstColumn="0" w:firstRowLastColumn="0" w:lastRowFirstColumn="0" w:lastRowLastColumn="0"/>
            </w:pPr>
            <w:r>
              <w:t>ProjectID</w:t>
            </w:r>
          </w:p>
        </w:tc>
        <w:tc>
          <w:tcPr>
            <w:tcW w:w="658" w:type="dxa"/>
          </w:tcPr>
          <w:p w14:paraId="40EBDFAF" w14:textId="0DDED437" w:rsidR="00EF4069" w:rsidRPr="009C3437" w:rsidRDefault="00EF4069" w:rsidP="00EF4069">
            <w:pPr>
              <w:cnfStyle w:val="000000000000" w:firstRow="0" w:lastRow="0" w:firstColumn="0" w:lastColumn="0" w:oddVBand="0" w:evenVBand="0" w:oddHBand="0" w:evenHBand="0" w:firstRowFirstColumn="0" w:firstRowLastColumn="0" w:lastRowFirstColumn="0" w:lastRowLastColumn="0"/>
            </w:pPr>
            <w:r>
              <w:t>S</w:t>
            </w:r>
            <w:r w:rsidR="007512C2">
              <w:t>32</w:t>
            </w:r>
          </w:p>
        </w:tc>
        <w:tc>
          <w:tcPr>
            <w:tcW w:w="587" w:type="dxa"/>
          </w:tcPr>
          <w:p w14:paraId="33F1088E" w14:textId="77777777" w:rsidR="00EF4069" w:rsidRPr="009C3437" w:rsidRDefault="00EF4069" w:rsidP="00EF4069">
            <w:pPr>
              <w:cnfStyle w:val="000000000000" w:firstRow="0" w:lastRow="0" w:firstColumn="0" w:lastColumn="0" w:oddVBand="0" w:evenVBand="0" w:oddHBand="0" w:evenHBand="0" w:firstRowFirstColumn="0" w:firstRowLastColumn="0" w:lastRowFirstColumn="0" w:lastRowLastColumn="0"/>
            </w:pPr>
          </w:p>
        </w:tc>
        <w:tc>
          <w:tcPr>
            <w:tcW w:w="630" w:type="dxa"/>
          </w:tcPr>
          <w:p w14:paraId="1E25C74A" w14:textId="77777777" w:rsidR="00EF4069" w:rsidRPr="009C3437" w:rsidRDefault="00EF4069" w:rsidP="00EF4069">
            <w:pPr>
              <w:cnfStyle w:val="000000000000" w:firstRow="0" w:lastRow="0" w:firstColumn="0" w:lastColumn="0" w:oddVBand="0" w:evenVBand="0" w:oddHBand="0" w:evenHBand="0" w:firstRowFirstColumn="0" w:firstRowLastColumn="0" w:lastRowFirstColumn="0" w:lastRowLastColumn="0"/>
            </w:pPr>
          </w:p>
        </w:tc>
        <w:tc>
          <w:tcPr>
            <w:tcW w:w="4755" w:type="dxa"/>
          </w:tcPr>
          <w:p w14:paraId="3796AE8B" w14:textId="56CE3128" w:rsidR="00EF4069" w:rsidRPr="009C3437" w:rsidRDefault="00EF4069" w:rsidP="007905CE">
            <w:pPr>
              <w:cnfStyle w:val="000000000000" w:firstRow="0" w:lastRow="0" w:firstColumn="0" w:lastColumn="0" w:oddVBand="0" w:evenVBand="0" w:oddHBand="0" w:evenHBand="0" w:firstRowFirstColumn="0" w:firstRowLastColumn="0" w:lastRowFirstColumn="0" w:lastRowLastColumn="0"/>
            </w:pPr>
            <w:r>
              <w:t>Must</w:t>
            </w:r>
            <w:r w:rsidR="00FD083E">
              <w:t xml:space="preserve"> </w:t>
            </w:r>
            <w:r>
              <w:t>match</w:t>
            </w:r>
            <w:r w:rsidR="00FD083E">
              <w:t xml:space="preserve"> </w:t>
            </w:r>
            <w:r>
              <w:t>a</w:t>
            </w:r>
            <w:r w:rsidR="00FD083E">
              <w:t xml:space="preserve"> </w:t>
            </w:r>
            <w:r>
              <w:t>record</w:t>
            </w:r>
            <w:r w:rsidR="00FD083E">
              <w:t xml:space="preserve"> </w:t>
            </w:r>
            <w:r>
              <w:t>in</w:t>
            </w:r>
            <w:r w:rsidR="00FD083E">
              <w:t xml:space="preserve"> </w:t>
            </w:r>
            <w:r>
              <w:t>Project.csv</w:t>
            </w:r>
            <w:r w:rsidR="00FD083E">
              <w:t xml:space="preserve"> </w:t>
            </w:r>
            <w:r>
              <w:t>where</w:t>
            </w:r>
            <w:r w:rsidR="00FD083E">
              <w:t xml:space="preserve"> </w:t>
            </w:r>
            <w:r>
              <w:t>ProjectType</w:t>
            </w:r>
            <w:r w:rsidR="00FD083E">
              <w:t xml:space="preserve"> </w:t>
            </w:r>
            <w:r>
              <w:t>=</w:t>
            </w:r>
            <w:r w:rsidR="00FD083E">
              <w:t xml:space="preserve"> </w:t>
            </w:r>
            <w:r>
              <w:t>6</w:t>
            </w:r>
            <w:r w:rsidR="00FD083E">
              <w:t xml:space="preserve"> </w:t>
            </w:r>
          </w:p>
        </w:tc>
      </w:tr>
      <w:tr w:rsidR="00EF4069" w:rsidRPr="009C3437" w14:paraId="31FE13EB"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80" w:type="dxa"/>
          </w:tcPr>
          <w:p w14:paraId="28CC8CFF" w14:textId="37DC416C" w:rsidR="00EF4069" w:rsidRDefault="00EF4069" w:rsidP="00EF4069">
            <w:r>
              <w:t>2.4.B</w:t>
            </w:r>
          </w:p>
        </w:tc>
        <w:tc>
          <w:tcPr>
            <w:tcW w:w="2040" w:type="dxa"/>
          </w:tcPr>
          <w:p w14:paraId="4A49EAE7" w14:textId="313B2C49" w:rsidR="00EF4069" w:rsidRDefault="00EF4069" w:rsidP="00EF4069">
            <w:pPr>
              <w:cnfStyle w:val="000000000000" w:firstRow="0" w:lastRow="0" w:firstColumn="0" w:lastColumn="0" w:oddVBand="0" w:evenVBand="0" w:oddHBand="0" w:evenHBand="0" w:firstRowFirstColumn="0" w:firstRowLastColumn="0" w:lastRowFirstColumn="0" w:lastRowLastColumn="0"/>
            </w:pPr>
            <w:r>
              <w:t>ResProjectID</w:t>
            </w:r>
          </w:p>
        </w:tc>
        <w:tc>
          <w:tcPr>
            <w:tcW w:w="658" w:type="dxa"/>
          </w:tcPr>
          <w:p w14:paraId="10C578B6" w14:textId="38599237" w:rsidR="00EF4069" w:rsidRDefault="00EF4069" w:rsidP="00EF4069">
            <w:pPr>
              <w:cnfStyle w:val="000000000000" w:firstRow="0" w:lastRow="0" w:firstColumn="0" w:lastColumn="0" w:oddVBand="0" w:evenVBand="0" w:oddHBand="0" w:evenHBand="0" w:firstRowFirstColumn="0" w:firstRowLastColumn="0" w:lastRowFirstColumn="0" w:lastRowLastColumn="0"/>
            </w:pPr>
            <w:r>
              <w:t>S</w:t>
            </w:r>
            <w:r w:rsidR="007512C2">
              <w:t>32</w:t>
            </w:r>
          </w:p>
        </w:tc>
        <w:tc>
          <w:tcPr>
            <w:tcW w:w="587" w:type="dxa"/>
          </w:tcPr>
          <w:p w14:paraId="02B49AF7" w14:textId="77777777" w:rsidR="00EF4069" w:rsidRPr="009C3437" w:rsidRDefault="00EF4069" w:rsidP="00EF4069">
            <w:pPr>
              <w:cnfStyle w:val="000000000000" w:firstRow="0" w:lastRow="0" w:firstColumn="0" w:lastColumn="0" w:oddVBand="0" w:evenVBand="0" w:oddHBand="0" w:evenHBand="0" w:firstRowFirstColumn="0" w:firstRowLastColumn="0" w:lastRowFirstColumn="0" w:lastRowLastColumn="0"/>
            </w:pPr>
          </w:p>
        </w:tc>
        <w:tc>
          <w:tcPr>
            <w:tcW w:w="630" w:type="dxa"/>
          </w:tcPr>
          <w:p w14:paraId="368974AA" w14:textId="77777777" w:rsidR="00EF4069" w:rsidRPr="009C3437" w:rsidRDefault="00EF4069" w:rsidP="00EF4069">
            <w:pPr>
              <w:cnfStyle w:val="000000000000" w:firstRow="0" w:lastRow="0" w:firstColumn="0" w:lastColumn="0" w:oddVBand="0" w:evenVBand="0" w:oddHBand="0" w:evenHBand="0" w:firstRowFirstColumn="0" w:firstRowLastColumn="0" w:lastRowFirstColumn="0" w:lastRowLastColumn="0"/>
            </w:pPr>
          </w:p>
        </w:tc>
        <w:tc>
          <w:tcPr>
            <w:tcW w:w="4755" w:type="dxa"/>
          </w:tcPr>
          <w:p w14:paraId="35E1C98E" w14:textId="23EA15DB" w:rsidR="00EF4069" w:rsidRPr="009C3437" w:rsidRDefault="00EF4069" w:rsidP="00EF4069">
            <w:pPr>
              <w:cnfStyle w:val="000000000000" w:firstRow="0" w:lastRow="0" w:firstColumn="0" w:lastColumn="0" w:oddVBand="0" w:evenVBand="0" w:oddHBand="0" w:evenHBand="0" w:firstRowFirstColumn="0" w:firstRowLastColumn="0" w:lastRowFirstColumn="0" w:lastRowLastColumn="0"/>
            </w:pPr>
            <w:r>
              <w:t>Must</w:t>
            </w:r>
            <w:r w:rsidR="00FD083E">
              <w:t xml:space="preserve"> </w:t>
            </w:r>
            <w:r>
              <w:t>match</w:t>
            </w:r>
            <w:r w:rsidR="00FD083E">
              <w:t xml:space="preserve"> </w:t>
            </w:r>
            <w:r>
              <w:t>a</w:t>
            </w:r>
            <w:r w:rsidR="00FD083E">
              <w:t xml:space="preserve"> </w:t>
            </w:r>
            <w:r>
              <w:t>record</w:t>
            </w:r>
            <w:r w:rsidR="00FD083E">
              <w:t xml:space="preserve"> </w:t>
            </w:r>
            <w:r>
              <w:t>in</w:t>
            </w:r>
            <w:r w:rsidR="00FD083E">
              <w:t xml:space="preserve"> </w:t>
            </w:r>
            <w:r>
              <w:t>Project.csv</w:t>
            </w:r>
            <w:r w:rsidR="00FD083E">
              <w:t xml:space="preserve"> </w:t>
            </w:r>
            <w:r>
              <w:t>where</w:t>
            </w:r>
            <w:r w:rsidR="00FD083E">
              <w:t xml:space="preserve"> </w:t>
            </w:r>
            <w:r>
              <w:t>ProjectType</w:t>
            </w:r>
            <w:r w:rsidR="00FD083E">
              <w:t xml:space="preserve"> </w:t>
            </w:r>
            <w:r>
              <w:t>=2,</w:t>
            </w:r>
            <w:r w:rsidR="00FD083E">
              <w:t xml:space="preserve"> </w:t>
            </w:r>
            <w:r>
              <w:t>3,</w:t>
            </w:r>
            <w:r w:rsidR="00FD083E">
              <w:t xml:space="preserve"> </w:t>
            </w:r>
            <w:r>
              <w:t>8,</w:t>
            </w:r>
            <w:r w:rsidR="00FD083E">
              <w:t xml:space="preserve"> </w:t>
            </w:r>
            <w:r>
              <w:t>10,</w:t>
            </w:r>
            <w:r w:rsidR="00FD083E">
              <w:t xml:space="preserve"> </w:t>
            </w:r>
            <w:r>
              <w:t>or</w:t>
            </w:r>
            <w:r w:rsidR="00FD083E">
              <w:t xml:space="preserve"> </w:t>
            </w:r>
            <w:r>
              <w:t>13</w:t>
            </w:r>
          </w:p>
        </w:tc>
      </w:tr>
      <w:tr w:rsidR="00EF4069" w:rsidRPr="009C3437" w14:paraId="4767CB3F"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80" w:type="dxa"/>
          </w:tcPr>
          <w:p w14:paraId="5D161299" w14:textId="77777777" w:rsidR="00EF4069" w:rsidRDefault="00EF4069" w:rsidP="00EF4069"/>
        </w:tc>
        <w:tc>
          <w:tcPr>
            <w:tcW w:w="2040" w:type="dxa"/>
          </w:tcPr>
          <w:p w14:paraId="32D4613B" w14:textId="77777777" w:rsidR="00EF4069" w:rsidRDefault="00EF4069" w:rsidP="00EF4069">
            <w:pPr>
              <w:cnfStyle w:val="000000000000" w:firstRow="0" w:lastRow="0" w:firstColumn="0" w:lastColumn="0" w:oddVBand="0" w:evenVBand="0" w:oddHBand="0" w:evenHBand="0" w:firstRowFirstColumn="0" w:firstRowLastColumn="0" w:lastRowFirstColumn="0" w:lastRowLastColumn="0"/>
            </w:pPr>
            <w:r>
              <w:t>DateCreated</w:t>
            </w:r>
          </w:p>
        </w:tc>
        <w:tc>
          <w:tcPr>
            <w:tcW w:w="658" w:type="dxa"/>
          </w:tcPr>
          <w:p w14:paraId="18A2F29F" w14:textId="77777777" w:rsidR="00EF4069" w:rsidRDefault="00EF4069" w:rsidP="00EF4069">
            <w:pPr>
              <w:cnfStyle w:val="000000000000" w:firstRow="0" w:lastRow="0" w:firstColumn="0" w:lastColumn="0" w:oddVBand="0" w:evenVBand="0" w:oddHBand="0" w:evenHBand="0" w:firstRowFirstColumn="0" w:firstRowLastColumn="0" w:lastRowFirstColumn="0" w:lastRowLastColumn="0"/>
            </w:pPr>
            <w:r>
              <w:t>T</w:t>
            </w:r>
          </w:p>
        </w:tc>
        <w:tc>
          <w:tcPr>
            <w:tcW w:w="587" w:type="dxa"/>
          </w:tcPr>
          <w:p w14:paraId="3E427D9A" w14:textId="77777777" w:rsidR="00EF4069" w:rsidRPr="009C3437" w:rsidRDefault="00EF4069" w:rsidP="00EF4069">
            <w:pPr>
              <w:cnfStyle w:val="000000000000" w:firstRow="0" w:lastRow="0" w:firstColumn="0" w:lastColumn="0" w:oddVBand="0" w:evenVBand="0" w:oddHBand="0" w:evenHBand="0" w:firstRowFirstColumn="0" w:firstRowLastColumn="0" w:lastRowFirstColumn="0" w:lastRowLastColumn="0"/>
            </w:pPr>
          </w:p>
        </w:tc>
        <w:tc>
          <w:tcPr>
            <w:tcW w:w="630" w:type="dxa"/>
          </w:tcPr>
          <w:p w14:paraId="06A30E47" w14:textId="77777777" w:rsidR="00EF4069" w:rsidRPr="009C3437" w:rsidRDefault="00EF4069" w:rsidP="00EF4069">
            <w:pPr>
              <w:cnfStyle w:val="000000000000" w:firstRow="0" w:lastRow="0" w:firstColumn="0" w:lastColumn="0" w:oddVBand="0" w:evenVBand="0" w:oddHBand="0" w:evenHBand="0" w:firstRowFirstColumn="0" w:firstRowLastColumn="0" w:lastRowFirstColumn="0" w:lastRowLastColumn="0"/>
            </w:pPr>
          </w:p>
        </w:tc>
        <w:tc>
          <w:tcPr>
            <w:tcW w:w="4755" w:type="dxa"/>
          </w:tcPr>
          <w:p w14:paraId="067EBEBB" w14:textId="77777777" w:rsidR="00EF4069" w:rsidRDefault="00EF4069" w:rsidP="00EF4069">
            <w:pPr>
              <w:cnfStyle w:val="000000000000" w:firstRow="0" w:lastRow="0" w:firstColumn="0" w:lastColumn="0" w:oddVBand="0" w:evenVBand="0" w:oddHBand="0" w:evenHBand="0" w:firstRowFirstColumn="0" w:firstRowLastColumn="0" w:lastRowFirstColumn="0" w:lastRowLastColumn="0"/>
            </w:pPr>
          </w:p>
        </w:tc>
      </w:tr>
      <w:tr w:rsidR="00EF4069" w:rsidRPr="009C3437" w14:paraId="1B09A574"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80" w:type="dxa"/>
          </w:tcPr>
          <w:p w14:paraId="73ED1C61" w14:textId="77777777" w:rsidR="00EF4069" w:rsidRDefault="00EF4069" w:rsidP="00EF4069"/>
        </w:tc>
        <w:tc>
          <w:tcPr>
            <w:tcW w:w="2040" w:type="dxa"/>
          </w:tcPr>
          <w:p w14:paraId="6A66B60A" w14:textId="77777777" w:rsidR="00EF4069" w:rsidRDefault="00EF4069" w:rsidP="00EF4069">
            <w:pPr>
              <w:cnfStyle w:val="000000000000" w:firstRow="0" w:lastRow="0" w:firstColumn="0" w:lastColumn="0" w:oddVBand="0" w:evenVBand="0" w:oddHBand="0" w:evenHBand="0" w:firstRowFirstColumn="0" w:firstRowLastColumn="0" w:lastRowFirstColumn="0" w:lastRowLastColumn="0"/>
            </w:pPr>
            <w:r>
              <w:t>DateUpdated</w:t>
            </w:r>
          </w:p>
        </w:tc>
        <w:tc>
          <w:tcPr>
            <w:tcW w:w="658" w:type="dxa"/>
          </w:tcPr>
          <w:p w14:paraId="016280C4" w14:textId="77777777" w:rsidR="00EF4069" w:rsidRDefault="00EF4069" w:rsidP="00EF4069">
            <w:pPr>
              <w:cnfStyle w:val="000000000000" w:firstRow="0" w:lastRow="0" w:firstColumn="0" w:lastColumn="0" w:oddVBand="0" w:evenVBand="0" w:oddHBand="0" w:evenHBand="0" w:firstRowFirstColumn="0" w:firstRowLastColumn="0" w:lastRowFirstColumn="0" w:lastRowLastColumn="0"/>
            </w:pPr>
            <w:r>
              <w:t>T</w:t>
            </w:r>
          </w:p>
        </w:tc>
        <w:tc>
          <w:tcPr>
            <w:tcW w:w="587" w:type="dxa"/>
          </w:tcPr>
          <w:p w14:paraId="3AF29E98" w14:textId="77777777" w:rsidR="00EF4069" w:rsidRPr="009C3437" w:rsidRDefault="00EF4069" w:rsidP="00EF4069">
            <w:pPr>
              <w:cnfStyle w:val="000000000000" w:firstRow="0" w:lastRow="0" w:firstColumn="0" w:lastColumn="0" w:oddVBand="0" w:evenVBand="0" w:oddHBand="0" w:evenHBand="0" w:firstRowFirstColumn="0" w:firstRowLastColumn="0" w:lastRowFirstColumn="0" w:lastRowLastColumn="0"/>
            </w:pPr>
          </w:p>
        </w:tc>
        <w:tc>
          <w:tcPr>
            <w:tcW w:w="630" w:type="dxa"/>
          </w:tcPr>
          <w:p w14:paraId="2C764884" w14:textId="77777777" w:rsidR="00EF4069" w:rsidRPr="009C3437" w:rsidRDefault="00EF4069" w:rsidP="00EF4069">
            <w:pPr>
              <w:cnfStyle w:val="000000000000" w:firstRow="0" w:lastRow="0" w:firstColumn="0" w:lastColumn="0" w:oddVBand="0" w:evenVBand="0" w:oddHBand="0" w:evenHBand="0" w:firstRowFirstColumn="0" w:firstRowLastColumn="0" w:lastRowFirstColumn="0" w:lastRowLastColumn="0"/>
            </w:pPr>
          </w:p>
        </w:tc>
        <w:tc>
          <w:tcPr>
            <w:tcW w:w="4755" w:type="dxa"/>
          </w:tcPr>
          <w:p w14:paraId="0821FD93" w14:textId="77777777" w:rsidR="00EF4069" w:rsidRDefault="00EF4069" w:rsidP="00EF4069">
            <w:pPr>
              <w:cnfStyle w:val="000000000000" w:firstRow="0" w:lastRow="0" w:firstColumn="0" w:lastColumn="0" w:oddVBand="0" w:evenVBand="0" w:oddHBand="0" w:evenHBand="0" w:firstRowFirstColumn="0" w:firstRowLastColumn="0" w:lastRowFirstColumn="0" w:lastRowLastColumn="0"/>
            </w:pPr>
          </w:p>
        </w:tc>
      </w:tr>
      <w:tr w:rsidR="00EF4069" w:rsidRPr="009C3437" w14:paraId="2D163D66"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80" w:type="dxa"/>
          </w:tcPr>
          <w:p w14:paraId="5C1D1DB1" w14:textId="77777777" w:rsidR="00EF4069" w:rsidRDefault="00EF4069" w:rsidP="00EF4069"/>
        </w:tc>
        <w:tc>
          <w:tcPr>
            <w:tcW w:w="2040" w:type="dxa"/>
          </w:tcPr>
          <w:p w14:paraId="6409053C" w14:textId="77777777" w:rsidR="00EF4069" w:rsidRDefault="00EF4069" w:rsidP="00EF4069">
            <w:pPr>
              <w:cnfStyle w:val="000000000000" w:firstRow="0" w:lastRow="0" w:firstColumn="0" w:lastColumn="0" w:oddVBand="0" w:evenVBand="0" w:oddHBand="0" w:evenHBand="0" w:firstRowFirstColumn="0" w:firstRowLastColumn="0" w:lastRowFirstColumn="0" w:lastRowLastColumn="0"/>
            </w:pPr>
            <w:r>
              <w:t>UserID</w:t>
            </w:r>
          </w:p>
        </w:tc>
        <w:tc>
          <w:tcPr>
            <w:tcW w:w="658" w:type="dxa"/>
          </w:tcPr>
          <w:p w14:paraId="491ACB41" w14:textId="26077D52" w:rsidR="00EF4069" w:rsidRDefault="00EF4069" w:rsidP="00EF4069">
            <w:pPr>
              <w:cnfStyle w:val="000000000000" w:firstRow="0" w:lastRow="0" w:firstColumn="0" w:lastColumn="0" w:oddVBand="0" w:evenVBand="0" w:oddHBand="0" w:evenHBand="0" w:firstRowFirstColumn="0" w:firstRowLastColumn="0" w:lastRowFirstColumn="0" w:lastRowLastColumn="0"/>
            </w:pPr>
            <w:r>
              <w:t>S</w:t>
            </w:r>
            <w:r w:rsidR="007512C2">
              <w:t>32</w:t>
            </w:r>
          </w:p>
        </w:tc>
        <w:tc>
          <w:tcPr>
            <w:tcW w:w="587" w:type="dxa"/>
          </w:tcPr>
          <w:p w14:paraId="23F44B24" w14:textId="77777777" w:rsidR="00EF4069" w:rsidRPr="009C3437" w:rsidRDefault="00EF4069" w:rsidP="00EF4069">
            <w:pPr>
              <w:cnfStyle w:val="000000000000" w:firstRow="0" w:lastRow="0" w:firstColumn="0" w:lastColumn="0" w:oddVBand="0" w:evenVBand="0" w:oddHBand="0" w:evenHBand="0" w:firstRowFirstColumn="0" w:firstRowLastColumn="0" w:lastRowFirstColumn="0" w:lastRowLastColumn="0"/>
            </w:pPr>
          </w:p>
        </w:tc>
        <w:tc>
          <w:tcPr>
            <w:tcW w:w="630" w:type="dxa"/>
          </w:tcPr>
          <w:p w14:paraId="00182C2A" w14:textId="77777777" w:rsidR="00EF4069" w:rsidRPr="009C3437" w:rsidRDefault="00EF4069" w:rsidP="00EF4069">
            <w:pPr>
              <w:cnfStyle w:val="000000000000" w:firstRow="0" w:lastRow="0" w:firstColumn="0" w:lastColumn="0" w:oddVBand="0" w:evenVBand="0" w:oddHBand="0" w:evenHBand="0" w:firstRowFirstColumn="0" w:firstRowLastColumn="0" w:lastRowFirstColumn="0" w:lastRowLastColumn="0"/>
            </w:pPr>
          </w:p>
        </w:tc>
        <w:tc>
          <w:tcPr>
            <w:tcW w:w="4755" w:type="dxa"/>
          </w:tcPr>
          <w:p w14:paraId="2D839C77" w14:textId="77777777" w:rsidR="00EF4069" w:rsidRDefault="00EF4069" w:rsidP="00EF4069">
            <w:pPr>
              <w:cnfStyle w:val="000000000000" w:firstRow="0" w:lastRow="0" w:firstColumn="0" w:lastColumn="0" w:oddVBand="0" w:evenVBand="0" w:oddHBand="0" w:evenHBand="0" w:firstRowFirstColumn="0" w:firstRowLastColumn="0" w:lastRowFirstColumn="0" w:lastRowLastColumn="0"/>
            </w:pPr>
          </w:p>
        </w:tc>
      </w:tr>
      <w:tr w:rsidR="007512C2" w:rsidRPr="009C3437" w14:paraId="5381FF24"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80" w:type="dxa"/>
          </w:tcPr>
          <w:p w14:paraId="3FB609C6" w14:textId="77777777" w:rsidR="007512C2" w:rsidRDefault="007512C2" w:rsidP="00EF4069"/>
        </w:tc>
        <w:tc>
          <w:tcPr>
            <w:tcW w:w="2040" w:type="dxa"/>
          </w:tcPr>
          <w:p w14:paraId="45A1D0B0" w14:textId="20A20CC1" w:rsidR="007512C2" w:rsidRDefault="007512C2" w:rsidP="00EF4069">
            <w:pPr>
              <w:cnfStyle w:val="000000000000" w:firstRow="0" w:lastRow="0" w:firstColumn="0" w:lastColumn="0" w:oddVBand="0" w:evenVBand="0" w:oddHBand="0" w:evenHBand="0" w:firstRowFirstColumn="0" w:firstRowLastColumn="0" w:lastRowFirstColumn="0" w:lastRowLastColumn="0"/>
            </w:pPr>
            <w:r>
              <w:t>DateDeleted</w:t>
            </w:r>
          </w:p>
        </w:tc>
        <w:tc>
          <w:tcPr>
            <w:tcW w:w="658" w:type="dxa"/>
          </w:tcPr>
          <w:p w14:paraId="6BCFCF05" w14:textId="03D0172B" w:rsidR="007512C2" w:rsidRDefault="007512C2" w:rsidP="00EF4069">
            <w:pPr>
              <w:cnfStyle w:val="000000000000" w:firstRow="0" w:lastRow="0" w:firstColumn="0" w:lastColumn="0" w:oddVBand="0" w:evenVBand="0" w:oddHBand="0" w:evenHBand="0" w:firstRowFirstColumn="0" w:firstRowLastColumn="0" w:lastRowFirstColumn="0" w:lastRowLastColumn="0"/>
            </w:pPr>
            <w:r>
              <w:t>T</w:t>
            </w:r>
          </w:p>
        </w:tc>
        <w:tc>
          <w:tcPr>
            <w:tcW w:w="587" w:type="dxa"/>
          </w:tcPr>
          <w:p w14:paraId="1E45DFEA" w14:textId="77777777" w:rsidR="007512C2" w:rsidRPr="009C3437" w:rsidRDefault="007512C2" w:rsidP="00EF4069">
            <w:pPr>
              <w:cnfStyle w:val="000000000000" w:firstRow="0" w:lastRow="0" w:firstColumn="0" w:lastColumn="0" w:oddVBand="0" w:evenVBand="0" w:oddHBand="0" w:evenHBand="0" w:firstRowFirstColumn="0" w:firstRowLastColumn="0" w:lastRowFirstColumn="0" w:lastRowLastColumn="0"/>
            </w:pPr>
          </w:p>
        </w:tc>
        <w:tc>
          <w:tcPr>
            <w:tcW w:w="630" w:type="dxa"/>
          </w:tcPr>
          <w:p w14:paraId="79ABD977" w14:textId="611571EF" w:rsidR="007512C2" w:rsidRPr="009C3437" w:rsidRDefault="007512C2" w:rsidP="00EF4069">
            <w:pPr>
              <w:cnfStyle w:val="000000000000" w:firstRow="0" w:lastRow="0" w:firstColumn="0" w:lastColumn="0" w:oddVBand="0" w:evenVBand="0" w:oddHBand="0" w:evenHBand="0" w:firstRowFirstColumn="0" w:firstRowLastColumn="0" w:lastRowFirstColumn="0" w:lastRowLastColumn="0"/>
            </w:pPr>
            <w:r>
              <w:t>Y</w:t>
            </w:r>
          </w:p>
        </w:tc>
        <w:tc>
          <w:tcPr>
            <w:tcW w:w="4755" w:type="dxa"/>
          </w:tcPr>
          <w:p w14:paraId="50C292AE" w14:textId="77777777" w:rsidR="007512C2" w:rsidRDefault="007512C2" w:rsidP="00EF4069">
            <w:pPr>
              <w:cnfStyle w:val="000000000000" w:firstRow="0" w:lastRow="0" w:firstColumn="0" w:lastColumn="0" w:oddVBand="0" w:evenVBand="0" w:oddHBand="0" w:evenHBand="0" w:firstRowFirstColumn="0" w:firstRowLastColumn="0" w:lastRowFirstColumn="0" w:lastRowLastColumn="0"/>
            </w:pPr>
          </w:p>
        </w:tc>
      </w:tr>
      <w:tr w:rsidR="00EF4069" w:rsidRPr="009C3437" w14:paraId="2FE72060"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80" w:type="dxa"/>
          </w:tcPr>
          <w:p w14:paraId="493E466C" w14:textId="77777777" w:rsidR="00EF4069" w:rsidRDefault="00EF4069" w:rsidP="00EF4069"/>
        </w:tc>
        <w:tc>
          <w:tcPr>
            <w:tcW w:w="2040" w:type="dxa"/>
          </w:tcPr>
          <w:p w14:paraId="75208B4D" w14:textId="77777777" w:rsidR="00EF4069" w:rsidRDefault="00EF4069" w:rsidP="00EF4069">
            <w:pPr>
              <w:cnfStyle w:val="000000000000" w:firstRow="0" w:lastRow="0" w:firstColumn="0" w:lastColumn="0" w:oddVBand="0" w:evenVBand="0" w:oddHBand="0" w:evenHBand="0" w:firstRowFirstColumn="0" w:firstRowLastColumn="0" w:lastRowFirstColumn="0" w:lastRowLastColumn="0"/>
            </w:pPr>
            <w:r>
              <w:t>ExportID</w:t>
            </w:r>
          </w:p>
        </w:tc>
        <w:tc>
          <w:tcPr>
            <w:tcW w:w="658" w:type="dxa"/>
          </w:tcPr>
          <w:p w14:paraId="7C8D02A7" w14:textId="77777777" w:rsidR="00EF4069" w:rsidRDefault="00EF4069" w:rsidP="00EF4069">
            <w:pPr>
              <w:cnfStyle w:val="000000000000" w:firstRow="0" w:lastRow="0" w:firstColumn="0" w:lastColumn="0" w:oddVBand="0" w:evenVBand="0" w:oddHBand="0" w:evenHBand="0" w:firstRowFirstColumn="0" w:firstRowLastColumn="0" w:lastRowFirstColumn="0" w:lastRowLastColumn="0"/>
            </w:pPr>
            <w:r>
              <w:t>S</w:t>
            </w:r>
          </w:p>
        </w:tc>
        <w:tc>
          <w:tcPr>
            <w:tcW w:w="587" w:type="dxa"/>
          </w:tcPr>
          <w:p w14:paraId="48ABC045" w14:textId="77777777" w:rsidR="00EF4069" w:rsidRPr="009C3437" w:rsidRDefault="00EF4069" w:rsidP="00EF4069">
            <w:pPr>
              <w:cnfStyle w:val="000000000000" w:firstRow="0" w:lastRow="0" w:firstColumn="0" w:lastColumn="0" w:oddVBand="0" w:evenVBand="0" w:oddHBand="0" w:evenHBand="0" w:firstRowFirstColumn="0" w:firstRowLastColumn="0" w:lastRowFirstColumn="0" w:lastRowLastColumn="0"/>
            </w:pPr>
          </w:p>
        </w:tc>
        <w:tc>
          <w:tcPr>
            <w:tcW w:w="630" w:type="dxa"/>
          </w:tcPr>
          <w:p w14:paraId="0487060E" w14:textId="77777777" w:rsidR="00EF4069" w:rsidRPr="009C3437" w:rsidRDefault="00EF4069" w:rsidP="00EF4069">
            <w:pPr>
              <w:cnfStyle w:val="000000000000" w:firstRow="0" w:lastRow="0" w:firstColumn="0" w:lastColumn="0" w:oddVBand="0" w:evenVBand="0" w:oddHBand="0" w:evenHBand="0" w:firstRowFirstColumn="0" w:firstRowLastColumn="0" w:lastRowFirstColumn="0" w:lastRowLastColumn="0"/>
            </w:pPr>
          </w:p>
        </w:tc>
        <w:tc>
          <w:tcPr>
            <w:tcW w:w="4755" w:type="dxa"/>
          </w:tcPr>
          <w:p w14:paraId="01442FB7" w14:textId="5F7B5C34" w:rsidR="00EF4069" w:rsidRDefault="00117CB6" w:rsidP="00EF4069">
            <w:pPr>
              <w:cnfStyle w:val="000000000000" w:firstRow="0" w:lastRow="0" w:firstColumn="0" w:lastColumn="0" w:oddVBand="0" w:evenVBand="0" w:oddHBand="0" w:evenHBand="0" w:firstRowFirstColumn="0" w:firstRowLastColumn="0" w:lastRowFirstColumn="0" w:lastRowLastColumn="0"/>
            </w:pPr>
            <w:r>
              <w:t>Must</w:t>
            </w:r>
            <w:r w:rsidR="00FD083E">
              <w:t xml:space="preserve"> </w:t>
            </w:r>
            <w:r>
              <w:t>match</w:t>
            </w:r>
            <w:r w:rsidR="00FD083E">
              <w:t xml:space="preserve"> </w:t>
            </w:r>
            <w:r>
              <w:t>record</w:t>
            </w:r>
            <w:r w:rsidR="00FD083E">
              <w:t xml:space="preserve"> </w:t>
            </w:r>
            <w:r>
              <w:t>in</w:t>
            </w:r>
            <w:r w:rsidR="00FD083E">
              <w:t xml:space="preserve"> </w:t>
            </w:r>
            <w:r>
              <w:t>Export.csv</w:t>
            </w:r>
          </w:p>
        </w:tc>
      </w:tr>
    </w:tbl>
    <w:p w14:paraId="6F0CA726" w14:textId="77777777" w:rsidR="004D7EC1" w:rsidRDefault="004D7EC1" w:rsidP="004D7EC1"/>
    <w:p w14:paraId="3EDDF55C" w14:textId="33068DBE" w:rsidR="00C04954" w:rsidRDefault="00C04954" w:rsidP="00872515">
      <w:pPr>
        <w:pStyle w:val="Heading1"/>
      </w:pPr>
      <w:bookmarkStart w:id="103" w:name="_Toc430693234"/>
      <w:r>
        <w:t>Client</w:t>
      </w:r>
      <w:r w:rsidR="00FD083E">
        <w:t xml:space="preserve"> </w:t>
      </w:r>
      <w:r w:rsidR="004D7EC1">
        <w:t>File</w:t>
      </w:r>
      <w:bookmarkEnd w:id="103"/>
    </w:p>
    <w:p w14:paraId="785D8BEB" w14:textId="097C06B1" w:rsidR="0082638B" w:rsidRDefault="00AC3CDA" w:rsidP="0082638B">
      <w:r>
        <w:t>The</w:t>
      </w:r>
      <w:r w:rsidR="00FD083E">
        <w:t xml:space="preserve"> </w:t>
      </w:r>
      <w:r>
        <w:t>Client</w:t>
      </w:r>
      <w:r w:rsidR="00FD083E">
        <w:t xml:space="preserve"> </w:t>
      </w:r>
      <w:r>
        <w:t>file</w:t>
      </w:r>
      <w:r w:rsidR="00FD083E">
        <w:t xml:space="preserve"> </w:t>
      </w:r>
      <w:r>
        <w:t>includes</w:t>
      </w:r>
      <w:r w:rsidR="00FD083E">
        <w:t xml:space="preserve"> </w:t>
      </w:r>
      <w:r>
        <w:t>data</w:t>
      </w:r>
      <w:r w:rsidR="00FD083E">
        <w:t xml:space="preserve"> </w:t>
      </w:r>
      <w:r>
        <w:t>for</w:t>
      </w:r>
      <w:r w:rsidR="00FD083E">
        <w:t xml:space="preserve"> </w:t>
      </w:r>
      <w:r>
        <w:t>which</w:t>
      </w:r>
      <w:r w:rsidR="00FD083E">
        <w:t xml:space="preserve"> </w:t>
      </w:r>
      <w:r>
        <w:t>there</w:t>
      </w:r>
      <w:r w:rsidR="00FD083E">
        <w:t xml:space="preserve"> </w:t>
      </w:r>
      <w:r>
        <w:t>is</w:t>
      </w:r>
      <w:r w:rsidR="00FD083E">
        <w:t xml:space="preserve"> </w:t>
      </w:r>
      <w:r>
        <w:t>one</w:t>
      </w:r>
      <w:r w:rsidR="00FD083E">
        <w:t xml:space="preserve"> </w:t>
      </w:r>
      <w:r>
        <w:t>and</w:t>
      </w:r>
      <w:r w:rsidR="00FD083E">
        <w:t xml:space="preserve"> </w:t>
      </w:r>
      <w:r>
        <w:t>only</w:t>
      </w:r>
      <w:r w:rsidR="00FD083E">
        <w:t xml:space="preserve"> </w:t>
      </w:r>
      <w:r>
        <w:t>one</w:t>
      </w:r>
      <w:r w:rsidR="00FD083E">
        <w:t xml:space="preserve"> </w:t>
      </w:r>
      <w:r>
        <w:t>value</w:t>
      </w:r>
      <w:r w:rsidR="00FD083E">
        <w:t xml:space="preserve"> </w:t>
      </w:r>
      <w:r>
        <w:t>for</w:t>
      </w:r>
      <w:r w:rsidR="00FD083E">
        <w:t xml:space="preserve"> </w:t>
      </w:r>
      <w:r>
        <w:t>each</w:t>
      </w:r>
      <w:r w:rsidR="00FD083E">
        <w:t xml:space="preserve"> </w:t>
      </w:r>
      <w:r>
        <w:t>client</w:t>
      </w:r>
      <w:r w:rsidR="00FD083E">
        <w:t xml:space="preserve"> </w:t>
      </w:r>
      <w:r>
        <w:t>record.</w:t>
      </w:r>
    </w:p>
    <w:p w14:paraId="667AFE42" w14:textId="77777777" w:rsidR="0082638B" w:rsidRPr="0082638B" w:rsidRDefault="0082638B" w:rsidP="0082638B"/>
    <w:p w14:paraId="5E204AB5" w14:textId="13BC41D8" w:rsidR="00872515" w:rsidRDefault="00872515" w:rsidP="00872515">
      <w:pPr>
        <w:pStyle w:val="Heading2"/>
      </w:pPr>
      <w:bookmarkStart w:id="104" w:name="_Client.csv"/>
      <w:bookmarkStart w:id="105" w:name="_Toc430693235"/>
      <w:bookmarkEnd w:id="104"/>
      <w:r>
        <w:t>Client.csv</w:t>
      </w:r>
      <w:bookmarkEnd w:id="105"/>
    </w:p>
    <w:p w14:paraId="15D331F0" w14:textId="43DE1738" w:rsidR="00C962E9" w:rsidRPr="00C962E9" w:rsidRDefault="00C962E9" w:rsidP="00C962E9">
      <w:r>
        <w:t>The</w:t>
      </w:r>
      <w:r w:rsidR="00FD083E">
        <w:t xml:space="preserve"> </w:t>
      </w:r>
      <w:r>
        <w:t>unique</w:t>
      </w:r>
      <w:r w:rsidR="00FD083E">
        <w:t xml:space="preserve"> </w:t>
      </w:r>
      <w:r>
        <w:t>identifier</w:t>
      </w:r>
      <w:r w:rsidR="00FD083E">
        <w:t xml:space="preserve"> </w:t>
      </w:r>
      <w:r>
        <w:t>for</w:t>
      </w:r>
      <w:r w:rsidR="00FD083E">
        <w:t xml:space="preserve"> </w:t>
      </w:r>
      <w:r>
        <w:t>Client.csv</w:t>
      </w:r>
      <w:r w:rsidR="00FD083E">
        <w:t xml:space="preserve"> </w:t>
      </w:r>
      <w:r>
        <w:t>is</w:t>
      </w:r>
      <w:r w:rsidR="00FD083E">
        <w:t xml:space="preserve"> </w:t>
      </w:r>
      <w:r w:rsidRPr="008423FE">
        <w:rPr>
          <w:b/>
        </w:rPr>
        <w:t>3.13</w:t>
      </w:r>
      <w:r w:rsidR="00FD083E">
        <w:rPr>
          <w:b/>
        </w:rPr>
        <w:t xml:space="preserve"> </w:t>
      </w:r>
      <w:r w:rsidRPr="008423FE">
        <w:rPr>
          <w:b/>
        </w:rPr>
        <w:t>PersonalID</w:t>
      </w:r>
      <w:r w:rsidR="00FD083E">
        <w:rPr>
          <w:i/>
        </w:rPr>
        <w:t xml:space="preserve"> </w:t>
      </w:r>
      <w:r>
        <w:rPr>
          <w:i/>
        </w:rPr>
        <w:t>(</w:t>
      </w:r>
      <w:r w:rsidRPr="004D7EC1">
        <w:rPr>
          <w:i/>
        </w:rPr>
        <w:t>PersonalID</w:t>
      </w:r>
      <w:r>
        <w:rPr>
          <w:i/>
        </w:rPr>
        <w:t>)</w:t>
      </w:r>
      <w:r>
        <w:t>,</w:t>
      </w:r>
      <w:r w:rsidR="00FD083E">
        <w:t xml:space="preserve"> </w:t>
      </w:r>
      <w:r>
        <w:t>which</w:t>
      </w:r>
      <w:r w:rsidR="00FD083E">
        <w:t xml:space="preserve"> </w:t>
      </w:r>
      <w:r>
        <w:t>is</w:t>
      </w:r>
      <w:r w:rsidR="00FD083E">
        <w:t xml:space="preserve"> </w:t>
      </w:r>
      <w:r>
        <w:t>used</w:t>
      </w:r>
      <w:r w:rsidR="00FD083E">
        <w:t xml:space="preserve"> </w:t>
      </w:r>
      <w:r>
        <w:t>to</w:t>
      </w:r>
      <w:r w:rsidR="00FD083E">
        <w:t xml:space="preserve"> </w:t>
      </w:r>
      <w:r>
        <w:t>associate</w:t>
      </w:r>
      <w:r w:rsidR="00FD083E">
        <w:t xml:space="preserve"> </w:t>
      </w:r>
      <w:r>
        <w:t>data</w:t>
      </w:r>
      <w:r w:rsidR="00FD083E">
        <w:t xml:space="preserve"> </w:t>
      </w:r>
      <w:r>
        <w:t>in</w:t>
      </w:r>
      <w:r w:rsidR="00FD083E">
        <w:t xml:space="preserve"> </w:t>
      </w:r>
      <w:r>
        <w:t>other</w:t>
      </w:r>
      <w:r w:rsidR="00FD083E">
        <w:t xml:space="preserve"> </w:t>
      </w:r>
      <w:r>
        <w:t>CSV</w:t>
      </w:r>
      <w:r w:rsidR="00FD083E">
        <w:t xml:space="preserve"> </w:t>
      </w:r>
      <w:r>
        <w:t>files</w:t>
      </w:r>
      <w:r w:rsidR="00FD083E">
        <w:t xml:space="preserve"> </w:t>
      </w:r>
      <w:r>
        <w:t>with</w:t>
      </w:r>
      <w:r w:rsidR="00FD083E">
        <w:t xml:space="preserve"> </w:t>
      </w:r>
      <w:r>
        <w:t>a</w:t>
      </w:r>
      <w:r w:rsidR="00FD083E">
        <w:t xml:space="preserve"> </w:t>
      </w:r>
      <w:r>
        <w:t>specific</w:t>
      </w:r>
      <w:r w:rsidR="00FD083E">
        <w:t xml:space="preserve"> </w:t>
      </w:r>
      <w:r>
        <w:t>person.</w:t>
      </w:r>
      <w:r w:rsidR="00FD083E">
        <w:t xml:space="preserve">  </w:t>
      </w:r>
    </w:p>
    <w:p w14:paraId="7EA1B15A" w14:textId="77777777" w:rsidR="00C962E9" w:rsidRDefault="00C962E9" w:rsidP="002E3BD4"/>
    <w:p w14:paraId="2931CE46" w14:textId="1B58867E" w:rsidR="00C962E9" w:rsidRDefault="00C962E9" w:rsidP="002E3BD4">
      <w:r>
        <w:t>Other</w:t>
      </w:r>
      <w:r w:rsidR="00FD083E">
        <w:t xml:space="preserve"> </w:t>
      </w:r>
      <w:r>
        <w:t>data</w:t>
      </w:r>
      <w:r w:rsidR="00FD083E">
        <w:t xml:space="preserve"> </w:t>
      </w:r>
      <w:r>
        <w:t>elements</w:t>
      </w:r>
      <w:r w:rsidR="00FD083E">
        <w:t xml:space="preserve"> </w:t>
      </w:r>
      <w:r>
        <w:t>included</w:t>
      </w:r>
      <w:r w:rsidR="00FD083E">
        <w:t xml:space="preserve"> </w:t>
      </w:r>
      <w:r>
        <w:t>in</w:t>
      </w:r>
      <w:r w:rsidR="00FD083E">
        <w:t xml:space="preserve"> </w:t>
      </w:r>
      <w:r w:rsidR="002E3BD4">
        <w:t>Client.csv</w:t>
      </w:r>
      <w:r w:rsidR="00FD083E">
        <w:t xml:space="preserve"> </w:t>
      </w:r>
      <w:r>
        <w:t>are:</w:t>
      </w:r>
    </w:p>
    <w:p w14:paraId="18EC28F0" w14:textId="7475B066" w:rsidR="00C962E9" w:rsidRPr="00C962E9" w:rsidRDefault="008423FE" w:rsidP="00C962E9">
      <w:pPr>
        <w:pStyle w:val="ListParagraph"/>
        <w:numPr>
          <w:ilvl w:val="0"/>
          <w:numId w:val="25"/>
        </w:numPr>
        <w:rPr>
          <w:b/>
        </w:rPr>
      </w:pPr>
      <w:r w:rsidRPr="00C962E9">
        <w:rPr>
          <w:b/>
        </w:rPr>
        <w:t>3.1</w:t>
      </w:r>
      <w:r w:rsidR="00FD083E">
        <w:rPr>
          <w:b/>
        </w:rPr>
        <w:t xml:space="preserve"> </w:t>
      </w:r>
      <w:r w:rsidRPr="00C962E9">
        <w:rPr>
          <w:b/>
        </w:rPr>
        <w:t>Name</w:t>
      </w:r>
    </w:p>
    <w:p w14:paraId="5AF1C85B" w14:textId="624C57F2" w:rsidR="00C962E9" w:rsidRDefault="008423FE" w:rsidP="00C962E9">
      <w:pPr>
        <w:pStyle w:val="ListParagraph"/>
        <w:numPr>
          <w:ilvl w:val="0"/>
          <w:numId w:val="25"/>
        </w:numPr>
      </w:pPr>
      <w:r w:rsidRPr="00C962E9">
        <w:rPr>
          <w:b/>
        </w:rPr>
        <w:t>3.2</w:t>
      </w:r>
      <w:r w:rsidR="00FD083E">
        <w:rPr>
          <w:b/>
        </w:rPr>
        <w:t xml:space="preserve"> </w:t>
      </w:r>
      <w:r w:rsidRPr="00C962E9">
        <w:rPr>
          <w:b/>
        </w:rPr>
        <w:t>Social</w:t>
      </w:r>
      <w:r w:rsidR="00FD083E">
        <w:rPr>
          <w:b/>
        </w:rPr>
        <w:t xml:space="preserve"> </w:t>
      </w:r>
      <w:r w:rsidRPr="00C962E9">
        <w:rPr>
          <w:b/>
        </w:rPr>
        <w:t>Security</w:t>
      </w:r>
      <w:r w:rsidR="00FD083E">
        <w:rPr>
          <w:b/>
        </w:rPr>
        <w:t xml:space="preserve"> </w:t>
      </w:r>
      <w:r w:rsidRPr="00C962E9">
        <w:rPr>
          <w:b/>
        </w:rPr>
        <w:t>Number</w:t>
      </w:r>
    </w:p>
    <w:p w14:paraId="2942924E" w14:textId="7D471B11" w:rsidR="00C962E9" w:rsidRDefault="008423FE" w:rsidP="00C962E9">
      <w:pPr>
        <w:pStyle w:val="ListParagraph"/>
        <w:numPr>
          <w:ilvl w:val="0"/>
          <w:numId w:val="25"/>
        </w:numPr>
      </w:pPr>
      <w:r w:rsidRPr="00C962E9">
        <w:rPr>
          <w:b/>
        </w:rPr>
        <w:t>3.3</w:t>
      </w:r>
      <w:r w:rsidR="00FD083E">
        <w:rPr>
          <w:b/>
        </w:rPr>
        <w:t xml:space="preserve"> </w:t>
      </w:r>
      <w:r w:rsidRPr="00C962E9">
        <w:rPr>
          <w:b/>
        </w:rPr>
        <w:t>Date</w:t>
      </w:r>
      <w:r w:rsidR="00FD083E">
        <w:rPr>
          <w:b/>
        </w:rPr>
        <w:t xml:space="preserve"> </w:t>
      </w:r>
      <w:r w:rsidRPr="00C962E9">
        <w:rPr>
          <w:b/>
        </w:rPr>
        <w:t>of</w:t>
      </w:r>
      <w:r w:rsidR="00FD083E">
        <w:rPr>
          <w:b/>
        </w:rPr>
        <w:t xml:space="preserve"> </w:t>
      </w:r>
      <w:r w:rsidRPr="00C962E9">
        <w:rPr>
          <w:b/>
        </w:rPr>
        <w:t>Birth</w:t>
      </w:r>
    </w:p>
    <w:p w14:paraId="181AB2AB" w14:textId="3C38CD6C" w:rsidR="00C962E9" w:rsidRDefault="008423FE" w:rsidP="00C962E9">
      <w:pPr>
        <w:pStyle w:val="ListParagraph"/>
        <w:numPr>
          <w:ilvl w:val="0"/>
          <w:numId w:val="25"/>
        </w:numPr>
      </w:pPr>
      <w:r w:rsidRPr="00C962E9">
        <w:rPr>
          <w:b/>
        </w:rPr>
        <w:t>3.4</w:t>
      </w:r>
      <w:r w:rsidR="00FD083E">
        <w:rPr>
          <w:b/>
        </w:rPr>
        <w:t xml:space="preserve"> </w:t>
      </w:r>
      <w:r w:rsidRPr="00C962E9">
        <w:rPr>
          <w:b/>
        </w:rPr>
        <w:t>Race</w:t>
      </w:r>
    </w:p>
    <w:p w14:paraId="214CF89D" w14:textId="6C9C5ED3" w:rsidR="00C962E9" w:rsidRDefault="008423FE" w:rsidP="00C962E9">
      <w:pPr>
        <w:pStyle w:val="ListParagraph"/>
        <w:numPr>
          <w:ilvl w:val="0"/>
          <w:numId w:val="25"/>
        </w:numPr>
      </w:pPr>
      <w:r w:rsidRPr="00C962E9">
        <w:rPr>
          <w:b/>
        </w:rPr>
        <w:t>3.5</w:t>
      </w:r>
      <w:r w:rsidR="00FD083E">
        <w:rPr>
          <w:b/>
        </w:rPr>
        <w:t xml:space="preserve"> </w:t>
      </w:r>
      <w:r w:rsidRPr="00C962E9">
        <w:rPr>
          <w:b/>
        </w:rPr>
        <w:t>Ethnicity</w:t>
      </w:r>
    </w:p>
    <w:p w14:paraId="004677BE" w14:textId="72D504F5" w:rsidR="00C962E9" w:rsidRDefault="008423FE" w:rsidP="00C962E9">
      <w:pPr>
        <w:pStyle w:val="ListParagraph"/>
        <w:numPr>
          <w:ilvl w:val="0"/>
          <w:numId w:val="25"/>
        </w:numPr>
      </w:pPr>
      <w:r w:rsidRPr="00C962E9">
        <w:rPr>
          <w:b/>
        </w:rPr>
        <w:t>3.6</w:t>
      </w:r>
      <w:r w:rsidR="00FD083E">
        <w:rPr>
          <w:b/>
        </w:rPr>
        <w:t xml:space="preserve"> </w:t>
      </w:r>
      <w:r w:rsidRPr="00C962E9">
        <w:rPr>
          <w:b/>
        </w:rPr>
        <w:t>Gender</w:t>
      </w:r>
    </w:p>
    <w:p w14:paraId="2E320C2F" w14:textId="13B2F8F8" w:rsidR="00C962E9" w:rsidRDefault="008423FE" w:rsidP="00C962E9">
      <w:pPr>
        <w:pStyle w:val="ListParagraph"/>
        <w:numPr>
          <w:ilvl w:val="0"/>
          <w:numId w:val="25"/>
        </w:numPr>
      </w:pPr>
      <w:r w:rsidRPr="00C962E9">
        <w:rPr>
          <w:b/>
        </w:rPr>
        <w:t>3.7</w:t>
      </w:r>
      <w:r w:rsidR="00FD083E">
        <w:rPr>
          <w:b/>
        </w:rPr>
        <w:t xml:space="preserve"> </w:t>
      </w:r>
      <w:r w:rsidRPr="00C962E9">
        <w:rPr>
          <w:b/>
        </w:rPr>
        <w:t>Veteran</w:t>
      </w:r>
      <w:r w:rsidR="00FD083E">
        <w:rPr>
          <w:b/>
        </w:rPr>
        <w:t xml:space="preserve"> </w:t>
      </w:r>
      <w:r w:rsidRPr="00C962E9">
        <w:rPr>
          <w:b/>
        </w:rPr>
        <w:t>Status</w:t>
      </w:r>
    </w:p>
    <w:p w14:paraId="0589DD50" w14:textId="2F622C82" w:rsidR="002E3BD4" w:rsidRPr="002E3BD4" w:rsidRDefault="00C9147B" w:rsidP="00C962E9">
      <w:pPr>
        <w:pStyle w:val="ListParagraph"/>
        <w:numPr>
          <w:ilvl w:val="0"/>
          <w:numId w:val="25"/>
        </w:numPr>
      </w:pPr>
      <w:r w:rsidRPr="00C962E9">
        <w:rPr>
          <w:b/>
        </w:rPr>
        <w:t>4.41</w:t>
      </w:r>
      <w:r w:rsidR="00FD083E">
        <w:rPr>
          <w:b/>
        </w:rPr>
        <w:t xml:space="preserve"> </w:t>
      </w:r>
      <w:r w:rsidRPr="00C962E9">
        <w:rPr>
          <w:b/>
        </w:rPr>
        <w:t>Veteran</w:t>
      </w:r>
      <w:r w:rsidR="00FD083E">
        <w:rPr>
          <w:b/>
        </w:rPr>
        <w:t xml:space="preserve"> </w:t>
      </w:r>
      <w:r w:rsidRPr="00C962E9">
        <w:rPr>
          <w:b/>
        </w:rPr>
        <w:t>Information</w:t>
      </w:r>
    </w:p>
    <w:p w14:paraId="23F7C926" w14:textId="77777777" w:rsidR="00A253A1" w:rsidRDefault="00A253A1" w:rsidP="002A3D88"/>
    <w:p w14:paraId="641AAFB9" w14:textId="14FE043B" w:rsidR="002A3D88" w:rsidRDefault="002A3D88" w:rsidP="002A3D88">
      <w:r>
        <w:t>For</w:t>
      </w:r>
      <w:r w:rsidR="00FD083E">
        <w:t xml:space="preserve"> </w:t>
      </w:r>
      <w:r>
        <w:t>each</w:t>
      </w:r>
      <w:r w:rsidR="00FD083E">
        <w:t xml:space="preserve"> </w:t>
      </w:r>
      <w:r w:rsidRPr="004D7EC1">
        <w:rPr>
          <w:i/>
        </w:rPr>
        <w:t>PersonalID</w:t>
      </w:r>
      <w:r w:rsidR="00FD083E">
        <w:t xml:space="preserve"> </w:t>
      </w:r>
      <w:r>
        <w:t>in</w:t>
      </w:r>
      <w:r w:rsidR="00FD083E">
        <w:t xml:space="preserve"> </w:t>
      </w:r>
      <w:r>
        <w:t>Enrollment.csv,</w:t>
      </w:r>
      <w:r w:rsidR="00FD083E">
        <w:t xml:space="preserve"> </w:t>
      </w:r>
      <w:r>
        <w:t>there</w:t>
      </w:r>
      <w:r w:rsidR="00FD083E">
        <w:t xml:space="preserve"> </w:t>
      </w:r>
      <w:r>
        <w:t>must</w:t>
      </w:r>
      <w:r w:rsidR="00FD083E">
        <w:t xml:space="preserve"> </w:t>
      </w:r>
      <w:r>
        <w:t>be</w:t>
      </w:r>
      <w:r w:rsidR="00FD083E">
        <w:t xml:space="preserve"> </w:t>
      </w:r>
      <w:r>
        <w:t>one</w:t>
      </w:r>
      <w:r w:rsidR="00FD083E">
        <w:t xml:space="preserve"> </w:t>
      </w:r>
      <w:r>
        <w:t>and</w:t>
      </w:r>
      <w:r w:rsidR="00FD083E">
        <w:t xml:space="preserve"> </w:t>
      </w:r>
      <w:r>
        <w:t>only</w:t>
      </w:r>
      <w:r w:rsidR="00FD083E">
        <w:t xml:space="preserve"> </w:t>
      </w:r>
      <w:r>
        <w:t>one</w:t>
      </w:r>
      <w:r w:rsidR="00FD083E">
        <w:t xml:space="preserve"> </w:t>
      </w:r>
      <w:r>
        <w:t>record</w:t>
      </w:r>
      <w:r w:rsidR="00FD083E">
        <w:t xml:space="preserve"> </w:t>
      </w:r>
      <w:r>
        <w:t>in</w:t>
      </w:r>
      <w:r w:rsidR="00FD083E">
        <w:t xml:space="preserve"> </w:t>
      </w:r>
      <w:r>
        <w:t>Client.csv.</w:t>
      </w:r>
      <w:r w:rsidR="00FD083E">
        <w:t xml:space="preserve">  </w:t>
      </w:r>
      <w:r w:rsidR="004D7EC1">
        <w:t>Client.csv</w:t>
      </w:r>
      <w:r w:rsidR="00FD083E">
        <w:t xml:space="preserve"> </w:t>
      </w:r>
      <w:r w:rsidR="004D7EC1">
        <w:t>should</w:t>
      </w:r>
      <w:r w:rsidR="00FD083E">
        <w:t xml:space="preserve"> </w:t>
      </w:r>
      <w:r w:rsidR="004D7EC1">
        <w:t>not</w:t>
      </w:r>
      <w:r w:rsidR="00FD083E">
        <w:t xml:space="preserve"> </w:t>
      </w:r>
      <w:r w:rsidR="004D7EC1">
        <w:t>include</w:t>
      </w:r>
      <w:r w:rsidR="00FD083E">
        <w:t xml:space="preserve"> </w:t>
      </w:r>
      <w:r w:rsidR="004D7EC1">
        <w:t>records</w:t>
      </w:r>
      <w:r w:rsidR="00FD083E">
        <w:t xml:space="preserve"> </w:t>
      </w:r>
      <w:r w:rsidR="004D7EC1">
        <w:t>for</w:t>
      </w:r>
      <w:r w:rsidR="00FD083E">
        <w:t xml:space="preserve"> </w:t>
      </w:r>
      <w:r w:rsidR="004D7EC1">
        <w:t>any</w:t>
      </w:r>
      <w:r w:rsidR="00FD083E">
        <w:t xml:space="preserve"> </w:t>
      </w:r>
      <w:r w:rsidR="004D7EC1" w:rsidRPr="004D7EC1">
        <w:rPr>
          <w:i/>
        </w:rPr>
        <w:t>PersonalID</w:t>
      </w:r>
      <w:r w:rsidR="00FD083E">
        <w:t xml:space="preserve"> </w:t>
      </w:r>
      <w:r w:rsidR="004D7EC1">
        <w:t>that</w:t>
      </w:r>
      <w:r w:rsidR="00FD083E">
        <w:t xml:space="preserve"> </w:t>
      </w:r>
      <w:r w:rsidR="004D7EC1">
        <w:t>does</w:t>
      </w:r>
      <w:r w:rsidR="00FD083E">
        <w:t xml:space="preserve"> </w:t>
      </w:r>
      <w:r w:rsidR="004D7EC1">
        <w:t>not</w:t>
      </w:r>
      <w:r w:rsidR="00FD083E">
        <w:t xml:space="preserve"> </w:t>
      </w:r>
      <w:r w:rsidR="004D7EC1">
        <w:t>have</w:t>
      </w:r>
      <w:r w:rsidR="00FD083E">
        <w:t xml:space="preserve"> </w:t>
      </w:r>
      <w:r w:rsidR="004D7EC1">
        <w:t>at</w:t>
      </w:r>
      <w:r w:rsidR="00FD083E">
        <w:t xml:space="preserve"> </w:t>
      </w:r>
      <w:r w:rsidR="004D7EC1">
        <w:t>least</w:t>
      </w:r>
      <w:r w:rsidR="00FD083E">
        <w:t xml:space="preserve"> </w:t>
      </w:r>
      <w:r w:rsidR="004D7EC1">
        <w:t>one</w:t>
      </w:r>
      <w:r w:rsidR="00FD083E">
        <w:t xml:space="preserve"> </w:t>
      </w:r>
      <w:r w:rsidR="004D7EC1">
        <w:t>record</w:t>
      </w:r>
      <w:r w:rsidR="00FD083E">
        <w:t xml:space="preserve"> </w:t>
      </w:r>
      <w:r w:rsidR="004D7EC1">
        <w:t>in</w:t>
      </w:r>
      <w:r w:rsidR="00FD083E">
        <w:t xml:space="preserve"> </w:t>
      </w:r>
      <w:r w:rsidR="004D7EC1">
        <w:t>Enrollment.csv.</w:t>
      </w:r>
    </w:p>
    <w:p w14:paraId="4B03FC04" w14:textId="77777777" w:rsidR="00A253A1" w:rsidRDefault="00A253A1" w:rsidP="002A3D88"/>
    <w:p w14:paraId="48DC66E8" w14:textId="578377E6" w:rsidR="001C42C9" w:rsidRDefault="001C42C9" w:rsidP="002A3D88">
      <w:r>
        <w:t>While</w:t>
      </w:r>
      <w:r w:rsidR="00FD083E">
        <w:t xml:space="preserve"> </w:t>
      </w:r>
      <w:r>
        <w:t>the</w:t>
      </w:r>
      <w:r w:rsidR="00FD083E">
        <w:t xml:space="preserve"> </w:t>
      </w:r>
      <w:r>
        <w:t>HMIS</w:t>
      </w:r>
      <w:r w:rsidR="00FD083E">
        <w:t xml:space="preserve"> </w:t>
      </w:r>
      <w:r>
        <w:t>Data</w:t>
      </w:r>
      <w:r w:rsidR="00FD083E">
        <w:t xml:space="preserve"> </w:t>
      </w:r>
      <w:r>
        <w:t>Standards</w:t>
      </w:r>
      <w:r w:rsidR="00FD083E">
        <w:t xml:space="preserve"> </w:t>
      </w:r>
      <w:r>
        <w:t>require</w:t>
      </w:r>
      <w:r w:rsidR="00FD083E">
        <w:t xml:space="preserve"> </w:t>
      </w:r>
      <w:r>
        <w:t>metadata</w:t>
      </w:r>
      <w:r w:rsidR="00FD083E">
        <w:t xml:space="preserve"> </w:t>
      </w:r>
      <w:r>
        <w:t>for</w:t>
      </w:r>
      <w:r w:rsidR="00FD083E">
        <w:t xml:space="preserve"> </w:t>
      </w:r>
      <w:r>
        <w:t>each</w:t>
      </w:r>
      <w:r w:rsidR="00FD083E">
        <w:t xml:space="preserve"> </w:t>
      </w:r>
      <w:r>
        <w:t>individual</w:t>
      </w:r>
      <w:r w:rsidR="00FD083E">
        <w:t xml:space="preserve"> </w:t>
      </w:r>
      <w:r>
        <w:t>data</w:t>
      </w:r>
      <w:r w:rsidR="00FD083E">
        <w:t xml:space="preserve"> </w:t>
      </w:r>
      <w:r>
        <w:t>element,</w:t>
      </w:r>
      <w:r w:rsidR="00FD083E">
        <w:t xml:space="preserve"> </w:t>
      </w:r>
      <w:r>
        <w:t>the</w:t>
      </w:r>
      <w:r w:rsidR="00FD083E">
        <w:t xml:space="preserve"> </w:t>
      </w:r>
      <w:r>
        <w:t>HMIS</w:t>
      </w:r>
      <w:r w:rsidR="00FD083E">
        <w:t xml:space="preserve"> </w:t>
      </w:r>
      <w:r>
        <w:t>CSV</w:t>
      </w:r>
      <w:r w:rsidR="00FD083E">
        <w:t xml:space="preserve"> </w:t>
      </w:r>
      <w:r>
        <w:t>includes</w:t>
      </w:r>
      <w:r w:rsidR="00FD083E">
        <w:t xml:space="preserve"> </w:t>
      </w:r>
      <w:r>
        <w:t>only</w:t>
      </w:r>
      <w:r w:rsidR="00FD083E">
        <w:t xml:space="preserve"> </w:t>
      </w:r>
      <w:r>
        <w:t>a</w:t>
      </w:r>
      <w:r w:rsidR="00FD083E">
        <w:t xml:space="preserve"> </w:t>
      </w:r>
      <w:r>
        <w:t>single</w:t>
      </w:r>
      <w:r w:rsidR="00FD083E">
        <w:t xml:space="preserve"> </w:t>
      </w:r>
      <w:r>
        <w:t>set</w:t>
      </w:r>
      <w:r w:rsidR="00FD083E">
        <w:t xml:space="preserve"> </w:t>
      </w:r>
      <w:r>
        <w:t>of</w:t>
      </w:r>
      <w:r w:rsidR="00FD083E">
        <w:t xml:space="preserve"> </w:t>
      </w:r>
      <w:r>
        <w:t>metadata</w:t>
      </w:r>
      <w:r w:rsidR="00FD083E">
        <w:t xml:space="preserve"> </w:t>
      </w:r>
      <w:r>
        <w:t>for</w:t>
      </w:r>
      <w:r w:rsidR="00FD083E">
        <w:t xml:space="preserve"> </w:t>
      </w:r>
      <w:r>
        <w:t>the</w:t>
      </w:r>
      <w:r w:rsidR="00FD083E">
        <w:t xml:space="preserve"> </w:t>
      </w:r>
      <w:r>
        <w:t>client</w:t>
      </w:r>
      <w:r w:rsidR="00FD083E">
        <w:t xml:space="preserve"> </w:t>
      </w:r>
      <w:r>
        <w:t>record</w:t>
      </w:r>
      <w:r w:rsidR="00FD083E">
        <w:t xml:space="preserve"> </w:t>
      </w:r>
      <w:r>
        <w:t>as</w:t>
      </w:r>
      <w:r w:rsidR="00FD083E">
        <w:t xml:space="preserve"> </w:t>
      </w:r>
      <w:r>
        <w:t>a</w:t>
      </w:r>
      <w:r w:rsidR="00FD083E">
        <w:t xml:space="preserve"> </w:t>
      </w:r>
      <w:r>
        <w:t>whole.</w:t>
      </w:r>
      <w:r w:rsidR="00FD083E">
        <w:t xml:space="preserve">  </w:t>
      </w:r>
    </w:p>
    <w:p w14:paraId="656890C9" w14:textId="020CE830" w:rsidR="001C42C9" w:rsidRDefault="001C42C9" w:rsidP="001C42C9">
      <w:pPr>
        <w:pStyle w:val="ListParagraph"/>
        <w:numPr>
          <w:ilvl w:val="0"/>
          <w:numId w:val="1"/>
        </w:numPr>
      </w:pPr>
      <w:r w:rsidRPr="001C42C9">
        <w:rPr>
          <w:i/>
        </w:rPr>
        <w:t>DateCreated</w:t>
      </w:r>
      <w:r w:rsidR="00FD083E">
        <w:t xml:space="preserve"> </w:t>
      </w:r>
      <w:r>
        <w:t>should</w:t>
      </w:r>
      <w:r w:rsidR="00FD083E">
        <w:t xml:space="preserve"> </w:t>
      </w:r>
      <w:r>
        <w:t>be</w:t>
      </w:r>
      <w:r w:rsidR="00FD083E">
        <w:t xml:space="preserve"> </w:t>
      </w:r>
      <w:r>
        <w:t>the</w:t>
      </w:r>
      <w:r w:rsidR="00FD083E">
        <w:t xml:space="preserve"> </w:t>
      </w:r>
      <w:r>
        <w:t>earliest</w:t>
      </w:r>
      <w:r w:rsidR="00FD083E">
        <w:t xml:space="preserve"> </w:t>
      </w:r>
      <w:r w:rsidRPr="001C42C9">
        <w:rPr>
          <w:i/>
        </w:rPr>
        <w:t>DateCreated</w:t>
      </w:r>
      <w:r w:rsidR="00FD083E">
        <w:t xml:space="preserve"> </w:t>
      </w:r>
      <w:r>
        <w:t>associated</w:t>
      </w:r>
      <w:r w:rsidR="00FD083E">
        <w:t xml:space="preserve"> </w:t>
      </w:r>
      <w:r>
        <w:t>with</w:t>
      </w:r>
      <w:r w:rsidR="00FD083E">
        <w:t xml:space="preserve"> </w:t>
      </w:r>
      <w:r>
        <w:t>the</w:t>
      </w:r>
      <w:r w:rsidR="00FD083E">
        <w:t xml:space="preserve"> </w:t>
      </w:r>
      <w:r w:rsidRPr="001C42C9">
        <w:rPr>
          <w:i/>
        </w:rPr>
        <w:t>PersonalID</w:t>
      </w:r>
      <w:r w:rsidR="00FD083E">
        <w:t xml:space="preserve"> </w:t>
      </w:r>
      <w:r>
        <w:t>for</w:t>
      </w:r>
      <w:r w:rsidR="00FD083E">
        <w:t xml:space="preserve"> </w:t>
      </w:r>
      <w:r>
        <w:t>any</w:t>
      </w:r>
      <w:r w:rsidR="00FD083E">
        <w:t xml:space="preserve"> </w:t>
      </w:r>
      <w:r>
        <w:t>of</w:t>
      </w:r>
      <w:r w:rsidR="00FD083E">
        <w:t xml:space="preserve"> </w:t>
      </w:r>
      <w:r>
        <w:t>the</w:t>
      </w:r>
      <w:r w:rsidR="00FD083E">
        <w:t xml:space="preserve"> </w:t>
      </w:r>
      <w:r>
        <w:t>included</w:t>
      </w:r>
      <w:r w:rsidR="00FD083E">
        <w:t xml:space="preserve"> </w:t>
      </w:r>
      <w:r>
        <w:t>data</w:t>
      </w:r>
      <w:r w:rsidR="00FD083E">
        <w:t xml:space="preserve"> </w:t>
      </w:r>
      <w:r>
        <w:t>elements.</w:t>
      </w:r>
    </w:p>
    <w:p w14:paraId="113D892E" w14:textId="793E615C" w:rsidR="001C42C9" w:rsidRDefault="001C42C9" w:rsidP="001C42C9">
      <w:pPr>
        <w:pStyle w:val="ListParagraph"/>
        <w:numPr>
          <w:ilvl w:val="0"/>
          <w:numId w:val="1"/>
        </w:numPr>
      </w:pPr>
      <w:r w:rsidRPr="001C42C9">
        <w:rPr>
          <w:i/>
        </w:rPr>
        <w:t>DateUpdated</w:t>
      </w:r>
      <w:r w:rsidR="00FD083E">
        <w:t xml:space="preserve"> </w:t>
      </w:r>
      <w:r>
        <w:t>should</w:t>
      </w:r>
      <w:r w:rsidR="00FD083E">
        <w:t xml:space="preserve"> </w:t>
      </w:r>
      <w:r>
        <w:t>be</w:t>
      </w:r>
      <w:r w:rsidR="00FD083E">
        <w:t xml:space="preserve"> </w:t>
      </w:r>
      <w:r>
        <w:t>the</w:t>
      </w:r>
      <w:r w:rsidR="00FD083E">
        <w:t xml:space="preserve"> </w:t>
      </w:r>
      <w:r>
        <w:t>latest</w:t>
      </w:r>
      <w:r w:rsidR="00FD083E">
        <w:t xml:space="preserve"> </w:t>
      </w:r>
      <w:r w:rsidRPr="001C42C9">
        <w:rPr>
          <w:i/>
        </w:rPr>
        <w:t>DateUpdated</w:t>
      </w:r>
      <w:r w:rsidR="00FD083E">
        <w:t xml:space="preserve"> </w:t>
      </w:r>
      <w:r>
        <w:t>associated</w:t>
      </w:r>
      <w:r w:rsidR="00FD083E">
        <w:t xml:space="preserve"> </w:t>
      </w:r>
      <w:r>
        <w:t>with</w:t>
      </w:r>
      <w:r w:rsidR="00FD083E">
        <w:t xml:space="preserve"> </w:t>
      </w:r>
      <w:r>
        <w:t>the</w:t>
      </w:r>
      <w:r w:rsidR="00FD083E">
        <w:t xml:space="preserve"> </w:t>
      </w:r>
      <w:r w:rsidRPr="001C42C9">
        <w:rPr>
          <w:i/>
        </w:rPr>
        <w:t>PersonalID</w:t>
      </w:r>
      <w:r w:rsidR="00FD083E">
        <w:t xml:space="preserve"> </w:t>
      </w:r>
      <w:r>
        <w:t>for</w:t>
      </w:r>
      <w:r w:rsidR="00FD083E">
        <w:t xml:space="preserve"> </w:t>
      </w:r>
      <w:r>
        <w:t>any</w:t>
      </w:r>
      <w:r w:rsidR="00FD083E">
        <w:t xml:space="preserve"> </w:t>
      </w:r>
      <w:r>
        <w:t>of</w:t>
      </w:r>
      <w:r w:rsidR="00FD083E">
        <w:t xml:space="preserve"> </w:t>
      </w:r>
      <w:r>
        <w:t>the</w:t>
      </w:r>
      <w:r w:rsidR="00FD083E">
        <w:t xml:space="preserve"> </w:t>
      </w:r>
      <w:r>
        <w:t>included</w:t>
      </w:r>
      <w:r w:rsidR="00FD083E">
        <w:t xml:space="preserve"> </w:t>
      </w:r>
      <w:r>
        <w:t>data</w:t>
      </w:r>
      <w:r w:rsidR="00FD083E">
        <w:t xml:space="preserve"> </w:t>
      </w:r>
      <w:r>
        <w:t>elements.</w:t>
      </w:r>
    </w:p>
    <w:p w14:paraId="607CE84D" w14:textId="3F21A1BE" w:rsidR="001C42C9" w:rsidRDefault="001C42C9" w:rsidP="001C42C9">
      <w:pPr>
        <w:pStyle w:val="ListParagraph"/>
        <w:numPr>
          <w:ilvl w:val="0"/>
          <w:numId w:val="1"/>
        </w:numPr>
      </w:pPr>
      <w:r w:rsidRPr="001C42C9">
        <w:rPr>
          <w:i/>
        </w:rPr>
        <w:t>UserID</w:t>
      </w:r>
      <w:r w:rsidR="00FD083E">
        <w:t xml:space="preserve"> </w:t>
      </w:r>
      <w:r>
        <w:t>should</w:t>
      </w:r>
      <w:r w:rsidR="00FD083E">
        <w:t xml:space="preserve"> </w:t>
      </w:r>
      <w:r>
        <w:t>be</w:t>
      </w:r>
      <w:r w:rsidR="00FD083E">
        <w:t xml:space="preserve"> </w:t>
      </w:r>
      <w:r>
        <w:t>the</w:t>
      </w:r>
      <w:r w:rsidR="00FD083E">
        <w:t xml:space="preserve"> </w:t>
      </w:r>
      <w:r w:rsidRPr="001C42C9">
        <w:rPr>
          <w:i/>
        </w:rPr>
        <w:t>UserID</w:t>
      </w:r>
      <w:r w:rsidR="00FD083E">
        <w:t xml:space="preserve"> </w:t>
      </w:r>
      <w:r>
        <w:t>associated</w:t>
      </w:r>
      <w:r w:rsidR="00FD083E">
        <w:t xml:space="preserve"> </w:t>
      </w:r>
      <w:r>
        <w:t>with</w:t>
      </w:r>
      <w:r w:rsidR="00FD083E">
        <w:t xml:space="preserve"> </w:t>
      </w:r>
      <w:r>
        <w:t>the</w:t>
      </w:r>
      <w:r w:rsidR="00FD083E">
        <w:t xml:space="preserve"> </w:t>
      </w:r>
      <w:r>
        <w:t>record</w:t>
      </w:r>
      <w:r w:rsidR="00FD083E">
        <w:t xml:space="preserve"> </w:t>
      </w:r>
      <w:r>
        <w:t>with</w:t>
      </w:r>
      <w:r w:rsidR="00FD083E">
        <w:t xml:space="preserve"> </w:t>
      </w:r>
      <w:r>
        <w:t>the</w:t>
      </w:r>
      <w:r w:rsidR="00FD083E">
        <w:t xml:space="preserve"> </w:t>
      </w:r>
      <w:r>
        <w:t>latest</w:t>
      </w:r>
      <w:r w:rsidR="00FD083E">
        <w:t xml:space="preserve"> </w:t>
      </w:r>
      <w:r w:rsidRPr="001C42C9">
        <w:rPr>
          <w:i/>
        </w:rPr>
        <w:t>DateUpdated</w:t>
      </w:r>
      <w:r w:rsidR="00FD083E">
        <w:t xml:space="preserve"> </w:t>
      </w:r>
      <w:r>
        <w:t>for</w:t>
      </w:r>
      <w:r w:rsidR="00FD083E">
        <w:t xml:space="preserve"> </w:t>
      </w:r>
      <w:r>
        <w:t>any</w:t>
      </w:r>
      <w:r w:rsidR="00FD083E">
        <w:t xml:space="preserve"> </w:t>
      </w:r>
      <w:r>
        <w:t>of</w:t>
      </w:r>
      <w:r w:rsidR="00FD083E">
        <w:t xml:space="preserve"> </w:t>
      </w:r>
      <w:r>
        <w:t>the</w:t>
      </w:r>
      <w:r w:rsidR="00FD083E">
        <w:t xml:space="preserve"> </w:t>
      </w:r>
      <w:r>
        <w:t>included</w:t>
      </w:r>
      <w:r w:rsidR="00FD083E">
        <w:t xml:space="preserve"> </w:t>
      </w:r>
      <w:r>
        <w:t>data</w:t>
      </w:r>
      <w:r w:rsidR="00FD083E">
        <w:t xml:space="preserve"> </w:t>
      </w:r>
      <w:r>
        <w:t>elements.</w:t>
      </w:r>
    </w:p>
    <w:p w14:paraId="073E25A5" w14:textId="77777777" w:rsidR="004D7EC1" w:rsidRDefault="004D7EC1" w:rsidP="004D7EC1"/>
    <w:tbl>
      <w:tblPr>
        <w:tblStyle w:val="GridTable1Light-Accent11"/>
        <w:tblW w:w="9350" w:type="dxa"/>
        <w:tblLayout w:type="fixed"/>
        <w:tblLook w:val="04A0" w:firstRow="1" w:lastRow="0" w:firstColumn="1" w:lastColumn="0" w:noHBand="0" w:noVBand="1"/>
      </w:tblPr>
      <w:tblGrid>
        <w:gridCol w:w="895"/>
        <w:gridCol w:w="2103"/>
        <w:gridCol w:w="728"/>
        <w:gridCol w:w="949"/>
        <w:gridCol w:w="630"/>
        <w:gridCol w:w="4045"/>
      </w:tblGrid>
      <w:tr w:rsidR="00BF3ABD" w:rsidRPr="009C3437" w14:paraId="0EF33BC0" w14:textId="77777777" w:rsidTr="001A52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95" w:type="dxa"/>
          </w:tcPr>
          <w:p w14:paraId="6ED43C39" w14:textId="77777777" w:rsidR="00BF3ABD" w:rsidRPr="009C3437" w:rsidRDefault="00BF3ABD" w:rsidP="00AD3D53">
            <w:r>
              <w:t>DE#</w:t>
            </w:r>
          </w:p>
        </w:tc>
        <w:tc>
          <w:tcPr>
            <w:tcW w:w="2103" w:type="dxa"/>
          </w:tcPr>
          <w:p w14:paraId="5F1745C0" w14:textId="77777777" w:rsidR="00BF3ABD" w:rsidRPr="009C3437" w:rsidRDefault="00BF3ABD" w:rsidP="00AD3D53">
            <w:pPr>
              <w:cnfStyle w:val="100000000000" w:firstRow="1" w:lastRow="0" w:firstColumn="0" w:lastColumn="0" w:oddVBand="0" w:evenVBand="0" w:oddHBand="0" w:evenHBand="0" w:firstRowFirstColumn="0" w:firstRowLastColumn="0" w:lastRowFirstColumn="0" w:lastRowLastColumn="0"/>
            </w:pPr>
            <w:r w:rsidRPr="009C3437">
              <w:t>Name</w:t>
            </w:r>
          </w:p>
        </w:tc>
        <w:tc>
          <w:tcPr>
            <w:tcW w:w="728" w:type="dxa"/>
          </w:tcPr>
          <w:p w14:paraId="1ADBB816" w14:textId="77777777" w:rsidR="00BF3ABD" w:rsidRPr="009C3437" w:rsidRDefault="00BF3ABD" w:rsidP="00AD3D53">
            <w:pPr>
              <w:cnfStyle w:val="100000000000" w:firstRow="1" w:lastRow="0" w:firstColumn="0" w:lastColumn="0" w:oddVBand="0" w:evenVBand="0" w:oddHBand="0" w:evenHBand="0" w:firstRowFirstColumn="0" w:firstRowLastColumn="0" w:lastRowFirstColumn="0" w:lastRowLastColumn="0"/>
            </w:pPr>
            <w:r w:rsidRPr="009C3437">
              <w:t>Type</w:t>
            </w:r>
          </w:p>
        </w:tc>
        <w:tc>
          <w:tcPr>
            <w:tcW w:w="949" w:type="dxa"/>
          </w:tcPr>
          <w:p w14:paraId="7A31D597" w14:textId="463CEB3A" w:rsidR="00BF3ABD" w:rsidRPr="009C3437" w:rsidRDefault="007E081D" w:rsidP="00AD3D53">
            <w:pPr>
              <w:cnfStyle w:val="100000000000" w:firstRow="1" w:lastRow="0" w:firstColumn="0" w:lastColumn="0" w:oddVBand="0" w:evenVBand="0" w:oddHBand="0" w:evenHBand="0" w:firstRowFirstColumn="0" w:firstRowLastColumn="0" w:lastRowFirstColumn="0" w:lastRowLastColumn="0"/>
            </w:pPr>
            <w:r>
              <w:t>List</w:t>
            </w:r>
          </w:p>
        </w:tc>
        <w:tc>
          <w:tcPr>
            <w:tcW w:w="630" w:type="dxa"/>
          </w:tcPr>
          <w:p w14:paraId="76D9C7D0" w14:textId="60216BC4" w:rsidR="00BF3ABD" w:rsidRDefault="00BF3ABD" w:rsidP="00AD3D53">
            <w:pPr>
              <w:cnfStyle w:val="100000000000" w:firstRow="1" w:lastRow="0" w:firstColumn="0" w:lastColumn="0" w:oddVBand="0" w:evenVBand="0" w:oddHBand="0" w:evenHBand="0" w:firstRowFirstColumn="0" w:firstRowLastColumn="0" w:lastRowFirstColumn="0" w:lastRowLastColumn="0"/>
            </w:pPr>
            <w:r>
              <w:t>Null</w:t>
            </w:r>
          </w:p>
        </w:tc>
        <w:tc>
          <w:tcPr>
            <w:tcW w:w="4045" w:type="dxa"/>
          </w:tcPr>
          <w:p w14:paraId="68B1FAE6" w14:textId="77777777" w:rsidR="00BF3ABD" w:rsidRPr="009C3437" w:rsidRDefault="00BF3ABD" w:rsidP="00AD3D53">
            <w:pPr>
              <w:cnfStyle w:val="100000000000" w:firstRow="1" w:lastRow="0" w:firstColumn="0" w:lastColumn="0" w:oddVBand="0" w:evenVBand="0" w:oddHBand="0" w:evenHBand="0" w:firstRowFirstColumn="0" w:firstRowLastColumn="0" w:lastRowFirstColumn="0" w:lastRowLastColumn="0"/>
            </w:pPr>
            <w:r w:rsidRPr="009C3437">
              <w:t>Notes</w:t>
            </w:r>
          </w:p>
        </w:tc>
      </w:tr>
      <w:tr w:rsidR="00BF3ABD" w:rsidRPr="009C3437" w14:paraId="498117E7"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2447E156" w14:textId="5468A200" w:rsidR="00BF3ABD" w:rsidRDefault="00BF3ABD" w:rsidP="00AD3D53">
            <w:r>
              <w:t>3.13.1</w:t>
            </w:r>
          </w:p>
        </w:tc>
        <w:tc>
          <w:tcPr>
            <w:tcW w:w="2103" w:type="dxa"/>
          </w:tcPr>
          <w:p w14:paraId="749C56A3" w14:textId="1DE39701" w:rsidR="00BF3ABD" w:rsidRPr="009C3437" w:rsidRDefault="00BF3ABD" w:rsidP="00AD3D53">
            <w:pPr>
              <w:cnfStyle w:val="000000000000" w:firstRow="0" w:lastRow="0" w:firstColumn="0" w:lastColumn="0" w:oddVBand="0" w:evenVBand="0" w:oddHBand="0" w:evenHBand="0" w:firstRowFirstColumn="0" w:firstRowLastColumn="0" w:lastRowFirstColumn="0" w:lastRowLastColumn="0"/>
            </w:pPr>
            <w:r>
              <w:t>PersonalID</w:t>
            </w:r>
            <w:r w:rsidR="00FD083E">
              <w:t xml:space="preserve"> </w:t>
            </w:r>
          </w:p>
        </w:tc>
        <w:tc>
          <w:tcPr>
            <w:tcW w:w="728" w:type="dxa"/>
          </w:tcPr>
          <w:p w14:paraId="2CB4A679" w14:textId="0C4CF15F" w:rsidR="00BF3ABD" w:rsidRPr="009C3437" w:rsidRDefault="00BF3ABD" w:rsidP="00AD3D53">
            <w:pPr>
              <w:cnfStyle w:val="000000000000" w:firstRow="0" w:lastRow="0" w:firstColumn="0" w:lastColumn="0" w:oddVBand="0" w:evenVBand="0" w:oddHBand="0" w:evenHBand="0" w:firstRowFirstColumn="0" w:firstRowLastColumn="0" w:lastRowFirstColumn="0" w:lastRowLastColumn="0"/>
            </w:pPr>
            <w:r>
              <w:t>S</w:t>
            </w:r>
            <w:r w:rsidR="007512C2">
              <w:t>32</w:t>
            </w:r>
          </w:p>
        </w:tc>
        <w:tc>
          <w:tcPr>
            <w:tcW w:w="949" w:type="dxa"/>
          </w:tcPr>
          <w:p w14:paraId="29634228" w14:textId="77777777" w:rsidR="00BF3ABD" w:rsidRPr="009C3437" w:rsidRDefault="00BF3ABD" w:rsidP="00AD3D53">
            <w:pPr>
              <w:cnfStyle w:val="000000000000" w:firstRow="0" w:lastRow="0" w:firstColumn="0" w:lastColumn="0" w:oddVBand="0" w:evenVBand="0" w:oddHBand="0" w:evenHBand="0" w:firstRowFirstColumn="0" w:firstRowLastColumn="0" w:lastRowFirstColumn="0" w:lastRowLastColumn="0"/>
            </w:pPr>
          </w:p>
        </w:tc>
        <w:tc>
          <w:tcPr>
            <w:tcW w:w="630" w:type="dxa"/>
          </w:tcPr>
          <w:p w14:paraId="3277D19B" w14:textId="77777777" w:rsidR="00BF3ABD" w:rsidRPr="009C3437" w:rsidRDefault="00BF3ABD" w:rsidP="00AD3D53">
            <w:pPr>
              <w:cnfStyle w:val="000000000000" w:firstRow="0" w:lastRow="0" w:firstColumn="0" w:lastColumn="0" w:oddVBand="0" w:evenVBand="0" w:oddHBand="0" w:evenHBand="0" w:firstRowFirstColumn="0" w:firstRowLastColumn="0" w:lastRowFirstColumn="0" w:lastRowLastColumn="0"/>
            </w:pPr>
          </w:p>
        </w:tc>
        <w:tc>
          <w:tcPr>
            <w:tcW w:w="4045" w:type="dxa"/>
          </w:tcPr>
          <w:p w14:paraId="3D6AE933" w14:textId="01E6637E" w:rsidR="00BF3ABD" w:rsidRPr="009C3437" w:rsidRDefault="00EF4069" w:rsidP="007512C2">
            <w:pPr>
              <w:cnfStyle w:val="000000000000" w:firstRow="0" w:lastRow="0" w:firstColumn="0" w:lastColumn="0" w:oddVBand="0" w:evenVBand="0" w:oddHBand="0" w:evenHBand="0" w:firstRowFirstColumn="0" w:firstRowLastColumn="0" w:lastRowFirstColumn="0" w:lastRowLastColumn="0"/>
            </w:pPr>
            <w:r>
              <w:t>Unique</w:t>
            </w:r>
            <w:r w:rsidR="00FD083E">
              <w:t xml:space="preserve"> </w:t>
            </w:r>
            <w:r>
              <w:t>identifier</w:t>
            </w:r>
          </w:p>
        </w:tc>
      </w:tr>
      <w:tr w:rsidR="00BF3ABD" w:rsidRPr="009C3437" w14:paraId="1C13BCE2"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787ED29B" w14:textId="3A0CA070" w:rsidR="00BF3ABD" w:rsidRDefault="00BF3ABD" w:rsidP="00AD3D53">
            <w:r>
              <w:lastRenderedPageBreak/>
              <w:t>3.1.1</w:t>
            </w:r>
          </w:p>
        </w:tc>
        <w:tc>
          <w:tcPr>
            <w:tcW w:w="2103" w:type="dxa"/>
          </w:tcPr>
          <w:p w14:paraId="34626E68" w14:textId="5F56C41E" w:rsidR="00BF3ABD" w:rsidRDefault="00BF3ABD" w:rsidP="00895F52">
            <w:pPr>
              <w:cnfStyle w:val="000000000000" w:firstRow="0" w:lastRow="0" w:firstColumn="0" w:lastColumn="0" w:oddVBand="0" w:evenVBand="0" w:oddHBand="0" w:evenHBand="0" w:firstRowFirstColumn="0" w:firstRowLastColumn="0" w:lastRowFirstColumn="0" w:lastRowLastColumn="0"/>
            </w:pPr>
            <w:r>
              <w:t>FirstName</w:t>
            </w:r>
          </w:p>
        </w:tc>
        <w:tc>
          <w:tcPr>
            <w:tcW w:w="728" w:type="dxa"/>
          </w:tcPr>
          <w:p w14:paraId="3F326D6A" w14:textId="0D3E8150" w:rsidR="00BF3ABD" w:rsidRDefault="00BF3ABD" w:rsidP="00604F1C">
            <w:pPr>
              <w:cnfStyle w:val="000000000000" w:firstRow="0" w:lastRow="0" w:firstColumn="0" w:lastColumn="0" w:oddVBand="0" w:evenVBand="0" w:oddHBand="0" w:evenHBand="0" w:firstRowFirstColumn="0" w:firstRowLastColumn="0" w:lastRowFirstColumn="0" w:lastRowLastColumn="0"/>
            </w:pPr>
            <w:r>
              <w:t>S</w:t>
            </w:r>
            <w:r w:rsidR="007512C2">
              <w:t>50</w:t>
            </w:r>
          </w:p>
        </w:tc>
        <w:tc>
          <w:tcPr>
            <w:tcW w:w="949" w:type="dxa"/>
          </w:tcPr>
          <w:p w14:paraId="0C9C48FD" w14:textId="77777777" w:rsidR="00BF3ABD" w:rsidRPr="009C3437" w:rsidRDefault="00BF3ABD" w:rsidP="00AD3D53">
            <w:pPr>
              <w:cnfStyle w:val="000000000000" w:firstRow="0" w:lastRow="0" w:firstColumn="0" w:lastColumn="0" w:oddVBand="0" w:evenVBand="0" w:oddHBand="0" w:evenHBand="0" w:firstRowFirstColumn="0" w:firstRowLastColumn="0" w:lastRowFirstColumn="0" w:lastRowLastColumn="0"/>
            </w:pPr>
          </w:p>
        </w:tc>
        <w:tc>
          <w:tcPr>
            <w:tcW w:w="630" w:type="dxa"/>
          </w:tcPr>
          <w:p w14:paraId="1BA083F2" w14:textId="7D302C92" w:rsidR="00BF3ABD" w:rsidRDefault="00BF3ABD" w:rsidP="00AD3D53">
            <w:pPr>
              <w:cnfStyle w:val="000000000000" w:firstRow="0" w:lastRow="0" w:firstColumn="0" w:lastColumn="0" w:oddVBand="0" w:evenVBand="0" w:oddHBand="0" w:evenHBand="0" w:firstRowFirstColumn="0" w:firstRowLastColumn="0" w:lastRowFirstColumn="0" w:lastRowLastColumn="0"/>
            </w:pPr>
            <w:r>
              <w:t>Y</w:t>
            </w:r>
          </w:p>
        </w:tc>
        <w:tc>
          <w:tcPr>
            <w:tcW w:w="4045" w:type="dxa"/>
          </w:tcPr>
          <w:p w14:paraId="7E9B04CA" w14:textId="27EED59A" w:rsidR="00BF3ABD" w:rsidRPr="009C3437" w:rsidRDefault="00604F1C" w:rsidP="00604F1C">
            <w:pPr>
              <w:cnfStyle w:val="000000000000" w:firstRow="0" w:lastRow="0" w:firstColumn="0" w:lastColumn="0" w:oddVBand="0" w:evenVBand="0" w:oddHBand="0" w:evenHBand="0" w:firstRowFirstColumn="0" w:firstRowLastColumn="0" w:lastRowFirstColumn="0" w:lastRowLastColumn="0"/>
            </w:pPr>
            <w:r>
              <w:t xml:space="preserve">If HashStatus in Export.csv = 2, Type = S40.  </w:t>
            </w:r>
            <w:r w:rsidR="00122091">
              <w:t>(</w:t>
            </w:r>
            <w:r>
              <w:t xml:space="preserve">See additional notes </w:t>
            </w:r>
            <w:r w:rsidR="00122091">
              <w:t xml:space="preserve">under </w:t>
            </w:r>
            <w:hyperlink w:anchor="_SHA-1_RHY" w:history="1">
              <w:r w:rsidR="00122091" w:rsidRPr="00122091">
                <w:rPr>
                  <w:rStyle w:val="Hyperlink"/>
                </w:rPr>
                <w:t>SHA-1 RHY</w:t>
              </w:r>
            </w:hyperlink>
            <w:r w:rsidR="00122091">
              <w:t>)</w:t>
            </w:r>
            <w:r>
              <w:t xml:space="preserve"> </w:t>
            </w:r>
          </w:p>
        </w:tc>
      </w:tr>
      <w:tr w:rsidR="00BF3ABD" w:rsidRPr="009C3437" w14:paraId="709A297B"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3C41FB8D" w14:textId="61A2FEFC" w:rsidR="00BF3ABD" w:rsidRDefault="00BF3ABD" w:rsidP="00AD3D53">
            <w:r>
              <w:t>3.1.2</w:t>
            </w:r>
          </w:p>
        </w:tc>
        <w:tc>
          <w:tcPr>
            <w:tcW w:w="2103" w:type="dxa"/>
          </w:tcPr>
          <w:p w14:paraId="4A5C14B5" w14:textId="1920299E" w:rsidR="00BF3ABD" w:rsidRDefault="00BF3ABD" w:rsidP="00AD3D53">
            <w:pPr>
              <w:cnfStyle w:val="000000000000" w:firstRow="0" w:lastRow="0" w:firstColumn="0" w:lastColumn="0" w:oddVBand="0" w:evenVBand="0" w:oddHBand="0" w:evenHBand="0" w:firstRowFirstColumn="0" w:firstRowLastColumn="0" w:lastRowFirstColumn="0" w:lastRowLastColumn="0"/>
            </w:pPr>
            <w:r>
              <w:t>MiddleName</w:t>
            </w:r>
          </w:p>
        </w:tc>
        <w:tc>
          <w:tcPr>
            <w:tcW w:w="728" w:type="dxa"/>
          </w:tcPr>
          <w:p w14:paraId="49933E58" w14:textId="3DB9CA5D" w:rsidR="00BF3ABD" w:rsidRDefault="00BF3ABD" w:rsidP="00604F1C">
            <w:pPr>
              <w:cnfStyle w:val="000000000000" w:firstRow="0" w:lastRow="0" w:firstColumn="0" w:lastColumn="0" w:oddVBand="0" w:evenVBand="0" w:oddHBand="0" w:evenHBand="0" w:firstRowFirstColumn="0" w:firstRowLastColumn="0" w:lastRowFirstColumn="0" w:lastRowLastColumn="0"/>
            </w:pPr>
            <w:r>
              <w:t>S</w:t>
            </w:r>
            <w:r w:rsidR="007512C2">
              <w:t>50</w:t>
            </w:r>
          </w:p>
        </w:tc>
        <w:tc>
          <w:tcPr>
            <w:tcW w:w="949" w:type="dxa"/>
          </w:tcPr>
          <w:p w14:paraId="30CB8099" w14:textId="77777777" w:rsidR="00BF3ABD" w:rsidRPr="009C3437" w:rsidRDefault="00BF3ABD" w:rsidP="00AD3D53">
            <w:pPr>
              <w:cnfStyle w:val="000000000000" w:firstRow="0" w:lastRow="0" w:firstColumn="0" w:lastColumn="0" w:oddVBand="0" w:evenVBand="0" w:oddHBand="0" w:evenHBand="0" w:firstRowFirstColumn="0" w:firstRowLastColumn="0" w:lastRowFirstColumn="0" w:lastRowLastColumn="0"/>
            </w:pPr>
          </w:p>
        </w:tc>
        <w:tc>
          <w:tcPr>
            <w:tcW w:w="630" w:type="dxa"/>
          </w:tcPr>
          <w:p w14:paraId="5D411D9E" w14:textId="3C2ACC3C" w:rsidR="00BF3ABD" w:rsidRDefault="00BF3ABD" w:rsidP="00AD3D53">
            <w:pPr>
              <w:cnfStyle w:val="000000000000" w:firstRow="0" w:lastRow="0" w:firstColumn="0" w:lastColumn="0" w:oddVBand="0" w:evenVBand="0" w:oddHBand="0" w:evenHBand="0" w:firstRowFirstColumn="0" w:firstRowLastColumn="0" w:lastRowFirstColumn="0" w:lastRowLastColumn="0"/>
            </w:pPr>
            <w:r>
              <w:t>Y</w:t>
            </w:r>
          </w:p>
        </w:tc>
        <w:tc>
          <w:tcPr>
            <w:tcW w:w="4045" w:type="dxa"/>
          </w:tcPr>
          <w:p w14:paraId="536F5198" w14:textId="4860B13D" w:rsidR="00BF3ABD" w:rsidRPr="009C3437" w:rsidRDefault="00604F1C" w:rsidP="00AD3D53">
            <w:pPr>
              <w:cnfStyle w:val="000000000000" w:firstRow="0" w:lastRow="0" w:firstColumn="0" w:lastColumn="0" w:oddVBand="0" w:evenVBand="0" w:oddHBand="0" w:evenHBand="0" w:firstRowFirstColumn="0" w:firstRowLastColumn="0" w:lastRowFirstColumn="0" w:lastRowLastColumn="0"/>
            </w:pPr>
            <w:r>
              <w:t>If HashStatus in Export.csv = 2, Type = S40.</w:t>
            </w:r>
          </w:p>
        </w:tc>
      </w:tr>
      <w:tr w:rsidR="00BF3ABD" w:rsidRPr="009C3437" w14:paraId="666BCFE5"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653637C9" w14:textId="451CF478" w:rsidR="00BF3ABD" w:rsidRDefault="00BF3ABD" w:rsidP="00AD3D53">
            <w:r>
              <w:t>3.1.3</w:t>
            </w:r>
          </w:p>
        </w:tc>
        <w:tc>
          <w:tcPr>
            <w:tcW w:w="2103" w:type="dxa"/>
          </w:tcPr>
          <w:p w14:paraId="6C070DA2" w14:textId="1EC59601" w:rsidR="00BF3ABD" w:rsidRDefault="00BF3ABD" w:rsidP="00AD3D53">
            <w:pPr>
              <w:cnfStyle w:val="000000000000" w:firstRow="0" w:lastRow="0" w:firstColumn="0" w:lastColumn="0" w:oddVBand="0" w:evenVBand="0" w:oddHBand="0" w:evenHBand="0" w:firstRowFirstColumn="0" w:firstRowLastColumn="0" w:lastRowFirstColumn="0" w:lastRowLastColumn="0"/>
            </w:pPr>
            <w:r>
              <w:t>LastName</w:t>
            </w:r>
          </w:p>
        </w:tc>
        <w:tc>
          <w:tcPr>
            <w:tcW w:w="728" w:type="dxa"/>
          </w:tcPr>
          <w:p w14:paraId="65A2E41B" w14:textId="752C2F82" w:rsidR="00BF3ABD" w:rsidRDefault="00BF3ABD" w:rsidP="00604F1C">
            <w:pPr>
              <w:cnfStyle w:val="000000000000" w:firstRow="0" w:lastRow="0" w:firstColumn="0" w:lastColumn="0" w:oddVBand="0" w:evenVBand="0" w:oddHBand="0" w:evenHBand="0" w:firstRowFirstColumn="0" w:firstRowLastColumn="0" w:lastRowFirstColumn="0" w:lastRowLastColumn="0"/>
            </w:pPr>
            <w:r>
              <w:t>S</w:t>
            </w:r>
            <w:r w:rsidR="007512C2">
              <w:t>50</w:t>
            </w:r>
          </w:p>
        </w:tc>
        <w:tc>
          <w:tcPr>
            <w:tcW w:w="949" w:type="dxa"/>
          </w:tcPr>
          <w:p w14:paraId="3515BB26" w14:textId="77777777" w:rsidR="00BF3ABD" w:rsidRPr="009C3437" w:rsidRDefault="00BF3ABD" w:rsidP="00AD3D53">
            <w:pPr>
              <w:cnfStyle w:val="000000000000" w:firstRow="0" w:lastRow="0" w:firstColumn="0" w:lastColumn="0" w:oddVBand="0" w:evenVBand="0" w:oddHBand="0" w:evenHBand="0" w:firstRowFirstColumn="0" w:firstRowLastColumn="0" w:lastRowFirstColumn="0" w:lastRowLastColumn="0"/>
            </w:pPr>
          </w:p>
        </w:tc>
        <w:tc>
          <w:tcPr>
            <w:tcW w:w="630" w:type="dxa"/>
          </w:tcPr>
          <w:p w14:paraId="1BDC5394" w14:textId="50E9E28D" w:rsidR="00BF3ABD" w:rsidRDefault="00BF3ABD" w:rsidP="00AD3D53">
            <w:pPr>
              <w:cnfStyle w:val="000000000000" w:firstRow="0" w:lastRow="0" w:firstColumn="0" w:lastColumn="0" w:oddVBand="0" w:evenVBand="0" w:oddHBand="0" w:evenHBand="0" w:firstRowFirstColumn="0" w:firstRowLastColumn="0" w:lastRowFirstColumn="0" w:lastRowLastColumn="0"/>
            </w:pPr>
            <w:r>
              <w:t>Y</w:t>
            </w:r>
          </w:p>
        </w:tc>
        <w:tc>
          <w:tcPr>
            <w:tcW w:w="4045" w:type="dxa"/>
          </w:tcPr>
          <w:p w14:paraId="6C4D2405" w14:textId="7D2AA70D" w:rsidR="00BF3ABD" w:rsidRPr="009C3437" w:rsidRDefault="00604F1C" w:rsidP="00AD3D53">
            <w:pPr>
              <w:cnfStyle w:val="000000000000" w:firstRow="0" w:lastRow="0" w:firstColumn="0" w:lastColumn="0" w:oddVBand="0" w:evenVBand="0" w:oddHBand="0" w:evenHBand="0" w:firstRowFirstColumn="0" w:firstRowLastColumn="0" w:lastRowFirstColumn="0" w:lastRowLastColumn="0"/>
            </w:pPr>
            <w:r>
              <w:t>If HashStatus in Export.csv = 2, Type = S40.</w:t>
            </w:r>
          </w:p>
        </w:tc>
      </w:tr>
      <w:tr w:rsidR="00BF3ABD" w:rsidRPr="009C3437" w14:paraId="39A44640"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51137C9A" w14:textId="02DB8128" w:rsidR="00BF3ABD" w:rsidRDefault="00BF3ABD" w:rsidP="00AD3D53">
            <w:r>
              <w:t>3.1.4</w:t>
            </w:r>
          </w:p>
        </w:tc>
        <w:tc>
          <w:tcPr>
            <w:tcW w:w="2103" w:type="dxa"/>
          </w:tcPr>
          <w:p w14:paraId="739FF5CF" w14:textId="77777777" w:rsidR="00BF3ABD" w:rsidRDefault="00BF3ABD" w:rsidP="00AD3D53">
            <w:pPr>
              <w:cnfStyle w:val="000000000000" w:firstRow="0" w:lastRow="0" w:firstColumn="0" w:lastColumn="0" w:oddVBand="0" w:evenVBand="0" w:oddHBand="0" w:evenHBand="0" w:firstRowFirstColumn="0" w:firstRowLastColumn="0" w:lastRowFirstColumn="0" w:lastRowLastColumn="0"/>
            </w:pPr>
            <w:r>
              <w:t>NameSuffix</w:t>
            </w:r>
          </w:p>
        </w:tc>
        <w:tc>
          <w:tcPr>
            <w:tcW w:w="728" w:type="dxa"/>
          </w:tcPr>
          <w:p w14:paraId="5AA60C8B" w14:textId="7553B642" w:rsidR="00BF3ABD" w:rsidRDefault="00BF3ABD" w:rsidP="00AD3D53">
            <w:pPr>
              <w:cnfStyle w:val="000000000000" w:firstRow="0" w:lastRow="0" w:firstColumn="0" w:lastColumn="0" w:oddVBand="0" w:evenVBand="0" w:oddHBand="0" w:evenHBand="0" w:firstRowFirstColumn="0" w:firstRowLastColumn="0" w:lastRowFirstColumn="0" w:lastRowLastColumn="0"/>
            </w:pPr>
            <w:r>
              <w:t>S</w:t>
            </w:r>
            <w:r w:rsidR="007512C2">
              <w:t>50</w:t>
            </w:r>
          </w:p>
        </w:tc>
        <w:tc>
          <w:tcPr>
            <w:tcW w:w="949" w:type="dxa"/>
          </w:tcPr>
          <w:p w14:paraId="2F3C2490" w14:textId="77777777" w:rsidR="00BF3ABD" w:rsidRPr="009C3437" w:rsidRDefault="00BF3ABD" w:rsidP="00AD3D53">
            <w:pPr>
              <w:cnfStyle w:val="000000000000" w:firstRow="0" w:lastRow="0" w:firstColumn="0" w:lastColumn="0" w:oddVBand="0" w:evenVBand="0" w:oddHBand="0" w:evenHBand="0" w:firstRowFirstColumn="0" w:firstRowLastColumn="0" w:lastRowFirstColumn="0" w:lastRowLastColumn="0"/>
            </w:pPr>
          </w:p>
        </w:tc>
        <w:tc>
          <w:tcPr>
            <w:tcW w:w="630" w:type="dxa"/>
          </w:tcPr>
          <w:p w14:paraId="263847DF" w14:textId="37A52360" w:rsidR="00BF3ABD" w:rsidRDefault="00BF3ABD" w:rsidP="00AD3D53">
            <w:pPr>
              <w:cnfStyle w:val="000000000000" w:firstRow="0" w:lastRow="0" w:firstColumn="0" w:lastColumn="0" w:oddVBand="0" w:evenVBand="0" w:oddHBand="0" w:evenHBand="0" w:firstRowFirstColumn="0" w:firstRowLastColumn="0" w:lastRowFirstColumn="0" w:lastRowLastColumn="0"/>
            </w:pPr>
            <w:r>
              <w:t>Y</w:t>
            </w:r>
          </w:p>
        </w:tc>
        <w:tc>
          <w:tcPr>
            <w:tcW w:w="4045" w:type="dxa"/>
          </w:tcPr>
          <w:p w14:paraId="6808EE21" w14:textId="77777777" w:rsidR="00BF3ABD" w:rsidRPr="009C3437" w:rsidRDefault="00BF3ABD" w:rsidP="00AD3D53">
            <w:pPr>
              <w:cnfStyle w:val="000000000000" w:firstRow="0" w:lastRow="0" w:firstColumn="0" w:lastColumn="0" w:oddVBand="0" w:evenVBand="0" w:oddHBand="0" w:evenHBand="0" w:firstRowFirstColumn="0" w:firstRowLastColumn="0" w:lastRowFirstColumn="0" w:lastRowLastColumn="0"/>
            </w:pPr>
          </w:p>
        </w:tc>
      </w:tr>
      <w:tr w:rsidR="00BF3ABD" w:rsidRPr="009C3437" w14:paraId="64538A7F"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4CDD5E33" w14:textId="39F67BAD" w:rsidR="00BF3ABD" w:rsidRDefault="00BF3ABD" w:rsidP="00AD3D53">
            <w:r>
              <w:t>3.1.5</w:t>
            </w:r>
          </w:p>
        </w:tc>
        <w:tc>
          <w:tcPr>
            <w:tcW w:w="2103" w:type="dxa"/>
          </w:tcPr>
          <w:p w14:paraId="6373B0CD" w14:textId="418DA68C" w:rsidR="00BF3ABD" w:rsidRDefault="00BF3ABD" w:rsidP="00AD3D53">
            <w:pPr>
              <w:cnfStyle w:val="000000000000" w:firstRow="0" w:lastRow="0" w:firstColumn="0" w:lastColumn="0" w:oddVBand="0" w:evenVBand="0" w:oddHBand="0" w:evenHBand="0" w:firstRowFirstColumn="0" w:firstRowLastColumn="0" w:lastRowFirstColumn="0" w:lastRowLastColumn="0"/>
            </w:pPr>
            <w:r>
              <w:t>NameDataQuality</w:t>
            </w:r>
          </w:p>
        </w:tc>
        <w:tc>
          <w:tcPr>
            <w:tcW w:w="728" w:type="dxa"/>
          </w:tcPr>
          <w:p w14:paraId="6852A65A" w14:textId="7DBF7A30" w:rsidR="00BF3ABD" w:rsidRDefault="00BF3ABD" w:rsidP="00AD3D53">
            <w:pPr>
              <w:cnfStyle w:val="000000000000" w:firstRow="0" w:lastRow="0" w:firstColumn="0" w:lastColumn="0" w:oddVBand="0" w:evenVBand="0" w:oddHBand="0" w:evenHBand="0" w:firstRowFirstColumn="0" w:firstRowLastColumn="0" w:lastRowFirstColumn="0" w:lastRowLastColumn="0"/>
            </w:pPr>
            <w:r>
              <w:t>I</w:t>
            </w:r>
          </w:p>
        </w:tc>
        <w:tc>
          <w:tcPr>
            <w:tcW w:w="949" w:type="dxa"/>
          </w:tcPr>
          <w:p w14:paraId="45C4AA87" w14:textId="0FF860FC" w:rsidR="00BF3ABD" w:rsidRPr="009C3437" w:rsidRDefault="007A2AF6" w:rsidP="00AD3D53">
            <w:pPr>
              <w:cnfStyle w:val="000000000000" w:firstRow="0" w:lastRow="0" w:firstColumn="0" w:lastColumn="0" w:oddVBand="0" w:evenVBand="0" w:oddHBand="0" w:evenHBand="0" w:firstRowFirstColumn="0" w:firstRowLastColumn="0" w:lastRowFirstColumn="0" w:lastRowLastColumn="0"/>
            </w:pPr>
            <w:hyperlink w:anchor="_3.1.5_NameDataQuality" w:history="1">
              <w:r w:rsidR="00BF3ABD" w:rsidRPr="00732264">
                <w:rPr>
                  <w:rStyle w:val="Hyperlink"/>
                </w:rPr>
                <w:t>3.1.5</w:t>
              </w:r>
            </w:hyperlink>
          </w:p>
        </w:tc>
        <w:tc>
          <w:tcPr>
            <w:tcW w:w="630" w:type="dxa"/>
          </w:tcPr>
          <w:p w14:paraId="3AA87B44" w14:textId="77777777" w:rsidR="00BF3ABD" w:rsidRPr="009C3437" w:rsidRDefault="00BF3ABD" w:rsidP="00AD3D53">
            <w:pPr>
              <w:cnfStyle w:val="000000000000" w:firstRow="0" w:lastRow="0" w:firstColumn="0" w:lastColumn="0" w:oddVBand="0" w:evenVBand="0" w:oddHBand="0" w:evenHBand="0" w:firstRowFirstColumn="0" w:firstRowLastColumn="0" w:lastRowFirstColumn="0" w:lastRowLastColumn="0"/>
            </w:pPr>
          </w:p>
        </w:tc>
        <w:tc>
          <w:tcPr>
            <w:tcW w:w="4045" w:type="dxa"/>
          </w:tcPr>
          <w:p w14:paraId="2FEAF8B2" w14:textId="77777777" w:rsidR="00BF3ABD" w:rsidRPr="009C3437" w:rsidRDefault="00BF3ABD" w:rsidP="00AD3D53">
            <w:pPr>
              <w:cnfStyle w:val="000000000000" w:firstRow="0" w:lastRow="0" w:firstColumn="0" w:lastColumn="0" w:oddVBand="0" w:evenVBand="0" w:oddHBand="0" w:evenHBand="0" w:firstRowFirstColumn="0" w:firstRowLastColumn="0" w:lastRowFirstColumn="0" w:lastRowLastColumn="0"/>
            </w:pPr>
          </w:p>
        </w:tc>
      </w:tr>
      <w:tr w:rsidR="00BF3ABD" w:rsidRPr="009C3437" w14:paraId="6F56DA42"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6E27CC0E" w14:textId="5FC15FE4" w:rsidR="00BF3ABD" w:rsidRDefault="00BF3ABD" w:rsidP="00AD3D53">
            <w:r>
              <w:t>3.2.1</w:t>
            </w:r>
          </w:p>
        </w:tc>
        <w:tc>
          <w:tcPr>
            <w:tcW w:w="2103" w:type="dxa"/>
          </w:tcPr>
          <w:p w14:paraId="07CC27E1" w14:textId="43C3DD78" w:rsidR="00BF3ABD" w:rsidRDefault="00BF3ABD" w:rsidP="00AD3D53">
            <w:pPr>
              <w:cnfStyle w:val="000000000000" w:firstRow="0" w:lastRow="0" w:firstColumn="0" w:lastColumn="0" w:oddVBand="0" w:evenVBand="0" w:oddHBand="0" w:evenHBand="0" w:firstRowFirstColumn="0" w:firstRowLastColumn="0" w:lastRowFirstColumn="0" w:lastRowLastColumn="0"/>
            </w:pPr>
            <w:r>
              <w:t>SSN</w:t>
            </w:r>
            <w:r>
              <w:rPr>
                <w:rStyle w:val="FootnoteReference"/>
              </w:rPr>
              <w:footnoteReference w:id="4"/>
            </w:r>
          </w:p>
        </w:tc>
        <w:tc>
          <w:tcPr>
            <w:tcW w:w="728" w:type="dxa"/>
          </w:tcPr>
          <w:p w14:paraId="3E22A0B4" w14:textId="3F8E4E9E" w:rsidR="00BF3ABD" w:rsidRDefault="00BF3ABD" w:rsidP="00604F1C">
            <w:pPr>
              <w:cnfStyle w:val="000000000000" w:firstRow="0" w:lastRow="0" w:firstColumn="0" w:lastColumn="0" w:oddVBand="0" w:evenVBand="0" w:oddHBand="0" w:evenHBand="0" w:firstRowFirstColumn="0" w:firstRowLastColumn="0" w:lastRowFirstColumn="0" w:lastRowLastColumn="0"/>
            </w:pPr>
            <w:r>
              <w:t>S</w:t>
            </w:r>
            <w:r w:rsidR="007512C2">
              <w:t>9</w:t>
            </w:r>
          </w:p>
        </w:tc>
        <w:tc>
          <w:tcPr>
            <w:tcW w:w="949" w:type="dxa"/>
          </w:tcPr>
          <w:p w14:paraId="517BFB8C" w14:textId="77777777" w:rsidR="00BF3ABD" w:rsidRPr="009C3437" w:rsidRDefault="00BF3ABD" w:rsidP="00AD3D53">
            <w:pPr>
              <w:cnfStyle w:val="000000000000" w:firstRow="0" w:lastRow="0" w:firstColumn="0" w:lastColumn="0" w:oddVBand="0" w:evenVBand="0" w:oddHBand="0" w:evenHBand="0" w:firstRowFirstColumn="0" w:firstRowLastColumn="0" w:lastRowFirstColumn="0" w:lastRowLastColumn="0"/>
            </w:pPr>
          </w:p>
        </w:tc>
        <w:tc>
          <w:tcPr>
            <w:tcW w:w="630" w:type="dxa"/>
          </w:tcPr>
          <w:p w14:paraId="7D671A22" w14:textId="554ADFC8" w:rsidR="00BF3ABD" w:rsidRDefault="00BF3ABD" w:rsidP="00AD3D53">
            <w:pPr>
              <w:cnfStyle w:val="000000000000" w:firstRow="0" w:lastRow="0" w:firstColumn="0" w:lastColumn="0" w:oddVBand="0" w:evenVBand="0" w:oddHBand="0" w:evenHBand="0" w:firstRowFirstColumn="0" w:firstRowLastColumn="0" w:lastRowFirstColumn="0" w:lastRowLastColumn="0"/>
            </w:pPr>
            <w:r>
              <w:t>Y</w:t>
            </w:r>
          </w:p>
        </w:tc>
        <w:tc>
          <w:tcPr>
            <w:tcW w:w="4045" w:type="dxa"/>
          </w:tcPr>
          <w:p w14:paraId="27753F12" w14:textId="4F051F1A" w:rsidR="00604F1C" w:rsidRDefault="00604F1C" w:rsidP="00AD3D53">
            <w:pPr>
              <w:cnfStyle w:val="000000000000" w:firstRow="0" w:lastRow="0" w:firstColumn="0" w:lastColumn="0" w:oddVBand="0" w:evenVBand="0" w:oddHBand="0" w:evenHBand="0" w:firstRowFirstColumn="0" w:firstRowLastColumn="0" w:lastRowFirstColumn="0" w:lastRowLastColumn="0"/>
            </w:pPr>
            <w:r>
              <w:t>If HashStatus in Export.csv = 2, Type = S44.</w:t>
            </w:r>
          </w:p>
          <w:p w14:paraId="12870150" w14:textId="77777777" w:rsidR="00604F1C" w:rsidRDefault="00604F1C" w:rsidP="00AD3D53">
            <w:pPr>
              <w:cnfStyle w:val="000000000000" w:firstRow="0" w:lastRow="0" w:firstColumn="0" w:lastColumn="0" w:oddVBand="0" w:evenVBand="0" w:oddHBand="0" w:evenHBand="0" w:firstRowFirstColumn="0" w:firstRowLastColumn="0" w:lastRowFirstColumn="0" w:lastRowLastColumn="0"/>
            </w:pPr>
          </w:p>
          <w:p w14:paraId="224A6C1C" w14:textId="4EAB94B8" w:rsidR="00BF3ABD" w:rsidRDefault="007512C2" w:rsidP="00AD3D53">
            <w:pPr>
              <w:cnfStyle w:val="000000000000" w:firstRow="0" w:lastRow="0" w:firstColumn="0" w:lastColumn="0" w:oddVBand="0" w:evenVBand="0" w:oddHBand="0" w:evenHBand="0" w:firstRowFirstColumn="0" w:firstRowLastColumn="0" w:lastRowFirstColumn="0" w:lastRowLastColumn="0"/>
            </w:pPr>
            <w:r>
              <w:t>The</w:t>
            </w:r>
            <w:r w:rsidR="00FD083E">
              <w:t xml:space="preserve"> </w:t>
            </w:r>
            <w:r>
              <w:t>letter</w:t>
            </w:r>
            <w:r w:rsidR="00FD083E">
              <w:t xml:space="preserve"> </w:t>
            </w:r>
            <w:r>
              <w:t>x</w:t>
            </w:r>
            <w:r w:rsidR="00FD083E">
              <w:t xml:space="preserve"> </w:t>
            </w:r>
            <w:r w:rsidR="00BF3ABD">
              <w:t>is</w:t>
            </w:r>
            <w:r w:rsidR="00FD083E">
              <w:t xml:space="preserve"> </w:t>
            </w:r>
            <w:r w:rsidR="00BF3ABD">
              <w:t>the</w:t>
            </w:r>
            <w:r w:rsidR="00FD083E">
              <w:t xml:space="preserve"> </w:t>
            </w:r>
            <w:r w:rsidR="00BF3ABD">
              <w:t>only</w:t>
            </w:r>
            <w:r w:rsidR="00FD083E">
              <w:t xml:space="preserve"> </w:t>
            </w:r>
            <w:r w:rsidR="00BF3ABD">
              <w:t>permissible</w:t>
            </w:r>
            <w:r w:rsidR="00FD083E">
              <w:t xml:space="preserve"> </w:t>
            </w:r>
            <w:r w:rsidR="00BF3ABD">
              <w:t>non-numeric</w:t>
            </w:r>
            <w:r w:rsidR="00FD083E">
              <w:t xml:space="preserve"> </w:t>
            </w:r>
            <w:r w:rsidR="00BF3ABD">
              <w:t>character</w:t>
            </w:r>
            <w:r w:rsidR="00FD083E">
              <w:t xml:space="preserve"> </w:t>
            </w:r>
            <w:r w:rsidR="00BF3ABD">
              <w:t>and</w:t>
            </w:r>
            <w:r w:rsidR="00FD083E">
              <w:t xml:space="preserve"> </w:t>
            </w:r>
            <w:r w:rsidR="00BF3ABD">
              <w:t>should</w:t>
            </w:r>
            <w:r w:rsidR="00FD083E">
              <w:t xml:space="preserve"> </w:t>
            </w:r>
            <w:r w:rsidR="00BF3ABD">
              <w:t>be</w:t>
            </w:r>
            <w:r w:rsidR="00FD083E">
              <w:t xml:space="preserve"> </w:t>
            </w:r>
            <w:r w:rsidR="00BF3ABD">
              <w:t>used</w:t>
            </w:r>
            <w:r w:rsidR="00FD083E">
              <w:t xml:space="preserve"> </w:t>
            </w:r>
            <w:r w:rsidR="00BF3ABD">
              <w:t>to</w:t>
            </w:r>
            <w:r w:rsidR="00FD083E">
              <w:t xml:space="preserve"> </w:t>
            </w:r>
            <w:r w:rsidR="00BF3ABD">
              <w:t>indicate</w:t>
            </w:r>
            <w:r w:rsidR="00FD083E">
              <w:t xml:space="preserve"> </w:t>
            </w:r>
            <w:r w:rsidR="00BF3ABD">
              <w:t>the</w:t>
            </w:r>
            <w:r w:rsidR="00FD083E">
              <w:t xml:space="preserve"> </w:t>
            </w:r>
            <w:r w:rsidR="00BF3ABD">
              <w:t>position</w:t>
            </w:r>
            <w:r w:rsidR="00FD083E">
              <w:t xml:space="preserve"> </w:t>
            </w:r>
            <w:r w:rsidR="00BF3ABD">
              <w:t>of</w:t>
            </w:r>
            <w:r w:rsidR="00FD083E">
              <w:t xml:space="preserve"> </w:t>
            </w:r>
            <w:r w:rsidR="00BF3ABD">
              <w:t>omitted</w:t>
            </w:r>
            <w:r w:rsidR="00FD083E">
              <w:t xml:space="preserve"> </w:t>
            </w:r>
            <w:r w:rsidR="00BF3ABD">
              <w:t>digits</w:t>
            </w:r>
          </w:p>
          <w:p w14:paraId="4345FF10" w14:textId="6331D728" w:rsidR="00BF3ABD" w:rsidRPr="009C3437" w:rsidRDefault="00BF3ABD" w:rsidP="00AD3D53">
            <w:pPr>
              <w:pStyle w:val="RexEx"/>
              <w:cnfStyle w:val="000000000000" w:firstRow="0" w:lastRow="0" w:firstColumn="0" w:lastColumn="0" w:oddVBand="0" w:evenVBand="0" w:oddHBand="0" w:evenHBand="0" w:firstRowFirstColumn="0" w:firstRowLastColumn="0" w:lastRowFirstColumn="0" w:lastRowLastColumn="0"/>
            </w:pPr>
            <w:r>
              <w:t>^[0-9xX]{9}$</w:t>
            </w:r>
            <w:r w:rsidR="00B039D7">
              <w:rPr>
                <w:rStyle w:val="FootnoteReference"/>
              </w:rPr>
              <w:footnoteReference w:id="5"/>
            </w:r>
          </w:p>
        </w:tc>
      </w:tr>
      <w:tr w:rsidR="00BF3ABD" w:rsidRPr="009C3437" w14:paraId="1F1403E7"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720000D2" w14:textId="0D06FA6A" w:rsidR="00BF3ABD" w:rsidRDefault="00BF3ABD" w:rsidP="00AD3D53">
            <w:r>
              <w:t>3.2.2</w:t>
            </w:r>
          </w:p>
        </w:tc>
        <w:tc>
          <w:tcPr>
            <w:tcW w:w="2103" w:type="dxa"/>
          </w:tcPr>
          <w:p w14:paraId="052C7965" w14:textId="6F349F77" w:rsidR="00BF3ABD" w:rsidRDefault="00BF3ABD" w:rsidP="00AD3D53">
            <w:pPr>
              <w:cnfStyle w:val="000000000000" w:firstRow="0" w:lastRow="0" w:firstColumn="0" w:lastColumn="0" w:oddVBand="0" w:evenVBand="0" w:oddHBand="0" w:evenHBand="0" w:firstRowFirstColumn="0" w:firstRowLastColumn="0" w:lastRowFirstColumn="0" w:lastRowLastColumn="0"/>
            </w:pPr>
            <w:r>
              <w:t>SSNDataQuality</w:t>
            </w:r>
          </w:p>
        </w:tc>
        <w:tc>
          <w:tcPr>
            <w:tcW w:w="728" w:type="dxa"/>
          </w:tcPr>
          <w:p w14:paraId="1639C9F9" w14:textId="77777777" w:rsidR="00BF3ABD" w:rsidRPr="009C3437" w:rsidRDefault="00BF3ABD" w:rsidP="00AD3D53">
            <w:pPr>
              <w:cnfStyle w:val="000000000000" w:firstRow="0" w:lastRow="0" w:firstColumn="0" w:lastColumn="0" w:oddVBand="0" w:evenVBand="0" w:oddHBand="0" w:evenHBand="0" w:firstRowFirstColumn="0" w:firstRowLastColumn="0" w:lastRowFirstColumn="0" w:lastRowLastColumn="0"/>
            </w:pPr>
            <w:r>
              <w:t>I</w:t>
            </w:r>
          </w:p>
        </w:tc>
        <w:tc>
          <w:tcPr>
            <w:tcW w:w="949" w:type="dxa"/>
          </w:tcPr>
          <w:p w14:paraId="4206045D" w14:textId="734F7438" w:rsidR="00BF3ABD" w:rsidRPr="009C3437" w:rsidRDefault="007A2AF6" w:rsidP="00AD3D53">
            <w:pPr>
              <w:cnfStyle w:val="000000000000" w:firstRow="0" w:lastRow="0" w:firstColumn="0" w:lastColumn="0" w:oddVBand="0" w:evenVBand="0" w:oddHBand="0" w:evenHBand="0" w:firstRowFirstColumn="0" w:firstRowLastColumn="0" w:lastRowFirstColumn="0" w:lastRowLastColumn="0"/>
            </w:pPr>
            <w:hyperlink w:anchor="_3.2.2_SSNDataQuality" w:history="1">
              <w:r w:rsidR="00BF3ABD" w:rsidRPr="00732264">
                <w:rPr>
                  <w:rStyle w:val="Hyperlink"/>
                </w:rPr>
                <w:t>3.2.2</w:t>
              </w:r>
            </w:hyperlink>
          </w:p>
        </w:tc>
        <w:tc>
          <w:tcPr>
            <w:tcW w:w="630" w:type="dxa"/>
          </w:tcPr>
          <w:p w14:paraId="45571841" w14:textId="77777777" w:rsidR="00BF3ABD" w:rsidRPr="009C3437" w:rsidRDefault="00BF3ABD" w:rsidP="00AD3D53">
            <w:pPr>
              <w:cnfStyle w:val="000000000000" w:firstRow="0" w:lastRow="0" w:firstColumn="0" w:lastColumn="0" w:oddVBand="0" w:evenVBand="0" w:oddHBand="0" w:evenHBand="0" w:firstRowFirstColumn="0" w:firstRowLastColumn="0" w:lastRowFirstColumn="0" w:lastRowLastColumn="0"/>
            </w:pPr>
          </w:p>
        </w:tc>
        <w:tc>
          <w:tcPr>
            <w:tcW w:w="4045" w:type="dxa"/>
          </w:tcPr>
          <w:p w14:paraId="2FB3C832" w14:textId="77777777" w:rsidR="00BF3ABD" w:rsidRPr="009C3437" w:rsidRDefault="00BF3ABD" w:rsidP="00AD3D53">
            <w:pPr>
              <w:cnfStyle w:val="000000000000" w:firstRow="0" w:lastRow="0" w:firstColumn="0" w:lastColumn="0" w:oddVBand="0" w:evenVBand="0" w:oddHBand="0" w:evenHBand="0" w:firstRowFirstColumn="0" w:firstRowLastColumn="0" w:lastRowFirstColumn="0" w:lastRowLastColumn="0"/>
            </w:pPr>
          </w:p>
        </w:tc>
      </w:tr>
      <w:tr w:rsidR="00BF3ABD" w:rsidRPr="009C3437" w14:paraId="7B495C3A"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5DE6714F" w14:textId="78D135B9" w:rsidR="00BF3ABD" w:rsidRDefault="00BF3ABD" w:rsidP="00AD3D53">
            <w:r>
              <w:t>3.3.1</w:t>
            </w:r>
          </w:p>
        </w:tc>
        <w:tc>
          <w:tcPr>
            <w:tcW w:w="2103" w:type="dxa"/>
          </w:tcPr>
          <w:p w14:paraId="6C95CCF9" w14:textId="77777777" w:rsidR="00BF3ABD" w:rsidRDefault="00BF3ABD" w:rsidP="00AD3D53">
            <w:pPr>
              <w:cnfStyle w:val="000000000000" w:firstRow="0" w:lastRow="0" w:firstColumn="0" w:lastColumn="0" w:oddVBand="0" w:evenVBand="0" w:oddHBand="0" w:evenHBand="0" w:firstRowFirstColumn="0" w:firstRowLastColumn="0" w:lastRowFirstColumn="0" w:lastRowLastColumn="0"/>
            </w:pPr>
            <w:r>
              <w:t>DOB</w:t>
            </w:r>
          </w:p>
        </w:tc>
        <w:tc>
          <w:tcPr>
            <w:tcW w:w="728" w:type="dxa"/>
          </w:tcPr>
          <w:p w14:paraId="49E54E2A" w14:textId="77777777" w:rsidR="00BF3ABD" w:rsidRDefault="00BF3ABD" w:rsidP="00AD3D53">
            <w:pPr>
              <w:cnfStyle w:val="000000000000" w:firstRow="0" w:lastRow="0" w:firstColumn="0" w:lastColumn="0" w:oddVBand="0" w:evenVBand="0" w:oddHBand="0" w:evenHBand="0" w:firstRowFirstColumn="0" w:firstRowLastColumn="0" w:lastRowFirstColumn="0" w:lastRowLastColumn="0"/>
            </w:pPr>
            <w:r>
              <w:t>D</w:t>
            </w:r>
          </w:p>
        </w:tc>
        <w:tc>
          <w:tcPr>
            <w:tcW w:w="949" w:type="dxa"/>
          </w:tcPr>
          <w:p w14:paraId="7CF475B3" w14:textId="77777777" w:rsidR="00BF3ABD" w:rsidRDefault="00BF3ABD" w:rsidP="00AD3D53">
            <w:pPr>
              <w:cnfStyle w:val="000000000000" w:firstRow="0" w:lastRow="0" w:firstColumn="0" w:lastColumn="0" w:oddVBand="0" w:evenVBand="0" w:oddHBand="0" w:evenHBand="0" w:firstRowFirstColumn="0" w:firstRowLastColumn="0" w:lastRowFirstColumn="0" w:lastRowLastColumn="0"/>
            </w:pPr>
          </w:p>
        </w:tc>
        <w:tc>
          <w:tcPr>
            <w:tcW w:w="630" w:type="dxa"/>
          </w:tcPr>
          <w:p w14:paraId="1D477E75" w14:textId="3477E78E" w:rsidR="00BF3ABD" w:rsidRDefault="00BF3ABD" w:rsidP="00AD3D53">
            <w:pPr>
              <w:cnfStyle w:val="000000000000" w:firstRow="0" w:lastRow="0" w:firstColumn="0" w:lastColumn="0" w:oddVBand="0" w:evenVBand="0" w:oddHBand="0" w:evenHBand="0" w:firstRowFirstColumn="0" w:firstRowLastColumn="0" w:lastRowFirstColumn="0" w:lastRowLastColumn="0"/>
            </w:pPr>
            <w:r>
              <w:t>Y</w:t>
            </w:r>
          </w:p>
        </w:tc>
        <w:tc>
          <w:tcPr>
            <w:tcW w:w="4045" w:type="dxa"/>
          </w:tcPr>
          <w:p w14:paraId="4183E086" w14:textId="77777777" w:rsidR="00BF3ABD" w:rsidRPr="009C3437" w:rsidRDefault="00BF3ABD" w:rsidP="00AD3D53">
            <w:pPr>
              <w:cnfStyle w:val="000000000000" w:firstRow="0" w:lastRow="0" w:firstColumn="0" w:lastColumn="0" w:oddVBand="0" w:evenVBand="0" w:oddHBand="0" w:evenHBand="0" w:firstRowFirstColumn="0" w:firstRowLastColumn="0" w:lastRowFirstColumn="0" w:lastRowLastColumn="0"/>
            </w:pPr>
          </w:p>
        </w:tc>
      </w:tr>
      <w:tr w:rsidR="00BF3ABD" w:rsidRPr="009C3437" w14:paraId="164F48E5"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48641E52" w14:textId="71738C10" w:rsidR="00BF3ABD" w:rsidRDefault="00BF3ABD" w:rsidP="00AD3D53">
            <w:r>
              <w:t>3.3.2</w:t>
            </w:r>
          </w:p>
        </w:tc>
        <w:tc>
          <w:tcPr>
            <w:tcW w:w="2103" w:type="dxa"/>
          </w:tcPr>
          <w:p w14:paraId="43EC165E" w14:textId="578CD6C4" w:rsidR="00BF3ABD" w:rsidRDefault="00BF3ABD" w:rsidP="00AD3D53">
            <w:pPr>
              <w:cnfStyle w:val="000000000000" w:firstRow="0" w:lastRow="0" w:firstColumn="0" w:lastColumn="0" w:oddVBand="0" w:evenVBand="0" w:oddHBand="0" w:evenHBand="0" w:firstRowFirstColumn="0" w:firstRowLastColumn="0" w:lastRowFirstColumn="0" w:lastRowLastColumn="0"/>
            </w:pPr>
            <w:r>
              <w:t>DOBDataQuality</w:t>
            </w:r>
          </w:p>
        </w:tc>
        <w:tc>
          <w:tcPr>
            <w:tcW w:w="728" w:type="dxa"/>
          </w:tcPr>
          <w:p w14:paraId="5322E12D" w14:textId="77777777" w:rsidR="00BF3ABD" w:rsidRDefault="00BF3ABD" w:rsidP="00AD3D53">
            <w:pPr>
              <w:cnfStyle w:val="000000000000" w:firstRow="0" w:lastRow="0" w:firstColumn="0" w:lastColumn="0" w:oddVBand="0" w:evenVBand="0" w:oddHBand="0" w:evenHBand="0" w:firstRowFirstColumn="0" w:firstRowLastColumn="0" w:lastRowFirstColumn="0" w:lastRowLastColumn="0"/>
            </w:pPr>
            <w:r>
              <w:t>I</w:t>
            </w:r>
          </w:p>
        </w:tc>
        <w:tc>
          <w:tcPr>
            <w:tcW w:w="949" w:type="dxa"/>
          </w:tcPr>
          <w:p w14:paraId="7C254AB2" w14:textId="239C221C" w:rsidR="00BF3ABD" w:rsidRDefault="007A2AF6" w:rsidP="00AD3D53">
            <w:pPr>
              <w:cnfStyle w:val="000000000000" w:firstRow="0" w:lastRow="0" w:firstColumn="0" w:lastColumn="0" w:oddVBand="0" w:evenVBand="0" w:oddHBand="0" w:evenHBand="0" w:firstRowFirstColumn="0" w:firstRowLastColumn="0" w:lastRowFirstColumn="0" w:lastRowLastColumn="0"/>
            </w:pPr>
            <w:hyperlink w:anchor="_3.3.2_DOBDataQuality" w:history="1">
              <w:r w:rsidR="00BF3ABD" w:rsidRPr="00732264">
                <w:rPr>
                  <w:rStyle w:val="Hyperlink"/>
                </w:rPr>
                <w:t>3.3.2</w:t>
              </w:r>
            </w:hyperlink>
          </w:p>
        </w:tc>
        <w:tc>
          <w:tcPr>
            <w:tcW w:w="630" w:type="dxa"/>
          </w:tcPr>
          <w:p w14:paraId="7DE28BAD" w14:textId="77777777" w:rsidR="00BF3ABD" w:rsidRPr="009C3437" w:rsidRDefault="00BF3ABD" w:rsidP="00AD3D53">
            <w:pPr>
              <w:cnfStyle w:val="000000000000" w:firstRow="0" w:lastRow="0" w:firstColumn="0" w:lastColumn="0" w:oddVBand="0" w:evenVBand="0" w:oddHBand="0" w:evenHBand="0" w:firstRowFirstColumn="0" w:firstRowLastColumn="0" w:lastRowFirstColumn="0" w:lastRowLastColumn="0"/>
            </w:pPr>
          </w:p>
        </w:tc>
        <w:tc>
          <w:tcPr>
            <w:tcW w:w="4045" w:type="dxa"/>
          </w:tcPr>
          <w:p w14:paraId="0F56F706" w14:textId="77777777" w:rsidR="00BF3ABD" w:rsidRPr="009C3437" w:rsidRDefault="00BF3ABD" w:rsidP="00AD3D53">
            <w:pPr>
              <w:cnfStyle w:val="000000000000" w:firstRow="0" w:lastRow="0" w:firstColumn="0" w:lastColumn="0" w:oddVBand="0" w:evenVBand="0" w:oddHBand="0" w:evenHBand="0" w:firstRowFirstColumn="0" w:firstRowLastColumn="0" w:lastRowFirstColumn="0" w:lastRowLastColumn="0"/>
            </w:pPr>
          </w:p>
        </w:tc>
      </w:tr>
      <w:tr w:rsidR="00BE02C6" w:rsidRPr="009C3437" w14:paraId="5CF4EA42"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7AAC3701" w14:textId="76C7FE4B" w:rsidR="00BE02C6" w:rsidRDefault="00BE02C6" w:rsidP="00BE02C6">
            <w:r>
              <w:t>3.4.1</w:t>
            </w:r>
          </w:p>
        </w:tc>
        <w:tc>
          <w:tcPr>
            <w:tcW w:w="2103" w:type="dxa"/>
          </w:tcPr>
          <w:p w14:paraId="3BC71BF2" w14:textId="171C4A1C" w:rsidR="00BE02C6" w:rsidRDefault="00BE02C6" w:rsidP="00BE02C6">
            <w:pPr>
              <w:cnfStyle w:val="000000000000" w:firstRow="0" w:lastRow="0" w:firstColumn="0" w:lastColumn="0" w:oddVBand="0" w:evenVBand="0" w:oddHBand="0" w:evenHBand="0" w:firstRowFirstColumn="0" w:firstRowLastColumn="0" w:lastRowFirstColumn="0" w:lastRowLastColumn="0"/>
            </w:pPr>
            <w:r>
              <w:t>AmIndAKNative</w:t>
            </w:r>
          </w:p>
        </w:tc>
        <w:tc>
          <w:tcPr>
            <w:tcW w:w="728" w:type="dxa"/>
          </w:tcPr>
          <w:p w14:paraId="6087F30C" w14:textId="6C74B05B" w:rsidR="00BE02C6" w:rsidRDefault="00BE02C6" w:rsidP="00BE02C6">
            <w:pPr>
              <w:cnfStyle w:val="000000000000" w:firstRow="0" w:lastRow="0" w:firstColumn="0" w:lastColumn="0" w:oddVBand="0" w:evenVBand="0" w:oddHBand="0" w:evenHBand="0" w:firstRowFirstColumn="0" w:firstRowLastColumn="0" w:lastRowFirstColumn="0" w:lastRowLastColumn="0"/>
            </w:pPr>
            <w:r w:rsidRPr="0050594B">
              <w:t>I</w:t>
            </w:r>
          </w:p>
        </w:tc>
        <w:tc>
          <w:tcPr>
            <w:tcW w:w="949" w:type="dxa"/>
          </w:tcPr>
          <w:p w14:paraId="5A83EEEC" w14:textId="0C639E16" w:rsidR="00BE02C6" w:rsidRDefault="007A2AF6"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sidRPr="0089298A">
                <w:rPr>
                  <w:rStyle w:val="Hyperlink"/>
                </w:rPr>
                <w:t>1.7</w:t>
              </w:r>
            </w:hyperlink>
          </w:p>
        </w:tc>
        <w:tc>
          <w:tcPr>
            <w:tcW w:w="630" w:type="dxa"/>
          </w:tcPr>
          <w:p w14:paraId="55854AB8" w14:textId="77777777" w:rsidR="00BE02C6" w:rsidRPr="009C3437" w:rsidRDefault="00BE02C6" w:rsidP="00BE02C6">
            <w:pPr>
              <w:cnfStyle w:val="000000000000" w:firstRow="0" w:lastRow="0" w:firstColumn="0" w:lastColumn="0" w:oddVBand="0" w:evenVBand="0" w:oddHBand="0" w:evenHBand="0" w:firstRowFirstColumn="0" w:firstRowLastColumn="0" w:lastRowFirstColumn="0" w:lastRowLastColumn="0"/>
            </w:pPr>
          </w:p>
        </w:tc>
        <w:tc>
          <w:tcPr>
            <w:tcW w:w="4045" w:type="dxa"/>
          </w:tcPr>
          <w:p w14:paraId="2DE8F467" w14:textId="7640B491" w:rsidR="00BE02C6" w:rsidRPr="009C3437" w:rsidRDefault="00BE02C6" w:rsidP="00BE02C6">
            <w:pPr>
              <w:cnfStyle w:val="000000000000" w:firstRow="0" w:lastRow="0" w:firstColumn="0" w:lastColumn="0" w:oddVBand="0" w:evenVBand="0" w:oddHBand="0" w:evenHBand="0" w:firstRowFirstColumn="0" w:firstRowLastColumn="0" w:lastRowFirstColumn="0" w:lastRowLastColumn="0"/>
            </w:pPr>
            <w:r>
              <w:t>1</w:t>
            </w:r>
            <w:r w:rsidR="00FD083E">
              <w:t xml:space="preserve"> </w:t>
            </w:r>
            <w:r>
              <w:t>=</w:t>
            </w:r>
            <w:r w:rsidR="00FD083E">
              <w:t xml:space="preserve"> </w:t>
            </w:r>
            <w:r>
              <w:t>American</w:t>
            </w:r>
            <w:r w:rsidR="00FD083E">
              <w:t xml:space="preserve"> </w:t>
            </w:r>
            <w:r>
              <w:t>Indian</w:t>
            </w:r>
            <w:r w:rsidR="00FD083E">
              <w:t xml:space="preserve"> </w:t>
            </w:r>
            <w:r>
              <w:t>or</w:t>
            </w:r>
            <w:r w:rsidR="00FD083E">
              <w:t xml:space="preserve"> </w:t>
            </w:r>
            <w:r>
              <w:t>Alaska</w:t>
            </w:r>
            <w:r w:rsidR="00FD083E">
              <w:t xml:space="preserve"> </w:t>
            </w:r>
            <w:r>
              <w:t>Native</w:t>
            </w:r>
            <w:r w:rsidR="00FD083E">
              <w:t xml:space="preserve"> </w:t>
            </w:r>
          </w:p>
        </w:tc>
      </w:tr>
      <w:tr w:rsidR="00BE02C6" w:rsidRPr="009C3437" w14:paraId="07D1BCB7"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3ACBD3D2" w14:textId="2D71B8ED" w:rsidR="00BE02C6" w:rsidRDefault="00BE02C6" w:rsidP="00BE02C6">
            <w:r>
              <w:t>3.4.1</w:t>
            </w:r>
          </w:p>
        </w:tc>
        <w:tc>
          <w:tcPr>
            <w:tcW w:w="2103" w:type="dxa"/>
          </w:tcPr>
          <w:p w14:paraId="388A0412" w14:textId="62054E9C" w:rsidR="00BE02C6" w:rsidRDefault="00BE02C6" w:rsidP="00BE02C6">
            <w:pPr>
              <w:cnfStyle w:val="000000000000" w:firstRow="0" w:lastRow="0" w:firstColumn="0" w:lastColumn="0" w:oddVBand="0" w:evenVBand="0" w:oddHBand="0" w:evenHBand="0" w:firstRowFirstColumn="0" w:firstRowLastColumn="0" w:lastRowFirstColumn="0" w:lastRowLastColumn="0"/>
            </w:pPr>
            <w:r>
              <w:t>Asian</w:t>
            </w:r>
          </w:p>
        </w:tc>
        <w:tc>
          <w:tcPr>
            <w:tcW w:w="728" w:type="dxa"/>
          </w:tcPr>
          <w:p w14:paraId="21CAE5C8" w14:textId="023FC8A6" w:rsidR="00BE02C6" w:rsidRDefault="00BE02C6" w:rsidP="00BE02C6">
            <w:pPr>
              <w:cnfStyle w:val="000000000000" w:firstRow="0" w:lastRow="0" w:firstColumn="0" w:lastColumn="0" w:oddVBand="0" w:evenVBand="0" w:oddHBand="0" w:evenHBand="0" w:firstRowFirstColumn="0" w:firstRowLastColumn="0" w:lastRowFirstColumn="0" w:lastRowLastColumn="0"/>
            </w:pPr>
            <w:r w:rsidRPr="0050594B">
              <w:t>I</w:t>
            </w:r>
          </w:p>
        </w:tc>
        <w:tc>
          <w:tcPr>
            <w:tcW w:w="949" w:type="dxa"/>
          </w:tcPr>
          <w:p w14:paraId="7FDDE8D1" w14:textId="7B17F68F" w:rsidR="00BE02C6" w:rsidRDefault="007A2AF6"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sidRPr="0089298A">
                <w:rPr>
                  <w:rStyle w:val="Hyperlink"/>
                </w:rPr>
                <w:t>1.7</w:t>
              </w:r>
            </w:hyperlink>
          </w:p>
        </w:tc>
        <w:tc>
          <w:tcPr>
            <w:tcW w:w="630" w:type="dxa"/>
          </w:tcPr>
          <w:p w14:paraId="7175CC76" w14:textId="77777777" w:rsidR="00BE02C6" w:rsidRPr="009C3437" w:rsidRDefault="00BE02C6" w:rsidP="00BE02C6">
            <w:pPr>
              <w:cnfStyle w:val="000000000000" w:firstRow="0" w:lastRow="0" w:firstColumn="0" w:lastColumn="0" w:oddVBand="0" w:evenVBand="0" w:oddHBand="0" w:evenHBand="0" w:firstRowFirstColumn="0" w:firstRowLastColumn="0" w:lastRowFirstColumn="0" w:lastRowLastColumn="0"/>
            </w:pPr>
          </w:p>
        </w:tc>
        <w:tc>
          <w:tcPr>
            <w:tcW w:w="4045" w:type="dxa"/>
          </w:tcPr>
          <w:p w14:paraId="608FCDA9" w14:textId="35F4F7DB" w:rsidR="00BE02C6" w:rsidRDefault="00BE02C6" w:rsidP="00BE02C6">
            <w:pPr>
              <w:cnfStyle w:val="000000000000" w:firstRow="0" w:lastRow="0" w:firstColumn="0" w:lastColumn="0" w:oddVBand="0" w:evenVBand="0" w:oddHBand="0" w:evenHBand="0" w:firstRowFirstColumn="0" w:firstRowLastColumn="0" w:lastRowFirstColumn="0" w:lastRowLastColumn="0"/>
            </w:pPr>
            <w:r>
              <w:t>1</w:t>
            </w:r>
            <w:r w:rsidR="00FD083E">
              <w:t xml:space="preserve"> </w:t>
            </w:r>
            <w:r>
              <w:t>=</w:t>
            </w:r>
            <w:r w:rsidR="00FD083E">
              <w:t xml:space="preserve"> </w:t>
            </w:r>
            <w:r>
              <w:t>Asian</w:t>
            </w:r>
          </w:p>
        </w:tc>
      </w:tr>
      <w:tr w:rsidR="00BE02C6" w:rsidRPr="009C3437" w14:paraId="4F146326"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144176AD" w14:textId="6B437CE1" w:rsidR="00BE02C6" w:rsidRDefault="00BE02C6" w:rsidP="00BE02C6">
            <w:r>
              <w:t>3.4.1</w:t>
            </w:r>
          </w:p>
        </w:tc>
        <w:tc>
          <w:tcPr>
            <w:tcW w:w="2103" w:type="dxa"/>
          </w:tcPr>
          <w:p w14:paraId="2E72752F" w14:textId="433BF714" w:rsidR="00BE02C6" w:rsidRDefault="00BE02C6" w:rsidP="00BE02C6">
            <w:pPr>
              <w:cnfStyle w:val="000000000000" w:firstRow="0" w:lastRow="0" w:firstColumn="0" w:lastColumn="0" w:oddVBand="0" w:evenVBand="0" w:oddHBand="0" w:evenHBand="0" w:firstRowFirstColumn="0" w:firstRowLastColumn="0" w:lastRowFirstColumn="0" w:lastRowLastColumn="0"/>
            </w:pPr>
            <w:r>
              <w:t>BlackAfAmerican</w:t>
            </w:r>
          </w:p>
        </w:tc>
        <w:tc>
          <w:tcPr>
            <w:tcW w:w="728" w:type="dxa"/>
          </w:tcPr>
          <w:p w14:paraId="78065799" w14:textId="1FCC48E9" w:rsidR="00BE02C6" w:rsidRDefault="00BE02C6" w:rsidP="00BE02C6">
            <w:pPr>
              <w:cnfStyle w:val="000000000000" w:firstRow="0" w:lastRow="0" w:firstColumn="0" w:lastColumn="0" w:oddVBand="0" w:evenVBand="0" w:oddHBand="0" w:evenHBand="0" w:firstRowFirstColumn="0" w:firstRowLastColumn="0" w:lastRowFirstColumn="0" w:lastRowLastColumn="0"/>
            </w:pPr>
            <w:r w:rsidRPr="0050594B">
              <w:t>I</w:t>
            </w:r>
          </w:p>
        </w:tc>
        <w:tc>
          <w:tcPr>
            <w:tcW w:w="949" w:type="dxa"/>
          </w:tcPr>
          <w:p w14:paraId="265B8C62" w14:textId="73652531" w:rsidR="00BE02C6" w:rsidRDefault="007A2AF6"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sidRPr="0089298A">
                <w:rPr>
                  <w:rStyle w:val="Hyperlink"/>
                </w:rPr>
                <w:t>1.7</w:t>
              </w:r>
            </w:hyperlink>
          </w:p>
        </w:tc>
        <w:tc>
          <w:tcPr>
            <w:tcW w:w="630" w:type="dxa"/>
          </w:tcPr>
          <w:p w14:paraId="70291CA8" w14:textId="77777777" w:rsidR="00BE02C6" w:rsidRPr="009C3437" w:rsidRDefault="00BE02C6" w:rsidP="00BE02C6">
            <w:pPr>
              <w:cnfStyle w:val="000000000000" w:firstRow="0" w:lastRow="0" w:firstColumn="0" w:lastColumn="0" w:oddVBand="0" w:evenVBand="0" w:oddHBand="0" w:evenHBand="0" w:firstRowFirstColumn="0" w:firstRowLastColumn="0" w:lastRowFirstColumn="0" w:lastRowLastColumn="0"/>
            </w:pPr>
          </w:p>
        </w:tc>
        <w:tc>
          <w:tcPr>
            <w:tcW w:w="4045" w:type="dxa"/>
          </w:tcPr>
          <w:p w14:paraId="2FDD1250" w14:textId="3DF98364" w:rsidR="00BE02C6" w:rsidRDefault="00BE02C6" w:rsidP="00BE02C6">
            <w:pPr>
              <w:cnfStyle w:val="000000000000" w:firstRow="0" w:lastRow="0" w:firstColumn="0" w:lastColumn="0" w:oddVBand="0" w:evenVBand="0" w:oddHBand="0" w:evenHBand="0" w:firstRowFirstColumn="0" w:firstRowLastColumn="0" w:lastRowFirstColumn="0" w:lastRowLastColumn="0"/>
            </w:pPr>
            <w:r>
              <w:t>1</w:t>
            </w:r>
            <w:r w:rsidR="00FD083E">
              <w:t xml:space="preserve"> </w:t>
            </w:r>
            <w:r>
              <w:t>=</w:t>
            </w:r>
            <w:r w:rsidR="00FD083E">
              <w:t xml:space="preserve"> </w:t>
            </w:r>
            <w:r>
              <w:t>Black</w:t>
            </w:r>
            <w:r w:rsidR="00FD083E">
              <w:t xml:space="preserve"> </w:t>
            </w:r>
            <w:r>
              <w:t>or</w:t>
            </w:r>
            <w:r w:rsidR="00FD083E">
              <w:t xml:space="preserve"> </w:t>
            </w:r>
            <w:r>
              <w:t>African</w:t>
            </w:r>
            <w:r w:rsidR="00FD083E">
              <w:t xml:space="preserve"> </w:t>
            </w:r>
            <w:r>
              <w:t>American</w:t>
            </w:r>
          </w:p>
        </w:tc>
      </w:tr>
      <w:tr w:rsidR="00BE02C6" w:rsidRPr="009C3437" w14:paraId="5ED9AD0C"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5C2C8BB5" w14:textId="5C420194" w:rsidR="00BE02C6" w:rsidRDefault="00BE02C6" w:rsidP="00BE02C6">
            <w:r>
              <w:t>3.4.1</w:t>
            </w:r>
          </w:p>
        </w:tc>
        <w:tc>
          <w:tcPr>
            <w:tcW w:w="2103" w:type="dxa"/>
          </w:tcPr>
          <w:p w14:paraId="33F895F7" w14:textId="623B2B4B" w:rsidR="00BE02C6" w:rsidRDefault="00BE02C6" w:rsidP="00BE02C6">
            <w:pPr>
              <w:cnfStyle w:val="000000000000" w:firstRow="0" w:lastRow="0" w:firstColumn="0" w:lastColumn="0" w:oddVBand="0" w:evenVBand="0" w:oddHBand="0" w:evenHBand="0" w:firstRowFirstColumn="0" w:firstRowLastColumn="0" w:lastRowFirstColumn="0" w:lastRowLastColumn="0"/>
            </w:pPr>
            <w:r>
              <w:t>NativeHIOtherPacific</w:t>
            </w:r>
          </w:p>
        </w:tc>
        <w:tc>
          <w:tcPr>
            <w:tcW w:w="728" w:type="dxa"/>
          </w:tcPr>
          <w:p w14:paraId="629DFE31" w14:textId="0D0DE88F" w:rsidR="00BE02C6" w:rsidRDefault="00BE02C6" w:rsidP="00BE02C6">
            <w:pPr>
              <w:cnfStyle w:val="000000000000" w:firstRow="0" w:lastRow="0" w:firstColumn="0" w:lastColumn="0" w:oddVBand="0" w:evenVBand="0" w:oddHBand="0" w:evenHBand="0" w:firstRowFirstColumn="0" w:firstRowLastColumn="0" w:lastRowFirstColumn="0" w:lastRowLastColumn="0"/>
            </w:pPr>
            <w:r w:rsidRPr="0050594B">
              <w:t>I</w:t>
            </w:r>
          </w:p>
        </w:tc>
        <w:tc>
          <w:tcPr>
            <w:tcW w:w="949" w:type="dxa"/>
          </w:tcPr>
          <w:p w14:paraId="622D995B" w14:textId="55144186" w:rsidR="00BE02C6" w:rsidRDefault="007A2AF6"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sidRPr="0089298A">
                <w:rPr>
                  <w:rStyle w:val="Hyperlink"/>
                </w:rPr>
                <w:t>1.7</w:t>
              </w:r>
            </w:hyperlink>
          </w:p>
        </w:tc>
        <w:tc>
          <w:tcPr>
            <w:tcW w:w="630" w:type="dxa"/>
          </w:tcPr>
          <w:p w14:paraId="581B87C4" w14:textId="77777777" w:rsidR="00BE02C6" w:rsidRPr="009C3437" w:rsidRDefault="00BE02C6" w:rsidP="00BE02C6">
            <w:pPr>
              <w:cnfStyle w:val="000000000000" w:firstRow="0" w:lastRow="0" w:firstColumn="0" w:lastColumn="0" w:oddVBand="0" w:evenVBand="0" w:oddHBand="0" w:evenHBand="0" w:firstRowFirstColumn="0" w:firstRowLastColumn="0" w:lastRowFirstColumn="0" w:lastRowLastColumn="0"/>
            </w:pPr>
          </w:p>
        </w:tc>
        <w:tc>
          <w:tcPr>
            <w:tcW w:w="4045" w:type="dxa"/>
          </w:tcPr>
          <w:p w14:paraId="4BFDB370" w14:textId="06E82689" w:rsidR="00BE02C6" w:rsidRDefault="00BE02C6" w:rsidP="00BE02C6">
            <w:pPr>
              <w:cnfStyle w:val="000000000000" w:firstRow="0" w:lastRow="0" w:firstColumn="0" w:lastColumn="0" w:oddVBand="0" w:evenVBand="0" w:oddHBand="0" w:evenHBand="0" w:firstRowFirstColumn="0" w:firstRowLastColumn="0" w:lastRowFirstColumn="0" w:lastRowLastColumn="0"/>
            </w:pPr>
            <w:r>
              <w:t>1</w:t>
            </w:r>
            <w:r w:rsidR="00FD083E">
              <w:t xml:space="preserve"> </w:t>
            </w:r>
            <w:r>
              <w:t>=</w:t>
            </w:r>
            <w:r w:rsidR="00FD083E">
              <w:t xml:space="preserve"> </w:t>
            </w:r>
            <w:r>
              <w:t>Native</w:t>
            </w:r>
            <w:r w:rsidR="00FD083E">
              <w:t xml:space="preserve"> </w:t>
            </w:r>
            <w:r>
              <w:t>Hawaiian</w:t>
            </w:r>
            <w:r w:rsidR="00FD083E">
              <w:t xml:space="preserve"> </w:t>
            </w:r>
            <w:r>
              <w:t>or</w:t>
            </w:r>
            <w:r w:rsidR="00FD083E">
              <w:t xml:space="preserve"> </w:t>
            </w:r>
            <w:r>
              <w:t>Other</w:t>
            </w:r>
            <w:r w:rsidR="00FD083E">
              <w:t xml:space="preserve"> </w:t>
            </w:r>
            <w:r>
              <w:t>Pacific</w:t>
            </w:r>
            <w:r w:rsidR="00FD083E">
              <w:t xml:space="preserve"> </w:t>
            </w:r>
            <w:r>
              <w:t>Islander</w:t>
            </w:r>
          </w:p>
        </w:tc>
      </w:tr>
      <w:tr w:rsidR="00BE02C6" w:rsidRPr="009C3437" w14:paraId="777F5DBC"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5FD08BA3" w14:textId="793AB516" w:rsidR="00BE02C6" w:rsidRDefault="00BE02C6" w:rsidP="00BE02C6">
            <w:r>
              <w:t>3.4.1</w:t>
            </w:r>
          </w:p>
        </w:tc>
        <w:tc>
          <w:tcPr>
            <w:tcW w:w="2103" w:type="dxa"/>
          </w:tcPr>
          <w:p w14:paraId="5E89C3BB" w14:textId="262FCDF0" w:rsidR="00BE02C6" w:rsidRDefault="00BE02C6" w:rsidP="00BE02C6">
            <w:pPr>
              <w:cnfStyle w:val="000000000000" w:firstRow="0" w:lastRow="0" w:firstColumn="0" w:lastColumn="0" w:oddVBand="0" w:evenVBand="0" w:oddHBand="0" w:evenHBand="0" w:firstRowFirstColumn="0" w:firstRowLastColumn="0" w:lastRowFirstColumn="0" w:lastRowLastColumn="0"/>
            </w:pPr>
            <w:r>
              <w:t>White</w:t>
            </w:r>
          </w:p>
        </w:tc>
        <w:tc>
          <w:tcPr>
            <w:tcW w:w="728" w:type="dxa"/>
          </w:tcPr>
          <w:p w14:paraId="6626BCC4" w14:textId="239C4C46" w:rsidR="00BE02C6" w:rsidRDefault="00BE02C6" w:rsidP="00BE02C6">
            <w:pPr>
              <w:cnfStyle w:val="000000000000" w:firstRow="0" w:lastRow="0" w:firstColumn="0" w:lastColumn="0" w:oddVBand="0" w:evenVBand="0" w:oddHBand="0" w:evenHBand="0" w:firstRowFirstColumn="0" w:firstRowLastColumn="0" w:lastRowFirstColumn="0" w:lastRowLastColumn="0"/>
            </w:pPr>
            <w:r w:rsidRPr="0050594B">
              <w:t>I</w:t>
            </w:r>
          </w:p>
        </w:tc>
        <w:tc>
          <w:tcPr>
            <w:tcW w:w="949" w:type="dxa"/>
          </w:tcPr>
          <w:p w14:paraId="77249141" w14:textId="1C65BB6D" w:rsidR="00BE02C6" w:rsidRDefault="007A2AF6"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sidRPr="0089298A">
                <w:rPr>
                  <w:rStyle w:val="Hyperlink"/>
                </w:rPr>
                <w:t>1.7</w:t>
              </w:r>
            </w:hyperlink>
          </w:p>
        </w:tc>
        <w:tc>
          <w:tcPr>
            <w:tcW w:w="630" w:type="dxa"/>
          </w:tcPr>
          <w:p w14:paraId="20C4ED92" w14:textId="77777777" w:rsidR="00BE02C6" w:rsidRPr="009C3437" w:rsidRDefault="00BE02C6" w:rsidP="00BE02C6">
            <w:pPr>
              <w:cnfStyle w:val="000000000000" w:firstRow="0" w:lastRow="0" w:firstColumn="0" w:lastColumn="0" w:oddVBand="0" w:evenVBand="0" w:oddHBand="0" w:evenHBand="0" w:firstRowFirstColumn="0" w:firstRowLastColumn="0" w:lastRowFirstColumn="0" w:lastRowLastColumn="0"/>
            </w:pPr>
          </w:p>
        </w:tc>
        <w:tc>
          <w:tcPr>
            <w:tcW w:w="4045" w:type="dxa"/>
          </w:tcPr>
          <w:p w14:paraId="08C48DC4" w14:textId="4E8D575C" w:rsidR="00BE02C6" w:rsidRDefault="00BE02C6" w:rsidP="00BE02C6">
            <w:pPr>
              <w:cnfStyle w:val="000000000000" w:firstRow="0" w:lastRow="0" w:firstColumn="0" w:lastColumn="0" w:oddVBand="0" w:evenVBand="0" w:oddHBand="0" w:evenHBand="0" w:firstRowFirstColumn="0" w:firstRowLastColumn="0" w:lastRowFirstColumn="0" w:lastRowLastColumn="0"/>
            </w:pPr>
            <w:r>
              <w:t>1</w:t>
            </w:r>
            <w:r w:rsidR="00FD083E">
              <w:t xml:space="preserve"> </w:t>
            </w:r>
            <w:r>
              <w:t>=</w:t>
            </w:r>
            <w:r w:rsidR="00FD083E">
              <w:t xml:space="preserve"> </w:t>
            </w:r>
            <w:r>
              <w:t>White</w:t>
            </w:r>
          </w:p>
        </w:tc>
      </w:tr>
      <w:tr w:rsidR="00BF3ABD" w:rsidRPr="009C3437" w14:paraId="1D84F96D"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6C3BE4B6" w14:textId="59DFC94F" w:rsidR="00BF3ABD" w:rsidRDefault="00BF3ABD" w:rsidP="00AD3D53">
            <w:r>
              <w:t>3.4.1</w:t>
            </w:r>
          </w:p>
        </w:tc>
        <w:tc>
          <w:tcPr>
            <w:tcW w:w="2103" w:type="dxa"/>
          </w:tcPr>
          <w:p w14:paraId="50C21E37" w14:textId="1AA66D27" w:rsidR="00BF3ABD" w:rsidRDefault="00BF3ABD" w:rsidP="00AD3D53">
            <w:pPr>
              <w:cnfStyle w:val="000000000000" w:firstRow="0" w:lastRow="0" w:firstColumn="0" w:lastColumn="0" w:oddVBand="0" w:evenVBand="0" w:oddHBand="0" w:evenHBand="0" w:firstRowFirstColumn="0" w:firstRowLastColumn="0" w:lastRowFirstColumn="0" w:lastRowLastColumn="0"/>
            </w:pPr>
            <w:r>
              <w:t>RaceNone</w:t>
            </w:r>
          </w:p>
        </w:tc>
        <w:tc>
          <w:tcPr>
            <w:tcW w:w="728" w:type="dxa"/>
          </w:tcPr>
          <w:p w14:paraId="420E06D0" w14:textId="717E72BA" w:rsidR="00BF3ABD" w:rsidRDefault="00BF3ABD" w:rsidP="00AD3D53">
            <w:pPr>
              <w:cnfStyle w:val="000000000000" w:firstRow="0" w:lastRow="0" w:firstColumn="0" w:lastColumn="0" w:oddVBand="0" w:evenVBand="0" w:oddHBand="0" w:evenHBand="0" w:firstRowFirstColumn="0" w:firstRowLastColumn="0" w:lastRowFirstColumn="0" w:lastRowLastColumn="0"/>
            </w:pPr>
            <w:r w:rsidRPr="0050594B">
              <w:t>I</w:t>
            </w:r>
          </w:p>
        </w:tc>
        <w:tc>
          <w:tcPr>
            <w:tcW w:w="949" w:type="dxa"/>
          </w:tcPr>
          <w:p w14:paraId="2F282371" w14:textId="05DA9A7A" w:rsidR="00BF3ABD" w:rsidRDefault="007A2AF6" w:rsidP="00AD3D53">
            <w:pPr>
              <w:cnfStyle w:val="000000000000" w:firstRow="0" w:lastRow="0" w:firstColumn="0" w:lastColumn="0" w:oddVBand="0" w:evenVBand="0" w:oddHBand="0" w:evenHBand="0" w:firstRowFirstColumn="0" w:firstRowLastColumn="0" w:lastRowFirstColumn="0" w:lastRowLastColumn="0"/>
            </w:pPr>
            <w:hyperlink w:anchor="_1.6__RaceNone" w:history="1">
              <w:r w:rsidR="00BF3ABD">
                <w:rPr>
                  <w:rStyle w:val="Hyperlink"/>
                </w:rPr>
                <w:t>1.6</w:t>
              </w:r>
            </w:hyperlink>
          </w:p>
        </w:tc>
        <w:tc>
          <w:tcPr>
            <w:tcW w:w="630" w:type="dxa"/>
          </w:tcPr>
          <w:p w14:paraId="3310E886" w14:textId="76FAFBA3" w:rsidR="00BF3ABD" w:rsidRDefault="00BF3ABD" w:rsidP="00AD3D53">
            <w:pPr>
              <w:cnfStyle w:val="000000000000" w:firstRow="0" w:lastRow="0" w:firstColumn="0" w:lastColumn="0" w:oddVBand="0" w:evenVBand="0" w:oddHBand="0" w:evenHBand="0" w:firstRowFirstColumn="0" w:firstRowLastColumn="0" w:lastRowFirstColumn="0" w:lastRowLastColumn="0"/>
            </w:pPr>
            <w:r>
              <w:t>Y</w:t>
            </w:r>
          </w:p>
        </w:tc>
        <w:tc>
          <w:tcPr>
            <w:tcW w:w="4045" w:type="dxa"/>
          </w:tcPr>
          <w:p w14:paraId="269AD909" w14:textId="10EB0E1E" w:rsidR="00BF3ABD" w:rsidRDefault="00BF3ABD" w:rsidP="00AD3D53">
            <w:pPr>
              <w:cnfStyle w:val="000000000000" w:firstRow="0" w:lastRow="0" w:firstColumn="0" w:lastColumn="0" w:oddVBand="0" w:evenVBand="0" w:oddHBand="0" w:evenHBand="0" w:firstRowFirstColumn="0" w:firstRowLastColumn="0" w:lastRowFirstColumn="0" w:lastRowLastColumn="0"/>
            </w:pPr>
            <w:r>
              <w:t>Non-null</w:t>
            </w:r>
            <w:r w:rsidR="00FD083E">
              <w:t xml:space="preserve"> </w:t>
            </w:r>
            <w:r>
              <w:t>only</w:t>
            </w:r>
            <w:r w:rsidR="00FD083E">
              <w:t xml:space="preserve"> </w:t>
            </w:r>
            <w:r>
              <w:t>if</w:t>
            </w:r>
            <w:r w:rsidR="00FD083E">
              <w:t xml:space="preserve"> </w:t>
            </w:r>
            <w:r>
              <w:t>all</w:t>
            </w:r>
            <w:r w:rsidR="00FD083E">
              <w:t xml:space="preserve"> </w:t>
            </w:r>
            <w:r>
              <w:t>other</w:t>
            </w:r>
            <w:r w:rsidR="00FD083E">
              <w:t xml:space="preserve"> </w:t>
            </w:r>
            <w:r>
              <w:t>Race</w:t>
            </w:r>
            <w:r w:rsidR="00FD083E">
              <w:t xml:space="preserve"> </w:t>
            </w:r>
            <w:r>
              <w:t>fields</w:t>
            </w:r>
            <w:r w:rsidR="00FD083E">
              <w:t xml:space="preserve"> </w:t>
            </w:r>
            <w:r>
              <w:t>=</w:t>
            </w:r>
            <w:r w:rsidR="00FD083E">
              <w:t xml:space="preserve"> </w:t>
            </w:r>
            <w:r>
              <w:t>0</w:t>
            </w:r>
            <w:r w:rsidR="00FD083E">
              <w:t xml:space="preserve"> </w:t>
            </w:r>
            <w:r>
              <w:t>or</w:t>
            </w:r>
            <w:r w:rsidR="00FD083E">
              <w:t xml:space="preserve"> </w:t>
            </w:r>
            <w:r>
              <w:t>99</w:t>
            </w:r>
          </w:p>
        </w:tc>
      </w:tr>
      <w:tr w:rsidR="00BF3ABD" w:rsidRPr="009C3437" w14:paraId="03E28C88"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7850918A" w14:textId="3EF1B5FF" w:rsidR="00BF3ABD" w:rsidRDefault="00BF3ABD" w:rsidP="00AD3D53">
            <w:r>
              <w:t>3.5.1</w:t>
            </w:r>
          </w:p>
        </w:tc>
        <w:tc>
          <w:tcPr>
            <w:tcW w:w="2103" w:type="dxa"/>
          </w:tcPr>
          <w:p w14:paraId="45EC5186" w14:textId="00C9E5EF" w:rsidR="00BF3ABD" w:rsidRDefault="00BF3ABD" w:rsidP="00AD3D53">
            <w:pPr>
              <w:cnfStyle w:val="000000000000" w:firstRow="0" w:lastRow="0" w:firstColumn="0" w:lastColumn="0" w:oddVBand="0" w:evenVBand="0" w:oddHBand="0" w:evenHBand="0" w:firstRowFirstColumn="0" w:firstRowLastColumn="0" w:lastRowFirstColumn="0" w:lastRowLastColumn="0"/>
            </w:pPr>
            <w:r>
              <w:t>Ethnicity</w:t>
            </w:r>
          </w:p>
        </w:tc>
        <w:tc>
          <w:tcPr>
            <w:tcW w:w="728" w:type="dxa"/>
          </w:tcPr>
          <w:p w14:paraId="16004BF0" w14:textId="54C96919" w:rsidR="00BF3ABD" w:rsidRDefault="00BF3ABD" w:rsidP="00AD3D53">
            <w:pPr>
              <w:cnfStyle w:val="000000000000" w:firstRow="0" w:lastRow="0" w:firstColumn="0" w:lastColumn="0" w:oddVBand="0" w:evenVBand="0" w:oddHBand="0" w:evenHBand="0" w:firstRowFirstColumn="0" w:firstRowLastColumn="0" w:lastRowFirstColumn="0" w:lastRowLastColumn="0"/>
            </w:pPr>
            <w:r>
              <w:t>I</w:t>
            </w:r>
          </w:p>
        </w:tc>
        <w:tc>
          <w:tcPr>
            <w:tcW w:w="949" w:type="dxa"/>
          </w:tcPr>
          <w:p w14:paraId="246DE9E4" w14:textId="704ADD98" w:rsidR="00BF3ABD" w:rsidRDefault="007A2AF6" w:rsidP="00AD3D53">
            <w:pPr>
              <w:cnfStyle w:val="000000000000" w:firstRow="0" w:lastRow="0" w:firstColumn="0" w:lastColumn="0" w:oddVBand="0" w:evenVBand="0" w:oddHBand="0" w:evenHBand="0" w:firstRowFirstColumn="0" w:firstRowLastColumn="0" w:lastRowFirstColumn="0" w:lastRowLastColumn="0"/>
            </w:pPr>
            <w:hyperlink w:anchor="_3.4_RaceNone" w:history="1">
              <w:r w:rsidR="00BF3ABD" w:rsidRPr="00732264">
                <w:rPr>
                  <w:rStyle w:val="Hyperlink"/>
                </w:rPr>
                <w:t>3.5.1</w:t>
              </w:r>
            </w:hyperlink>
          </w:p>
        </w:tc>
        <w:tc>
          <w:tcPr>
            <w:tcW w:w="630" w:type="dxa"/>
          </w:tcPr>
          <w:p w14:paraId="7513949E" w14:textId="77777777" w:rsidR="00BF3ABD" w:rsidRDefault="00BF3ABD" w:rsidP="00AD3D53">
            <w:pPr>
              <w:cnfStyle w:val="000000000000" w:firstRow="0" w:lastRow="0" w:firstColumn="0" w:lastColumn="0" w:oddVBand="0" w:evenVBand="0" w:oddHBand="0" w:evenHBand="0" w:firstRowFirstColumn="0" w:firstRowLastColumn="0" w:lastRowFirstColumn="0" w:lastRowLastColumn="0"/>
            </w:pPr>
          </w:p>
        </w:tc>
        <w:tc>
          <w:tcPr>
            <w:tcW w:w="4045" w:type="dxa"/>
          </w:tcPr>
          <w:p w14:paraId="084CC307" w14:textId="77777777" w:rsidR="00BF3ABD" w:rsidRDefault="00BF3ABD" w:rsidP="00AD3D53">
            <w:pPr>
              <w:cnfStyle w:val="000000000000" w:firstRow="0" w:lastRow="0" w:firstColumn="0" w:lastColumn="0" w:oddVBand="0" w:evenVBand="0" w:oddHBand="0" w:evenHBand="0" w:firstRowFirstColumn="0" w:firstRowLastColumn="0" w:lastRowFirstColumn="0" w:lastRowLastColumn="0"/>
            </w:pPr>
          </w:p>
        </w:tc>
      </w:tr>
      <w:tr w:rsidR="00BF3ABD" w:rsidRPr="009C3437" w14:paraId="6AD9EB34"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66B3A839" w14:textId="633D3A48" w:rsidR="00BF3ABD" w:rsidRDefault="00BF3ABD" w:rsidP="00AD3D53">
            <w:r>
              <w:t>3.6.1</w:t>
            </w:r>
          </w:p>
        </w:tc>
        <w:tc>
          <w:tcPr>
            <w:tcW w:w="2103" w:type="dxa"/>
          </w:tcPr>
          <w:p w14:paraId="154977B7" w14:textId="5F83A64E" w:rsidR="00BF3ABD" w:rsidRDefault="00BF3ABD" w:rsidP="00AD3D53">
            <w:pPr>
              <w:cnfStyle w:val="000000000000" w:firstRow="0" w:lastRow="0" w:firstColumn="0" w:lastColumn="0" w:oddVBand="0" w:evenVBand="0" w:oddHBand="0" w:evenHBand="0" w:firstRowFirstColumn="0" w:firstRowLastColumn="0" w:lastRowFirstColumn="0" w:lastRowLastColumn="0"/>
            </w:pPr>
            <w:r>
              <w:t>Gender</w:t>
            </w:r>
          </w:p>
        </w:tc>
        <w:tc>
          <w:tcPr>
            <w:tcW w:w="728" w:type="dxa"/>
          </w:tcPr>
          <w:p w14:paraId="3E8260BA" w14:textId="28E3B26A" w:rsidR="00BF3ABD" w:rsidRDefault="00BF3ABD" w:rsidP="00AD3D53">
            <w:pPr>
              <w:cnfStyle w:val="000000000000" w:firstRow="0" w:lastRow="0" w:firstColumn="0" w:lastColumn="0" w:oddVBand="0" w:evenVBand="0" w:oddHBand="0" w:evenHBand="0" w:firstRowFirstColumn="0" w:firstRowLastColumn="0" w:lastRowFirstColumn="0" w:lastRowLastColumn="0"/>
            </w:pPr>
            <w:r>
              <w:t>I</w:t>
            </w:r>
          </w:p>
        </w:tc>
        <w:tc>
          <w:tcPr>
            <w:tcW w:w="949" w:type="dxa"/>
          </w:tcPr>
          <w:p w14:paraId="2AC590B8" w14:textId="3B83FC5E" w:rsidR="00BF3ABD" w:rsidRDefault="007A2AF6" w:rsidP="00AD3D53">
            <w:pPr>
              <w:cnfStyle w:val="000000000000" w:firstRow="0" w:lastRow="0" w:firstColumn="0" w:lastColumn="0" w:oddVBand="0" w:evenVBand="0" w:oddHBand="0" w:evenHBand="0" w:firstRowFirstColumn="0" w:firstRowLastColumn="0" w:lastRowFirstColumn="0" w:lastRowLastColumn="0"/>
            </w:pPr>
            <w:hyperlink w:anchor="_3.6.1_Gender" w:history="1">
              <w:r w:rsidR="00BF3ABD" w:rsidRPr="00732264">
                <w:rPr>
                  <w:rStyle w:val="Hyperlink"/>
                </w:rPr>
                <w:t>3.6.1</w:t>
              </w:r>
            </w:hyperlink>
          </w:p>
        </w:tc>
        <w:tc>
          <w:tcPr>
            <w:tcW w:w="630" w:type="dxa"/>
          </w:tcPr>
          <w:p w14:paraId="16166817" w14:textId="77777777" w:rsidR="00BF3ABD" w:rsidRDefault="00BF3ABD" w:rsidP="00AD3D53">
            <w:pPr>
              <w:cnfStyle w:val="000000000000" w:firstRow="0" w:lastRow="0" w:firstColumn="0" w:lastColumn="0" w:oddVBand="0" w:evenVBand="0" w:oddHBand="0" w:evenHBand="0" w:firstRowFirstColumn="0" w:firstRowLastColumn="0" w:lastRowFirstColumn="0" w:lastRowLastColumn="0"/>
            </w:pPr>
          </w:p>
        </w:tc>
        <w:tc>
          <w:tcPr>
            <w:tcW w:w="4045" w:type="dxa"/>
          </w:tcPr>
          <w:p w14:paraId="57AB89FF" w14:textId="77777777" w:rsidR="00BF3ABD" w:rsidRDefault="00BF3ABD" w:rsidP="00AD3D53">
            <w:pPr>
              <w:cnfStyle w:val="000000000000" w:firstRow="0" w:lastRow="0" w:firstColumn="0" w:lastColumn="0" w:oddVBand="0" w:evenVBand="0" w:oddHBand="0" w:evenHBand="0" w:firstRowFirstColumn="0" w:firstRowLastColumn="0" w:lastRowFirstColumn="0" w:lastRowLastColumn="0"/>
            </w:pPr>
          </w:p>
        </w:tc>
      </w:tr>
      <w:tr w:rsidR="00BF3ABD" w:rsidRPr="009C3437" w:rsidDel="005B2F1B" w14:paraId="762E2FF2" w14:textId="45F62F98" w:rsidTr="00C9147B">
        <w:trPr>
          <w:cantSplit/>
          <w:del w:id="106" w:author="Molly McEvilley" w:date="2016-07-08T06:29:00Z"/>
        </w:trPr>
        <w:tc>
          <w:tcPr>
            <w:cnfStyle w:val="001000000000" w:firstRow="0" w:lastRow="0" w:firstColumn="1" w:lastColumn="0" w:oddVBand="0" w:evenVBand="0" w:oddHBand="0" w:evenHBand="0" w:firstRowFirstColumn="0" w:firstRowLastColumn="0" w:lastRowFirstColumn="0" w:lastRowLastColumn="0"/>
            <w:tcW w:w="895" w:type="dxa"/>
          </w:tcPr>
          <w:p w14:paraId="72D087EB" w14:textId="740E8AA6" w:rsidR="00BF3ABD" w:rsidDel="005B2F1B" w:rsidRDefault="00BF3ABD" w:rsidP="00AD3D53">
            <w:pPr>
              <w:rPr>
                <w:del w:id="107" w:author="Molly McEvilley" w:date="2016-07-08T06:29:00Z"/>
              </w:rPr>
            </w:pPr>
            <w:del w:id="108" w:author="Molly McEvilley" w:date="2016-07-08T06:29:00Z">
              <w:r w:rsidDel="005B2F1B">
                <w:delText>3.6.A</w:delText>
              </w:r>
            </w:del>
          </w:p>
        </w:tc>
        <w:tc>
          <w:tcPr>
            <w:tcW w:w="2103" w:type="dxa"/>
          </w:tcPr>
          <w:p w14:paraId="44FB3606" w14:textId="6CE9FCE3" w:rsidR="00BF3ABD" w:rsidDel="005B2F1B" w:rsidRDefault="00BF3ABD" w:rsidP="00AD3D53">
            <w:pPr>
              <w:cnfStyle w:val="000000000000" w:firstRow="0" w:lastRow="0" w:firstColumn="0" w:lastColumn="0" w:oddVBand="0" w:evenVBand="0" w:oddHBand="0" w:evenHBand="0" w:firstRowFirstColumn="0" w:firstRowLastColumn="0" w:lastRowFirstColumn="0" w:lastRowLastColumn="0"/>
              <w:rPr>
                <w:del w:id="109" w:author="Molly McEvilley" w:date="2016-07-08T06:29:00Z"/>
              </w:rPr>
            </w:pPr>
            <w:del w:id="110" w:author="Molly McEvilley" w:date="2016-07-08T06:29:00Z">
              <w:r w:rsidDel="005B2F1B">
                <w:delText>OtherGender</w:delText>
              </w:r>
            </w:del>
          </w:p>
        </w:tc>
        <w:tc>
          <w:tcPr>
            <w:tcW w:w="728" w:type="dxa"/>
          </w:tcPr>
          <w:p w14:paraId="745458C5" w14:textId="7A8238CD" w:rsidR="00BF3ABD" w:rsidDel="005B2F1B" w:rsidRDefault="00BF3ABD" w:rsidP="00AD3D53">
            <w:pPr>
              <w:cnfStyle w:val="000000000000" w:firstRow="0" w:lastRow="0" w:firstColumn="0" w:lastColumn="0" w:oddVBand="0" w:evenVBand="0" w:oddHBand="0" w:evenHBand="0" w:firstRowFirstColumn="0" w:firstRowLastColumn="0" w:lastRowFirstColumn="0" w:lastRowLastColumn="0"/>
              <w:rPr>
                <w:del w:id="111" w:author="Molly McEvilley" w:date="2016-07-08T06:29:00Z"/>
              </w:rPr>
            </w:pPr>
            <w:del w:id="112" w:author="Molly McEvilley" w:date="2016-07-08T06:29:00Z">
              <w:r w:rsidDel="005B2F1B">
                <w:delText>S</w:delText>
              </w:r>
              <w:r w:rsidR="007512C2" w:rsidDel="005B2F1B">
                <w:delText>50</w:delText>
              </w:r>
            </w:del>
          </w:p>
        </w:tc>
        <w:tc>
          <w:tcPr>
            <w:tcW w:w="949" w:type="dxa"/>
          </w:tcPr>
          <w:p w14:paraId="62DE808A" w14:textId="70C9FA0B" w:rsidR="00BF3ABD" w:rsidDel="005B2F1B" w:rsidRDefault="00BF3ABD" w:rsidP="00AD3D53">
            <w:pPr>
              <w:cnfStyle w:val="000000000000" w:firstRow="0" w:lastRow="0" w:firstColumn="0" w:lastColumn="0" w:oddVBand="0" w:evenVBand="0" w:oddHBand="0" w:evenHBand="0" w:firstRowFirstColumn="0" w:firstRowLastColumn="0" w:lastRowFirstColumn="0" w:lastRowLastColumn="0"/>
              <w:rPr>
                <w:del w:id="113" w:author="Molly McEvilley" w:date="2016-07-08T06:29:00Z"/>
              </w:rPr>
            </w:pPr>
          </w:p>
        </w:tc>
        <w:tc>
          <w:tcPr>
            <w:tcW w:w="630" w:type="dxa"/>
          </w:tcPr>
          <w:p w14:paraId="13E71E25" w14:textId="0F8A75A7" w:rsidR="00BF3ABD" w:rsidDel="005B2F1B" w:rsidRDefault="00BF3ABD" w:rsidP="00AD3D53">
            <w:pPr>
              <w:cnfStyle w:val="000000000000" w:firstRow="0" w:lastRow="0" w:firstColumn="0" w:lastColumn="0" w:oddVBand="0" w:evenVBand="0" w:oddHBand="0" w:evenHBand="0" w:firstRowFirstColumn="0" w:firstRowLastColumn="0" w:lastRowFirstColumn="0" w:lastRowLastColumn="0"/>
              <w:rPr>
                <w:del w:id="114" w:author="Molly McEvilley" w:date="2016-07-08T06:29:00Z"/>
              </w:rPr>
            </w:pPr>
            <w:del w:id="115" w:author="Molly McEvilley" w:date="2016-07-08T06:29:00Z">
              <w:r w:rsidDel="005B2F1B">
                <w:delText>Y</w:delText>
              </w:r>
            </w:del>
          </w:p>
        </w:tc>
        <w:tc>
          <w:tcPr>
            <w:tcW w:w="4045" w:type="dxa"/>
          </w:tcPr>
          <w:p w14:paraId="58880B81" w14:textId="4C006381" w:rsidR="00BF3ABD" w:rsidDel="005B2F1B" w:rsidRDefault="00A8012D" w:rsidP="00AD3D53">
            <w:pPr>
              <w:cnfStyle w:val="000000000000" w:firstRow="0" w:lastRow="0" w:firstColumn="0" w:lastColumn="0" w:oddVBand="0" w:evenVBand="0" w:oddHBand="0" w:evenHBand="0" w:firstRowFirstColumn="0" w:firstRowLastColumn="0" w:lastRowFirstColumn="0" w:lastRowLastColumn="0"/>
              <w:rPr>
                <w:del w:id="116" w:author="Molly McEvilley" w:date="2016-07-08T06:29:00Z"/>
              </w:rPr>
            </w:pPr>
            <w:del w:id="117" w:author="Molly McEvilley" w:date="2016-07-08T06:29:00Z">
              <w:r w:rsidDel="005B2F1B">
                <w:delText>Null unless Gender = 4</w:delText>
              </w:r>
            </w:del>
          </w:p>
        </w:tc>
      </w:tr>
      <w:tr w:rsidR="00BF3ABD" w:rsidRPr="009C3437" w14:paraId="4269995A"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73CEAB10" w14:textId="2DB83D68" w:rsidR="00BF3ABD" w:rsidRDefault="00BF3ABD" w:rsidP="00AD3D53">
            <w:r>
              <w:t>3.7.1</w:t>
            </w:r>
          </w:p>
        </w:tc>
        <w:tc>
          <w:tcPr>
            <w:tcW w:w="2103" w:type="dxa"/>
          </w:tcPr>
          <w:p w14:paraId="5A856B77" w14:textId="76B5654F" w:rsidR="00BF3ABD" w:rsidRDefault="00BF3ABD" w:rsidP="00AD3D53">
            <w:pPr>
              <w:cnfStyle w:val="000000000000" w:firstRow="0" w:lastRow="0" w:firstColumn="0" w:lastColumn="0" w:oddVBand="0" w:evenVBand="0" w:oddHBand="0" w:evenHBand="0" w:firstRowFirstColumn="0" w:firstRowLastColumn="0" w:lastRowFirstColumn="0" w:lastRowLastColumn="0"/>
            </w:pPr>
            <w:r>
              <w:t>VeteranStatus</w:t>
            </w:r>
          </w:p>
        </w:tc>
        <w:tc>
          <w:tcPr>
            <w:tcW w:w="728" w:type="dxa"/>
          </w:tcPr>
          <w:p w14:paraId="4B788860" w14:textId="2F660DDE" w:rsidR="00BF3ABD" w:rsidRDefault="00BF3ABD" w:rsidP="00AD3D53">
            <w:pPr>
              <w:cnfStyle w:val="000000000000" w:firstRow="0" w:lastRow="0" w:firstColumn="0" w:lastColumn="0" w:oddVBand="0" w:evenVBand="0" w:oddHBand="0" w:evenHBand="0" w:firstRowFirstColumn="0" w:firstRowLastColumn="0" w:lastRowFirstColumn="0" w:lastRowLastColumn="0"/>
            </w:pPr>
            <w:r>
              <w:t>I</w:t>
            </w:r>
          </w:p>
        </w:tc>
        <w:tc>
          <w:tcPr>
            <w:tcW w:w="949" w:type="dxa"/>
          </w:tcPr>
          <w:p w14:paraId="6A14A40A" w14:textId="7C2D96B1" w:rsidR="00BF3ABD" w:rsidRDefault="007A2AF6" w:rsidP="00BE02C6">
            <w:pPr>
              <w:cnfStyle w:val="000000000000" w:firstRow="0" w:lastRow="0" w:firstColumn="0" w:lastColumn="0" w:oddVBand="0" w:evenVBand="0" w:oddHBand="0" w:evenHBand="0" w:firstRowFirstColumn="0" w:firstRowLastColumn="0" w:lastRowFirstColumn="0" w:lastRowLastColumn="0"/>
            </w:pPr>
            <w:hyperlink w:anchor="_3.7_No/Yes/Reasons_for_1" w:history="1">
              <w:r w:rsidR="00BE02C6" w:rsidRPr="00BE02C6">
                <w:rPr>
                  <w:rStyle w:val="Hyperlink"/>
                </w:rPr>
                <w:t>1.8</w:t>
              </w:r>
            </w:hyperlink>
          </w:p>
        </w:tc>
        <w:tc>
          <w:tcPr>
            <w:tcW w:w="630" w:type="dxa"/>
          </w:tcPr>
          <w:p w14:paraId="1001A490" w14:textId="1723A7D6" w:rsidR="00BF3ABD" w:rsidRDefault="00BF3ABD" w:rsidP="00AD3D53">
            <w:pPr>
              <w:cnfStyle w:val="000000000000" w:firstRow="0" w:lastRow="0" w:firstColumn="0" w:lastColumn="0" w:oddVBand="0" w:evenVBand="0" w:oddHBand="0" w:evenHBand="0" w:firstRowFirstColumn="0" w:firstRowLastColumn="0" w:lastRowFirstColumn="0" w:lastRowLastColumn="0"/>
            </w:pPr>
          </w:p>
        </w:tc>
        <w:tc>
          <w:tcPr>
            <w:tcW w:w="4045" w:type="dxa"/>
          </w:tcPr>
          <w:p w14:paraId="74B4428A" w14:textId="789150E3" w:rsidR="00BF3ABD" w:rsidRDefault="00C962E9" w:rsidP="00AD3D53">
            <w:pPr>
              <w:cnfStyle w:val="000000000000" w:firstRow="0" w:lastRow="0" w:firstColumn="0" w:lastColumn="0" w:oddVBand="0" w:evenVBand="0" w:oddHBand="0" w:evenHBand="0" w:firstRowFirstColumn="0" w:firstRowLastColumn="0" w:lastRowFirstColumn="0" w:lastRowLastColumn="0"/>
            </w:pPr>
            <w:r>
              <w:t>Export</w:t>
            </w:r>
            <w:r w:rsidR="00FD083E">
              <w:t xml:space="preserve"> </w:t>
            </w:r>
            <w:r>
              <w:t>99</w:t>
            </w:r>
            <w:r w:rsidR="00FD083E">
              <w:t xml:space="preserve"> </w:t>
            </w:r>
            <w:r>
              <w:t>(Data</w:t>
            </w:r>
            <w:r w:rsidR="00FD083E">
              <w:t xml:space="preserve"> </w:t>
            </w:r>
            <w:r>
              <w:t>not</w:t>
            </w:r>
            <w:r w:rsidR="00FD083E">
              <w:t xml:space="preserve"> </w:t>
            </w:r>
            <w:r>
              <w:t>collected)</w:t>
            </w:r>
            <w:r w:rsidR="00FD083E">
              <w:t xml:space="preserve"> </w:t>
            </w:r>
            <w:r>
              <w:t>for</w:t>
            </w:r>
            <w:r w:rsidR="00FD083E">
              <w:t xml:space="preserve"> </w:t>
            </w:r>
            <w:r>
              <w:t>all</w:t>
            </w:r>
            <w:r w:rsidR="00FD083E">
              <w:t xml:space="preserve"> </w:t>
            </w:r>
            <w:r>
              <w:t>clients,</w:t>
            </w:r>
            <w:r w:rsidR="00FD083E">
              <w:t xml:space="preserve"> </w:t>
            </w:r>
            <w:r>
              <w:t>including</w:t>
            </w:r>
            <w:r w:rsidR="00FD083E">
              <w:t xml:space="preserve"> </w:t>
            </w:r>
            <w:r>
              <w:t>minors,</w:t>
            </w:r>
            <w:r w:rsidR="00FD083E">
              <w:t xml:space="preserve"> </w:t>
            </w:r>
            <w:r>
              <w:t>for</w:t>
            </w:r>
            <w:r w:rsidR="00FD083E">
              <w:t xml:space="preserve"> </w:t>
            </w:r>
            <w:r>
              <w:t>whom</w:t>
            </w:r>
            <w:r w:rsidR="00FD083E">
              <w:t xml:space="preserve"> </w:t>
            </w:r>
            <w:r>
              <w:t>there</w:t>
            </w:r>
            <w:r w:rsidR="00FD083E">
              <w:t xml:space="preserve"> </w:t>
            </w:r>
            <w:r>
              <w:t>is</w:t>
            </w:r>
            <w:r w:rsidR="00FD083E">
              <w:t xml:space="preserve"> </w:t>
            </w:r>
            <w:r>
              <w:t>no</w:t>
            </w:r>
            <w:r w:rsidR="00FD083E">
              <w:t xml:space="preserve"> </w:t>
            </w:r>
            <w:r>
              <w:t>Veteran</w:t>
            </w:r>
            <w:r w:rsidR="00FD083E">
              <w:t xml:space="preserve"> </w:t>
            </w:r>
            <w:r>
              <w:t>Status</w:t>
            </w:r>
            <w:r w:rsidR="00FD083E">
              <w:t xml:space="preserve"> </w:t>
            </w:r>
            <w:r>
              <w:t>data.</w:t>
            </w:r>
          </w:p>
        </w:tc>
      </w:tr>
      <w:tr w:rsidR="00C9147B" w:rsidRPr="009C3437" w14:paraId="270D6B2C"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0E9A124B" w14:textId="77777777" w:rsidR="00C9147B" w:rsidRDefault="00C9147B" w:rsidP="0030117D">
            <w:r>
              <w:t>4.41.1</w:t>
            </w:r>
          </w:p>
        </w:tc>
        <w:tc>
          <w:tcPr>
            <w:tcW w:w="2103" w:type="dxa"/>
          </w:tcPr>
          <w:p w14:paraId="47BC85D0" w14:textId="77777777" w:rsidR="00C9147B" w:rsidRDefault="00C9147B" w:rsidP="0030117D">
            <w:pPr>
              <w:cnfStyle w:val="000000000000" w:firstRow="0" w:lastRow="0" w:firstColumn="0" w:lastColumn="0" w:oddVBand="0" w:evenVBand="0" w:oddHBand="0" w:evenHBand="0" w:firstRowFirstColumn="0" w:firstRowLastColumn="0" w:lastRowFirstColumn="0" w:lastRowLastColumn="0"/>
            </w:pPr>
            <w:r>
              <w:t>YearEnteredService</w:t>
            </w:r>
          </w:p>
        </w:tc>
        <w:tc>
          <w:tcPr>
            <w:tcW w:w="728" w:type="dxa"/>
          </w:tcPr>
          <w:p w14:paraId="266649BE" w14:textId="77777777" w:rsidR="00C9147B" w:rsidRDefault="00C9147B" w:rsidP="0030117D">
            <w:pPr>
              <w:cnfStyle w:val="000000000000" w:firstRow="0" w:lastRow="0" w:firstColumn="0" w:lastColumn="0" w:oddVBand="0" w:evenVBand="0" w:oddHBand="0" w:evenHBand="0" w:firstRowFirstColumn="0" w:firstRowLastColumn="0" w:lastRowFirstColumn="0" w:lastRowLastColumn="0"/>
            </w:pPr>
            <w:r>
              <w:t>I</w:t>
            </w:r>
          </w:p>
        </w:tc>
        <w:tc>
          <w:tcPr>
            <w:tcW w:w="949" w:type="dxa"/>
          </w:tcPr>
          <w:p w14:paraId="3D27B4F2" w14:textId="77777777" w:rsidR="00C9147B" w:rsidRPr="009C3437" w:rsidRDefault="00C9147B" w:rsidP="0030117D">
            <w:pPr>
              <w:cnfStyle w:val="000000000000" w:firstRow="0" w:lastRow="0" w:firstColumn="0" w:lastColumn="0" w:oddVBand="0" w:evenVBand="0" w:oddHBand="0" w:evenHBand="0" w:firstRowFirstColumn="0" w:firstRowLastColumn="0" w:lastRowFirstColumn="0" w:lastRowLastColumn="0"/>
            </w:pPr>
          </w:p>
        </w:tc>
        <w:tc>
          <w:tcPr>
            <w:tcW w:w="630" w:type="dxa"/>
          </w:tcPr>
          <w:p w14:paraId="37558739" w14:textId="77777777" w:rsidR="00C9147B" w:rsidRDefault="00C9147B" w:rsidP="0030117D">
            <w:pPr>
              <w:cnfStyle w:val="000000000000" w:firstRow="0" w:lastRow="0" w:firstColumn="0" w:lastColumn="0" w:oddVBand="0" w:evenVBand="0" w:oddHBand="0" w:evenHBand="0" w:firstRowFirstColumn="0" w:firstRowLastColumn="0" w:lastRowFirstColumn="0" w:lastRowLastColumn="0"/>
            </w:pPr>
            <w:r>
              <w:t>Y</w:t>
            </w:r>
          </w:p>
        </w:tc>
        <w:tc>
          <w:tcPr>
            <w:tcW w:w="4045" w:type="dxa"/>
          </w:tcPr>
          <w:p w14:paraId="67317158" w14:textId="1768A215" w:rsidR="00C9147B" w:rsidRDefault="00C9147B" w:rsidP="0030117D">
            <w:pPr>
              <w:cnfStyle w:val="000000000000" w:firstRow="0" w:lastRow="0" w:firstColumn="0" w:lastColumn="0" w:oddVBand="0" w:evenVBand="0" w:oddHBand="0" w:evenHBand="0" w:firstRowFirstColumn="0" w:firstRowLastColumn="0" w:lastRowFirstColumn="0" w:lastRowLastColumn="0"/>
            </w:pPr>
            <w:r>
              <w:t>Values</w:t>
            </w:r>
            <w:r w:rsidR="00FD083E">
              <w:t xml:space="preserve"> </w:t>
            </w:r>
            <w:r>
              <w:t>between</w:t>
            </w:r>
            <w:r w:rsidR="00FD083E">
              <w:t xml:space="preserve"> </w:t>
            </w:r>
            <w:r>
              <w:t>1920</w:t>
            </w:r>
            <w:r w:rsidR="00FD083E">
              <w:t xml:space="preserve"> </w:t>
            </w:r>
            <w:r>
              <w:t>and</w:t>
            </w:r>
            <w:r w:rsidR="00FD083E">
              <w:t xml:space="preserve"> </w:t>
            </w:r>
            <w:r>
              <w:t>the</w:t>
            </w:r>
            <w:r w:rsidR="00FD083E">
              <w:t xml:space="preserve"> </w:t>
            </w:r>
            <w:r>
              <w:t>current</w:t>
            </w:r>
            <w:r w:rsidR="00FD083E">
              <w:t xml:space="preserve"> </w:t>
            </w:r>
            <w:r>
              <w:t>year</w:t>
            </w:r>
          </w:p>
          <w:p w14:paraId="6ED61C6D" w14:textId="77777777" w:rsidR="00C9147B" w:rsidRPr="00A41EF0" w:rsidRDefault="00C9147B" w:rsidP="0030117D">
            <w:pPr>
              <w:pStyle w:val="RexEx"/>
              <w:cnfStyle w:val="000000000000" w:firstRow="0" w:lastRow="0" w:firstColumn="0" w:lastColumn="0" w:oddVBand="0" w:evenVBand="0" w:oddHBand="0" w:evenHBand="0" w:firstRowFirstColumn="0" w:firstRowLastColumn="0" w:lastRowFirstColumn="0" w:lastRowLastColumn="0"/>
            </w:pPr>
            <w:r w:rsidRPr="00180DA0">
              <w:rPr>
                <w:rStyle w:val="RexExChar"/>
              </w:rPr>
              <w:t>^19[2-9]/d|20[0-1]/d$</w:t>
            </w:r>
            <w:r>
              <w:rPr>
                <w:rStyle w:val="FootnoteReference"/>
              </w:rPr>
              <w:footnoteReference w:id="6"/>
            </w:r>
          </w:p>
        </w:tc>
      </w:tr>
      <w:tr w:rsidR="00C9147B" w:rsidRPr="009C3437" w14:paraId="6333B778"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48D54E47" w14:textId="77777777" w:rsidR="00C9147B" w:rsidRDefault="00C9147B" w:rsidP="0030117D">
            <w:r>
              <w:t>4.41.2</w:t>
            </w:r>
          </w:p>
        </w:tc>
        <w:tc>
          <w:tcPr>
            <w:tcW w:w="2103" w:type="dxa"/>
          </w:tcPr>
          <w:p w14:paraId="3A28C4B9" w14:textId="77777777" w:rsidR="00C9147B" w:rsidRDefault="00C9147B" w:rsidP="0030117D">
            <w:pPr>
              <w:cnfStyle w:val="000000000000" w:firstRow="0" w:lastRow="0" w:firstColumn="0" w:lastColumn="0" w:oddVBand="0" w:evenVBand="0" w:oddHBand="0" w:evenHBand="0" w:firstRowFirstColumn="0" w:firstRowLastColumn="0" w:lastRowFirstColumn="0" w:lastRowLastColumn="0"/>
            </w:pPr>
            <w:r>
              <w:t>YearSeparated</w:t>
            </w:r>
          </w:p>
        </w:tc>
        <w:tc>
          <w:tcPr>
            <w:tcW w:w="728" w:type="dxa"/>
          </w:tcPr>
          <w:p w14:paraId="490FB942" w14:textId="77777777" w:rsidR="00C9147B" w:rsidRDefault="00C9147B" w:rsidP="0030117D">
            <w:pPr>
              <w:cnfStyle w:val="000000000000" w:firstRow="0" w:lastRow="0" w:firstColumn="0" w:lastColumn="0" w:oddVBand="0" w:evenVBand="0" w:oddHBand="0" w:evenHBand="0" w:firstRowFirstColumn="0" w:firstRowLastColumn="0" w:lastRowFirstColumn="0" w:lastRowLastColumn="0"/>
            </w:pPr>
            <w:r>
              <w:t>I</w:t>
            </w:r>
          </w:p>
        </w:tc>
        <w:tc>
          <w:tcPr>
            <w:tcW w:w="949" w:type="dxa"/>
          </w:tcPr>
          <w:p w14:paraId="7B4300D3" w14:textId="77777777" w:rsidR="00C9147B" w:rsidRPr="009C3437" w:rsidRDefault="00C9147B" w:rsidP="0030117D">
            <w:pPr>
              <w:cnfStyle w:val="000000000000" w:firstRow="0" w:lastRow="0" w:firstColumn="0" w:lastColumn="0" w:oddVBand="0" w:evenVBand="0" w:oddHBand="0" w:evenHBand="0" w:firstRowFirstColumn="0" w:firstRowLastColumn="0" w:lastRowFirstColumn="0" w:lastRowLastColumn="0"/>
            </w:pPr>
          </w:p>
        </w:tc>
        <w:tc>
          <w:tcPr>
            <w:tcW w:w="630" w:type="dxa"/>
          </w:tcPr>
          <w:p w14:paraId="5483956A" w14:textId="77777777" w:rsidR="00C9147B" w:rsidRDefault="00C9147B" w:rsidP="0030117D">
            <w:pPr>
              <w:cnfStyle w:val="000000000000" w:firstRow="0" w:lastRow="0" w:firstColumn="0" w:lastColumn="0" w:oddVBand="0" w:evenVBand="0" w:oddHBand="0" w:evenHBand="0" w:firstRowFirstColumn="0" w:firstRowLastColumn="0" w:lastRowFirstColumn="0" w:lastRowLastColumn="0"/>
            </w:pPr>
            <w:r>
              <w:t>Y</w:t>
            </w:r>
          </w:p>
        </w:tc>
        <w:tc>
          <w:tcPr>
            <w:tcW w:w="4045" w:type="dxa"/>
          </w:tcPr>
          <w:p w14:paraId="5707D999" w14:textId="19939468" w:rsidR="00C9147B" w:rsidRPr="009C3437" w:rsidRDefault="00C9147B" w:rsidP="0030117D">
            <w:pPr>
              <w:cnfStyle w:val="000000000000" w:firstRow="0" w:lastRow="0" w:firstColumn="0" w:lastColumn="0" w:oddVBand="0" w:evenVBand="0" w:oddHBand="0" w:evenHBand="0" w:firstRowFirstColumn="0" w:firstRowLastColumn="0" w:lastRowFirstColumn="0" w:lastRowLastColumn="0"/>
            </w:pPr>
            <w:r>
              <w:t>Values</w:t>
            </w:r>
            <w:r w:rsidR="00FD083E">
              <w:t xml:space="preserve"> </w:t>
            </w:r>
            <w:r>
              <w:t>between</w:t>
            </w:r>
            <w:r w:rsidR="00FD083E">
              <w:t xml:space="preserve"> </w:t>
            </w:r>
            <w:r>
              <w:t>1920</w:t>
            </w:r>
            <w:r w:rsidR="00FD083E">
              <w:t xml:space="preserve"> </w:t>
            </w:r>
            <w:r>
              <w:t>and</w:t>
            </w:r>
            <w:r w:rsidR="00FD083E">
              <w:t xml:space="preserve"> </w:t>
            </w:r>
            <w:r>
              <w:t>the</w:t>
            </w:r>
            <w:r w:rsidR="00FD083E">
              <w:t xml:space="preserve"> </w:t>
            </w:r>
            <w:r>
              <w:t>current</w:t>
            </w:r>
            <w:r w:rsidR="00FD083E">
              <w:t xml:space="preserve"> </w:t>
            </w:r>
            <w:r>
              <w:t>year</w:t>
            </w:r>
            <w:r w:rsidR="00FD083E">
              <w:rPr>
                <w:rFonts w:ascii="Courier New" w:hAnsi="Courier New" w:cs="Courier New"/>
              </w:rPr>
              <w:t xml:space="preserve"> </w:t>
            </w:r>
            <w:r w:rsidRPr="00180DA0">
              <w:rPr>
                <w:rStyle w:val="RexExChar"/>
                <w:shd w:val="clear" w:color="auto" w:fill="E2EFD9" w:themeFill="accent6" w:themeFillTint="33"/>
              </w:rPr>
              <w:t>^19[2-9]/d|20[0-1]/d$</w:t>
            </w:r>
          </w:p>
        </w:tc>
      </w:tr>
      <w:tr w:rsidR="00BE02C6" w:rsidRPr="009C3437" w14:paraId="458C2FA8"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52125E38" w14:textId="77777777" w:rsidR="00BE02C6" w:rsidRDefault="00BE02C6" w:rsidP="00BE02C6">
            <w:r>
              <w:t>4.41.3</w:t>
            </w:r>
          </w:p>
        </w:tc>
        <w:tc>
          <w:tcPr>
            <w:tcW w:w="2103" w:type="dxa"/>
          </w:tcPr>
          <w:p w14:paraId="25B56C34"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WorldWarII</w:t>
            </w:r>
          </w:p>
        </w:tc>
        <w:tc>
          <w:tcPr>
            <w:tcW w:w="728" w:type="dxa"/>
          </w:tcPr>
          <w:p w14:paraId="3C04C2E9"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949" w:type="dxa"/>
          </w:tcPr>
          <w:p w14:paraId="1DB62B14" w14:textId="794B4B15" w:rsidR="00BE02C6" w:rsidRPr="009C3437" w:rsidRDefault="007A2AF6" w:rsidP="00BE02C6">
            <w:pPr>
              <w:cnfStyle w:val="000000000000" w:firstRow="0" w:lastRow="0" w:firstColumn="0" w:lastColumn="0" w:oddVBand="0" w:evenVBand="0" w:oddHBand="0" w:evenHBand="0" w:firstRowFirstColumn="0" w:firstRowLastColumn="0" w:lastRowFirstColumn="0" w:lastRowLastColumn="0"/>
            </w:pPr>
            <w:hyperlink w:anchor="_3.7_No/Yes/Reasons_for_1" w:history="1">
              <w:r w:rsidR="00BE02C6" w:rsidRPr="00D84F88">
                <w:rPr>
                  <w:rStyle w:val="Hyperlink"/>
                </w:rPr>
                <w:t>1.8</w:t>
              </w:r>
            </w:hyperlink>
          </w:p>
        </w:tc>
        <w:tc>
          <w:tcPr>
            <w:tcW w:w="630" w:type="dxa"/>
          </w:tcPr>
          <w:p w14:paraId="709F6E36" w14:textId="2FB6FC11" w:rsidR="00BE02C6" w:rsidRPr="009C3437"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4045" w:type="dxa"/>
          </w:tcPr>
          <w:p w14:paraId="2F54068E" w14:textId="77777777" w:rsidR="00BE02C6" w:rsidRPr="009C3437"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22C556D8"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2E0D111B" w14:textId="77777777" w:rsidR="00BE02C6" w:rsidRDefault="00BE02C6" w:rsidP="00BE02C6">
            <w:r>
              <w:t>4.41.4</w:t>
            </w:r>
          </w:p>
        </w:tc>
        <w:tc>
          <w:tcPr>
            <w:tcW w:w="2103" w:type="dxa"/>
          </w:tcPr>
          <w:p w14:paraId="465600D1"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KoreanWar</w:t>
            </w:r>
          </w:p>
        </w:tc>
        <w:tc>
          <w:tcPr>
            <w:tcW w:w="728" w:type="dxa"/>
          </w:tcPr>
          <w:p w14:paraId="6C6A1AC1"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949" w:type="dxa"/>
          </w:tcPr>
          <w:p w14:paraId="3D914D3B" w14:textId="1A926D52" w:rsidR="00BE02C6" w:rsidRPr="009C3437" w:rsidRDefault="007A2AF6" w:rsidP="00BE02C6">
            <w:pPr>
              <w:cnfStyle w:val="000000000000" w:firstRow="0" w:lastRow="0" w:firstColumn="0" w:lastColumn="0" w:oddVBand="0" w:evenVBand="0" w:oddHBand="0" w:evenHBand="0" w:firstRowFirstColumn="0" w:firstRowLastColumn="0" w:lastRowFirstColumn="0" w:lastRowLastColumn="0"/>
            </w:pPr>
            <w:hyperlink w:anchor="_3.7_No/Yes/Reasons_for_1" w:history="1">
              <w:r w:rsidR="00BE02C6" w:rsidRPr="00D84F88">
                <w:rPr>
                  <w:rStyle w:val="Hyperlink"/>
                </w:rPr>
                <w:t>1.8</w:t>
              </w:r>
            </w:hyperlink>
          </w:p>
        </w:tc>
        <w:tc>
          <w:tcPr>
            <w:tcW w:w="630" w:type="dxa"/>
          </w:tcPr>
          <w:p w14:paraId="0A4CB8AA" w14:textId="19F0E92D" w:rsidR="00BE02C6" w:rsidRPr="009C3437"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4045" w:type="dxa"/>
          </w:tcPr>
          <w:p w14:paraId="3C54F846" w14:textId="77777777" w:rsidR="00BE02C6" w:rsidRPr="009C3437"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3CBB7264"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07A165E7" w14:textId="77777777" w:rsidR="00BE02C6" w:rsidRDefault="00BE02C6" w:rsidP="00BE02C6">
            <w:r>
              <w:t>4.41.5</w:t>
            </w:r>
          </w:p>
        </w:tc>
        <w:tc>
          <w:tcPr>
            <w:tcW w:w="2103" w:type="dxa"/>
          </w:tcPr>
          <w:p w14:paraId="55CF02B1"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VietnamWar</w:t>
            </w:r>
          </w:p>
        </w:tc>
        <w:tc>
          <w:tcPr>
            <w:tcW w:w="728" w:type="dxa"/>
          </w:tcPr>
          <w:p w14:paraId="01A72DDA"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949" w:type="dxa"/>
          </w:tcPr>
          <w:p w14:paraId="0596A6BE" w14:textId="768AB972" w:rsidR="00BE02C6" w:rsidRPr="009C3437" w:rsidRDefault="007A2AF6" w:rsidP="00BE02C6">
            <w:pPr>
              <w:cnfStyle w:val="000000000000" w:firstRow="0" w:lastRow="0" w:firstColumn="0" w:lastColumn="0" w:oddVBand="0" w:evenVBand="0" w:oddHBand="0" w:evenHBand="0" w:firstRowFirstColumn="0" w:firstRowLastColumn="0" w:lastRowFirstColumn="0" w:lastRowLastColumn="0"/>
            </w:pPr>
            <w:hyperlink w:anchor="_3.7_No/Yes/Reasons_for_1" w:history="1">
              <w:r w:rsidR="00BE02C6" w:rsidRPr="00D84F88">
                <w:rPr>
                  <w:rStyle w:val="Hyperlink"/>
                </w:rPr>
                <w:t>1.8</w:t>
              </w:r>
            </w:hyperlink>
          </w:p>
        </w:tc>
        <w:tc>
          <w:tcPr>
            <w:tcW w:w="630" w:type="dxa"/>
          </w:tcPr>
          <w:p w14:paraId="7F877062" w14:textId="4A2E2463" w:rsidR="00BE02C6" w:rsidRPr="009C3437"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4045" w:type="dxa"/>
          </w:tcPr>
          <w:p w14:paraId="09EF4F22" w14:textId="77777777" w:rsidR="00BE02C6" w:rsidRPr="009C3437"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69EE96CC"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7E203227" w14:textId="77777777" w:rsidR="00BE02C6" w:rsidRDefault="00BE02C6" w:rsidP="00BE02C6">
            <w:r>
              <w:t>4.41.6</w:t>
            </w:r>
          </w:p>
        </w:tc>
        <w:tc>
          <w:tcPr>
            <w:tcW w:w="2103" w:type="dxa"/>
          </w:tcPr>
          <w:p w14:paraId="3430FB7A"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DesertStorm</w:t>
            </w:r>
          </w:p>
        </w:tc>
        <w:tc>
          <w:tcPr>
            <w:tcW w:w="728" w:type="dxa"/>
          </w:tcPr>
          <w:p w14:paraId="562C5428"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949" w:type="dxa"/>
          </w:tcPr>
          <w:p w14:paraId="7DA55E64" w14:textId="6EB677E7" w:rsidR="00BE02C6" w:rsidRPr="009C3437" w:rsidRDefault="007A2AF6" w:rsidP="00BE02C6">
            <w:pPr>
              <w:cnfStyle w:val="000000000000" w:firstRow="0" w:lastRow="0" w:firstColumn="0" w:lastColumn="0" w:oddVBand="0" w:evenVBand="0" w:oddHBand="0" w:evenHBand="0" w:firstRowFirstColumn="0" w:firstRowLastColumn="0" w:lastRowFirstColumn="0" w:lastRowLastColumn="0"/>
            </w:pPr>
            <w:hyperlink w:anchor="_3.7_No/Yes/Reasons_for_1" w:history="1">
              <w:r w:rsidR="00BE02C6" w:rsidRPr="00D84F88">
                <w:rPr>
                  <w:rStyle w:val="Hyperlink"/>
                </w:rPr>
                <w:t>1.8</w:t>
              </w:r>
            </w:hyperlink>
          </w:p>
        </w:tc>
        <w:tc>
          <w:tcPr>
            <w:tcW w:w="630" w:type="dxa"/>
          </w:tcPr>
          <w:p w14:paraId="4C2316B1" w14:textId="6736B6EA" w:rsidR="00BE02C6" w:rsidRPr="009C3437"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4045" w:type="dxa"/>
          </w:tcPr>
          <w:p w14:paraId="792A6195" w14:textId="77777777" w:rsidR="00BE02C6" w:rsidRPr="009C3437"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49B8EFD6"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011C121D" w14:textId="0A65D0B5" w:rsidR="00BE02C6" w:rsidRDefault="00BE02C6" w:rsidP="00BE02C6">
            <w:r>
              <w:t>4.41.7</w:t>
            </w:r>
          </w:p>
        </w:tc>
        <w:tc>
          <w:tcPr>
            <w:tcW w:w="2103" w:type="dxa"/>
          </w:tcPr>
          <w:p w14:paraId="2CEF9BA2"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AfghanistanOEF</w:t>
            </w:r>
          </w:p>
        </w:tc>
        <w:tc>
          <w:tcPr>
            <w:tcW w:w="728" w:type="dxa"/>
          </w:tcPr>
          <w:p w14:paraId="7F32590F" w14:textId="77777777" w:rsidR="00BE02C6" w:rsidRPr="009C3437"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949" w:type="dxa"/>
          </w:tcPr>
          <w:p w14:paraId="498F9D88" w14:textId="79606709" w:rsidR="00BE02C6" w:rsidRPr="009C3437" w:rsidRDefault="007A2AF6" w:rsidP="00BE02C6">
            <w:pPr>
              <w:cnfStyle w:val="000000000000" w:firstRow="0" w:lastRow="0" w:firstColumn="0" w:lastColumn="0" w:oddVBand="0" w:evenVBand="0" w:oddHBand="0" w:evenHBand="0" w:firstRowFirstColumn="0" w:firstRowLastColumn="0" w:lastRowFirstColumn="0" w:lastRowLastColumn="0"/>
            </w:pPr>
            <w:hyperlink w:anchor="_3.7_No/Yes/Reasons_for_1" w:history="1">
              <w:r w:rsidR="00BE02C6" w:rsidRPr="00D84F88">
                <w:rPr>
                  <w:rStyle w:val="Hyperlink"/>
                </w:rPr>
                <w:t>1.8</w:t>
              </w:r>
            </w:hyperlink>
          </w:p>
        </w:tc>
        <w:tc>
          <w:tcPr>
            <w:tcW w:w="630" w:type="dxa"/>
          </w:tcPr>
          <w:p w14:paraId="259B3D0E" w14:textId="341C4FC6" w:rsidR="00BE02C6" w:rsidRPr="009C3437"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4045" w:type="dxa"/>
          </w:tcPr>
          <w:p w14:paraId="4F8202F9" w14:textId="3D0881BC" w:rsidR="00BE02C6" w:rsidRPr="009C3437"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5C42DA13"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56D5B55D" w14:textId="439B6F45" w:rsidR="00BE02C6" w:rsidRDefault="00BE02C6" w:rsidP="00BE02C6">
            <w:r>
              <w:t>4.41.8</w:t>
            </w:r>
          </w:p>
        </w:tc>
        <w:tc>
          <w:tcPr>
            <w:tcW w:w="2103" w:type="dxa"/>
          </w:tcPr>
          <w:p w14:paraId="5F9B9BB5"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IraqOIF</w:t>
            </w:r>
          </w:p>
        </w:tc>
        <w:tc>
          <w:tcPr>
            <w:tcW w:w="728" w:type="dxa"/>
          </w:tcPr>
          <w:p w14:paraId="6FB1504F"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949" w:type="dxa"/>
          </w:tcPr>
          <w:p w14:paraId="0062D393" w14:textId="6335BD0B" w:rsidR="00BE02C6" w:rsidRDefault="007A2AF6" w:rsidP="00BE02C6">
            <w:pPr>
              <w:cnfStyle w:val="000000000000" w:firstRow="0" w:lastRow="0" w:firstColumn="0" w:lastColumn="0" w:oddVBand="0" w:evenVBand="0" w:oddHBand="0" w:evenHBand="0" w:firstRowFirstColumn="0" w:firstRowLastColumn="0" w:lastRowFirstColumn="0" w:lastRowLastColumn="0"/>
            </w:pPr>
            <w:hyperlink w:anchor="_3.7_No/Yes/Reasons_for_1" w:history="1">
              <w:r w:rsidR="00BE02C6" w:rsidRPr="00D84F88">
                <w:rPr>
                  <w:rStyle w:val="Hyperlink"/>
                </w:rPr>
                <w:t>1.8</w:t>
              </w:r>
            </w:hyperlink>
          </w:p>
        </w:tc>
        <w:tc>
          <w:tcPr>
            <w:tcW w:w="630" w:type="dxa"/>
          </w:tcPr>
          <w:p w14:paraId="6A5B5F07" w14:textId="3D2D3493" w:rsidR="00BE02C6" w:rsidRPr="009C3437"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4045" w:type="dxa"/>
          </w:tcPr>
          <w:p w14:paraId="4E598B53" w14:textId="643E42F4" w:rsidR="00BE02C6" w:rsidRPr="009C3437"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0E670EB6"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0BB4EC76" w14:textId="6D14928A" w:rsidR="00BE02C6" w:rsidRDefault="00BE02C6" w:rsidP="00BE02C6">
            <w:r>
              <w:t>4.41.9</w:t>
            </w:r>
          </w:p>
        </w:tc>
        <w:tc>
          <w:tcPr>
            <w:tcW w:w="2103" w:type="dxa"/>
          </w:tcPr>
          <w:p w14:paraId="36E03160"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IraqOND</w:t>
            </w:r>
          </w:p>
        </w:tc>
        <w:tc>
          <w:tcPr>
            <w:tcW w:w="728" w:type="dxa"/>
          </w:tcPr>
          <w:p w14:paraId="51D306CB"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949" w:type="dxa"/>
          </w:tcPr>
          <w:p w14:paraId="27B86833" w14:textId="2D868594" w:rsidR="00BE02C6" w:rsidRDefault="007A2AF6" w:rsidP="00BE02C6">
            <w:pPr>
              <w:cnfStyle w:val="000000000000" w:firstRow="0" w:lastRow="0" w:firstColumn="0" w:lastColumn="0" w:oddVBand="0" w:evenVBand="0" w:oddHBand="0" w:evenHBand="0" w:firstRowFirstColumn="0" w:firstRowLastColumn="0" w:lastRowFirstColumn="0" w:lastRowLastColumn="0"/>
            </w:pPr>
            <w:hyperlink w:anchor="_3.7_No/Yes/Reasons_for_1" w:history="1">
              <w:r w:rsidR="00BE02C6" w:rsidRPr="00D84F88">
                <w:rPr>
                  <w:rStyle w:val="Hyperlink"/>
                </w:rPr>
                <w:t>1.8</w:t>
              </w:r>
            </w:hyperlink>
          </w:p>
        </w:tc>
        <w:tc>
          <w:tcPr>
            <w:tcW w:w="630" w:type="dxa"/>
          </w:tcPr>
          <w:p w14:paraId="688226D2" w14:textId="622F123D" w:rsidR="00BE02C6" w:rsidRPr="009C3437"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4045" w:type="dxa"/>
          </w:tcPr>
          <w:p w14:paraId="64182C44" w14:textId="2CF5CF0B" w:rsidR="00BE02C6" w:rsidRPr="009C3437"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51953C93"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22AC2613" w14:textId="6393822C" w:rsidR="00BE02C6" w:rsidRDefault="00BE02C6" w:rsidP="00BE02C6">
            <w:r>
              <w:t>4.41.10</w:t>
            </w:r>
          </w:p>
        </w:tc>
        <w:tc>
          <w:tcPr>
            <w:tcW w:w="2103" w:type="dxa"/>
          </w:tcPr>
          <w:p w14:paraId="413D6518"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OtherTheater</w:t>
            </w:r>
          </w:p>
        </w:tc>
        <w:tc>
          <w:tcPr>
            <w:tcW w:w="728" w:type="dxa"/>
          </w:tcPr>
          <w:p w14:paraId="6B5C1A6A"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949" w:type="dxa"/>
          </w:tcPr>
          <w:p w14:paraId="476E4666" w14:textId="728C116D" w:rsidR="00BE02C6" w:rsidRDefault="007A2AF6" w:rsidP="00BE02C6">
            <w:pPr>
              <w:cnfStyle w:val="000000000000" w:firstRow="0" w:lastRow="0" w:firstColumn="0" w:lastColumn="0" w:oddVBand="0" w:evenVBand="0" w:oddHBand="0" w:evenHBand="0" w:firstRowFirstColumn="0" w:firstRowLastColumn="0" w:lastRowFirstColumn="0" w:lastRowLastColumn="0"/>
            </w:pPr>
            <w:hyperlink w:anchor="_3.7_No/Yes/Reasons_for_1" w:history="1">
              <w:r w:rsidR="00BE02C6" w:rsidRPr="00D84F88">
                <w:rPr>
                  <w:rStyle w:val="Hyperlink"/>
                </w:rPr>
                <w:t>1.8</w:t>
              </w:r>
            </w:hyperlink>
          </w:p>
        </w:tc>
        <w:tc>
          <w:tcPr>
            <w:tcW w:w="630" w:type="dxa"/>
          </w:tcPr>
          <w:p w14:paraId="6C8F947D" w14:textId="7D4D5F07" w:rsidR="00BE02C6" w:rsidRPr="009C3437"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4045" w:type="dxa"/>
          </w:tcPr>
          <w:p w14:paraId="5B406CA7" w14:textId="31C166DA" w:rsidR="00BE02C6" w:rsidRPr="009C3437" w:rsidRDefault="00BE02C6" w:rsidP="00BE02C6">
            <w:pPr>
              <w:cnfStyle w:val="000000000000" w:firstRow="0" w:lastRow="0" w:firstColumn="0" w:lastColumn="0" w:oddVBand="0" w:evenVBand="0" w:oddHBand="0" w:evenHBand="0" w:firstRowFirstColumn="0" w:firstRowLastColumn="0" w:lastRowFirstColumn="0" w:lastRowLastColumn="0"/>
            </w:pPr>
          </w:p>
        </w:tc>
      </w:tr>
      <w:tr w:rsidR="0012385D" w14:paraId="202CBD29"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6541C18C" w14:textId="12285E96" w:rsidR="0012385D" w:rsidRDefault="0012385D" w:rsidP="0012385D">
            <w:r>
              <w:lastRenderedPageBreak/>
              <w:t>4.41.11</w:t>
            </w:r>
          </w:p>
        </w:tc>
        <w:tc>
          <w:tcPr>
            <w:tcW w:w="2103" w:type="dxa"/>
          </w:tcPr>
          <w:p w14:paraId="26AAF226" w14:textId="77777777" w:rsidR="0012385D" w:rsidRDefault="0012385D" w:rsidP="0012385D">
            <w:pPr>
              <w:cnfStyle w:val="000000000000" w:firstRow="0" w:lastRow="0" w:firstColumn="0" w:lastColumn="0" w:oddVBand="0" w:evenVBand="0" w:oddHBand="0" w:evenHBand="0" w:firstRowFirstColumn="0" w:firstRowLastColumn="0" w:lastRowFirstColumn="0" w:lastRowLastColumn="0"/>
            </w:pPr>
            <w:r>
              <w:t>MilitaryBranch</w:t>
            </w:r>
          </w:p>
        </w:tc>
        <w:tc>
          <w:tcPr>
            <w:tcW w:w="728" w:type="dxa"/>
          </w:tcPr>
          <w:p w14:paraId="071870ED" w14:textId="77777777" w:rsidR="0012385D" w:rsidRDefault="0012385D" w:rsidP="0012385D">
            <w:pPr>
              <w:cnfStyle w:val="000000000000" w:firstRow="0" w:lastRow="0" w:firstColumn="0" w:lastColumn="0" w:oddVBand="0" w:evenVBand="0" w:oddHBand="0" w:evenHBand="0" w:firstRowFirstColumn="0" w:firstRowLastColumn="0" w:lastRowFirstColumn="0" w:lastRowLastColumn="0"/>
            </w:pPr>
            <w:r>
              <w:t>I</w:t>
            </w:r>
          </w:p>
        </w:tc>
        <w:tc>
          <w:tcPr>
            <w:tcW w:w="949" w:type="dxa"/>
          </w:tcPr>
          <w:p w14:paraId="4FB0F4C3" w14:textId="109F4978" w:rsidR="0012385D" w:rsidRDefault="007A2AF6" w:rsidP="0012385D">
            <w:pPr>
              <w:cnfStyle w:val="000000000000" w:firstRow="0" w:lastRow="0" w:firstColumn="0" w:lastColumn="0" w:oddVBand="0" w:evenVBand="0" w:oddHBand="0" w:evenHBand="0" w:firstRowFirstColumn="0" w:firstRowLastColumn="0" w:lastRowFirstColumn="0" w:lastRowLastColumn="0"/>
            </w:pPr>
            <w:hyperlink w:anchor="_4.41.11_MilitaryBranch_1" w:history="1">
              <w:r w:rsidR="0012385D" w:rsidRPr="00217BB7">
                <w:rPr>
                  <w:rStyle w:val="Hyperlink"/>
                </w:rPr>
                <w:t>4.41.11</w:t>
              </w:r>
            </w:hyperlink>
          </w:p>
        </w:tc>
        <w:tc>
          <w:tcPr>
            <w:tcW w:w="630" w:type="dxa"/>
          </w:tcPr>
          <w:p w14:paraId="52AAAD50" w14:textId="1C438A5A" w:rsidR="0012385D" w:rsidRPr="009C3437" w:rsidRDefault="0012385D" w:rsidP="0012385D">
            <w:pPr>
              <w:cnfStyle w:val="000000000000" w:firstRow="0" w:lastRow="0" w:firstColumn="0" w:lastColumn="0" w:oddVBand="0" w:evenVBand="0" w:oddHBand="0" w:evenHBand="0" w:firstRowFirstColumn="0" w:firstRowLastColumn="0" w:lastRowFirstColumn="0" w:lastRowLastColumn="0"/>
            </w:pPr>
            <w:r>
              <w:t>Y</w:t>
            </w:r>
          </w:p>
        </w:tc>
        <w:tc>
          <w:tcPr>
            <w:tcW w:w="4045" w:type="dxa"/>
          </w:tcPr>
          <w:p w14:paraId="78C7B30C" w14:textId="1A10D0D6" w:rsidR="0012385D" w:rsidRDefault="0012385D" w:rsidP="0012385D">
            <w:pPr>
              <w:cnfStyle w:val="000000000000" w:firstRow="0" w:lastRow="0" w:firstColumn="0" w:lastColumn="0" w:oddVBand="0" w:evenVBand="0" w:oddHBand="0" w:evenHBand="0" w:firstRowFirstColumn="0" w:firstRowLastColumn="0" w:lastRowFirstColumn="0" w:lastRowLastColumn="0"/>
            </w:pPr>
          </w:p>
        </w:tc>
      </w:tr>
      <w:tr w:rsidR="0012385D" w14:paraId="0CD9AEF4"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6F6193A6" w14:textId="0E98E188" w:rsidR="0012385D" w:rsidRDefault="0012385D" w:rsidP="0012385D">
            <w:r>
              <w:t>4.41.12</w:t>
            </w:r>
          </w:p>
        </w:tc>
        <w:tc>
          <w:tcPr>
            <w:tcW w:w="2103" w:type="dxa"/>
          </w:tcPr>
          <w:p w14:paraId="0D6A4BA2" w14:textId="77777777" w:rsidR="0012385D" w:rsidRDefault="0012385D" w:rsidP="0012385D">
            <w:pPr>
              <w:cnfStyle w:val="000000000000" w:firstRow="0" w:lastRow="0" w:firstColumn="0" w:lastColumn="0" w:oddVBand="0" w:evenVBand="0" w:oddHBand="0" w:evenHBand="0" w:firstRowFirstColumn="0" w:firstRowLastColumn="0" w:lastRowFirstColumn="0" w:lastRowLastColumn="0"/>
            </w:pPr>
            <w:r>
              <w:t>DischargeStatus</w:t>
            </w:r>
          </w:p>
        </w:tc>
        <w:tc>
          <w:tcPr>
            <w:tcW w:w="728" w:type="dxa"/>
          </w:tcPr>
          <w:p w14:paraId="41E430EF" w14:textId="77777777" w:rsidR="0012385D" w:rsidRDefault="0012385D" w:rsidP="0012385D">
            <w:pPr>
              <w:cnfStyle w:val="000000000000" w:firstRow="0" w:lastRow="0" w:firstColumn="0" w:lastColumn="0" w:oddVBand="0" w:evenVBand="0" w:oddHBand="0" w:evenHBand="0" w:firstRowFirstColumn="0" w:firstRowLastColumn="0" w:lastRowFirstColumn="0" w:lastRowLastColumn="0"/>
            </w:pPr>
            <w:r>
              <w:t>I</w:t>
            </w:r>
          </w:p>
        </w:tc>
        <w:tc>
          <w:tcPr>
            <w:tcW w:w="949" w:type="dxa"/>
          </w:tcPr>
          <w:p w14:paraId="6A362BAB" w14:textId="2954F845" w:rsidR="0012385D" w:rsidRDefault="007A2AF6" w:rsidP="0012385D">
            <w:pPr>
              <w:cnfStyle w:val="000000000000" w:firstRow="0" w:lastRow="0" w:firstColumn="0" w:lastColumn="0" w:oddVBand="0" w:evenVBand="0" w:oddHBand="0" w:evenHBand="0" w:firstRowFirstColumn="0" w:firstRowLastColumn="0" w:lastRowFirstColumn="0" w:lastRowLastColumn="0"/>
            </w:pPr>
            <w:hyperlink w:anchor="_4.41.12_DischargeStatus" w:history="1">
              <w:r w:rsidR="0012385D" w:rsidRPr="00217BB7">
                <w:rPr>
                  <w:rStyle w:val="Hyperlink"/>
                </w:rPr>
                <w:t>4.41.12</w:t>
              </w:r>
            </w:hyperlink>
          </w:p>
        </w:tc>
        <w:tc>
          <w:tcPr>
            <w:tcW w:w="630" w:type="dxa"/>
          </w:tcPr>
          <w:p w14:paraId="3B364013" w14:textId="661F6D71" w:rsidR="0012385D" w:rsidRPr="009C3437" w:rsidRDefault="0012385D" w:rsidP="0012385D">
            <w:pPr>
              <w:cnfStyle w:val="000000000000" w:firstRow="0" w:lastRow="0" w:firstColumn="0" w:lastColumn="0" w:oddVBand="0" w:evenVBand="0" w:oddHBand="0" w:evenHBand="0" w:firstRowFirstColumn="0" w:firstRowLastColumn="0" w:lastRowFirstColumn="0" w:lastRowLastColumn="0"/>
            </w:pPr>
            <w:r>
              <w:t>Y</w:t>
            </w:r>
          </w:p>
        </w:tc>
        <w:tc>
          <w:tcPr>
            <w:tcW w:w="4045" w:type="dxa"/>
          </w:tcPr>
          <w:p w14:paraId="2B44E388" w14:textId="55E6B41F" w:rsidR="0012385D" w:rsidRDefault="0012385D" w:rsidP="0012385D">
            <w:pPr>
              <w:cnfStyle w:val="000000000000" w:firstRow="0" w:lastRow="0" w:firstColumn="0" w:lastColumn="0" w:oddVBand="0" w:evenVBand="0" w:oddHBand="0" w:evenHBand="0" w:firstRowFirstColumn="0" w:firstRowLastColumn="0" w:lastRowFirstColumn="0" w:lastRowLastColumn="0"/>
            </w:pPr>
          </w:p>
        </w:tc>
      </w:tr>
      <w:tr w:rsidR="0012385D" w:rsidRPr="009C3437" w14:paraId="71FE4702"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36A1CAC5" w14:textId="2BA0E10F" w:rsidR="0012385D" w:rsidRDefault="0012385D" w:rsidP="0012385D"/>
        </w:tc>
        <w:tc>
          <w:tcPr>
            <w:tcW w:w="2103" w:type="dxa"/>
          </w:tcPr>
          <w:p w14:paraId="77ECBCFB" w14:textId="33EF7127" w:rsidR="0012385D" w:rsidRDefault="0012385D" w:rsidP="0012385D">
            <w:pPr>
              <w:cnfStyle w:val="000000000000" w:firstRow="0" w:lastRow="0" w:firstColumn="0" w:lastColumn="0" w:oddVBand="0" w:evenVBand="0" w:oddHBand="0" w:evenHBand="0" w:firstRowFirstColumn="0" w:firstRowLastColumn="0" w:lastRowFirstColumn="0" w:lastRowLastColumn="0"/>
            </w:pPr>
            <w:r>
              <w:t>DateCreated</w:t>
            </w:r>
          </w:p>
        </w:tc>
        <w:tc>
          <w:tcPr>
            <w:tcW w:w="728" w:type="dxa"/>
          </w:tcPr>
          <w:p w14:paraId="501AEC15" w14:textId="03D4A7B5" w:rsidR="0012385D" w:rsidRDefault="0012385D" w:rsidP="0012385D">
            <w:pPr>
              <w:cnfStyle w:val="000000000000" w:firstRow="0" w:lastRow="0" w:firstColumn="0" w:lastColumn="0" w:oddVBand="0" w:evenVBand="0" w:oddHBand="0" w:evenHBand="0" w:firstRowFirstColumn="0" w:firstRowLastColumn="0" w:lastRowFirstColumn="0" w:lastRowLastColumn="0"/>
            </w:pPr>
            <w:r>
              <w:t>T</w:t>
            </w:r>
          </w:p>
        </w:tc>
        <w:tc>
          <w:tcPr>
            <w:tcW w:w="949" w:type="dxa"/>
          </w:tcPr>
          <w:p w14:paraId="33DFC80F" w14:textId="77777777" w:rsidR="0012385D" w:rsidRDefault="0012385D" w:rsidP="0012385D">
            <w:pPr>
              <w:cnfStyle w:val="000000000000" w:firstRow="0" w:lastRow="0" w:firstColumn="0" w:lastColumn="0" w:oddVBand="0" w:evenVBand="0" w:oddHBand="0" w:evenHBand="0" w:firstRowFirstColumn="0" w:firstRowLastColumn="0" w:lastRowFirstColumn="0" w:lastRowLastColumn="0"/>
            </w:pPr>
          </w:p>
        </w:tc>
        <w:tc>
          <w:tcPr>
            <w:tcW w:w="630" w:type="dxa"/>
          </w:tcPr>
          <w:p w14:paraId="4309824E" w14:textId="77777777" w:rsidR="0012385D" w:rsidRDefault="0012385D" w:rsidP="0012385D">
            <w:pPr>
              <w:cnfStyle w:val="000000000000" w:firstRow="0" w:lastRow="0" w:firstColumn="0" w:lastColumn="0" w:oddVBand="0" w:evenVBand="0" w:oddHBand="0" w:evenHBand="0" w:firstRowFirstColumn="0" w:firstRowLastColumn="0" w:lastRowFirstColumn="0" w:lastRowLastColumn="0"/>
            </w:pPr>
          </w:p>
        </w:tc>
        <w:tc>
          <w:tcPr>
            <w:tcW w:w="4045" w:type="dxa"/>
          </w:tcPr>
          <w:p w14:paraId="52A3D3B9" w14:textId="7E44ACAA" w:rsidR="0012385D" w:rsidRDefault="0012385D" w:rsidP="0012385D">
            <w:pPr>
              <w:cnfStyle w:val="000000000000" w:firstRow="0" w:lastRow="0" w:firstColumn="0" w:lastColumn="0" w:oddVBand="0" w:evenVBand="0" w:oddHBand="0" w:evenHBand="0" w:firstRowFirstColumn="0" w:firstRowLastColumn="0" w:lastRowFirstColumn="0" w:lastRowLastColumn="0"/>
            </w:pPr>
          </w:p>
        </w:tc>
      </w:tr>
      <w:tr w:rsidR="0012385D" w:rsidRPr="009C3437" w14:paraId="15B7A714"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6ABA6F20" w14:textId="53E7CA31" w:rsidR="0012385D" w:rsidRDefault="0012385D" w:rsidP="0012385D"/>
        </w:tc>
        <w:tc>
          <w:tcPr>
            <w:tcW w:w="2103" w:type="dxa"/>
          </w:tcPr>
          <w:p w14:paraId="0D460FC5" w14:textId="237F1795" w:rsidR="0012385D" w:rsidRDefault="0012385D" w:rsidP="0012385D">
            <w:pPr>
              <w:cnfStyle w:val="000000000000" w:firstRow="0" w:lastRow="0" w:firstColumn="0" w:lastColumn="0" w:oddVBand="0" w:evenVBand="0" w:oddHBand="0" w:evenHBand="0" w:firstRowFirstColumn="0" w:firstRowLastColumn="0" w:lastRowFirstColumn="0" w:lastRowLastColumn="0"/>
            </w:pPr>
            <w:r>
              <w:t>DateUpdated</w:t>
            </w:r>
          </w:p>
        </w:tc>
        <w:tc>
          <w:tcPr>
            <w:tcW w:w="728" w:type="dxa"/>
          </w:tcPr>
          <w:p w14:paraId="53D7B6AE" w14:textId="5DB869A5" w:rsidR="0012385D" w:rsidRDefault="0012385D" w:rsidP="0012385D">
            <w:pPr>
              <w:cnfStyle w:val="000000000000" w:firstRow="0" w:lastRow="0" w:firstColumn="0" w:lastColumn="0" w:oddVBand="0" w:evenVBand="0" w:oddHBand="0" w:evenHBand="0" w:firstRowFirstColumn="0" w:firstRowLastColumn="0" w:lastRowFirstColumn="0" w:lastRowLastColumn="0"/>
            </w:pPr>
            <w:r>
              <w:t>T</w:t>
            </w:r>
          </w:p>
        </w:tc>
        <w:tc>
          <w:tcPr>
            <w:tcW w:w="949" w:type="dxa"/>
          </w:tcPr>
          <w:p w14:paraId="1588214E" w14:textId="77777777" w:rsidR="0012385D" w:rsidRDefault="0012385D" w:rsidP="0012385D">
            <w:pPr>
              <w:cnfStyle w:val="000000000000" w:firstRow="0" w:lastRow="0" w:firstColumn="0" w:lastColumn="0" w:oddVBand="0" w:evenVBand="0" w:oddHBand="0" w:evenHBand="0" w:firstRowFirstColumn="0" w:firstRowLastColumn="0" w:lastRowFirstColumn="0" w:lastRowLastColumn="0"/>
            </w:pPr>
          </w:p>
        </w:tc>
        <w:tc>
          <w:tcPr>
            <w:tcW w:w="630" w:type="dxa"/>
          </w:tcPr>
          <w:p w14:paraId="5FDCB884" w14:textId="77777777" w:rsidR="0012385D" w:rsidRDefault="0012385D" w:rsidP="0012385D">
            <w:pPr>
              <w:cnfStyle w:val="000000000000" w:firstRow="0" w:lastRow="0" w:firstColumn="0" w:lastColumn="0" w:oddVBand="0" w:evenVBand="0" w:oddHBand="0" w:evenHBand="0" w:firstRowFirstColumn="0" w:firstRowLastColumn="0" w:lastRowFirstColumn="0" w:lastRowLastColumn="0"/>
            </w:pPr>
          </w:p>
        </w:tc>
        <w:tc>
          <w:tcPr>
            <w:tcW w:w="4045" w:type="dxa"/>
          </w:tcPr>
          <w:p w14:paraId="1D31AC9C" w14:textId="31B3A5AE" w:rsidR="0012385D" w:rsidRDefault="0012385D" w:rsidP="0012385D">
            <w:pPr>
              <w:cnfStyle w:val="000000000000" w:firstRow="0" w:lastRow="0" w:firstColumn="0" w:lastColumn="0" w:oddVBand="0" w:evenVBand="0" w:oddHBand="0" w:evenHBand="0" w:firstRowFirstColumn="0" w:firstRowLastColumn="0" w:lastRowFirstColumn="0" w:lastRowLastColumn="0"/>
            </w:pPr>
          </w:p>
        </w:tc>
      </w:tr>
      <w:tr w:rsidR="0012385D" w:rsidRPr="009C3437" w14:paraId="5EF16B49"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6BEC040F" w14:textId="1B01DE23" w:rsidR="0012385D" w:rsidRDefault="0012385D" w:rsidP="0012385D"/>
        </w:tc>
        <w:tc>
          <w:tcPr>
            <w:tcW w:w="2103" w:type="dxa"/>
          </w:tcPr>
          <w:p w14:paraId="5864A783" w14:textId="7796B3AF" w:rsidR="0012385D" w:rsidRDefault="0012385D" w:rsidP="0012385D">
            <w:pPr>
              <w:cnfStyle w:val="000000000000" w:firstRow="0" w:lastRow="0" w:firstColumn="0" w:lastColumn="0" w:oddVBand="0" w:evenVBand="0" w:oddHBand="0" w:evenHBand="0" w:firstRowFirstColumn="0" w:firstRowLastColumn="0" w:lastRowFirstColumn="0" w:lastRowLastColumn="0"/>
            </w:pPr>
            <w:r>
              <w:t>UserID</w:t>
            </w:r>
          </w:p>
        </w:tc>
        <w:tc>
          <w:tcPr>
            <w:tcW w:w="728" w:type="dxa"/>
          </w:tcPr>
          <w:p w14:paraId="287B345E" w14:textId="03394808" w:rsidR="0012385D" w:rsidRDefault="0012385D" w:rsidP="0012385D">
            <w:pPr>
              <w:cnfStyle w:val="000000000000" w:firstRow="0" w:lastRow="0" w:firstColumn="0" w:lastColumn="0" w:oddVBand="0" w:evenVBand="0" w:oddHBand="0" w:evenHBand="0" w:firstRowFirstColumn="0" w:firstRowLastColumn="0" w:lastRowFirstColumn="0" w:lastRowLastColumn="0"/>
            </w:pPr>
            <w:r>
              <w:t>S</w:t>
            </w:r>
            <w:r w:rsidR="007512C2">
              <w:t>32</w:t>
            </w:r>
          </w:p>
        </w:tc>
        <w:tc>
          <w:tcPr>
            <w:tcW w:w="949" w:type="dxa"/>
          </w:tcPr>
          <w:p w14:paraId="1994C395" w14:textId="77777777" w:rsidR="0012385D" w:rsidRDefault="0012385D" w:rsidP="0012385D">
            <w:pPr>
              <w:cnfStyle w:val="000000000000" w:firstRow="0" w:lastRow="0" w:firstColumn="0" w:lastColumn="0" w:oddVBand="0" w:evenVBand="0" w:oddHBand="0" w:evenHBand="0" w:firstRowFirstColumn="0" w:firstRowLastColumn="0" w:lastRowFirstColumn="0" w:lastRowLastColumn="0"/>
            </w:pPr>
          </w:p>
        </w:tc>
        <w:tc>
          <w:tcPr>
            <w:tcW w:w="630" w:type="dxa"/>
          </w:tcPr>
          <w:p w14:paraId="256EE1F3" w14:textId="77777777" w:rsidR="0012385D" w:rsidRDefault="0012385D" w:rsidP="0012385D">
            <w:pPr>
              <w:cnfStyle w:val="000000000000" w:firstRow="0" w:lastRow="0" w:firstColumn="0" w:lastColumn="0" w:oddVBand="0" w:evenVBand="0" w:oddHBand="0" w:evenHBand="0" w:firstRowFirstColumn="0" w:firstRowLastColumn="0" w:lastRowFirstColumn="0" w:lastRowLastColumn="0"/>
            </w:pPr>
          </w:p>
        </w:tc>
        <w:tc>
          <w:tcPr>
            <w:tcW w:w="4045" w:type="dxa"/>
          </w:tcPr>
          <w:p w14:paraId="10B73177" w14:textId="7D21F6B1" w:rsidR="0012385D" w:rsidRDefault="0012385D" w:rsidP="0012385D">
            <w:pPr>
              <w:cnfStyle w:val="000000000000" w:firstRow="0" w:lastRow="0" w:firstColumn="0" w:lastColumn="0" w:oddVBand="0" w:evenVBand="0" w:oddHBand="0" w:evenHBand="0" w:firstRowFirstColumn="0" w:firstRowLastColumn="0" w:lastRowFirstColumn="0" w:lastRowLastColumn="0"/>
            </w:pPr>
          </w:p>
        </w:tc>
      </w:tr>
      <w:tr w:rsidR="002D57C4" w:rsidRPr="009C3437" w14:paraId="0F41197B"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3CBE7572" w14:textId="77777777" w:rsidR="002D57C4" w:rsidRDefault="002D57C4" w:rsidP="0012385D"/>
        </w:tc>
        <w:tc>
          <w:tcPr>
            <w:tcW w:w="2103" w:type="dxa"/>
          </w:tcPr>
          <w:p w14:paraId="71AC599F" w14:textId="613501AB" w:rsidR="002D57C4" w:rsidRDefault="002D57C4" w:rsidP="0012385D">
            <w:pPr>
              <w:cnfStyle w:val="000000000000" w:firstRow="0" w:lastRow="0" w:firstColumn="0" w:lastColumn="0" w:oddVBand="0" w:evenVBand="0" w:oddHBand="0" w:evenHBand="0" w:firstRowFirstColumn="0" w:firstRowLastColumn="0" w:lastRowFirstColumn="0" w:lastRowLastColumn="0"/>
            </w:pPr>
            <w:r>
              <w:t>DateDeleted</w:t>
            </w:r>
          </w:p>
        </w:tc>
        <w:tc>
          <w:tcPr>
            <w:tcW w:w="728" w:type="dxa"/>
          </w:tcPr>
          <w:p w14:paraId="7BF72657" w14:textId="498DF3BB" w:rsidR="002D57C4" w:rsidRDefault="002D57C4" w:rsidP="0012385D">
            <w:pPr>
              <w:cnfStyle w:val="000000000000" w:firstRow="0" w:lastRow="0" w:firstColumn="0" w:lastColumn="0" w:oddVBand="0" w:evenVBand="0" w:oddHBand="0" w:evenHBand="0" w:firstRowFirstColumn="0" w:firstRowLastColumn="0" w:lastRowFirstColumn="0" w:lastRowLastColumn="0"/>
            </w:pPr>
            <w:r>
              <w:t>T</w:t>
            </w:r>
          </w:p>
        </w:tc>
        <w:tc>
          <w:tcPr>
            <w:tcW w:w="949" w:type="dxa"/>
          </w:tcPr>
          <w:p w14:paraId="5386C1EE" w14:textId="77777777" w:rsidR="002D57C4" w:rsidRDefault="002D57C4" w:rsidP="0012385D">
            <w:pPr>
              <w:cnfStyle w:val="000000000000" w:firstRow="0" w:lastRow="0" w:firstColumn="0" w:lastColumn="0" w:oddVBand="0" w:evenVBand="0" w:oddHBand="0" w:evenHBand="0" w:firstRowFirstColumn="0" w:firstRowLastColumn="0" w:lastRowFirstColumn="0" w:lastRowLastColumn="0"/>
            </w:pPr>
          </w:p>
        </w:tc>
        <w:tc>
          <w:tcPr>
            <w:tcW w:w="630" w:type="dxa"/>
          </w:tcPr>
          <w:p w14:paraId="73CA97B5" w14:textId="65CC3B60" w:rsidR="002D57C4" w:rsidRDefault="002D57C4" w:rsidP="0012385D">
            <w:pPr>
              <w:cnfStyle w:val="000000000000" w:firstRow="0" w:lastRow="0" w:firstColumn="0" w:lastColumn="0" w:oddVBand="0" w:evenVBand="0" w:oddHBand="0" w:evenHBand="0" w:firstRowFirstColumn="0" w:firstRowLastColumn="0" w:lastRowFirstColumn="0" w:lastRowLastColumn="0"/>
            </w:pPr>
            <w:r>
              <w:t>Y</w:t>
            </w:r>
          </w:p>
        </w:tc>
        <w:tc>
          <w:tcPr>
            <w:tcW w:w="4045" w:type="dxa"/>
          </w:tcPr>
          <w:p w14:paraId="3E2AE933" w14:textId="77777777" w:rsidR="002D57C4" w:rsidRDefault="002D57C4" w:rsidP="0012385D">
            <w:pPr>
              <w:cnfStyle w:val="000000000000" w:firstRow="0" w:lastRow="0" w:firstColumn="0" w:lastColumn="0" w:oddVBand="0" w:evenVBand="0" w:oddHBand="0" w:evenHBand="0" w:firstRowFirstColumn="0" w:firstRowLastColumn="0" w:lastRowFirstColumn="0" w:lastRowLastColumn="0"/>
            </w:pPr>
          </w:p>
        </w:tc>
      </w:tr>
      <w:tr w:rsidR="0012385D" w:rsidRPr="009C3437" w14:paraId="745A2CD7" w14:textId="77777777" w:rsidTr="00C9147B">
        <w:trPr>
          <w:cantSplit/>
        </w:trPr>
        <w:tc>
          <w:tcPr>
            <w:cnfStyle w:val="001000000000" w:firstRow="0" w:lastRow="0" w:firstColumn="1" w:lastColumn="0" w:oddVBand="0" w:evenVBand="0" w:oddHBand="0" w:evenHBand="0" w:firstRowFirstColumn="0" w:firstRowLastColumn="0" w:lastRowFirstColumn="0" w:lastRowLastColumn="0"/>
            <w:tcW w:w="895" w:type="dxa"/>
          </w:tcPr>
          <w:p w14:paraId="401122EB" w14:textId="418742FF" w:rsidR="0012385D" w:rsidRDefault="0012385D" w:rsidP="0012385D"/>
        </w:tc>
        <w:tc>
          <w:tcPr>
            <w:tcW w:w="2103" w:type="dxa"/>
          </w:tcPr>
          <w:p w14:paraId="6C756031" w14:textId="0F08E1BB" w:rsidR="0012385D" w:rsidRDefault="0012385D" w:rsidP="0012385D">
            <w:pPr>
              <w:cnfStyle w:val="000000000000" w:firstRow="0" w:lastRow="0" w:firstColumn="0" w:lastColumn="0" w:oddVBand="0" w:evenVBand="0" w:oddHBand="0" w:evenHBand="0" w:firstRowFirstColumn="0" w:firstRowLastColumn="0" w:lastRowFirstColumn="0" w:lastRowLastColumn="0"/>
            </w:pPr>
            <w:r>
              <w:t>ExportID</w:t>
            </w:r>
          </w:p>
        </w:tc>
        <w:tc>
          <w:tcPr>
            <w:tcW w:w="728" w:type="dxa"/>
          </w:tcPr>
          <w:p w14:paraId="6DF83B4C" w14:textId="2EBDE0D8" w:rsidR="0012385D" w:rsidRDefault="0012385D" w:rsidP="0012385D">
            <w:pPr>
              <w:cnfStyle w:val="000000000000" w:firstRow="0" w:lastRow="0" w:firstColumn="0" w:lastColumn="0" w:oddVBand="0" w:evenVBand="0" w:oddHBand="0" w:evenHBand="0" w:firstRowFirstColumn="0" w:firstRowLastColumn="0" w:lastRowFirstColumn="0" w:lastRowLastColumn="0"/>
            </w:pPr>
            <w:r>
              <w:t>S</w:t>
            </w:r>
            <w:r w:rsidR="007512C2">
              <w:t>32</w:t>
            </w:r>
          </w:p>
        </w:tc>
        <w:tc>
          <w:tcPr>
            <w:tcW w:w="949" w:type="dxa"/>
          </w:tcPr>
          <w:p w14:paraId="6707CA6B" w14:textId="77777777" w:rsidR="0012385D" w:rsidRDefault="0012385D" w:rsidP="0012385D">
            <w:pPr>
              <w:cnfStyle w:val="000000000000" w:firstRow="0" w:lastRow="0" w:firstColumn="0" w:lastColumn="0" w:oddVBand="0" w:evenVBand="0" w:oddHBand="0" w:evenHBand="0" w:firstRowFirstColumn="0" w:firstRowLastColumn="0" w:lastRowFirstColumn="0" w:lastRowLastColumn="0"/>
            </w:pPr>
          </w:p>
        </w:tc>
        <w:tc>
          <w:tcPr>
            <w:tcW w:w="630" w:type="dxa"/>
          </w:tcPr>
          <w:p w14:paraId="652564FB" w14:textId="77777777" w:rsidR="0012385D" w:rsidRDefault="0012385D" w:rsidP="0012385D">
            <w:pPr>
              <w:cnfStyle w:val="000000000000" w:firstRow="0" w:lastRow="0" w:firstColumn="0" w:lastColumn="0" w:oddVBand="0" w:evenVBand="0" w:oddHBand="0" w:evenHBand="0" w:firstRowFirstColumn="0" w:firstRowLastColumn="0" w:lastRowFirstColumn="0" w:lastRowLastColumn="0"/>
            </w:pPr>
          </w:p>
        </w:tc>
        <w:tc>
          <w:tcPr>
            <w:tcW w:w="4045" w:type="dxa"/>
          </w:tcPr>
          <w:p w14:paraId="1C012E4E" w14:textId="5F3324C6" w:rsidR="0012385D" w:rsidRDefault="00117CB6" w:rsidP="0012385D">
            <w:pPr>
              <w:cnfStyle w:val="000000000000" w:firstRow="0" w:lastRow="0" w:firstColumn="0" w:lastColumn="0" w:oddVBand="0" w:evenVBand="0" w:oddHBand="0" w:evenHBand="0" w:firstRowFirstColumn="0" w:firstRowLastColumn="0" w:lastRowFirstColumn="0" w:lastRowLastColumn="0"/>
            </w:pPr>
            <w:r>
              <w:t>Must</w:t>
            </w:r>
            <w:r w:rsidR="00FD083E">
              <w:t xml:space="preserve"> </w:t>
            </w:r>
            <w:r>
              <w:t>match</w:t>
            </w:r>
            <w:r w:rsidR="00FD083E">
              <w:t xml:space="preserve"> </w:t>
            </w:r>
            <w:r>
              <w:t>record</w:t>
            </w:r>
            <w:r w:rsidR="00FD083E">
              <w:t xml:space="preserve"> </w:t>
            </w:r>
            <w:r>
              <w:t>in</w:t>
            </w:r>
            <w:r w:rsidR="00FD083E">
              <w:t xml:space="preserve"> </w:t>
            </w:r>
            <w:r>
              <w:t>Export.csv</w:t>
            </w:r>
          </w:p>
        </w:tc>
      </w:tr>
    </w:tbl>
    <w:p w14:paraId="129F212F" w14:textId="77777777" w:rsidR="005A02A0" w:rsidRDefault="005A02A0" w:rsidP="007F0F3A"/>
    <w:p w14:paraId="758E39AE" w14:textId="2A6B7A52" w:rsidR="001B3F8B" w:rsidRDefault="00C04954" w:rsidP="001B3F8B">
      <w:pPr>
        <w:pStyle w:val="Heading1"/>
      </w:pPr>
      <w:bookmarkStart w:id="118" w:name="_VeteranInfo.csv"/>
      <w:bookmarkStart w:id="119" w:name="_Toc430693236"/>
      <w:bookmarkEnd w:id="118"/>
      <w:r>
        <w:t>Enrollment</w:t>
      </w:r>
      <w:r w:rsidR="00FD083E">
        <w:t xml:space="preserve"> </w:t>
      </w:r>
      <w:r w:rsidR="004D7EC1">
        <w:t>Files</w:t>
      </w:r>
      <w:bookmarkEnd w:id="119"/>
    </w:p>
    <w:p w14:paraId="22857716" w14:textId="7F7BF5D5" w:rsidR="006303C6" w:rsidRDefault="001B3F8B" w:rsidP="001B3F8B">
      <w:r>
        <w:t>An</w:t>
      </w:r>
      <w:r w:rsidR="00FD083E">
        <w:t xml:space="preserve"> </w:t>
      </w:r>
      <w:r>
        <w:t>enrollment</w:t>
      </w:r>
      <w:r w:rsidR="00FD083E">
        <w:t xml:space="preserve"> </w:t>
      </w:r>
      <w:r>
        <w:t>is</w:t>
      </w:r>
      <w:r w:rsidR="00FD083E">
        <w:t xml:space="preserve"> </w:t>
      </w:r>
      <w:r>
        <w:t>the</w:t>
      </w:r>
      <w:r w:rsidR="00FD083E">
        <w:t xml:space="preserve"> </w:t>
      </w:r>
      <w:r>
        <w:t>period</w:t>
      </w:r>
      <w:r w:rsidR="00FD083E">
        <w:t xml:space="preserve"> </w:t>
      </w:r>
      <w:r>
        <w:t>in</w:t>
      </w:r>
      <w:r w:rsidR="00FD083E">
        <w:t xml:space="preserve"> </w:t>
      </w:r>
      <w:r>
        <w:t>which</w:t>
      </w:r>
      <w:r w:rsidR="00FD083E">
        <w:t xml:space="preserve"> </w:t>
      </w:r>
      <w:r>
        <w:t>a</w:t>
      </w:r>
      <w:r w:rsidR="00FD083E">
        <w:t xml:space="preserve"> </w:t>
      </w:r>
      <w:r>
        <w:t>person</w:t>
      </w:r>
      <w:r w:rsidR="00FD083E">
        <w:t xml:space="preserve"> </w:t>
      </w:r>
      <w:r>
        <w:t>is</w:t>
      </w:r>
      <w:r w:rsidR="00FD083E">
        <w:t xml:space="preserve"> </w:t>
      </w:r>
      <w:r>
        <w:t>considered</w:t>
      </w:r>
      <w:r w:rsidR="00FD083E">
        <w:t xml:space="preserve"> </w:t>
      </w:r>
      <w:r>
        <w:t>a</w:t>
      </w:r>
      <w:r w:rsidR="00FD083E">
        <w:t xml:space="preserve"> </w:t>
      </w:r>
      <w:r>
        <w:t>client</w:t>
      </w:r>
      <w:r w:rsidR="00FD083E">
        <w:t xml:space="preserve"> </w:t>
      </w:r>
      <w:r>
        <w:t>of</w:t>
      </w:r>
      <w:r w:rsidR="00FD083E">
        <w:t xml:space="preserve"> </w:t>
      </w:r>
      <w:r>
        <w:t>a</w:t>
      </w:r>
      <w:r w:rsidR="00FD083E">
        <w:t xml:space="preserve"> </w:t>
      </w:r>
      <w:r>
        <w:t>project.</w:t>
      </w:r>
      <w:r w:rsidR="00FD083E">
        <w:t xml:space="preserve">  </w:t>
      </w:r>
      <w:r w:rsidR="00E743AA">
        <w:t>An</w:t>
      </w:r>
      <w:r w:rsidR="00FD083E">
        <w:t xml:space="preserve"> </w:t>
      </w:r>
      <w:r w:rsidR="00E743AA">
        <w:t>enrollment</w:t>
      </w:r>
      <w:r w:rsidR="00FD083E">
        <w:t xml:space="preserve"> </w:t>
      </w:r>
      <w:r w:rsidR="00E743AA">
        <w:t>begins</w:t>
      </w:r>
      <w:r w:rsidR="00FD083E">
        <w:t xml:space="preserve"> </w:t>
      </w:r>
      <w:r w:rsidR="00E743AA">
        <w:t>on</w:t>
      </w:r>
      <w:r w:rsidR="00FD083E">
        <w:t xml:space="preserve"> </w:t>
      </w:r>
      <w:r w:rsidR="00E743AA">
        <w:t>the</w:t>
      </w:r>
      <w:r w:rsidR="00FD083E">
        <w:t xml:space="preserve"> </w:t>
      </w:r>
      <w:r w:rsidR="00E743AA">
        <w:t>date</w:t>
      </w:r>
      <w:r w:rsidR="00FD083E">
        <w:t xml:space="preserve"> </w:t>
      </w:r>
      <w:r w:rsidR="00E743AA">
        <w:t>specified</w:t>
      </w:r>
      <w:r w:rsidR="00FD083E">
        <w:t xml:space="preserve"> </w:t>
      </w:r>
      <w:r w:rsidR="00E743AA">
        <w:t>in</w:t>
      </w:r>
      <w:r w:rsidR="00FD083E">
        <w:t xml:space="preserve"> </w:t>
      </w:r>
      <w:r w:rsidR="00E743AA">
        <w:rPr>
          <w:b/>
        </w:rPr>
        <w:t>3.10</w:t>
      </w:r>
      <w:r w:rsidR="00FD083E">
        <w:rPr>
          <w:b/>
        </w:rPr>
        <w:t xml:space="preserve"> </w:t>
      </w:r>
      <w:r w:rsidR="00E743AA">
        <w:rPr>
          <w:b/>
        </w:rPr>
        <w:t>Project</w:t>
      </w:r>
      <w:r w:rsidR="00FD083E">
        <w:rPr>
          <w:b/>
        </w:rPr>
        <w:t xml:space="preserve"> </w:t>
      </w:r>
      <w:r w:rsidR="00E743AA">
        <w:rPr>
          <w:b/>
        </w:rPr>
        <w:t>Entry</w:t>
      </w:r>
      <w:r w:rsidR="00FD083E">
        <w:rPr>
          <w:b/>
        </w:rPr>
        <w:t xml:space="preserve"> </w:t>
      </w:r>
      <w:r w:rsidR="00E743AA">
        <w:rPr>
          <w:b/>
        </w:rPr>
        <w:t>Date</w:t>
      </w:r>
      <w:r w:rsidR="00FD083E">
        <w:rPr>
          <w:b/>
        </w:rPr>
        <w:t xml:space="preserve"> </w:t>
      </w:r>
      <w:r w:rsidR="00E743AA">
        <w:t>and</w:t>
      </w:r>
      <w:r w:rsidR="00FD083E">
        <w:t xml:space="preserve"> </w:t>
      </w:r>
      <w:r w:rsidR="00E743AA">
        <w:t>ends</w:t>
      </w:r>
      <w:r w:rsidR="00FD083E">
        <w:t xml:space="preserve"> </w:t>
      </w:r>
      <w:r w:rsidR="00E743AA">
        <w:t>on</w:t>
      </w:r>
      <w:r w:rsidR="00FD083E">
        <w:t xml:space="preserve"> </w:t>
      </w:r>
      <w:r w:rsidR="00E743AA">
        <w:t>the</w:t>
      </w:r>
      <w:r w:rsidR="00FD083E">
        <w:t xml:space="preserve"> </w:t>
      </w:r>
      <w:r w:rsidR="00E743AA">
        <w:t>date</w:t>
      </w:r>
      <w:r w:rsidR="00FD083E">
        <w:t xml:space="preserve"> </w:t>
      </w:r>
      <w:r w:rsidR="00E743AA">
        <w:t>specified</w:t>
      </w:r>
      <w:r w:rsidR="00FD083E">
        <w:t xml:space="preserve"> </w:t>
      </w:r>
      <w:r w:rsidR="00E743AA">
        <w:t>in</w:t>
      </w:r>
      <w:r w:rsidR="00FD083E">
        <w:t xml:space="preserve"> </w:t>
      </w:r>
      <w:r w:rsidR="00E743AA" w:rsidRPr="006303C6">
        <w:rPr>
          <w:b/>
        </w:rPr>
        <w:t>3.11</w:t>
      </w:r>
      <w:r w:rsidR="00FD083E">
        <w:rPr>
          <w:b/>
        </w:rPr>
        <w:t xml:space="preserve"> </w:t>
      </w:r>
      <w:r w:rsidR="00E743AA" w:rsidRPr="006303C6">
        <w:rPr>
          <w:b/>
        </w:rPr>
        <w:t>Project</w:t>
      </w:r>
      <w:r w:rsidR="00FD083E">
        <w:rPr>
          <w:b/>
        </w:rPr>
        <w:t xml:space="preserve"> </w:t>
      </w:r>
      <w:r w:rsidR="00E743AA" w:rsidRPr="006303C6">
        <w:rPr>
          <w:b/>
        </w:rPr>
        <w:t>Exit</w:t>
      </w:r>
      <w:r w:rsidR="00FD083E">
        <w:rPr>
          <w:b/>
        </w:rPr>
        <w:t xml:space="preserve"> </w:t>
      </w:r>
      <w:r w:rsidR="00E743AA" w:rsidRPr="006303C6">
        <w:rPr>
          <w:b/>
        </w:rPr>
        <w:t>Date</w:t>
      </w:r>
      <w:r w:rsidR="00E743AA">
        <w:t>.</w:t>
      </w:r>
      <w:r w:rsidR="00FD083E">
        <w:t xml:space="preserve">  </w:t>
      </w:r>
      <w:r w:rsidR="00E743AA">
        <w:t>Both</w:t>
      </w:r>
      <w:r w:rsidR="00FD083E">
        <w:t xml:space="preserve"> </w:t>
      </w:r>
      <w:r w:rsidR="00E743AA">
        <w:t>are</w:t>
      </w:r>
      <w:r w:rsidR="00FD083E">
        <w:t xml:space="preserve"> </w:t>
      </w:r>
      <w:r w:rsidR="00E743AA">
        <w:t>universal</w:t>
      </w:r>
      <w:r w:rsidR="00FD083E">
        <w:t xml:space="preserve"> </w:t>
      </w:r>
      <w:r w:rsidR="00E743AA">
        <w:t>data</w:t>
      </w:r>
      <w:r w:rsidR="00FD083E">
        <w:t xml:space="preserve"> </w:t>
      </w:r>
      <w:r w:rsidR="00E743AA">
        <w:t>elements</w:t>
      </w:r>
      <w:r w:rsidR="00FD083E">
        <w:t xml:space="preserve"> </w:t>
      </w:r>
      <w:r w:rsidR="00834851">
        <w:t>required</w:t>
      </w:r>
      <w:r w:rsidR="00FD083E">
        <w:t xml:space="preserve"> </w:t>
      </w:r>
      <w:r w:rsidR="00E743AA">
        <w:t>for</w:t>
      </w:r>
      <w:r w:rsidR="00FD083E">
        <w:t xml:space="preserve"> </w:t>
      </w:r>
      <w:r w:rsidR="00E743AA">
        <w:t>all</w:t>
      </w:r>
      <w:r w:rsidR="00FD083E">
        <w:t xml:space="preserve"> </w:t>
      </w:r>
      <w:r w:rsidR="00E743AA">
        <w:t>clients</w:t>
      </w:r>
      <w:r w:rsidR="00FD083E">
        <w:t xml:space="preserve"> </w:t>
      </w:r>
      <w:r w:rsidR="00834851">
        <w:t>of</w:t>
      </w:r>
      <w:r w:rsidR="00FD083E">
        <w:t xml:space="preserve"> </w:t>
      </w:r>
      <w:r w:rsidR="00E743AA">
        <w:t>all</w:t>
      </w:r>
      <w:r w:rsidR="00FD083E">
        <w:t xml:space="preserve"> </w:t>
      </w:r>
      <w:r w:rsidR="00E743AA">
        <w:t>projects</w:t>
      </w:r>
      <w:r w:rsidR="00FD083E">
        <w:t xml:space="preserve"> </w:t>
      </w:r>
      <w:r w:rsidR="00E743AA">
        <w:t>participating</w:t>
      </w:r>
      <w:r w:rsidR="00FD083E">
        <w:t xml:space="preserve"> </w:t>
      </w:r>
      <w:r w:rsidR="00E743AA">
        <w:t>in</w:t>
      </w:r>
      <w:r w:rsidR="00FD083E">
        <w:t xml:space="preserve"> </w:t>
      </w:r>
      <w:r w:rsidR="006303C6">
        <w:t>an</w:t>
      </w:r>
      <w:r w:rsidR="00FD083E">
        <w:t xml:space="preserve"> </w:t>
      </w:r>
      <w:r w:rsidR="00E743AA">
        <w:t>HMIS,</w:t>
      </w:r>
      <w:r w:rsidR="00FD083E">
        <w:t xml:space="preserve"> </w:t>
      </w:r>
      <w:r w:rsidR="00E743AA">
        <w:t>regardless</w:t>
      </w:r>
      <w:r w:rsidR="00FD083E">
        <w:t xml:space="preserve"> </w:t>
      </w:r>
      <w:r w:rsidR="00E743AA">
        <w:t>of</w:t>
      </w:r>
      <w:r w:rsidR="00FD083E">
        <w:t xml:space="preserve"> </w:t>
      </w:r>
      <w:r w:rsidR="00E743AA">
        <w:t>project</w:t>
      </w:r>
      <w:r w:rsidR="00FD083E">
        <w:t xml:space="preserve"> </w:t>
      </w:r>
      <w:r w:rsidR="00E743AA">
        <w:t>type</w:t>
      </w:r>
      <w:r w:rsidR="00FD083E">
        <w:t xml:space="preserve"> </w:t>
      </w:r>
      <w:r w:rsidR="00834851">
        <w:t>or</w:t>
      </w:r>
      <w:r w:rsidR="00FD083E">
        <w:t xml:space="preserve"> </w:t>
      </w:r>
      <w:r w:rsidR="00834851">
        <w:t>funder</w:t>
      </w:r>
      <w:r w:rsidR="00E743AA">
        <w:t>.</w:t>
      </w:r>
      <w:r w:rsidR="00FD083E">
        <w:t xml:space="preserve">  </w:t>
      </w:r>
    </w:p>
    <w:p w14:paraId="3C3A2198" w14:textId="77777777" w:rsidR="006303C6" w:rsidRDefault="006303C6" w:rsidP="001B3F8B"/>
    <w:p w14:paraId="35EE1D6F" w14:textId="7F10ACCF" w:rsidR="004052C5" w:rsidRDefault="004052C5" w:rsidP="001B3F8B">
      <w:r>
        <w:t>As</w:t>
      </w:r>
      <w:r w:rsidR="00FD083E">
        <w:t xml:space="preserve"> </w:t>
      </w:r>
      <w:r>
        <w:t>defined</w:t>
      </w:r>
      <w:r w:rsidR="00FD083E">
        <w:t xml:space="preserve"> </w:t>
      </w:r>
      <w:r>
        <w:t>by</w:t>
      </w:r>
      <w:r w:rsidR="00FD083E">
        <w:t xml:space="preserve"> </w:t>
      </w:r>
      <w:r>
        <w:t>the</w:t>
      </w:r>
      <w:r w:rsidR="00FD083E">
        <w:t xml:space="preserve"> </w:t>
      </w:r>
      <w:r>
        <w:t>HMIS</w:t>
      </w:r>
      <w:r w:rsidR="00FD083E">
        <w:t xml:space="preserve"> </w:t>
      </w:r>
      <w:r>
        <w:t>Data</w:t>
      </w:r>
      <w:r w:rsidR="00FD083E">
        <w:t xml:space="preserve"> </w:t>
      </w:r>
      <w:r>
        <w:t>Dictionary,</w:t>
      </w:r>
      <w:r w:rsidR="00FD083E">
        <w:t xml:space="preserve"> </w:t>
      </w:r>
      <w:r>
        <w:t>a</w:t>
      </w:r>
      <w:r w:rsidR="00831ADA">
        <w:t>ll</w:t>
      </w:r>
      <w:r w:rsidR="00FD083E">
        <w:t xml:space="preserve"> </w:t>
      </w:r>
      <w:r w:rsidR="00831ADA">
        <w:t>of</w:t>
      </w:r>
      <w:r w:rsidR="00FD083E">
        <w:t xml:space="preserve"> </w:t>
      </w:r>
      <w:r w:rsidR="00831ADA">
        <w:t>the</w:t>
      </w:r>
      <w:r w:rsidR="00FD083E">
        <w:t xml:space="preserve"> </w:t>
      </w:r>
      <w:r w:rsidR="00831ADA">
        <w:t>data</w:t>
      </w:r>
      <w:r w:rsidR="00FD083E">
        <w:t xml:space="preserve"> </w:t>
      </w:r>
      <w:r w:rsidR="00831ADA">
        <w:t>elements</w:t>
      </w:r>
      <w:r w:rsidR="00FD083E">
        <w:t xml:space="preserve"> </w:t>
      </w:r>
      <w:r w:rsidR="00831ADA">
        <w:t>in</w:t>
      </w:r>
      <w:r w:rsidR="00FD083E">
        <w:t xml:space="preserve"> </w:t>
      </w:r>
      <w:r w:rsidR="00831ADA">
        <w:t>these</w:t>
      </w:r>
      <w:r w:rsidR="00FD083E">
        <w:t xml:space="preserve"> </w:t>
      </w:r>
      <w:r w:rsidR="00831ADA">
        <w:t>files</w:t>
      </w:r>
      <w:r w:rsidR="00FD083E">
        <w:t xml:space="preserve"> </w:t>
      </w:r>
      <w:r>
        <w:t>must</w:t>
      </w:r>
      <w:r w:rsidR="00FD083E">
        <w:t xml:space="preserve"> </w:t>
      </w:r>
      <w:r w:rsidR="006303C6">
        <w:t>be</w:t>
      </w:r>
      <w:r w:rsidR="00FD083E">
        <w:t xml:space="preserve"> </w:t>
      </w:r>
      <w:r w:rsidR="006303C6">
        <w:t>associated</w:t>
      </w:r>
      <w:r w:rsidR="00FD083E">
        <w:t xml:space="preserve"> </w:t>
      </w:r>
      <w:r w:rsidR="006303C6">
        <w:t>with</w:t>
      </w:r>
      <w:r w:rsidR="00FD083E">
        <w:t xml:space="preserve"> </w:t>
      </w:r>
      <w:r w:rsidR="00831ADA" w:rsidRPr="0073356B">
        <w:rPr>
          <w:b/>
        </w:rPr>
        <w:t>5.6</w:t>
      </w:r>
      <w:r w:rsidR="00FD083E">
        <w:rPr>
          <w:b/>
        </w:rPr>
        <w:t xml:space="preserve"> </w:t>
      </w:r>
      <w:r w:rsidR="00831ADA" w:rsidRPr="0073356B">
        <w:rPr>
          <w:b/>
        </w:rPr>
        <w:t>Project</w:t>
      </w:r>
      <w:r w:rsidR="00FD083E">
        <w:rPr>
          <w:b/>
        </w:rPr>
        <w:t xml:space="preserve"> </w:t>
      </w:r>
      <w:r w:rsidR="00831ADA" w:rsidRPr="0073356B">
        <w:rPr>
          <w:b/>
        </w:rPr>
        <w:t>Entry</w:t>
      </w:r>
      <w:r w:rsidR="00FD083E">
        <w:rPr>
          <w:b/>
        </w:rPr>
        <w:t xml:space="preserve"> </w:t>
      </w:r>
      <w:r w:rsidR="00831ADA" w:rsidRPr="0073356B">
        <w:rPr>
          <w:b/>
        </w:rPr>
        <w:t>ID</w:t>
      </w:r>
      <w:r w:rsidR="00FD083E">
        <w:t xml:space="preserve"> </w:t>
      </w:r>
      <w:r w:rsidR="00E743AA">
        <w:t>metadata.</w:t>
      </w:r>
      <w:r w:rsidR="00FD083E">
        <w:t xml:space="preserve">  </w:t>
      </w:r>
      <w:r w:rsidR="00E743AA">
        <w:t>While</w:t>
      </w:r>
      <w:r w:rsidR="00FD083E">
        <w:t xml:space="preserve"> </w:t>
      </w:r>
      <w:r w:rsidR="00F31B7F">
        <w:t>an</w:t>
      </w:r>
      <w:r w:rsidR="00FD083E">
        <w:t xml:space="preserve"> </w:t>
      </w:r>
      <w:r w:rsidR="00E743AA">
        <w:t>HMIS</w:t>
      </w:r>
      <w:r w:rsidR="00FD083E">
        <w:t xml:space="preserve"> </w:t>
      </w:r>
      <w:r w:rsidR="00E743AA">
        <w:t>application</w:t>
      </w:r>
      <w:r w:rsidR="00FD083E">
        <w:t xml:space="preserve"> </w:t>
      </w:r>
      <w:r w:rsidR="00E743AA">
        <w:t>may</w:t>
      </w:r>
      <w:r w:rsidR="00FD083E">
        <w:t xml:space="preserve"> </w:t>
      </w:r>
      <w:r w:rsidR="00E743AA">
        <w:t>permit</w:t>
      </w:r>
      <w:r w:rsidR="00FD083E">
        <w:t xml:space="preserve"> </w:t>
      </w:r>
      <w:r w:rsidR="00E743AA">
        <w:t>users</w:t>
      </w:r>
      <w:r w:rsidR="00FD083E">
        <w:t xml:space="preserve"> </w:t>
      </w:r>
      <w:r w:rsidR="00E743AA">
        <w:t>to</w:t>
      </w:r>
      <w:r w:rsidR="00FD083E">
        <w:t xml:space="preserve"> </w:t>
      </w:r>
      <w:r w:rsidR="00E743AA">
        <w:t>create</w:t>
      </w:r>
      <w:r w:rsidR="00FD083E">
        <w:t xml:space="preserve"> </w:t>
      </w:r>
      <w:r w:rsidR="00E743AA">
        <w:t>records</w:t>
      </w:r>
      <w:r w:rsidR="00FD083E">
        <w:t xml:space="preserve"> </w:t>
      </w:r>
      <w:r w:rsidR="00E743AA">
        <w:t>for</w:t>
      </w:r>
      <w:r w:rsidR="00FD083E">
        <w:t xml:space="preserve"> </w:t>
      </w:r>
      <w:r w:rsidR="006303C6">
        <w:t>some</w:t>
      </w:r>
      <w:r w:rsidR="00FD083E">
        <w:t xml:space="preserve"> </w:t>
      </w:r>
      <w:r w:rsidR="006303C6">
        <w:t>of</w:t>
      </w:r>
      <w:r w:rsidR="00FD083E">
        <w:t xml:space="preserve"> </w:t>
      </w:r>
      <w:r w:rsidR="006303C6">
        <w:t>these</w:t>
      </w:r>
      <w:r w:rsidR="00FD083E">
        <w:t xml:space="preserve"> </w:t>
      </w:r>
      <w:r w:rsidR="00E743AA">
        <w:t>data</w:t>
      </w:r>
      <w:r w:rsidR="00FD083E">
        <w:t xml:space="preserve"> </w:t>
      </w:r>
      <w:r w:rsidR="00E743AA">
        <w:t>elements</w:t>
      </w:r>
      <w:r w:rsidR="00FD083E">
        <w:t xml:space="preserve"> </w:t>
      </w:r>
      <w:r w:rsidR="00E743AA">
        <w:t>without</w:t>
      </w:r>
      <w:r w:rsidR="00FD083E">
        <w:t xml:space="preserve"> </w:t>
      </w:r>
      <w:r w:rsidR="006303C6">
        <w:t>associating</w:t>
      </w:r>
      <w:r w:rsidR="00FD083E">
        <w:t xml:space="preserve"> </w:t>
      </w:r>
      <w:r w:rsidR="006303C6">
        <w:t>the</w:t>
      </w:r>
      <w:r w:rsidR="00FD083E">
        <w:t xml:space="preserve"> </w:t>
      </w:r>
      <w:r w:rsidR="006303C6">
        <w:t>record</w:t>
      </w:r>
      <w:r w:rsidR="00F31B7F">
        <w:t>s</w:t>
      </w:r>
      <w:r w:rsidR="00FD083E">
        <w:t xml:space="preserve"> </w:t>
      </w:r>
      <w:r w:rsidR="006303C6">
        <w:t>with</w:t>
      </w:r>
      <w:r w:rsidR="00FD083E">
        <w:t xml:space="preserve"> </w:t>
      </w:r>
      <w:r w:rsidR="006303C6">
        <w:t>a</w:t>
      </w:r>
      <w:r w:rsidR="00FD083E">
        <w:t xml:space="preserve"> </w:t>
      </w:r>
      <w:r w:rsidR="006303C6">
        <w:t>specific</w:t>
      </w:r>
      <w:r w:rsidR="00FD083E">
        <w:t xml:space="preserve"> </w:t>
      </w:r>
      <w:r w:rsidR="00F31B7F">
        <w:t>p</w:t>
      </w:r>
      <w:r w:rsidR="006303C6">
        <w:t>roject</w:t>
      </w:r>
      <w:r w:rsidR="00FD083E">
        <w:t xml:space="preserve"> </w:t>
      </w:r>
      <w:r w:rsidR="00F31B7F">
        <w:t>e</w:t>
      </w:r>
      <w:r w:rsidR="006303C6">
        <w:t>ntry</w:t>
      </w:r>
      <w:r w:rsidR="00FD083E">
        <w:t xml:space="preserve"> </w:t>
      </w:r>
      <w:r w:rsidR="006303C6">
        <w:t>ID,</w:t>
      </w:r>
      <w:r w:rsidR="00FD083E">
        <w:t xml:space="preserve"> </w:t>
      </w:r>
      <w:r w:rsidR="006303C6">
        <w:t>these</w:t>
      </w:r>
      <w:r w:rsidR="00FD083E">
        <w:t xml:space="preserve"> </w:t>
      </w:r>
      <w:r w:rsidR="006303C6">
        <w:t>data</w:t>
      </w:r>
      <w:r w:rsidR="00FD083E">
        <w:t xml:space="preserve"> </w:t>
      </w:r>
      <w:r w:rsidR="00000C71">
        <w:t>would</w:t>
      </w:r>
      <w:r w:rsidR="00FD083E">
        <w:t xml:space="preserve"> </w:t>
      </w:r>
      <w:r w:rsidR="00000C71">
        <w:t>fall</w:t>
      </w:r>
      <w:r w:rsidR="00FD083E">
        <w:t xml:space="preserve"> </w:t>
      </w:r>
      <w:r w:rsidR="006303C6">
        <w:t>outside</w:t>
      </w:r>
      <w:r w:rsidR="00FD083E">
        <w:t xml:space="preserve"> </w:t>
      </w:r>
      <w:r w:rsidR="006303C6">
        <w:t>of</w:t>
      </w:r>
      <w:r w:rsidR="00FD083E">
        <w:t xml:space="preserve"> </w:t>
      </w:r>
      <w:r w:rsidR="006303C6">
        <w:t>the</w:t>
      </w:r>
      <w:r w:rsidR="00FD083E">
        <w:t xml:space="preserve"> </w:t>
      </w:r>
      <w:r w:rsidR="00F31B7F">
        <w:t>scope</w:t>
      </w:r>
      <w:r w:rsidR="00FD083E">
        <w:t xml:space="preserve"> </w:t>
      </w:r>
      <w:r w:rsidR="006303C6">
        <w:t>of</w:t>
      </w:r>
      <w:r w:rsidR="00FD083E">
        <w:t xml:space="preserve"> </w:t>
      </w:r>
      <w:r w:rsidR="00E3499C">
        <w:t>data</w:t>
      </w:r>
      <w:r w:rsidR="00FD083E">
        <w:t xml:space="preserve"> </w:t>
      </w:r>
      <w:r w:rsidR="00E3499C">
        <w:t>collection</w:t>
      </w:r>
      <w:r w:rsidR="00FD083E">
        <w:t xml:space="preserve"> </w:t>
      </w:r>
      <w:r w:rsidR="006303C6">
        <w:t>defined</w:t>
      </w:r>
      <w:r w:rsidR="00FD083E">
        <w:t xml:space="preserve"> </w:t>
      </w:r>
      <w:r w:rsidR="006303C6">
        <w:t>by</w:t>
      </w:r>
      <w:r w:rsidR="00FD083E">
        <w:t xml:space="preserve"> </w:t>
      </w:r>
      <w:r w:rsidR="00F31B7F">
        <w:t>HUD,</w:t>
      </w:r>
      <w:r w:rsidR="00FD083E">
        <w:t xml:space="preserve"> </w:t>
      </w:r>
      <w:r w:rsidR="00F31B7F">
        <w:t>HHS,</w:t>
      </w:r>
      <w:r w:rsidR="00FD083E">
        <w:t xml:space="preserve"> </w:t>
      </w:r>
      <w:r w:rsidR="00F31B7F">
        <w:t>and</w:t>
      </w:r>
      <w:r w:rsidR="00FD083E">
        <w:t xml:space="preserve"> </w:t>
      </w:r>
      <w:r w:rsidR="00F31B7F">
        <w:t>VA</w:t>
      </w:r>
      <w:r w:rsidR="00FD083E">
        <w:t xml:space="preserve"> </w:t>
      </w:r>
      <w:r w:rsidR="00F31B7F">
        <w:t>in</w:t>
      </w:r>
      <w:r w:rsidR="00FD083E">
        <w:t xml:space="preserve"> </w:t>
      </w:r>
      <w:r w:rsidR="006303C6">
        <w:t>the</w:t>
      </w:r>
      <w:r w:rsidR="00FD083E">
        <w:t xml:space="preserve"> </w:t>
      </w:r>
      <w:r w:rsidR="006303C6">
        <w:t>data</w:t>
      </w:r>
      <w:r w:rsidR="00FD083E">
        <w:t xml:space="preserve"> </w:t>
      </w:r>
      <w:r w:rsidR="006303C6">
        <w:t>standards.</w:t>
      </w:r>
    </w:p>
    <w:p w14:paraId="60773804" w14:textId="77777777" w:rsidR="001B3F8B" w:rsidRDefault="001B3F8B" w:rsidP="001B3F8B"/>
    <w:p w14:paraId="38610D3C" w14:textId="3E6DD30C" w:rsidR="001B3F8B" w:rsidRDefault="001B3F8B" w:rsidP="001B3F8B">
      <w:r>
        <w:t>Enrollment.csv</w:t>
      </w:r>
      <w:r w:rsidR="00FD083E">
        <w:t xml:space="preserve"> </w:t>
      </w:r>
      <w:r>
        <w:t>is</w:t>
      </w:r>
      <w:r w:rsidR="00FD083E">
        <w:t xml:space="preserve"> </w:t>
      </w:r>
      <w:r w:rsidR="00F7692D">
        <w:t>the</w:t>
      </w:r>
      <w:r w:rsidR="00FD083E">
        <w:t xml:space="preserve"> </w:t>
      </w:r>
      <w:r w:rsidR="00F7692D">
        <w:t>core</w:t>
      </w:r>
      <w:r w:rsidR="00FD083E">
        <w:t xml:space="preserve"> </w:t>
      </w:r>
      <w:r w:rsidR="00F7692D">
        <w:t>for</w:t>
      </w:r>
      <w:r w:rsidR="00FD083E">
        <w:t xml:space="preserve"> </w:t>
      </w:r>
      <w:r w:rsidR="00F7692D">
        <w:t>all</w:t>
      </w:r>
      <w:r w:rsidR="00FD083E">
        <w:t xml:space="preserve"> </w:t>
      </w:r>
      <w:r w:rsidR="00F7692D">
        <w:t>enrollment</w:t>
      </w:r>
      <w:r w:rsidR="00FD083E">
        <w:t xml:space="preserve"> </w:t>
      </w:r>
      <w:r w:rsidR="00F7692D">
        <w:t>data;</w:t>
      </w:r>
      <w:r w:rsidR="00FD083E">
        <w:t xml:space="preserve"> </w:t>
      </w:r>
      <w:r w:rsidR="00F7692D">
        <w:t>the</w:t>
      </w:r>
      <w:r w:rsidR="00FD083E">
        <w:t xml:space="preserve"> </w:t>
      </w:r>
      <w:r w:rsidR="00F7692D" w:rsidRPr="00F7692D">
        <w:rPr>
          <w:i/>
        </w:rPr>
        <w:t>ProjectEntryID</w:t>
      </w:r>
      <w:r w:rsidR="00FD083E">
        <w:t xml:space="preserve"> </w:t>
      </w:r>
      <w:r w:rsidR="00F7692D">
        <w:t>in</w:t>
      </w:r>
      <w:r w:rsidR="00FD083E">
        <w:t xml:space="preserve"> </w:t>
      </w:r>
      <w:r w:rsidR="00F7692D">
        <w:t>Enrollment.csv</w:t>
      </w:r>
      <w:r w:rsidR="00FD083E">
        <w:t xml:space="preserve"> </w:t>
      </w:r>
      <w:r w:rsidR="00F7692D">
        <w:t>is</w:t>
      </w:r>
      <w:r w:rsidR="00FD083E">
        <w:t xml:space="preserve"> </w:t>
      </w:r>
      <w:r w:rsidR="00F7692D">
        <w:t>used</w:t>
      </w:r>
      <w:r w:rsidR="00FD083E">
        <w:t xml:space="preserve"> </w:t>
      </w:r>
      <w:r w:rsidR="00F7692D">
        <w:t>in</w:t>
      </w:r>
      <w:r w:rsidR="00FD083E">
        <w:t xml:space="preserve"> </w:t>
      </w:r>
      <w:r w:rsidR="00F7692D">
        <w:t>all</w:t>
      </w:r>
      <w:r w:rsidR="00FD083E">
        <w:t xml:space="preserve"> </w:t>
      </w:r>
      <w:r w:rsidR="00F7692D">
        <w:t>other</w:t>
      </w:r>
      <w:r w:rsidR="00FD083E">
        <w:t xml:space="preserve"> </w:t>
      </w:r>
      <w:r w:rsidR="00F7692D">
        <w:t>enrollment-related</w:t>
      </w:r>
      <w:r w:rsidR="00FD083E">
        <w:t xml:space="preserve"> </w:t>
      </w:r>
      <w:r w:rsidR="00F7692D">
        <w:t>files</w:t>
      </w:r>
      <w:r w:rsidR="00FD083E">
        <w:t xml:space="preserve"> </w:t>
      </w:r>
      <w:r w:rsidR="00F7692D">
        <w:t>to</w:t>
      </w:r>
      <w:r w:rsidR="00FD083E">
        <w:t xml:space="preserve"> </w:t>
      </w:r>
      <w:r w:rsidR="00F7692D">
        <w:t>link</w:t>
      </w:r>
      <w:r w:rsidR="00FD083E">
        <w:t xml:space="preserve"> </w:t>
      </w:r>
      <w:r w:rsidR="00F7692D">
        <w:t>records</w:t>
      </w:r>
      <w:r w:rsidR="00FD083E">
        <w:t xml:space="preserve"> </w:t>
      </w:r>
      <w:r w:rsidR="00F7692D">
        <w:t>to</w:t>
      </w:r>
      <w:r w:rsidR="00FD083E">
        <w:t xml:space="preserve"> </w:t>
      </w:r>
      <w:r w:rsidR="00F7692D">
        <w:t>a</w:t>
      </w:r>
      <w:r w:rsidR="00FD083E">
        <w:t xml:space="preserve"> </w:t>
      </w:r>
      <w:r w:rsidR="00F7692D">
        <w:t>specific</w:t>
      </w:r>
      <w:r w:rsidR="00FD083E">
        <w:t xml:space="preserve"> </w:t>
      </w:r>
      <w:r w:rsidR="00F7692D">
        <w:t>enrollment.</w:t>
      </w:r>
      <w:r w:rsidR="00FD083E">
        <w:t xml:space="preserve">  </w:t>
      </w:r>
      <w:r w:rsidR="00F7692D" w:rsidRPr="000B6952">
        <w:rPr>
          <w:i/>
        </w:rPr>
        <w:t>PersonalID</w:t>
      </w:r>
      <w:r w:rsidR="00FD083E">
        <w:t xml:space="preserve"> </w:t>
      </w:r>
      <w:r w:rsidR="00F7692D">
        <w:t>is</w:t>
      </w:r>
      <w:r w:rsidR="00FD083E">
        <w:t xml:space="preserve"> </w:t>
      </w:r>
      <w:r w:rsidR="00F7692D">
        <w:t>also</w:t>
      </w:r>
      <w:r w:rsidR="00FD083E">
        <w:t xml:space="preserve"> </w:t>
      </w:r>
      <w:r w:rsidR="000B6952">
        <w:t>repeated</w:t>
      </w:r>
      <w:r w:rsidR="00FD083E">
        <w:t xml:space="preserve"> </w:t>
      </w:r>
      <w:r w:rsidR="000B6952">
        <w:t>in</w:t>
      </w:r>
      <w:r w:rsidR="00FD083E">
        <w:t xml:space="preserve"> </w:t>
      </w:r>
      <w:r w:rsidR="000B6952">
        <w:t>each</w:t>
      </w:r>
      <w:r w:rsidR="00FD083E">
        <w:t xml:space="preserve"> </w:t>
      </w:r>
      <w:r w:rsidR="000B6952">
        <w:t>of</w:t>
      </w:r>
      <w:r w:rsidR="00FD083E">
        <w:t xml:space="preserve"> </w:t>
      </w:r>
      <w:r w:rsidR="000B6952">
        <w:t>the</w:t>
      </w:r>
      <w:r w:rsidR="00FD083E">
        <w:t xml:space="preserve"> </w:t>
      </w:r>
      <w:r w:rsidR="000B6952">
        <w:t>enrollment-related</w:t>
      </w:r>
      <w:r w:rsidR="00FD083E">
        <w:t xml:space="preserve"> </w:t>
      </w:r>
      <w:r w:rsidR="000B6952">
        <w:t>files.</w:t>
      </w:r>
    </w:p>
    <w:p w14:paraId="52FEA56D" w14:textId="274E8758" w:rsidR="007E7E43" w:rsidRDefault="007E7E43" w:rsidP="001B3F8B"/>
    <w:p w14:paraId="01189666" w14:textId="06B9B470" w:rsidR="007E7E43" w:rsidRDefault="007E7E43" w:rsidP="001B3F8B">
      <w:r>
        <w:t>Files</w:t>
      </w:r>
      <w:r w:rsidR="00FD083E">
        <w:t xml:space="preserve"> </w:t>
      </w:r>
      <w:r>
        <w:t>that</w:t>
      </w:r>
      <w:r w:rsidR="00FD083E">
        <w:t xml:space="preserve"> </w:t>
      </w:r>
      <w:r>
        <w:t>include</w:t>
      </w:r>
      <w:r w:rsidR="00FD083E">
        <w:t xml:space="preserve"> </w:t>
      </w:r>
      <w:r>
        <w:t>a</w:t>
      </w:r>
      <w:r w:rsidR="00FD083E">
        <w:t xml:space="preserve"> </w:t>
      </w:r>
      <w:r w:rsidR="00646DB5">
        <w:t>data</w:t>
      </w:r>
      <w:r w:rsidR="00FD083E">
        <w:t xml:space="preserve"> </w:t>
      </w:r>
      <w:r w:rsidR="00646DB5">
        <w:t>collection</w:t>
      </w:r>
      <w:r w:rsidR="00FD083E">
        <w:t xml:space="preserve"> </w:t>
      </w:r>
      <w:r w:rsidR="00646DB5">
        <w:t>stage</w:t>
      </w:r>
      <w:r w:rsidR="00FD083E">
        <w:t xml:space="preserve"> </w:t>
      </w:r>
      <w:r>
        <w:t>should</w:t>
      </w:r>
      <w:r w:rsidR="00FD083E">
        <w:t xml:space="preserve"> </w:t>
      </w:r>
      <w:r>
        <w:t>have</w:t>
      </w:r>
      <w:r w:rsidR="00FD083E">
        <w:t xml:space="preserve"> </w:t>
      </w:r>
      <w:r>
        <w:t>no</w:t>
      </w:r>
      <w:r w:rsidR="00FD083E">
        <w:t xml:space="preserve"> </w:t>
      </w:r>
      <w:r>
        <w:t>more</w:t>
      </w:r>
      <w:r w:rsidR="00FD083E">
        <w:t xml:space="preserve"> </w:t>
      </w:r>
      <w:r>
        <w:t>than</w:t>
      </w:r>
      <w:r w:rsidR="00FD083E">
        <w:t xml:space="preserve"> </w:t>
      </w:r>
      <w:r>
        <w:t>one</w:t>
      </w:r>
      <w:r w:rsidR="00FD083E">
        <w:t xml:space="preserve"> </w:t>
      </w:r>
      <w:r>
        <w:t>record</w:t>
      </w:r>
      <w:r w:rsidR="00FD083E">
        <w:t xml:space="preserve"> </w:t>
      </w:r>
      <w:r>
        <w:t>per</w:t>
      </w:r>
      <w:r w:rsidR="00FD083E">
        <w:t xml:space="preserve"> </w:t>
      </w:r>
      <w:r w:rsidRPr="00327DED">
        <w:rPr>
          <w:i/>
        </w:rPr>
        <w:t>ProjectEntryID</w:t>
      </w:r>
      <w:r w:rsidR="00FD083E">
        <w:t xml:space="preserve"> </w:t>
      </w:r>
      <w:r w:rsidR="00646DB5">
        <w:t>with</w:t>
      </w:r>
      <w:r w:rsidR="00FD083E">
        <w:t xml:space="preserve"> </w:t>
      </w:r>
      <w:r w:rsidR="00646DB5">
        <w:t>a</w:t>
      </w:r>
      <w:r w:rsidR="00FD083E">
        <w:t xml:space="preserve"> </w:t>
      </w:r>
      <w:r w:rsidR="00327DED" w:rsidRPr="00327DED">
        <w:rPr>
          <w:i/>
        </w:rPr>
        <w:t>DataCollectionStage</w:t>
      </w:r>
      <w:r w:rsidR="00FD083E">
        <w:t xml:space="preserve"> </w:t>
      </w:r>
      <w:r w:rsidR="00646DB5">
        <w:t>of</w:t>
      </w:r>
      <w:r w:rsidR="00FD083E">
        <w:t xml:space="preserve"> </w:t>
      </w:r>
      <w:r w:rsidR="00646DB5">
        <w:t>1</w:t>
      </w:r>
      <w:r w:rsidR="00FD083E">
        <w:t xml:space="preserve"> </w:t>
      </w:r>
      <w:r w:rsidR="00646DB5">
        <w:t>(project</w:t>
      </w:r>
      <w:r w:rsidR="00FD083E">
        <w:t xml:space="preserve"> </w:t>
      </w:r>
      <w:r w:rsidR="00646DB5">
        <w:t>entry)</w:t>
      </w:r>
      <w:r w:rsidR="00FD083E">
        <w:t xml:space="preserve"> </w:t>
      </w:r>
      <w:r w:rsidR="00646DB5">
        <w:t>or</w:t>
      </w:r>
      <w:r w:rsidR="00FD083E">
        <w:t xml:space="preserve"> </w:t>
      </w:r>
      <w:r w:rsidR="00646DB5">
        <w:t>3</w:t>
      </w:r>
      <w:r w:rsidR="00FD083E">
        <w:t xml:space="preserve"> </w:t>
      </w:r>
      <w:r w:rsidR="00646DB5">
        <w:t>(project</w:t>
      </w:r>
      <w:r w:rsidR="00FD083E">
        <w:t xml:space="preserve"> </w:t>
      </w:r>
      <w:r w:rsidR="00646DB5">
        <w:t>exit).</w:t>
      </w:r>
      <w:r w:rsidR="00FD083E">
        <w:t xml:space="preserve">  </w:t>
      </w:r>
      <w:r w:rsidR="00646DB5">
        <w:t>There</w:t>
      </w:r>
      <w:r w:rsidR="00FD083E">
        <w:t xml:space="preserve"> </w:t>
      </w:r>
      <w:r w:rsidR="00646DB5">
        <w:t>may</w:t>
      </w:r>
      <w:r w:rsidR="00FD083E">
        <w:t xml:space="preserve"> </w:t>
      </w:r>
      <w:r w:rsidR="00646DB5">
        <w:t>be</w:t>
      </w:r>
      <w:r w:rsidR="00FD083E">
        <w:t xml:space="preserve"> </w:t>
      </w:r>
      <w:r w:rsidR="00646DB5">
        <w:t>multiple</w:t>
      </w:r>
      <w:r w:rsidR="00FD083E">
        <w:t xml:space="preserve"> </w:t>
      </w:r>
      <w:r w:rsidR="00646DB5">
        <w:t>records</w:t>
      </w:r>
      <w:r w:rsidR="00FD083E">
        <w:t xml:space="preserve"> </w:t>
      </w:r>
      <w:r w:rsidR="00646DB5">
        <w:t>for</w:t>
      </w:r>
      <w:r w:rsidR="00FD083E">
        <w:t xml:space="preserve"> </w:t>
      </w:r>
      <w:r w:rsidR="00646DB5">
        <w:t>the</w:t>
      </w:r>
      <w:r w:rsidR="00FD083E">
        <w:t xml:space="preserve"> </w:t>
      </w:r>
      <w:r w:rsidR="00646DB5">
        <w:t>same</w:t>
      </w:r>
      <w:r w:rsidR="00FD083E">
        <w:t xml:space="preserve"> </w:t>
      </w:r>
      <w:r w:rsidR="00646DB5" w:rsidRPr="00327DED">
        <w:rPr>
          <w:i/>
        </w:rPr>
        <w:t>ProjectEntryID</w:t>
      </w:r>
      <w:r w:rsidR="00FD083E">
        <w:t xml:space="preserve"> </w:t>
      </w:r>
      <w:r w:rsidR="00646DB5">
        <w:t>where</w:t>
      </w:r>
      <w:r w:rsidR="00FD083E">
        <w:t xml:space="preserve"> </w:t>
      </w:r>
      <w:r w:rsidR="00646DB5">
        <w:t>the</w:t>
      </w:r>
      <w:r w:rsidR="00FD083E">
        <w:t xml:space="preserve"> </w:t>
      </w:r>
      <w:r w:rsidR="00646DB5">
        <w:t>data</w:t>
      </w:r>
      <w:r w:rsidR="00FD083E">
        <w:t xml:space="preserve"> </w:t>
      </w:r>
      <w:r w:rsidR="00646DB5">
        <w:t>collection</w:t>
      </w:r>
      <w:r w:rsidR="00FD083E">
        <w:t xml:space="preserve"> </w:t>
      </w:r>
      <w:r w:rsidR="00646DB5">
        <w:t>stage</w:t>
      </w:r>
      <w:r w:rsidR="00FD083E">
        <w:t xml:space="preserve"> </w:t>
      </w:r>
      <w:r w:rsidR="00646DB5">
        <w:t>is</w:t>
      </w:r>
      <w:r w:rsidR="00FD083E">
        <w:t xml:space="preserve"> </w:t>
      </w:r>
      <w:r w:rsidR="00646DB5">
        <w:t>2</w:t>
      </w:r>
      <w:r w:rsidR="00FD083E">
        <w:t xml:space="preserve"> </w:t>
      </w:r>
      <w:r w:rsidR="00646DB5">
        <w:t>(project</w:t>
      </w:r>
      <w:r w:rsidR="00FD083E">
        <w:t xml:space="preserve"> </w:t>
      </w:r>
      <w:r w:rsidR="00646DB5">
        <w:t>update)</w:t>
      </w:r>
      <w:r w:rsidR="00FD083E">
        <w:t xml:space="preserve"> </w:t>
      </w:r>
      <w:r w:rsidR="00646DB5">
        <w:t>or</w:t>
      </w:r>
      <w:r w:rsidR="00FD083E">
        <w:t xml:space="preserve"> </w:t>
      </w:r>
      <w:r w:rsidR="00646DB5">
        <w:t>5</w:t>
      </w:r>
      <w:r w:rsidR="00FD083E">
        <w:t xml:space="preserve"> </w:t>
      </w:r>
      <w:r w:rsidR="00646DB5">
        <w:t>(annual</w:t>
      </w:r>
      <w:r w:rsidR="00FD083E">
        <w:t xml:space="preserve"> </w:t>
      </w:r>
      <w:r w:rsidR="00646DB5">
        <w:t>assessment).</w:t>
      </w:r>
    </w:p>
    <w:p w14:paraId="1A33F3CE" w14:textId="77777777" w:rsidR="006E2C5D" w:rsidRPr="001B3F8B" w:rsidRDefault="006E2C5D" w:rsidP="001B3F8B"/>
    <w:p w14:paraId="50C2DC67" w14:textId="01960BF0" w:rsidR="001E2FD9" w:rsidRDefault="001E2FD9" w:rsidP="00EF6C79">
      <w:pPr>
        <w:pStyle w:val="Heading2"/>
      </w:pPr>
      <w:bookmarkStart w:id="120" w:name="_Enrollment.csv"/>
      <w:bookmarkStart w:id="121" w:name="_Toc430693237"/>
      <w:bookmarkEnd w:id="120"/>
      <w:r>
        <w:t>Enrollment.csv</w:t>
      </w:r>
      <w:bookmarkEnd w:id="121"/>
      <w:r w:rsidR="00FD083E">
        <w:t xml:space="preserve"> </w:t>
      </w:r>
    </w:p>
    <w:p w14:paraId="53E11C37" w14:textId="0F106AE2" w:rsidR="007F0F3A" w:rsidRDefault="00B3506E" w:rsidP="00135FA4">
      <w:r>
        <w:t>The</w:t>
      </w:r>
      <w:r w:rsidR="00FD083E">
        <w:t xml:space="preserve"> </w:t>
      </w:r>
      <w:r>
        <w:t>unique</w:t>
      </w:r>
      <w:r w:rsidR="00FD083E">
        <w:t xml:space="preserve"> </w:t>
      </w:r>
      <w:r>
        <w:t>identifier</w:t>
      </w:r>
      <w:r w:rsidR="00FD083E">
        <w:t xml:space="preserve"> </w:t>
      </w:r>
      <w:r>
        <w:t>for</w:t>
      </w:r>
      <w:r w:rsidR="00FD083E">
        <w:t xml:space="preserve"> </w:t>
      </w:r>
      <w:r>
        <w:t>Enrollment.csv</w:t>
      </w:r>
      <w:r w:rsidR="00FD083E">
        <w:t xml:space="preserve"> </w:t>
      </w:r>
      <w:r>
        <w:t>is</w:t>
      </w:r>
      <w:r w:rsidR="00FD083E">
        <w:t xml:space="preserve"> </w:t>
      </w:r>
      <w:r w:rsidRPr="0073356B">
        <w:rPr>
          <w:b/>
        </w:rPr>
        <w:t>5.6</w:t>
      </w:r>
      <w:r w:rsidR="00FD083E">
        <w:rPr>
          <w:b/>
        </w:rPr>
        <w:t xml:space="preserve"> </w:t>
      </w:r>
      <w:r w:rsidRPr="0073356B">
        <w:rPr>
          <w:b/>
        </w:rPr>
        <w:t>Project</w:t>
      </w:r>
      <w:r w:rsidR="00FD083E">
        <w:rPr>
          <w:b/>
        </w:rPr>
        <w:t xml:space="preserve"> </w:t>
      </w:r>
      <w:r w:rsidRPr="0073356B">
        <w:rPr>
          <w:b/>
        </w:rPr>
        <w:t>Entry</w:t>
      </w:r>
      <w:r w:rsidR="00FD083E">
        <w:rPr>
          <w:b/>
        </w:rPr>
        <w:t xml:space="preserve"> </w:t>
      </w:r>
      <w:r w:rsidRPr="0073356B">
        <w:rPr>
          <w:b/>
        </w:rPr>
        <w:t>ID</w:t>
      </w:r>
      <w:r w:rsidR="00FD083E">
        <w:t xml:space="preserve"> </w:t>
      </w:r>
      <w:r>
        <w:t>(P</w:t>
      </w:r>
      <w:r w:rsidR="007F0F3A">
        <w:t>rojectEntryID</w:t>
      </w:r>
      <w:r>
        <w:t>)</w:t>
      </w:r>
      <w:r w:rsidR="007F0F3A">
        <w:t>,</w:t>
      </w:r>
      <w:r w:rsidR="00FD083E">
        <w:t xml:space="preserve"> </w:t>
      </w:r>
      <w:r w:rsidR="007F0F3A">
        <w:t>which</w:t>
      </w:r>
      <w:r w:rsidR="00FD083E">
        <w:t xml:space="preserve"> </w:t>
      </w:r>
      <w:r w:rsidR="007F0F3A">
        <w:t>is</w:t>
      </w:r>
      <w:r w:rsidR="00FD083E">
        <w:t xml:space="preserve"> </w:t>
      </w:r>
      <w:r w:rsidR="007F0F3A">
        <w:t>used</w:t>
      </w:r>
      <w:r w:rsidR="00FD083E">
        <w:t xml:space="preserve"> </w:t>
      </w:r>
      <w:r w:rsidR="007F0F3A">
        <w:t>to</w:t>
      </w:r>
      <w:r w:rsidR="00FD083E">
        <w:t xml:space="preserve"> </w:t>
      </w:r>
      <w:r w:rsidR="007F0F3A">
        <w:t>associate</w:t>
      </w:r>
      <w:r w:rsidR="00FD083E">
        <w:t xml:space="preserve"> </w:t>
      </w:r>
      <w:r w:rsidR="007F0F3A">
        <w:t>data</w:t>
      </w:r>
      <w:r w:rsidR="00FD083E">
        <w:t xml:space="preserve"> </w:t>
      </w:r>
      <w:r w:rsidR="007F0F3A">
        <w:t>in</w:t>
      </w:r>
      <w:r w:rsidR="00FD083E">
        <w:t xml:space="preserve"> </w:t>
      </w:r>
      <w:r w:rsidR="007F0F3A">
        <w:t>other</w:t>
      </w:r>
      <w:r w:rsidR="00FD083E">
        <w:t xml:space="preserve"> </w:t>
      </w:r>
      <w:r w:rsidR="007F0F3A">
        <w:t>CSV</w:t>
      </w:r>
      <w:r w:rsidR="00FD083E">
        <w:t xml:space="preserve"> </w:t>
      </w:r>
      <w:r w:rsidR="007F0F3A">
        <w:t>files</w:t>
      </w:r>
      <w:r w:rsidR="00FD083E">
        <w:t xml:space="preserve"> </w:t>
      </w:r>
      <w:r w:rsidR="007F0F3A">
        <w:t>with</w:t>
      </w:r>
      <w:r w:rsidR="00FD083E">
        <w:t xml:space="preserve"> </w:t>
      </w:r>
      <w:r w:rsidR="0082638B">
        <w:t>a</w:t>
      </w:r>
      <w:r w:rsidR="00FD083E">
        <w:t xml:space="preserve"> </w:t>
      </w:r>
      <w:r w:rsidR="0082638B">
        <w:t>specific</w:t>
      </w:r>
      <w:r w:rsidR="00FD083E">
        <w:t xml:space="preserve"> </w:t>
      </w:r>
      <w:r w:rsidR="007F0F3A">
        <w:t>enrollment.</w:t>
      </w:r>
      <w:r w:rsidR="00FD083E">
        <w:t xml:space="preserve">  </w:t>
      </w:r>
    </w:p>
    <w:p w14:paraId="54A191DE" w14:textId="4E43C7FE" w:rsidR="001A78C0" w:rsidRDefault="001A78C0" w:rsidP="00135FA4"/>
    <w:p w14:paraId="03FF9177" w14:textId="04C4803D" w:rsidR="00B3506E" w:rsidRDefault="002D57C4" w:rsidP="00B3506E">
      <w:r>
        <w:t>D</w:t>
      </w:r>
      <w:r w:rsidR="00B3506E">
        <w:t>ata</w:t>
      </w:r>
      <w:r w:rsidR="00FD083E">
        <w:t xml:space="preserve"> </w:t>
      </w:r>
      <w:r w:rsidR="00B3506E">
        <w:t>elements</w:t>
      </w:r>
      <w:r w:rsidR="00FD083E">
        <w:t xml:space="preserve"> </w:t>
      </w:r>
      <w:r w:rsidR="00B3506E">
        <w:t>included</w:t>
      </w:r>
      <w:r w:rsidR="00FD083E">
        <w:t xml:space="preserve"> </w:t>
      </w:r>
      <w:r w:rsidR="00B3506E">
        <w:t>in</w:t>
      </w:r>
      <w:r w:rsidR="00FD083E">
        <w:t xml:space="preserve"> </w:t>
      </w:r>
      <w:r w:rsidR="001A78C0">
        <w:t>Enrollment.csv</w:t>
      </w:r>
      <w:r w:rsidR="00FD083E">
        <w:t xml:space="preserve"> </w:t>
      </w:r>
      <w:r>
        <w:t>have</w:t>
      </w:r>
      <w:r w:rsidR="00FD083E">
        <w:t xml:space="preserve"> </w:t>
      </w:r>
      <w:r w:rsidR="001A78C0">
        <w:t>one</w:t>
      </w:r>
      <w:r w:rsidR="00FD083E">
        <w:t xml:space="preserve"> </w:t>
      </w:r>
      <w:r w:rsidR="001A78C0">
        <w:t>and</w:t>
      </w:r>
      <w:r w:rsidR="00FD083E">
        <w:t xml:space="preserve"> </w:t>
      </w:r>
      <w:r w:rsidR="001A78C0">
        <w:t>only</w:t>
      </w:r>
      <w:r w:rsidR="00FD083E">
        <w:t xml:space="preserve"> </w:t>
      </w:r>
      <w:r w:rsidR="001A78C0">
        <w:t>one</w:t>
      </w:r>
      <w:r w:rsidR="00FD083E">
        <w:t xml:space="preserve"> </w:t>
      </w:r>
      <w:r w:rsidR="001A78C0">
        <w:t>value</w:t>
      </w:r>
      <w:r w:rsidR="00FD083E">
        <w:t xml:space="preserve"> </w:t>
      </w:r>
      <w:r w:rsidR="001A78C0">
        <w:t>per</w:t>
      </w:r>
      <w:r w:rsidR="00FD083E">
        <w:t xml:space="preserve"> </w:t>
      </w:r>
      <w:r w:rsidR="001A78C0">
        <w:t>enrollment</w:t>
      </w:r>
      <w:r w:rsidR="00FD083E">
        <w:t xml:space="preserve"> </w:t>
      </w:r>
      <w:r w:rsidR="001124B0">
        <w:t>and</w:t>
      </w:r>
      <w:r w:rsidR="00FD083E">
        <w:t xml:space="preserve"> </w:t>
      </w:r>
      <w:r w:rsidR="001124B0">
        <w:t>are</w:t>
      </w:r>
      <w:r w:rsidR="00FD083E">
        <w:t xml:space="preserve"> </w:t>
      </w:r>
      <w:r w:rsidR="001124B0">
        <w:t>collected</w:t>
      </w:r>
      <w:r w:rsidR="00FD083E">
        <w:t xml:space="preserve"> </w:t>
      </w:r>
      <w:r w:rsidR="001124B0">
        <w:t>prior</w:t>
      </w:r>
      <w:r w:rsidR="00FD083E">
        <w:t xml:space="preserve"> </w:t>
      </w:r>
      <w:r w:rsidR="001124B0">
        <w:t>to</w:t>
      </w:r>
      <w:r w:rsidR="00FD083E">
        <w:t xml:space="preserve"> </w:t>
      </w:r>
      <w:r w:rsidR="001124B0">
        <w:t>project</w:t>
      </w:r>
      <w:r w:rsidR="00FD083E">
        <w:t xml:space="preserve"> </w:t>
      </w:r>
      <w:r w:rsidR="001124B0">
        <w:t>exit</w:t>
      </w:r>
      <w:r w:rsidR="00B3506E">
        <w:t>:</w:t>
      </w:r>
    </w:p>
    <w:p w14:paraId="1AF83ECE" w14:textId="5EDAEE71" w:rsidR="00B3506E" w:rsidRPr="00B3506E" w:rsidRDefault="0073356B" w:rsidP="00B3506E">
      <w:pPr>
        <w:pStyle w:val="ListParagraph"/>
        <w:numPr>
          <w:ilvl w:val="0"/>
          <w:numId w:val="22"/>
        </w:numPr>
        <w:rPr>
          <w:b/>
        </w:rPr>
      </w:pPr>
      <w:r w:rsidRPr="00B3506E">
        <w:rPr>
          <w:b/>
        </w:rPr>
        <w:t>3.8</w:t>
      </w:r>
      <w:r w:rsidR="00FD083E">
        <w:rPr>
          <w:b/>
        </w:rPr>
        <w:t xml:space="preserve"> </w:t>
      </w:r>
      <w:r w:rsidRPr="00B3506E">
        <w:rPr>
          <w:b/>
        </w:rPr>
        <w:t>Disabling</w:t>
      </w:r>
      <w:r w:rsidR="00FD083E">
        <w:rPr>
          <w:b/>
        </w:rPr>
        <w:t xml:space="preserve"> </w:t>
      </w:r>
      <w:r w:rsidRPr="00B3506E">
        <w:rPr>
          <w:b/>
        </w:rPr>
        <w:t>Condition</w:t>
      </w:r>
    </w:p>
    <w:p w14:paraId="6D2743E3" w14:textId="0E563B4A" w:rsidR="00B3506E" w:rsidRPr="00B3506E" w:rsidRDefault="0073356B" w:rsidP="00B3506E">
      <w:pPr>
        <w:pStyle w:val="ListParagraph"/>
        <w:numPr>
          <w:ilvl w:val="0"/>
          <w:numId w:val="22"/>
        </w:numPr>
        <w:rPr>
          <w:b/>
        </w:rPr>
      </w:pPr>
      <w:r w:rsidRPr="00B3506E">
        <w:rPr>
          <w:b/>
        </w:rPr>
        <w:t>3.9</w:t>
      </w:r>
      <w:r w:rsidR="005B2F1B">
        <w:rPr>
          <w:b/>
        </w:rPr>
        <w:t>17</w:t>
      </w:r>
      <w:r w:rsidR="00FD083E">
        <w:rPr>
          <w:b/>
        </w:rPr>
        <w:t xml:space="preserve"> </w:t>
      </w:r>
      <w:r w:rsidR="005B2F1B">
        <w:rPr>
          <w:b/>
        </w:rPr>
        <w:t>Living Situation</w:t>
      </w:r>
    </w:p>
    <w:p w14:paraId="04E60469" w14:textId="4597D590" w:rsidR="00BD3433" w:rsidRDefault="0073356B" w:rsidP="00B3506E">
      <w:pPr>
        <w:pStyle w:val="ListParagraph"/>
        <w:numPr>
          <w:ilvl w:val="0"/>
          <w:numId w:val="22"/>
        </w:numPr>
        <w:rPr>
          <w:b/>
        </w:rPr>
      </w:pPr>
      <w:r w:rsidRPr="00B3506E">
        <w:rPr>
          <w:b/>
        </w:rPr>
        <w:t>3.10</w:t>
      </w:r>
      <w:r w:rsidR="00FD083E">
        <w:rPr>
          <w:b/>
        </w:rPr>
        <w:t xml:space="preserve"> </w:t>
      </w:r>
      <w:r w:rsidRPr="00B3506E">
        <w:rPr>
          <w:b/>
        </w:rPr>
        <w:t>Project</w:t>
      </w:r>
      <w:r w:rsidR="00FD083E">
        <w:rPr>
          <w:b/>
        </w:rPr>
        <w:t xml:space="preserve"> </w:t>
      </w:r>
      <w:r w:rsidRPr="00B3506E">
        <w:rPr>
          <w:b/>
        </w:rPr>
        <w:t>Entry</w:t>
      </w:r>
      <w:r w:rsidR="00FD083E">
        <w:rPr>
          <w:b/>
        </w:rPr>
        <w:t xml:space="preserve"> </w:t>
      </w:r>
      <w:r w:rsidRPr="00B3506E">
        <w:rPr>
          <w:b/>
        </w:rPr>
        <w:t>Date</w:t>
      </w:r>
    </w:p>
    <w:p w14:paraId="3ACA06E4" w14:textId="1B58444D" w:rsidR="00940A25" w:rsidRDefault="00940A25" w:rsidP="00B3506E">
      <w:pPr>
        <w:pStyle w:val="ListParagraph"/>
        <w:numPr>
          <w:ilvl w:val="0"/>
          <w:numId w:val="22"/>
        </w:numPr>
        <w:rPr>
          <w:b/>
        </w:rPr>
      </w:pPr>
      <w:r>
        <w:rPr>
          <w:b/>
        </w:rPr>
        <w:t>3.14 Household ID</w:t>
      </w:r>
    </w:p>
    <w:p w14:paraId="531EB97E" w14:textId="1329846D" w:rsidR="00940A25" w:rsidRDefault="00940A25" w:rsidP="00B3506E">
      <w:pPr>
        <w:pStyle w:val="ListParagraph"/>
        <w:numPr>
          <w:ilvl w:val="0"/>
          <w:numId w:val="22"/>
        </w:numPr>
        <w:rPr>
          <w:b/>
        </w:rPr>
      </w:pPr>
      <w:r>
        <w:rPr>
          <w:b/>
        </w:rPr>
        <w:t>3.15 Relationship to Head of Household</w:t>
      </w:r>
    </w:p>
    <w:p w14:paraId="01A3E991" w14:textId="4361EDC3" w:rsidR="00BE2DDD" w:rsidRPr="00B3506E" w:rsidDel="005B2F1B" w:rsidRDefault="00BE2DDD" w:rsidP="00BE2DDD">
      <w:pPr>
        <w:pStyle w:val="ListParagraph"/>
        <w:numPr>
          <w:ilvl w:val="0"/>
          <w:numId w:val="22"/>
        </w:numPr>
        <w:rPr>
          <w:del w:id="122" w:author="Molly McEvilley" w:date="2016-07-08T06:32:00Z"/>
          <w:b/>
        </w:rPr>
      </w:pPr>
      <w:del w:id="123" w:author="Molly McEvilley" w:date="2016-07-08T06:32:00Z">
        <w:r w:rsidDel="005B2F1B">
          <w:rPr>
            <w:b/>
          </w:rPr>
          <w:delText xml:space="preserve">3.17 </w:delText>
        </w:r>
        <w:r w:rsidRPr="00BE2DDD" w:rsidDel="005B2F1B">
          <w:rPr>
            <w:b/>
          </w:rPr>
          <w:delText>Time on the Streets, Emergency Shelter, or Safe Haven</w:delText>
        </w:r>
      </w:del>
    </w:p>
    <w:p w14:paraId="53860B9F" w14:textId="53448597" w:rsidR="00B3506E" w:rsidRPr="00B3506E" w:rsidRDefault="0073356B" w:rsidP="00B3506E">
      <w:pPr>
        <w:pStyle w:val="ListParagraph"/>
        <w:numPr>
          <w:ilvl w:val="0"/>
          <w:numId w:val="22"/>
        </w:numPr>
        <w:rPr>
          <w:b/>
        </w:rPr>
      </w:pPr>
      <w:r w:rsidRPr="00B3506E">
        <w:rPr>
          <w:b/>
        </w:rPr>
        <w:t>4.1</w:t>
      </w:r>
      <w:r w:rsidR="00FD083E">
        <w:rPr>
          <w:b/>
        </w:rPr>
        <w:t xml:space="preserve"> </w:t>
      </w:r>
      <w:r w:rsidRPr="00B3506E">
        <w:rPr>
          <w:b/>
        </w:rPr>
        <w:t>Housing</w:t>
      </w:r>
      <w:r w:rsidR="00FD083E">
        <w:rPr>
          <w:b/>
        </w:rPr>
        <w:t xml:space="preserve"> </w:t>
      </w:r>
      <w:r w:rsidRPr="00B3506E">
        <w:rPr>
          <w:b/>
        </w:rPr>
        <w:t>Status</w:t>
      </w:r>
    </w:p>
    <w:p w14:paraId="353E671E" w14:textId="0996F5AC" w:rsidR="00B3506E" w:rsidRPr="00B3506E" w:rsidRDefault="0073356B" w:rsidP="00B3506E">
      <w:pPr>
        <w:pStyle w:val="ListParagraph"/>
        <w:numPr>
          <w:ilvl w:val="0"/>
          <w:numId w:val="22"/>
        </w:numPr>
        <w:rPr>
          <w:b/>
        </w:rPr>
      </w:pPr>
      <w:r w:rsidRPr="00B3506E">
        <w:rPr>
          <w:b/>
        </w:rPr>
        <w:t>4.13</w:t>
      </w:r>
      <w:r w:rsidR="00FD083E">
        <w:rPr>
          <w:b/>
        </w:rPr>
        <w:t xml:space="preserve"> </w:t>
      </w:r>
      <w:r w:rsidRPr="00B3506E">
        <w:rPr>
          <w:b/>
        </w:rPr>
        <w:t>Date</w:t>
      </w:r>
      <w:r w:rsidR="00FD083E">
        <w:rPr>
          <w:b/>
        </w:rPr>
        <w:t xml:space="preserve"> </w:t>
      </w:r>
      <w:r w:rsidRPr="00B3506E">
        <w:rPr>
          <w:b/>
        </w:rPr>
        <w:t>of</w:t>
      </w:r>
      <w:r w:rsidR="00FD083E">
        <w:rPr>
          <w:b/>
        </w:rPr>
        <w:t xml:space="preserve"> </w:t>
      </w:r>
      <w:r w:rsidRPr="00B3506E">
        <w:rPr>
          <w:b/>
        </w:rPr>
        <w:t>Engagement</w:t>
      </w:r>
    </w:p>
    <w:p w14:paraId="1019F11E" w14:textId="20119E05" w:rsidR="001A78C0" w:rsidRPr="00B3506E" w:rsidRDefault="0073356B" w:rsidP="00B3506E">
      <w:pPr>
        <w:pStyle w:val="ListParagraph"/>
        <w:numPr>
          <w:ilvl w:val="0"/>
          <w:numId w:val="22"/>
        </w:numPr>
        <w:rPr>
          <w:b/>
        </w:rPr>
      </w:pPr>
      <w:r w:rsidRPr="00B3506E">
        <w:rPr>
          <w:b/>
        </w:rPr>
        <w:t>4.17</w:t>
      </w:r>
      <w:r w:rsidR="00FD083E">
        <w:rPr>
          <w:b/>
        </w:rPr>
        <w:t xml:space="preserve"> </w:t>
      </w:r>
      <w:r w:rsidRPr="00B3506E">
        <w:rPr>
          <w:b/>
        </w:rPr>
        <w:t>Residential</w:t>
      </w:r>
      <w:r w:rsidR="00FD083E">
        <w:rPr>
          <w:b/>
        </w:rPr>
        <w:t xml:space="preserve"> </w:t>
      </w:r>
      <w:r w:rsidRPr="00B3506E">
        <w:rPr>
          <w:b/>
        </w:rPr>
        <w:t>Move-In</w:t>
      </w:r>
      <w:r w:rsidR="00FD083E">
        <w:rPr>
          <w:b/>
        </w:rPr>
        <w:t xml:space="preserve"> </w:t>
      </w:r>
      <w:r w:rsidRPr="00B3506E">
        <w:rPr>
          <w:b/>
        </w:rPr>
        <w:t>Date</w:t>
      </w:r>
    </w:p>
    <w:p w14:paraId="0F3F689C" w14:textId="747509FD" w:rsidR="00B3506E" w:rsidRPr="00B3506E" w:rsidRDefault="00B3506E" w:rsidP="00B3506E">
      <w:pPr>
        <w:pStyle w:val="ListParagraph"/>
        <w:numPr>
          <w:ilvl w:val="0"/>
          <w:numId w:val="22"/>
        </w:numPr>
        <w:rPr>
          <w:b/>
        </w:rPr>
      </w:pPr>
      <w:r w:rsidRPr="00B3506E">
        <w:rPr>
          <w:b/>
        </w:rPr>
        <w:t>4.20</w:t>
      </w:r>
      <w:r w:rsidR="00FD083E">
        <w:rPr>
          <w:b/>
        </w:rPr>
        <w:t xml:space="preserve"> </w:t>
      </w:r>
      <w:r w:rsidR="001124B0">
        <w:rPr>
          <w:b/>
        </w:rPr>
        <w:t>PATH</w:t>
      </w:r>
      <w:r w:rsidR="00FD083E">
        <w:rPr>
          <w:b/>
        </w:rPr>
        <w:t xml:space="preserve"> </w:t>
      </w:r>
      <w:r w:rsidR="001124B0">
        <w:rPr>
          <w:b/>
        </w:rPr>
        <w:t>Status</w:t>
      </w:r>
    </w:p>
    <w:p w14:paraId="723C5020" w14:textId="4B464D5B" w:rsidR="00B3506E" w:rsidRPr="00B3506E" w:rsidRDefault="00B3506E" w:rsidP="00B3506E">
      <w:pPr>
        <w:pStyle w:val="ListParagraph"/>
        <w:numPr>
          <w:ilvl w:val="0"/>
          <w:numId w:val="22"/>
        </w:numPr>
        <w:rPr>
          <w:b/>
        </w:rPr>
      </w:pPr>
      <w:r w:rsidRPr="00B3506E">
        <w:rPr>
          <w:b/>
        </w:rPr>
        <w:lastRenderedPageBreak/>
        <w:t>4.40</w:t>
      </w:r>
      <w:r w:rsidR="00FD083E">
        <w:rPr>
          <w:b/>
        </w:rPr>
        <w:t xml:space="preserve"> </w:t>
      </w:r>
      <w:r w:rsidR="001124B0">
        <w:rPr>
          <w:b/>
        </w:rPr>
        <w:t>Worst</w:t>
      </w:r>
      <w:r w:rsidR="00FD083E">
        <w:rPr>
          <w:b/>
        </w:rPr>
        <w:t xml:space="preserve"> </w:t>
      </w:r>
      <w:r w:rsidR="001124B0">
        <w:rPr>
          <w:b/>
        </w:rPr>
        <w:t>Housing</w:t>
      </w:r>
      <w:r w:rsidR="00FD083E">
        <w:rPr>
          <w:b/>
        </w:rPr>
        <w:t xml:space="preserve"> </w:t>
      </w:r>
      <w:r w:rsidR="001124B0">
        <w:rPr>
          <w:b/>
        </w:rPr>
        <w:t>Situation</w:t>
      </w:r>
    </w:p>
    <w:p w14:paraId="50B1994B" w14:textId="0A4ED70D" w:rsidR="00B3506E" w:rsidRPr="00B3506E" w:rsidRDefault="00B3506E" w:rsidP="00B3506E">
      <w:pPr>
        <w:pStyle w:val="ListParagraph"/>
        <w:numPr>
          <w:ilvl w:val="0"/>
          <w:numId w:val="22"/>
        </w:numPr>
        <w:rPr>
          <w:b/>
        </w:rPr>
      </w:pPr>
      <w:r w:rsidRPr="00B3506E">
        <w:rPr>
          <w:b/>
        </w:rPr>
        <w:t>4.42</w:t>
      </w:r>
      <w:r w:rsidR="00FD083E">
        <w:rPr>
          <w:b/>
        </w:rPr>
        <w:t xml:space="preserve"> </w:t>
      </w:r>
      <w:r w:rsidR="001124B0">
        <w:rPr>
          <w:b/>
        </w:rPr>
        <w:t>Percent</w:t>
      </w:r>
      <w:r w:rsidR="00FD083E">
        <w:rPr>
          <w:b/>
        </w:rPr>
        <w:t xml:space="preserve"> </w:t>
      </w:r>
      <w:r w:rsidR="001124B0">
        <w:rPr>
          <w:b/>
        </w:rPr>
        <w:t>of</w:t>
      </w:r>
      <w:r w:rsidR="00FD083E">
        <w:rPr>
          <w:b/>
        </w:rPr>
        <w:t xml:space="preserve"> </w:t>
      </w:r>
      <w:r w:rsidR="001124B0">
        <w:rPr>
          <w:b/>
        </w:rPr>
        <w:t>AMI</w:t>
      </w:r>
    </w:p>
    <w:p w14:paraId="3469780C" w14:textId="1CAC7CBC" w:rsidR="00B3506E" w:rsidRPr="00B3506E" w:rsidRDefault="00B3506E" w:rsidP="00B3506E">
      <w:pPr>
        <w:pStyle w:val="ListParagraph"/>
        <w:numPr>
          <w:ilvl w:val="0"/>
          <w:numId w:val="22"/>
        </w:numPr>
        <w:rPr>
          <w:b/>
        </w:rPr>
      </w:pPr>
      <w:r w:rsidRPr="00B3506E">
        <w:rPr>
          <w:b/>
        </w:rPr>
        <w:t>4.43</w:t>
      </w:r>
      <w:r w:rsidR="00FD083E">
        <w:rPr>
          <w:b/>
        </w:rPr>
        <w:t xml:space="preserve"> </w:t>
      </w:r>
      <w:r w:rsidR="001124B0">
        <w:rPr>
          <w:b/>
        </w:rPr>
        <w:t>Last</w:t>
      </w:r>
      <w:r w:rsidR="00FD083E">
        <w:rPr>
          <w:b/>
        </w:rPr>
        <w:t xml:space="preserve"> </w:t>
      </w:r>
      <w:r w:rsidR="001124B0">
        <w:rPr>
          <w:b/>
        </w:rPr>
        <w:t>Permanent</w:t>
      </w:r>
      <w:r w:rsidR="00FD083E">
        <w:rPr>
          <w:b/>
        </w:rPr>
        <w:t xml:space="preserve"> </w:t>
      </w:r>
      <w:r w:rsidR="001124B0">
        <w:rPr>
          <w:b/>
        </w:rPr>
        <w:t>Address</w:t>
      </w:r>
    </w:p>
    <w:p w14:paraId="761A9F37" w14:textId="38FA9398" w:rsidR="00B3506E" w:rsidRDefault="00B3506E" w:rsidP="00B3506E">
      <w:pPr>
        <w:pStyle w:val="ListParagraph"/>
        <w:numPr>
          <w:ilvl w:val="0"/>
          <w:numId w:val="17"/>
        </w:numPr>
        <w:rPr>
          <w:b/>
        </w:rPr>
      </w:pPr>
      <w:r>
        <w:rPr>
          <w:b/>
        </w:rPr>
        <w:t>4.22</w:t>
      </w:r>
      <w:r w:rsidR="00FD083E">
        <w:rPr>
          <w:b/>
        </w:rPr>
        <w:t xml:space="preserve"> </w:t>
      </w:r>
      <w:r>
        <w:rPr>
          <w:b/>
        </w:rPr>
        <w:t>RHY-BCP</w:t>
      </w:r>
      <w:r w:rsidR="00FD083E">
        <w:rPr>
          <w:b/>
        </w:rPr>
        <w:t xml:space="preserve"> </w:t>
      </w:r>
      <w:r>
        <w:rPr>
          <w:b/>
        </w:rPr>
        <w:t>Status</w:t>
      </w:r>
    </w:p>
    <w:p w14:paraId="765AF1BF" w14:textId="695B04AA" w:rsidR="00B3506E" w:rsidRPr="003C373F" w:rsidRDefault="00B3506E" w:rsidP="00B3506E">
      <w:pPr>
        <w:pStyle w:val="ListParagraph"/>
        <w:numPr>
          <w:ilvl w:val="0"/>
          <w:numId w:val="17"/>
        </w:numPr>
        <w:rPr>
          <w:b/>
        </w:rPr>
      </w:pPr>
      <w:r w:rsidRPr="003C373F">
        <w:rPr>
          <w:b/>
        </w:rPr>
        <w:t>4.23</w:t>
      </w:r>
      <w:r w:rsidR="00FD083E">
        <w:rPr>
          <w:b/>
        </w:rPr>
        <w:t xml:space="preserve"> </w:t>
      </w:r>
      <w:r w:rsidRPr="003C373F">
        <w:rPr>
          <w:b/>
        </w:rPr>
        <w:t>Sexual</w:t>
      </w:r>
      <w:r w:rsidR="00FD083E">
        <w:rPr>
          <w:b/>
        </w:rPr>
        <w:t xml:space="preserve"> </w:t>
      </w:r>
      <w:r w:rsidRPr="003C373F">
        <w:rPr>
          <w:b/>
        </w:rPr>
        <w:t>Orientation</w:t>
      </w:r>
    </w:p>
    <w:p w14:paraId="6C00ADB5" w14:textId="207EEC19" w:rsidR="00B3506E" w:rsidRPr="003C373F" w:rsidRDefault="00B3506E" w:rsidP="00B3506E">
      <w:pPr>
        <w:pStyle w:val="ListParagraph"/>
        <w:numPr>
          <w:ilvl w:val="0"/>
          <w:numId w:val="17"/>
        </w:numPr>
        <w:rPr>
          <w:b/>
        </w:rPr>
      </w:pPr>
      <w:r w:rsidRPr="003C373F">
        <w:rPr>
          <w:b/>
        </w:rPr>
        <w:t>4.31</w:t>
      </w:r>
      <w:r w:rsidR="00FD083E">
        <w:rPr>
          <w:b/>
        </w:rPr>
        <w:t xml:space="preserve"> </w:t>
      </w:r>
      <w:r w:rsidRPr="003C373F">
        <w:rPr>
          <w:b/>
        </w:rPr>
        <w:t>Formerly</w:t>
      </w:r>
      <w:r w:rsidR="00FD083E">
        <w:rPr>
          <w:b/>
        </w:rPr>
        <w:t xml:space="preserve"> </w:t>
      </w:r>
      <w:r w:rsidRPr="003C373F">
        <w:rPr>
          <w:b/>
        </w:rPr>
        <w:t>a</w:t>
      </w:r>
      <w:r w:rsidR="00FD083E">
        <w:rPr>
          <w:b/>
        </w:rPr>
        <w:t xml:space="preserve"> </w:t>
      </w:r>
      <w:r w:rsidRPr="003C373F">
        <w:rPr>
          <w:b/>
        </w:rPr>
        <w:t>Ward</w:t>
      </w:r>
      <w:r w:rsidR="00FD083E">
        <w:rPr>
          <w:b/>
        </w:rPr>
        <w:t xml:space="preserve"> </w:t>
      </w:r>
      <w:r w:rsidRPr="003C373F">
        <w:rPr>
          <w:b/>
        </w:rPr>
        <w:t>of</w:t>
      </w:r>
      <w:r w:rsidR="00FD083E">
        <w:rPr>
          <w:b/>
        </w:rPr>
        <w:t xml:space="preserve"> </w:t>
      </w:r>
      <w:r w:rsidRPr="003C373F">
        <w:rPr>
          <w:b/>
        </w:rPr>
        <w:t>Child</w:t>
      </w:r>
      <w:r w:rsidR="00FD083E">
        <w:rPr>
          <w:b/>
        </w:rPr>
        <w:t xml:space="preserve"> </w:t>
      </w:r>
      <w:r w:rsidRPr="003C373F">
        <w:rPr>
          <w:b/>
        </w:rPr>
        <w:t>Welfare</w:t>
      </w:r>
      <w:r w:rsidR="00FD083E">
        <w:rPr>
          <w:b/>
        </w:rPr>
        <w:t xml:space="preserve"> </w:t>
      </w:r>
      <w:r w:rsidRPr="003C373F">
        <w:rPr>
          <w:b/>
        </w:rPr>
        <w:t>/</w:t>
      </w:r>
      <w:r w:rsidR="00FD083E">
        <w:rPr>
          <w:b/>
        </w:rPr>
        <w:t xml:space="preserve"> </w:t>
      </w:r>
      <w:r w:rsidRPr="003C373F">
        <w:rPr>
          <w:b/>
        </w:rPr>
        <w:t>Foster</w:t>
      </w:r>
      <w:r w:rsidR="00FD083E">
        <w:rPr>
          <w:b/>
        </w:rPr>
        <w:t xml:space="preserve"> </w:t>
      </w:r>
      <w:r w:rsidRPr="003C373F">
        <w:rPr>
          <w:b/>
        </w:rPr>
        <w:t>Care</w:t>
      </w:r>
      <w:r w:rsidR="00FD083E">
        <w:rPr>
          <w:b/>
        </w:rPr>
        <w:t xml:space="preserve"> </w:t>
      </w:r>
      <w:r w:rsidRPr="003C373F">
        <w:rPr>
          <w:b/>
        </w:rPr>
        <w:t>Agency</w:t>
      </w:r>
    </w:p>
    <w:p w14:paraId="7114E4E9" w14:textId="6DFAD1DA" w:rsidR="00B3506E" w:rsidRPr="003C373F" w:rsidRDefault="00B3506E" w:rsidP="00B3506E">
      <w:pPr>
        <w:pStyle w:val="ListParagraph"/>
        <w:numPr>
          <w:ilvl w:val="0"/>
          <w:numId w:val="17"/>
        </w:numPr>
        <w:rPr>
          <w:b/>
        </w:rPr>
      </w:pPr>
      <w:r w:rsidRPr="003C373F">
        <w:rPr>
          <w:b/>
        </w:rPr>
        <w:t>4.32</w:t>
      </w:r>
      <w:r w:rsidR="00FD083E">
        <w:rPr>
          <w:b/>
        </w:rPr>
        <w:t xml:space="preserve"> </w:t>
      </w:r>
      <w:r w:rsidRPr="003C373F">
        <w:rPr>
          <w:b/>
        </w:rPr>
        <w:t>Formerly</w:t>
      </w:r>
      <w:r w:rsidR="00FD083E">
        <w:rPr>
          <w:b/>
        </w:rPr>
        <w:t xml:space="preserve"> </w:t>
      </w:r>
      <w:r w:rsidRPr="003C373F">
        <w:rPr>
          <w:b/>
        </w:rPr>
        <w:t>a</w:t>
      </w:r>
      <w:r w:rsidR="00FD083E">
        <w:rPr>
          <w:b/>
        </w:rPr>
        <w:t xml:space="preserve"> </w:t>
      </w:r>
      <w:r w:rsidRPr="003C373F">
        <w:rPr>
          <w:b/>
        </w:rPr>
        <w:t>Ward</w:t>
      </w:r>
      <w:r w:rsidR="00FD083E">
        <w:rPr>
          <w:b/>
        </w:rPr>
        <w:t xml:space="preserve"> </w:t>
      </w:r>
      <w:r w:rsidRPr="003C373F">
        <w:rPr>
          <w:b/>
        </w:rPr>
        <w:t>of</w:t>
      </w:r>
      <w:r w:rsidR="00FD083E">
        <w:rPr>
          <w:b/>
        </w:rPr>
        <w:t xml:space="preserve"> </w:t>
      </w:r>
      <w:r w:rsidRPr="003C373F">
        <w:rPr>
          <w:b/>
        </w:rPr>
        <w:t>Juvenile</w:t>
      </w:r>
      <w:r w:rsidR="00FD083E">
        <w:rPr>
          <w:b/>
        </w:rPr>
        <w:t xml:space="preserve"> </w:t>
      </w:r>
      <w:r w:rsidRPr="003C373F">
        <w:rPr>
          <w:b/>
        </w:rPr>
        <w:t>Justice</w:t>
      </w:r>
      <w:r w:rsidR="00FD083E">
        <w:rPr>
          <w:b/>
        </w:rPr>
        <w:t xml:space="preserve"> </w:t>
      </w:r>
      <w:r w:rsidRPr="003C373F">
        <w:rPr>
          <w:b/>
        </w:rPr>
        <w:t>System</w:t>
      </w:r>
    </w:p>
    <w:p w14:paraId="499EB34F" w14:textId="02A36EDA" w:rsidR="00B3506E" w:rsidRPr="003C373F" w:rsidRDefault="00B3506E" w:rsidP="00B3506E">
      <w:pPr>
        <w:pStyle w:val="ListParagraph"/>
        <w:numPr>
          <w:ilvl w:val="0"/>
          <w:numId w:val="17"/>
        </w:numPr>
        <w:rPr>
          <w:b/>
        </w:rPr>
      </w:pPr>
      <w:r w:rsidRPr="003C373F">
        <w:rPr>
          <w:b/>
        </w:rPr>
        <w:t>4.33</w:t>
      </w:r>
      <w:r w:rsidR="00FD083E">
        <w:rPr>
          <w:b/>
        </w:rPr>
        <w:t xml:space="preserve"> </w:t>
      </w:r>
      <w:r w:rsidRPr="003C373F">
        <w:rPr>
          <w:b/>
        </w:rPr>
        <w:t>Young</w:t>
      </w:r>
      <w:r w:rsidR="00FD083E">
        <w:rPr>
          <w:b/>
        </w:rPr>
        <w:t xml:space="preserve"> </w:t>
      </w:r>
      <w:r w:rsidRPr="003C373F">
        <w:rPr>
          <w:b/>
        </w:rPr>
        <w:t>Person’s</w:t>
      </w:r>
      <w:r w:rsidR="00FD083E">
        <w:rPr>
          <w:b/>
        </w:rPr>
        <w:t xml:space="preserve"> </w:t>
      </w:r>
      <w:r w:rsidRPr="003C373F">
        <w:rPr>
          <w:b/>
        </w:rPr>
        <w:t>Critical</w:t>
      </w:r>
      <w:r w:rsidR="00FD083E">
        <w:rPr>
          <w:b/>
        </w:rPr>
        <w:t xml:space="preserve"> </w:t>
      </w:r>
      <w:r w:rsidRPr="003C373F">
        <w:rPr>
          <w:b/>
        </w:rPr>
        <w:t>Issues</w:t>
      </w:r>
    </w:p>
    <w:p w14:paraId="6851B07E" w14:textId="7B69E15B" w:rsidR="00B3506E" w:rsidRPr="003C373F" w:rsidRDefault="00B3506E" w:rsidP="00B3506E">
      <w:pPr>
        <w:pStyle w:val="ListParagraph"/>
        <w:numPr>
          <w:ilvl w:val="0"/>
          <w:numId w:val="17"/>
        </w:numPr>
        <w:rPr>
          <w:b/>
        </w:rPr>
      </w:pPr>
      <w:r w:rsidRPr="003C373F">
        <w:rPr>
          <w:b/>
        </w:rPr>
        <w:t>4.34</w:t>
      </w:r>
      <w:r w:rsidR="00FD083E">
        <w:rPr>
          <w:b/>
        </w:rPr>
        <w:t xml:space="preserve"> </w:t>
      </w:r>
      <w:r w:rsidRPr="003C373F">
        <w:rPr>
          <w:b/>
        </w:rPr>
        <w:t>Referral</w:t>
      </w:r>
      <w:r w:rsidR="00FD083E">
        <w:rPr>
          <w:b/>
        </w:rPr>
        <w:t xml:space="preserve"> </w:t>
      </w:r>
      <w:r w:rsidRPr="003C373F">
        <w:rPr>
          <w:b/>
        </w:rPr>
        <w:t>Source</w:t>
      </w:r>
    </w:p>
    <w:p w14:paraId="20ECC6F7" w14:textId="683AF911" w:rsidR="00B3506E" w:rsidRDefault="00B3506E" w:rsidP="00B3506E">
      <w:pPr>
        <w:pStyle w:val="ListParagraph"/>
        <w:numPr>
          <w:ilvl w:val="0"/>
          <w:numId w:val="17"/>
        </w:numPr>
        <w:rPr>
          <w:b/>
        </w:rPr>
      </w:pPr>
      <w:r w:rsidRPr="003C373F">
        <w:rPr>
          <w:b/>
        </w:rPr>
        <w:t>4.35</w:t>
      </w:r>
      <w:r w:rsidR="00C52589">
        <w:rPr>
          <w:b/>
        </w:rPr>
        <w:t xml:space="preserve"> A</w:t>
      </w:r>
      <w:r w:rsidR="00FD083E">
        <w:rPr>
          <w:b/>
        </w:rPr>
        <w:t xml:space="preserve"> </w:t>
      </w:r>
      <w:r w:rsidRPr="003C373F">
        <w:rPr>
          <w:b/>
        </w:rPr>
        <w:t>Commercial</w:t>
      </w:r>
      <w:r w:rsidR="00FD083E">
        <w:rPr>
          <w:b/>
        </w:rPr>
        <w:t xml:space="preserve"> </w:t>
      </w:r>
      <w:r w:rsidRPr="003C373F">
        <w:rPr>
          <w:b/>
        </w:rPr>
        <w:t>Sexual</w:t>
      </w:r>
      <w:r w:rsidR="00FD083E">
        <w:rPr>
          <w:b/>
        </w:rPr>
        <w:t xml:space="preserve"> </w:t>
      </w:r>
      <w:r w:rsidRPr="003C373F">
        <w:rPr>
          <w:b/>
        </w:rPr>
        <w:t>Exploi</w:t>
      </w:r>
      <w:r w:rsidR="002D57C4">
        <w:rPr>
          <w:b/>
        </w:rPr>
        <w:t>tation</w:t>
      </w:r>
    </w:p>
    <w:p w14:paraId="3971E13C" w14:textId="3BBBCBF1" w:rsidR="00C52589" w:rsidRDefault="00C52589" w:rsidP="00B3506E">
      <w:pPr>
        <w:pStyle w:val="ListParagraph"/>
        <w:numPr>
          <w:ilvl w:val="0"/>
          <w:numId w:val="17"/>
        </w:numPr>
        <w:rPr>
          <w:b/>
        </w:rPr>
      </w:pPr>
      <w:r>
        <w:rPr>
          <w:b/>
        </w:rPr>
        <w:t>4.35 B Commercial Labor Exploitation</w:t>
      </w:r>
    </w:p>
    <w:p w14:paraId="60DA8F64" w14:textId="027A58F2" w:rsidR="00C52589" w:rsidRDefault="00C52589" w:rsidP="00B3506E">
      <w:pPr>
        <w:pStyle w:val="ListParagraph"/>
        <w:numPr>
          <w:ilvl w:val="0"/>
          <w:numId w:val="17"/>
        </w:numPr>
        <w:rPr>
          <w:b/>
        </w:rPr>
      </w:pPr>
      <w:r>
        <w:rPr>
          <w:b/>
        </w:rPr>
        <w:t>4.44 HP Screening Score</w:t>
      </w:r>
    </w:p>
    <w:p w14:paraId="3E0C8C97" w14:textId="2AB2F875" w:rsidR="00C52589" w:rsidRDefault="00C52589" w:rsidP="00B3506E">
      <w:pPr>
        <w:pStyle w:val="ListParagraph"/>
        <w:numPr>
          <w:ilvl w:val="0"/>
          <w:numId w:val="17"/>
        </w:numPr>
        <w:rPr>
          <w:b/>
        </w:rPr>
      </w:pPr>
      <w:r>
        <w:rPr>
          <w:b/>
        </w:rPr>
        <w:t>4.45 VAMC Station Number</w:t>
      </w:r>
    </w:p>
    <w:p w14:paraId="5B9A98D1" w14:textId="77777777" w:rsidR="00B3506E" w:rsidRDefault="00B3506E" w:rsidP="00135FA4"/>
    <w:p w14:paraId="23CDCCB9" w14:textId="763095A2" w:rsidR="00BF61DF" w:rsidRDefault="00BF61DF" w:rsidP="00BF61DF">
      <w:r>
        <w:t>While</w:t>
      </w:r>
      <w:r w:rsidR="00FD083E">
        <w:t xml:space="preserve"> </w:t>
      </w:r>
      <w:r>
        <w:t>the</w:t>
      </w:r>
      <w:r w:rsidR="00FD083E">
        <w:t xml:space="preserve"> </w:t>
      </w:r>
      <w:r>
        <w:t>HMIS</w:t>
      </w:r>
      <w:r w:rsidR="00FD083E">
        <w:t xml:space="preserve"> </w:t>
      </w:r>
      <w:r>
        <w:t>Data</w:t>
      </w:r>
      <w:r w:rsidR="00FD083E">
        <w:t xml:space="preserve"> </w:t>
      </w:r>
      <w:r>
        <w:t>Standards</w:t>
      </w:r>
      <w:r w:rsidR="00FD083E">
        <w:t xml:space="preserve"> </w:t>
      </w:r>
      <w:r>
        <w:t>require</w:t>
      </w:r>
      <w:r w:rsidR="00FD083E">
        <w:t xml:space="preserve"> </w:t>
      </w:r>
      <w:r>
        <w:t>metadata</w:t>
      </w:r>
      <w:r w:rsidR="00FD083E">
        <w:t xml:space="preserve"> </w:t>
      </w:r>
      <w:r>
        <w:t>for</w:t>
      </w:r>
      <w:r w:rsidR="00FD083E">
        <w:t xml:space="preserve"> </w:t>
      </w:r>
      <w:r>
        <w:t>each</w:t>
      </w:r>
      <w:r w:rsidR="00FD083E">
        <w:t xml:space="preserve"> </w:t>
      </w:r>
      <w:r>
        <w:t>individual</w:t>
      </w:r>
      <w:r w:rsidR="00FD083E">
        <w:t xml:space="preserve"> </w:t>
      </w:r>
      <w:r>
        <w:t>data</w:t>
      </w:r>
      <w:r w:rsidR="00FD083E">
        <w:t xml:space="preserve"> </w:t>
      </w:r>
      <w:r>
        <w:t>element,</w:t>
      </w:r>
      <w:r w:rsidR="00FD083E">
        <w:t xml:space="preserve"> </w:t>
      </w:r>
      <w:r>
        <w:t>the</w:t>
      </w:r>
      <w:r w:rsidR="00FD083E">
        <w:t xml:space="preserve"> </w:t>
      </w:r>
      <w:r>
        <w:t>HMIS</w:t>
      </w:r>
      <w:r w:rsidR="00FD083E">
        <w:t xml:space="preserve"> </w:t>
      </w:r>
      <w:r>
        <w:t>CSV</w:t>
      </w:r>
      <w:r w:rsidR="00FD083E">
        <w:t xml:space="preserve"> </w:t>
      </w:r>
      <w:r>
        <w:t>includes</w:t>
      </w:r>
      <w:r w:rsidR="00FD083E">
        <w:t xml:space="preserve"> </w:t>
      </w:r>
      <w:r>
        <w:t>only</w:t>
      </w:r>
      <w:r w:rsidR="00FD083E">
        <w:t xml:space="preserve"> </w:t>
      </w:r>
      <w:r>
        <w:t>a</w:t>
      </w:r>
      <w:r w:rsidR="00FD083E">
        <w:t xml:space="preserve"> </w:t>
      </w:r>
      <w:r>
        <w:t>single</w:t>
      </w:r>
      <w:r w:rsidR="00FD083E">
        <w:t xml:space="preserve"> </w:t>
      </w:r>
      <w:r>
        <w:t>set</w:t>
      </w:r>
      <w:r w:rsidR="00FD083E">
        <w:t xml:space="preserve"> </w:t>
      </w:r>
      <w:r>
        <w:t>of</w:t>
      </w:r>
      <w:r w:rsidR="00FD083E">
        <w:t xml:space="preserve"> </w:t>
      </w:r>
      <w:r>
        <w:t>metadata</w:t>
      </w:r>
      <w:r w:rsidR="00FD083E">
        <w:t xml:space="preserve"> </w:t>
      </w:r>
      <w:r>
        <w:t>for</w:t>
      </w:r>
      <w:r w:rsidR="00FD083E">
        <w:t xml:space="preserve"> </w:t>
      </w:r>
      <w:r>
        <w:t>the</w:t>
      </w:r>
      <w:r w:rsidR="00FD083E">
        <w:t xml:space="preserve"> </w:t>
      </w:r>
      <w:r>
        <w:t>data</w:t>
      </w:r>
      <w:r w:rsidR="00FD083E">
        <w:t xml:space="preserve"> </w:t>
      </w:r>
      <w:r>
        <w:t>elements</w:t>
      </w:r>
      <w:r w:rsidR="00FD083E">
        <w:t xml:space="preserve"> </w:t>
      </w:r>
      <w:r>
        <w:t>included</w:t>
      </w:r>
      <w:r w:rsidR="00FD083E">
        <w:t xml:space="preserve"> </w:t>
      </w:r>
      <w:r>
        <w:t>in</w:t>
      </w:r>
      <w:r w:rsidR="00FD083E">
        <w:t xml:space="preserve"> </w:t>
      </w:r>
      <w:r w:rsidR="007F0F3A">
        <w:t>Enrollment.csv.</w:t>
      </w:r>
    </w:p>
    <w:p w14:paraId="57FB2142" w14:textId="495E7360" w:rsidR="006303C6" w:rsidRDefault="006303C6" w:rsidP="006303C6">
      <w:pPr>
        <w:pStyle w:val="ListParagraph"/>
        <w:numPr>
          <w:ilvl w:val="0"/>
          <w:numId w:val="1"/>
        </w:numPr>
      </w:pPr>
      <w:r>
        <w:rPr>
          <w:i/>
        </w:rPr>
        <w:t>P</w:t>
      </w:r>
      <w:r w:rsidR="00000C71">
        <w:rPr>
          <w:i/>
        </w:rPr>
        <w:t>rojectID</w:t>
      </w:r>
      <w:r w:rsidR="00FD083E">
        <w:rPr>
          <w:i/>
        </w:rPr>
        <w:t xml:space="preserve"> </w:t>
      </w:r>
      <w:r w:rsidR="00000C71">
        <w:rPr>
          <w:i/>
        </w:rPr>
        <w:t>and</w:t>
      </w:r>
      <w:r w:rsidR="00FD083E">
        <w:rPr>
          <w:i/>
        </w:rPr>
        <w:t xml:space="preserve"> </w:t>
      </w:r>
      <w:r w:rsidR="00000C71">
        <w:rPr>
          <w:i/>
        </w:rPr>
        <w:t>P</w:t>
      </w:r>
      <w:r>
        <w:rPr>
          <w:i/>
        </w:rPr>
        <w:t>rojectEntryID</w:t>
      </w:r>
      <w:r w:rsidR="00FD083E">
        <w:t xml:space="preserve"> </w:t>
      </w:r>
      <w:r>
        <w:t>should</w:t>
      </w:r>
      <w:r w:rsidR="00FD083E">
        <w:t xml:space="preserve"> </w:t>
      </w:r>
      <w:r>
        <w:t>be</w:t>
      </w:r>
      <w:r w:rsidR="00FD083E">
        <w:t xml:space="preserve"> </w:t>
      </w:r>
      <w:r w:rsidR="00000C71">
        <w:t>the</w:t>
      </w:r>
      <w:r w:rsidR="00FD083E">
        <w:t xml:space="preserve"> </w:t>
      </w:r>
      <w:r w:rsidR="00000C71">
        <w:t>metadata</w:t>
      </w:r>
      <w:r w:rsidR="00FD083E">
        <w:t xml:space="preserve"> </w:t>
      </w:r>
      <w:r w:rsidR="00000C71">
        <w:t>values</w:t>
      </w:r>
      <w:r w:rsidR="00FD083E">
        <w:t xml:space="preserve"> </w:t>
      </w:r>
      <w:r>
        <w:t>associated</w:t>
      </w:r>
      <w:r w:rsidR="00FD083E">
        <w:t xml:space="preserve"> </w:t>
      </w:r>
      <w:r>
        <w:t>with</w:t>
      </w:r>
      <w:r w:rsidR="00FD083E">
        <w:t xml:space="preserve"> </w:t>
      </w:r>
      <w:r w:rsidRPr="0012385D">
        <w:rPr>
          <w:b/>
        </w:rPr>
        <w:t>3.10</w:t>
      </w:r>
      <w:r w:rsidR="00FD083E">
        <w:rPr>
          <w:b/>
        </w:rPr>
        <w:t xml:space="preserve"> </w:t>
      </w:r>
      <w:r w:rsidRPr="0012385D">
        <w:rPr>
          <w:b/>
        </w:rPr>
        <w:t>Project</w:t>
      </w:r>
      <w:r w:rsidR="00FD083E">
        <w:rPr>
          <w:b/>
        </w:rPr>
        <w:t xml:space="preserve"> </w:t>
      </w:r>
      <w:r w:rsidRPr="0012385D">
        <w:rPr>
          <w:b/>
        </w:rPr>
        <w:t>Entry</w:t>
      </w:r>
      <w:r w:rsidR="00FD083E">
        <w:rPr>
          <w:b/>
        </w:rPr>
        <w:t xml:space="preserve"> </w:t>
      </w:r>
      <w:r w:rsidRPr="0012385D">
        <w:rPr>
          <w:b/>
        </w:rPr>
        <w:t>Date</w:t>
      </w:r>
      <w:r w:rsidR="004052C5">
        <w:t>;</w:t>
      </w:r>
      <w:r w:rsidR="00FD083E">
        <w:t xml:space="preserve"> </w:t>
      </w:r>
      <w:r w:rsidR="004052C5">
        <w:t>other</w:t>
      </w:r>
      <w:r w:rsidR="00FD083E">
        <w:t xml:space="preserve"> </w:t>
      </w:r>
      <w:r w:rsidR="004052C5">
        <w:t>fields</w:t>
      </w:r>
      <w:r w:rsidR="00FD083E">
        <w:t xml:space="preserve"> </w:t>
      </w:r>
      <w:r w:rsidR="004052C5">
        <w:t>should</w:t>
      </w:r>
      <w:r w:rsidR="00FD083E">
        <w:t xml:space="preserve"> </w:t>
      </w:r>
      <w:r w:rsidR="004052C5">
        <w:t>be</w:t>
      </w:r>
      <w:r w:rsidR="00FD083E">
        <w:t xml:space="preserve"> </w:t>
      </w:r>
      <w:r w:rsidR="004052C5">
        <w:t>populated</w:t>
      </w:r>
      <w:r w:rsidR="00FD083E">
        <w:t xml:space="preserve"> </w:t>
      </w:r>
      <w:r w:rsidR="004052C5">
        <w:t>using</w:t>
      </w:r>
      <w:r w:rsidR="00FD083E">
        <w:t xml:space="preserve"> </w:t>
      </w:r>
      <w:r w:rsidR="004052C5">
        <w:t>data</w:t>
      </w:r>
      <w:r w:rsidR="00FD083E">
        <w:t xml:space="preserve"> </w:t>
      </w:r>
      <w:r w:rsidR="004052C5">
        <w:t>associated</w:t>
      </w:r>
      <w:r w:rsidR="00FD083E">
        <w:t xml:space="preserve"> </w:t>
      </w:r>
      <w:r w:rsidR="004052C5">
        <w:t>with</w:t>
      </w:r>
      <w:r w:rsidR="00FD083E">
        <w:t xml:space="preserve"> </w:t>
      </w:r>
      <w:r w:rsidR="004052C5">
        <w:t>the</w:t>
      </w:r>
      <w:r w:rsidR="00FD083E">
        <w:t xml:space="preserve"> </w:t>
      </w:r>
      <w:r w:rsidR="004052C5">
        <w:t>same</w:t>
      </w:r>
      <w:r w:rsidR="00FD083E">
        <w:t xml:space="preserve"> </w:t>
      </w:r>
      <w:r w:rsidR="004052C5" w:rsidRPr="004052C5">
        <w:rPr>
          <w:i/>
        </w:rPr>
        <w:t>ProjectEntryID</w:t>
      </w:r>
      <w:r w:rsidR="004052C5">
        <w:t>.</w:t>
      </w:r>
    </w:p>
    <w:p w14:paraId="773E85B7" w14:textId="6456BECA" w:rsidR="001A66F5" w:rsidRDefault="001A66F5" w:rsidP="006303C6">
      <w:pPr>
        <w:pStyle w:val="ListParagraph"/>
        <w:numPr>
          <w:ilvl w:val="0"/>
          <w:numId w:val="1"/>
        </w:numPr>
      </w:pPr>
      <w:r w:rsidRPr="001A66F5">
        <w:rPr>
          <w:i/>
        </w:rPr>
        <w:t>EntryDate</w:t>
      </w:r>
      <w:r w:rsidR="00FD083E">
        <w:t xml:space="preserve"> </w:t>
      </w:r>
      <w:r>
        <w:t>is</w:t>
      </w:r>
      <w:r w:rsidR="00FD083E">
        <w:t xml:space="preserve"> </w:t>
      </w:r>
      <w:r>
        <w:t>considered</w:t>
      </w:r>
      <w:r w:rsidR="00FD083E">
        <w:t xml:space="preserve"> </w:t>
      </w:r>
      <w:r>
        <w:t>the</w:t>
      </w:r>
      <w:r w:rsidR="00FD083E">
        <w:t xml:space="preserve"> </w:t>
      </w:r>
      <w:r>
        <w:t>information</w:t>
      </w:r>
      <w:r w:rsidR="00FD083E">
        <w:t xml:space="preserve"> </w:t>
      </w:r>
      <w:r>
        <w:t>date</w:t>
      </w:r>
      <w:r w:rsidR="00FD083E">
        <w:t xml:space="preserve"> </w:t>
      </w:r>
      <w:r>
        <w:t>for</w:t>
      </w:r>
      <w:r w:rsidR="00FD083E">
        <w:t xml:space="preserve"> </w:t>
      </w:r>
      <w:r w:rsidR="008610E0">
        <w:t>the</w:t>
      </w:r>
      <w:r w:rsidR="00FD083E">
        <w:t xml:space="preserve"> </w:t>
      </w:r>
      <w:r w:rsidR="008610E0">
        <w:t>other</w:t>
      </w:r>
      <w:r w:rsidR="00FD083E">
        <w:t xml:space="preserve"> </w:t>
      </w:r>
      <w:r>
        <w:t>fields</w:t>
      </w:r>
      <w:r w:rsidR="00FD083E">
        <w:t xml:space="preserve"> </w:t>
      </w:r>
      <w:r>
        <w:t>in</w:t>
      </w:r>
      <w:r w:rsidR="00FD083E">
        <w:t xml:space="preserve"> </w:t>
      </w:r>
      <w:r>
        <w:t>Enrollment.csv</w:t>
      </w:r>
      <w:r w:rsidR="00FD083E">
        <w:t xml:space="preserve"> </w:t>
      </w:r>
      <w:r>
        <w:t>with</w:t>
      </w:r>
      <w:r w:rsidR="00FD083E">
        <w:t xml:space="preserve"> </w:t>
      </w:r>
      <w:r>
        <w:t>the</w:t>
      </w:r>
      <w:r w:rsidR="00FD083E">
        <w:t xml:space="preserve"> </w:t>
      </w:r>
      <w:r w:rsidR="008610E0">
        <w:t>exception</w:t>
      </w:r>
      <w:r w:rsidR="00FD083E">
        <w:t xml:space="preserve"> </w:t>
      </w:r>
      <w:r w:rsidR="008610E0">
        <w:t>of</w:t>
      </w:r>
      <w:r w:rsidR="00FD083E">
        <w:t xml:space="preserve"> </w:t>
      </w:r>
      <w:r w:rsidR="008610E0">
        <w:t>the</w:t>
      </w:r>
      <w:r w:rsidR="00FD083E">
        <w:t xml:space="preserve"> </w:t>
      </w:r>
      <w:r w:rsidR="008610E0">
        <w:t>following</w:t>
      </w:r>
      <w:r w:rsidR="00FD083E">
        <w:t xml:space="preserve"> </w:t>
      </w:r>
      <w:r w:rsidR="008610E0">
        <w:t>data</w:t>
      </w:r>
      <w:r w:rsidR="00FD083E">
        <w:t xml:space="preserve"> </w:t>
      </w:r>
      <w:r w:rsidR="008610E0">
        <w:t>elements</w:t>
      </w:r>
      <w:r>
        <w:t>:</w:t>
      </w:r>
    </w:p>
    <w:p w14:paraId="6FBFB629" w14:textId="06BF645D" w:rsidR="001A66F5" w:rsidRPr="00B3506E" w:rsidRDefault="001A66F5" w:rsidP="001A66F5">
      <w:pPr>
        <w:pStyle w:val="ListParagraph"/>
        <w:numPr>
          <w:ilvl w:val="1"/>
          <w:numId w:val="1"/>
        </w:numPr>
        <w:rPr>
          <w:b/>
        </w:rPr>
      </w:pPr>
      <w:r w:rsidRPr="00B3506E">
        <w:rPr>
          <w:b/>
        </w:rPr>
        <w:t>4.13</w:t>
      </w:r>
      <w:r w:rsidR="00FD083E">
        <w:rPr>
          <w:b/>
        </w:rPr>
        <w:t xml:space="preserve"> </w:t>
      </w:r>
      <w:r w:rsidRPr="00B3506E">
        <w:rPr>
          <w:b/>
        </w:rPr>
        <w:t>Date</w:t>
      </w:r>
      <w:r w:rsidR="00FD083E">
        <w:rPr>
          <w:b/>
        </w:rPr>
        <w:t xml:space="preserve"> </w:t>
      </w:r>
      <w:r w:rsidRPr="00B3506E">
        <w:rPr>
          <w:b/>
        </w:rPr>
        <w:t>of</w:t>
      </w:r>
      <w:r w:rsidR="00FD083E">
        <w:rPr>
          <w:b/>
        </w:rPr>
        <w:t xml:space="preserve"> </w:t>
      </w:r>
      <w:r w:rsidRPr="00B3506E">
        <w:rPr>
          <w:b/>
        </w:rPr>
        <w:t>Engagement</w:t>
      </w:r>
      <w:r w:rsidR="00FD083E">
        <w:rPr>
          <w:b/>
        </w:rPr>
        <w:t xml:space="preserve"> </w:t>
      </w:r>
      <w:r>
        <w:rPr>
          <w:b/>
        </w:rPr>
        <w:t>-</w:t>
      </w:r>
      <w:r w:rsidR="00FD083E">
        <w:rPr>
          <w:b/>
        </w:rPr>
        <w:t xml:space="preserve"> </w:t>
      </w:r>
      <w:r w:rsidR="008610E0" w:rsidRPr="008610E0">
        <w:rPr>
          <w:i/>
        </w:rPr>
        <w:t>DateOfEngagement</w:t>
      </w:r>
    </w:p>
    <w:p w14:paraId="28BC395C" w14:textId="639A5AC2" w:rsidR="001A66F5" w:rsidRPr="00B3506E" w:rsidRDefault="001A66F5" w:rsidP="001A66F5">
      <w:pPr>
        <w:pStyle w:val="ListParagraph"/>
        <w:numPr>
          <w:ilvl w:val="1"/>
          <w:numId w:val="1"/>
        </w:numPr>
        <w:rPr>
          <w:b/>
        </w:rPr>
      </w:pPr>
      <w:r w:rsidRPr="00B3506E">
        <w:rPr>
          <w:b/>
        </w:rPr>
        <w:t>4.17</w:t>
      </w:r>
      <w:r w:rsidR="00FD083E">
        <w:rPr>
          <w:b/>
        </w:rPr>
        <w:t xml:space="preserve"> </w:t>
      </w:r>
      <w:r w:rsidRPr="00B3506E">
        <w:rPr>
          <w:b/>
        </w:rPr>
        <w:t>Residential</w:t>
      </w:r>
      <w:r w:rsidR="00FD083E">
        <w:rPr>
          <w:b/>
        </w:rPr>
        <w:t xml:space="preserve"> </w:t>
      </w:r>
      <w:r w:rsidRPr="00B3506E">
        <w:rPr>
          <w:b/>
        </w:rPr>
        <w:t>Move-In</w:t>
      </w:r>
      <w:r w:rsidR="00FD083E">
        <w:rPr>
          <w:b/>
        </w:rPr>
        <w:t xml:space="preserve"> </w:t>
      </w:r>
      <w:r w:rsidRPr="00B3506E">
        <w:rPr>
          <w:b/>
        </w:rPr>
        <w:t>Date</w:t>
      </w:r>
      <w:r w:rsidR="00FD083E">
        <w:rPr>
          <w:b/>
        </w:rPr>
        <w:t xml:space="preserve"> </w:t>
      </w:r>
      <w:r w:rsidR="008610E0">
        <w:rPr>
          <w:b/>
        </w:rPr>
        <w:t>-</w:t>
      </w:r>
      <w:r w:rsidR="00FD083E">
        <w:rPr>
          <w:b/>
        </w:rPr>
        <w:t xml:space="preserve"> </w:t>
      </w:r>
      <w:r w:rsidR="008610E0" w:rsidRPr="008610E0">
        <w:rPr>
          <w:i/>
        </w:rPr>
        <w:t>ResidentialMoveInDate</w:t>
      </w:r>
    </w:p>
    <w:p w14:paraId="57F138A4" w14:textId="4A9DB6EB" w:rsidR="001A66F5" w:rsidRPr="00B3506E" w:rsidRDefault="001A66F5" w:rsidP="001A66F5">
      <w:pPr>
        <w:pStyle w:val="ListParagraph"/>
        <w:numPr>
          <w:ilvl w:val="1"/>
          <w:numId w:val="1"/>
        </w:numPr>
        <w:rPr>
          <w:b/>
        </w:rPr>
      </w:pPr>
      <w:r w:rsidRPr="00B3506E">
        <w:rPr>
          <w:b/>
        </w:rPr>
        <w:t>4.20</w:t>
      </w:r>
      <w:r w:rsidR="00FD083E">
        <w:rPr>
          <w:b/>
        </w:rPr>
        <w:t xml:space="preserve"> </w:t>
      </w:r>
      <w:r>
        <w:rPr>
          <w:b/>
        </w:rPr>
        <w:t>PATH</w:t>
      </w:r>
      <w:r w:rsidR="00FD083E">
        <w:rPr>
          <w:b/>
        </w:rPr>
        <w:t xml:space="preserve"> </w:t>
      </w:r>
      <w:r>
        <w:rPr>
          <w:b/>
        </w:rPr>
        <w:t>Status</w:t>
      </w:r>
      <w:r w:rsidR="00FD083E">
        <w:rPr>
          <w:b/>
        </w:rPr>
        <w:t xml:space="preserve"> </w:t>
      </w:r>
      <w:r w:rsidR="008610E0">
        <w:rPr>
          <w:b/>
        </w:rPr>
        <w:t>-</w:t>
      </w:r>
      <w:r w:rsidR="00FD083E">
        <w:rPr>
          <w:b/>
        </w:rPr>
        <w:t xml:space="preserve"> </w:t>
      </w:r>
      <w:r w:rsidR="008610E0" w:rsidRPr="008610E0">
        <w:rPr>
          <w:i/>
        </w:rPr>
        <w:t>DateOfPATHStatus</w:t>
      </w:r>
    </w:p>
    <w:p w14:paraId="2CAF9913" w14:textId="2DC11E99" w:rsidR="001A66F5" w:rsidRDefault="008610E0" w:rsidP="00B378D5">
      <w:pPr>
        <w:pStyle w:val="ListParagraph"/>
        <w:numPr>
          <w:ilvl w:val="1"/>
          <w:numId w:val="1"/>
        </w:numPr>
      </w:pPr>
      <w:r w:rsidRPr="008610E0">
        <w:rPr>
          <w:b/>
        </w:rPr>
        <w:t>4.22</w:t>
      </w:r>
      <w:r w:rsidR="00FD083E">
        <w:rPr>
          <w:b/>
        </w:rPr>
        <w:t xml:space="preserve"> </w:t>
      </w:r>
      <w:r w:rsidRPr="008610E0">
        <w:rPr>
          <w:b/>
        </w:rPr>
        <w:t>RHY-BCP</w:t>
      </w:r>
      <w:r w:rsidR="00FD083E">
        <w:rPr>
          <w:b/>
        </w:rPr>
        <w:t xml:space="preserve"> </w:t>
      </w:r>
      <w:r w:rsidRPr="008610E0">
        <w:rPr>
          <w:b/>
        </w:rPr>
        <w:t>Status</w:t>
      </w:r>
      <w:r w:rsidR="00FD083E">
        <w:t xml:space="preserve"> </w:t>
      </w:r>
      <w:r>
        <w:t>-</w:t>
      </w:r>
      <w:r w:rsidR="00FD083E">
        <w:t xml:space="preserve"> </w:t>
      </w:r>
      <w:r w:rsidRPr="008610E0">
        <w:rPr>
          <w:i/>
        </w:rPr>
        <w:t>DateOfBCPStatus</w:t>
      </w:r>
    </w:p>
    <w:p w14:paraId="2933975F" w14:textId="724975C6" w:rsidR="00BF61DF" w:rsidRDefault="00BF61DF" w:rsidP="00BF61DF">
      <w:pPr>
        <w:pStyle w:val="ListParagraph"/>
        <w:numPr>
          <w:ilvl w:val="0"/>
          <w:numId w:val="1"/>
        </w:numPr>
      </w:pPr>
      <w:r w:rsidRPr="001C42C9">
        <w:rPr>
          <w:i/>
        </w:rPr>
        <w:t>DateCreated</w:t>
      </w:r>
      <w:r w:rsidR="00FD083E">
        <w:t xml:space="preserve"> </w:t>
      </w:r>
      <w:r>
        <w:t>should</w:t>
      </w:r>
      <w:r w:rsidR="00FD083E">
        <w:t xml:space="preserve"> </w:t>
      </w:r>
      <w:r>
        <w:t>be</w:t>
      </w:r>
      <w:r w:rsidR="00FD083E">
        <w:t xml:space="preserve"> </w:t>
      </w:r>
      <w:r>
        <w:t>the</w:t>
      </w:r>
      <w:r w:rsidR="00FD083E">
        <w:t xml:space="preserve"> </w:t>
      </w:r>
      <w:r w:rsidRPr="001C42C9">
        <w:rPr>
          <w:i/>
        </w:rPr>
        <w:t>DateCreated</w:t>
      </w:r>
      <w:r w:rsidR="00FD083E">
        <w:t xml:space="preserve"> </w:t>
      </w:r>
      <w:r>
        <w:t>associated</w:t>
      </w:r>
      <w:r w:rsidR="00FD083E">
        <w:t xml:space="preserve"> </w:t>
      </w:r>
      <w:r>
        <w:t>with</w:t>
      </w:r>
      <w:r w:rsidR="00FD083E">
        <w:t xml:space="preserve"> </w:t>
      </w:r>
      <w:r w:rsidR="0012385D" w:rsidRPr="0012385D">
        <w:rPr>
          <w:b/>
        </w:rPr>
        <w:t>3.10</w:t>
      </w:r>
      <w:r w:rsidR="00FD083E">
        <w:rPr>
          <w:b/>
        </w:rPr>
        <w:t xml:space="preserve"> </w:t>
      </w:r>
      <w:r w:rsidR="0012385D" w:rsidRPr="0012385D">
        <w:rPr>
          <w:b/>
        </w:rPr>
        <w:t>Project</w:t>
      </w:r>
      <w:r w:rsidR="00FD083E">
        <w:rPr>
          <w:b/>
        </w:rPr>
        <w:t xml:space="preserve"> </w:t>
      </w:r>
      <w:r w:rsidR="0012385D" w:rsidRPr="0012385D">
        <w:rPr>
          <w:b/>
        </w:rPr>
        <w:t>Entry</w:t>
      </w:r>
      <w:r w:rsidR="00FD083E">
        <w:rPr>
          <w:b/>
        </w:rPr>
        <w:t xml:space="preserve"> </w:t>
      </w:r>
      <w:r w:rsidR="0012385D" w:rsidRPr="0012385D">
        <w:rPr>
          <w:b/>
        </w:rPr>
        <w:t>Date</w:t>
      </w:r>
      <w:r w:rsidR="00FD083E">
        <w:t xml:space="preserve"> </w:t>
      </w:r>
      <w:r w:rsidR="00B3506E">
        <w:t>for</w:t>
      </w:r>
      <w:r w:rsidR="00FD083E">
        <w:t xml:space="preserve"> </w:t>
      </w:r>
      <w:r w:rsidR="00B3506E">
        <w:t>the</w:t>
      </w:r>
      <w:r w:rsidR="00FD083E">
        <w:t xml:space="preserve"> </w:t>
      </w:r>
      <w:r w:rsidR="00B3506E">
        <w:t>same</w:t>
      </w:r>
      <w:r w:rsidR="00FD083E">
        <w:t xml:space="preserve"> </w:t>
      </w:r>
      <w:r w:rsidR="00B3506E">
        <w:t>ProjectEntryID</w:t>
      </w:r>
      <w:r>
        <w:t>.</w:t>
      </w:r>
    </w:p>
    <w:p w14:paraId="3B42D9E6" w14:textId="688B05FF" w:rsidR="00BF61DF" w:rsidRDefault="00BF61DF" w:rsidP="00BF61DF">
      <w:pPr>
        <w:pStyle w:val="ListParagraph"/>
        <w:numPr>
          <w:ilvl w:val="0"/>
          <w:numId w:val="1"/>
        </w:numPr>
      </w:pPr>
      <w:r w:rsidRPr="001C42C9">
        <w:rPr>
          <w:i/>
        </w:rPr>
        <w:t>DateUpdated</w:t>
      </w:r>
      <w:r w:rsidR="00FD083E">
        <w:t xml:space="preserve"> </w:t>
      </w:r>
      <w:r>
        <w:t>should</w:t>
      </w:r>
      <w:r w:rsidR="00FD083E">
        <w:t xml:space="preserve"> </w:t>
      </w:r>
      <w:r>
        <w:t>be</w:t>
      </w:r>
      <w:r w:rsidR="00FD083E">
        <w:t xml:space="preserve"> </w:t>
      </w:r>
      <w:r>
        <w:t>the</w:t>
      </w:r>
      <w:r w:rsidR="00FD083E">
        <w:t xml:space="preserve"> </w:t>
      </w:r>
      <w:r>
        <w:t>latest</w:t>
      </w:r>
      <w:r w:rsidR="00FD083E">
        <w:t xml:space="preserve"> </w:t>
      </w:r>
      <w:r w:rsidRPr="001C42C9">
        <w:rPr>
          <w:i/>
        </w:rPr>
        <w:t>DateUpdated</w:t>
      </w:r>
      <w:r w:rsidR="00FD083E">
        <w:t xml:space="preserve"> </w:t>
      </w:r>
      <w:r>
        <w:t>associated</w:t>
      </w:r>
      <w:r w:rsidR="00FD083E">
        <w:t xml:space="preserve"> </w:t>
      </w:r>
      <w:r>
        <w:t>with</w:t>
      </w:r>
      <w:r w:rsidR="00FD083E">
        <w:t xml:space="preserve"> </w:t>
      </w:r>
      <w:r>
        <w:t>any</w:t>
      </w:r>
      <w:r w:rsidR="00FD083E">
        <w:t xml:space="preserve"> </w:t>
      </w:r>
      <w:r>
        <w:t>of</w:t>
      </w:r>
      <w:r w:rsidR="00FD083E">
        <w:t xml:space="preserve"> </w:t>
      </w:r>
      <w:r>
        <w:t>the</w:t>
      </w:r>
      <w:r w:rsidR="00FD083E">
        <w:t xml:space="preserve"> </w:t>
      </w:r>
      <w:r>
        <w:t>included</w:t>
      </w:r>
      <w:r w:rsidR="00FD083E">
        <w:t xml:space="preserve"> </w:t>
      </w:r>
      <w:r>
        <w:t>data</w:t>
      </w:r>
      <w:r w:rsidR="00FD083E">
        <w:t xml:space="preserve"> </w:t>
      </w:r>
      <w:r>
        <w:t>elements</w:t>
      </w:r>
      <w:r w:rsidR="00FD083E">
        <w:t xml:space="preserve"> </w:t>
      </w:r>
      <w:r w:rsidR="00B3506E">
        <w:t>for</w:t>
      </w:r>
      <w:r w:rsidR="00FD083E">
        <w:t xml:space="preserve"> </w:t>
      </w:r>
      <w:r w:rsidR="00B3506E">
        <w:t>the</w:t>
      </w:r>
      <w:r w:rsidR="00FD083E">
        <w:t xml:space="preserve"> </w:t>
      </w:r>
      <w:r w:rsidR="00B3506E">
        <w:t>same</w:t>
      </w:r>
      <w:r w:rsidR="00FD083E">
        <w:t xml:space="preserve"> </w:t>
      </w:r>
      <w:r w:rsidR="00B3506E" w:rsidRPr="008610E0">
        <w:rPr>
          <w:i/>
        </w:rPr>
        <w:t>ProjectEntryID</w:t>
      </w:r>
      <w:r>
        <w:t>.</w:t>
      </w:r>
    </w:p>
    <w:p w14:paraId="0EAE23D9" w14:textId="0248C91D" w:rsidR="00BF61DF" w:rsidRDefault="00BF61DF" w:rsidP="00BF61DF">
      <w:pPr>
        <w:pStyle w:val="ListParagraph"/>
        <w:numPr>
          <w:ilvl w:val="0"/>
          <w:numId w:val="1"/>
        </w:numPr>
      </w:pPr>
      <w:r w:rsidRPr="001C42C9">
        <w:rPr>
          <w:i/>
        </w:rPr>
        <w:t>UserID</w:t>
      </w:r>
      <w:r w:rsidR="00FD083E">
        <w:t xml:space="preserve"> </w:t>
      </w:r>
      <w:r>
        <w:t>should</w:t>
      </w:r>
      <w:r w:rsidR="00FD083E">
        <w:t xml:space="preserve"> </w:t>
      </w:r>
      <w:r>
        <w:t>be</w:t>
      </w:r>
      <w:r w:rsidR="00FD083E">
        <w:t xml:space="preserve"> </w:t>
      </w:r>
      <w:r>
        <w:t>the</w:t>
      </w:r>
      <w:r w:rsidR="00FD083E">
        <w:t xml:space="preserve"> </w:t>
      </w:r>
      <w:r w:rsidRPr="001C42C9">
        <w:rPr>
          <w:i/>
        </w:rPr>
        <w:t>UserID</w:t>
      </w:r>
      <w:r w:rsidR="00FD083E">
        <w:t xml:space="preserve"> </w:t>
      </w:r>
      <w:r>
        <w:t>associated</w:t>
      </w:r>
      <w:r w:rsidR="00FD083E">
        <w:t xml:space="preserve"> </w:t>
      </w:r>
      <w:r>
        <w:t>with</w:t>
      </w:r>
      <w:r w:rsidR="00FD083E">
        <w:t xml:space="preserve"> </w:t>
      </w:r>
      <w:r>
        <w:t>the</w:t>
      </w:r>
      <w:r w:rsidR="00FD083E">
        <w:t xml:space="preserve"> </w:t>
      </w:r>
      <w:r>
        <w:t>record</w:t>
      </w:r>
      <w:r w:rsidR="00FD083E">
        <w:t xml:space="preserve"> </w:t>
      </w:r>
      <w:r>
        <w:t>with</w:t>
      </w:r>
      <w:r w:rsidR="00FD083E">
        <w:t xml:space="preserve"> </w:t>
      </w:r>
      <w:r>
        <w:t>the</w:t>
      </w:r>
      <w:r w:rsidR="00FD083E">
        <w:t xml:space="preserve"> </w:t>
      </w:r>
      <w:r>
        <w:t>latest</w:t>
      </w:r>
      <w:r w:rsidR="00FD083E">
        <w:t xml:space="preserve"> </w:t>
      </w:r>
      <w:r w:rsidRPr="001C42C9">
        <w:rPr>
          <w:i/>
        </w:rPr>
        <w:t>DateUpdated</w:t>
      </w:r>
      <w:r w:rsidR="00FD083E">
        <w:t xml:space="preserve"> </w:t>
      </w:r>
      <w:r>
        <w:t>for</w:t>
      </w:r>
      <w:r w:rsidR="00FD083E">
        <w:t xml:space="preserve"> </w:t>
      </w:r>
      <w:r>
        <w:t>any</w:t>
      </w:r>
      <w:r w:rsidR="00FD083E">
        <w:t xml:space="preserve"> </w:t>
      </w:r>
      <w:r>
        <w:t>of</w:t>
      </w:r>
      <w:r w:rsidR="00FD083E">
        <w:t xml:space="preserve"> </w:t>
      </w:r>
      <w:r>
        <w:t>the</w:t>
      </w:r>
      <w:r w:rsidR="00FD083E">
        <w:t xml:space="preserve"> </w:t>
      </w:r>
      <w:r>
        <w:t>included</w:t>
      </w:r>
      <w:r w:rsidR="00FD083E">
        <w:t xml:space="preserve"> </w:t>
      </w:r>
      <w:r>
        <w:t>data</w:t>
      </w:r>
      <w:r w:rsidR="00FD083E">
        <w:t xml:space="preserve"> </w:t>
      </w:r>
      <w:r>
        <w:t>elements.</w:t>
      </w:r>
    </w:p>
    <w:p w14:paraId="4E6D3FBB" w14:textId="2BBD9FF4" w:rsidR="00327DED" w:rsidRDefault="00327DED" w:rsidP="00327DED"/>
    <w:p w14:paraId="5A272B86" w14:textId="6A00A19A" w:rsidR="00327DED" w:rsidRDefault="00327DED" w:rsidP="00327DED">
      <w:r>
        <w:t>There</w:t>
      </w:r>
      <w:r w:rsidR="00FD083E">
        <w:t xml:space="preserve"> </w:t>
      </w:r>
      <w:r>
        <w:t>may</w:t>
      </w:r>
      <w:r w:rsidR="00FD083E">
        <w:t xml:space="preserve"> </w:t>
      </w:r>
      <w:r>
        <w:t>be</w:t>
      </w:r>
      <w:r w:rsidR="00FD083E">
        <w:t xml:space="preserve"> </w:t>
      </w:r>
      <w:r>
        <w:t>no</w:t>
      </w:r>
      <w:r w:rsidR="00FD083E">
        <w:t xml:space="preserve"> </w:t>
      </w:r>
      <w:r>
        <w:t>more</w:t>
      </w:r>
      <w:r w:rsidR="00FD083E">
        <w:t xml:space="preserve"> </w:t>
      </w:r>
      <w:r>
        <w:t>than</w:t>
      </w:r>
      <w:r w:rsidR="00FD083E">
        <w:t xml:space="preserve"> </w:t>
      </w:r>
      <w:r>
        <w:t>one</w:t>
      </w:r>
      <w:r w:rsidR="00FD083E">
        <w:t xml:space="preserve"> </w:t>
      </w:r>
      <w:r>
        <w:t>record</w:t>
      </w:r>
      <w:r w:rsidR="00FD083E">
        <w:t xml:space="preserve"> </w:t>
      </w:r>
      <w:r>
        <w:t>for</w:t>
      </w:r>
      <w:r w:rsidR="00FD083E">
        <w:t xml:space="preserve"> </w:t>
      </w:r>
      <w:r>
        <w:t>any</w:t>
      </w:r>
      <w:r w:rsidR="00FD083E">
        <w:t xml:space="preserve"> </w:t>
      </w:r>
      <w:r>
        <w:t>given</w:t>
      </w:r>
      <w:r w:rsidR="00FD083E">
        <w:t xml:space="preserve"> </w:t>
      </w:r>
      <w:r w:rsidRPr="00327DED">
        <w:rPr>
          <w:i/>
        </w:rPr>
        <w:t>PersonalID</w:t>
      </w:r>
      <w:r w:rsidR="00FD083E">
        <w:t xml:space="preserve"> </w:t>
      </w:r>
      <w:r>
        <w:t>for</w:t>
      </w:r>
      <w:r w:rsidR="00FD083E">
        <w:t xml:space="preserve"> </w:t>
      </w:r>
      <w:r>
        <w:t>a</w:t>
      </w:r>
      <w:r w:rsidR="00FD083E">
        <w:t xml:space="preserve"> </w:t>
      </w:r>
      <w:r w:rsidRPr="00327DED">
        <w:rPr>
          <w:i/>
        </w:rPr>
        <w:t>ProjectID</w:t>
      </w:r>
      <w:r w:rsidR="00FD083E">
        <w:t xml:space="preserve"> </w:t>
      </w:r>
      <w:r>
        <w:t>with</w:t>
      </w:r>
      <w:r w:rsidR="00FD083E">
        <w:t xml:space="preserve"> </w:t>
      </w:r>
      <w:r>
        <w:t>the</w:t>
      </w:r>
      <w:r w:rsidR="00FD083E">
        <w:t xml:space="preserve"> </w:t>
      </w:r>
      <w:r>
        <w:t>same</w:t>
      </w:r>
      <w:r w:rsidR="00FD083E">
        <w:t xml:space="preserve"> </w:t>
      </w:r>
      <w:r w:rsidRPr="00327DED">
        <w:rPr>
          <w:i/>
        </w:rPr>
        <w:t>EntryDate</w:t>
      </w:r>
      <w:r>
        <w:t>.</w:t>
      </w:r>
    </w:p>
    <w:p w14:paraId="01EBA3DF" w14:textId="48BAD1D8" w:rsidR="00F50644" w:rsidRDefault="00F50644" w:rsidP="00327DED"/>
    <w:p w14:paraId="3A9A339D" w14:textId="711B23B8" w:rsidR="00F50644" w:rsidRDefault="00F50644" w:rsidP="00327DED">
      <w:r>
        <w:t xml:space="preserve">The HMIS Data Dictionary requires that there be one and only one individual for whom </w:t>
      </w:r>
      <w:r w:rsidRPr="00F50644">
        <w:rPr>
          <w:i/>
        </w:rPr>
        <w:t>RelationshipToHoH</w:t>
      </w:r>
      <w:r>
        <w:t xml:space="preserve"> is ‘Self (head of household)’ for each project entry.  Receiving systems may reject a data set in whole or in part if data are not consistent with this requirement.</w:t>
      </w:r>
    </w:p>
    <w:p w14:paraId="059190E1" w14:textId="77777777" w:rsidR="00BF61DF" w:rsidRDefault="00BF61DF" w:rsidP="00135FA4"/>
    <w:tbl>
      <w:tblPr>
        <w:tblStyle w:val="GridTable1Light-Accent11"/>
        <w:tblW w:w="9738" w:type="dxa"/>
        <w:tblLayout w:type="fixed"/>
        <w:tblLook w:val="04A0" w:firstRow="1" w:lastRow="0" w:firstColumn="1" w:lastColumn="0" w:noHBand="0" w:noVBand="1"/>
      </w:tblPr>
      <w:tblGrid>
        <w:gridCol w:w="1008"/>
        <w:gridCol w:w="3420"/>
        <w:gridCol w:w="720"/>
        <w:gridCol w:w="810"/>
        <w:gridCol w:w="630"/>
        <w:gridCol w:w="3150"/>
      </w:tblGrid>
      <w:tr w:rsidR="00BF3ABD" w:rsidRPr="009C3437" w14:paraId="32714EB5" w14:textId="77777777" w:rsidTr="003F33A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008" w:type="dxa"/>
          </w:tcPr>
          <w:p w14:paraId="45362C2F" w14:textId="77777777" w:rsidR="00BF3ABD" w:rsidRPr="009C3437" w:rsidRDefault="00BF3ABD" w:rsidP="00534A13">
            <w:r>
              <w:t>DE#</w:t>
            </w:r>
          </w:p>
        </w:tc>
        <w:tc>
          <w:tcPr>
            <w:tcW w:w="3420" w:type="dxa"/>
          </w:tcPr>
          <w:p w14:paraId="4A49D73F" w14:textId="77777777" w:rsidR="00BF3ABD" w:rsidRPr="009C3437" w:rsidRDefault="00BF3ABD" w:rsidP="00534A13">
            <w:pPr>
              <w:cnfStyle w:val="100000000000" w:firstRow="1" w:lastRow="0" w:firstColumn="0" w:lastColumn="0" w:oddVBand="0" w:evenVBand="0" w:oddHBand="0" w:evenHBand="0" w:firstRowFirstColumn="0" w:firstRowLastColumn="0" w:lastRowFirstColumn="0" w:lastRowLastColumn="0"/>
            </w:pPr>
            <w:r w:rsidRPr="009C3437">
              <w:t>Name</w:t>
            </w:r>
          </w:p>
        </w:tc>
        <w:tc>
          <w:tcPr>
            <w:tcW w:w="720" w:type="dxa"/>
          </w:tcPr>
          <w:p w14:paraId="0DD3735E" w14:textId="77777777" w:rsidR="00BF3ABD" w:rsidRPr="009C3437" w:rsidRDefault="00BF3ABD" w:rsidP="00534A13">
            <w:pPr>
              <w:cnfStyle w:val="100000000000" w:firstRow="1" w:lastRow="0" w:firstColumn="0" w:lastColumn="0" w:oddVBand="0" w:evenVBand="0" w:oddHBand="0" w:evenHBand="0" w:firstRowFirstColumn="0" w:firstRowLastColumn="0" w:lastRowFirstColumn="0" w:lastRowLastColumn="0"/>
            </w:pPr>
            <w:r w:rsidRPr="009C3437">
              <w:t>Type</w:t>
            </w:r>
          </w:p>
        </w:tc>
        <w:tc>
          <w:tcPr>
            <w:tcW w:w="810" w:type="dxa"/>
          </w:tcPr>
          <w:p w14:paraId="03FD8AB5" w14:textId="19D515AE" w:rsidR="00BF3ABD" w:rsidRPr="009C3437" w:rsidRDefault="007E081D" w:rsidP="00534A13">
            <w:pPr>
              <w:cnfStyle w:val="100000000000" w:firstRow="1" w:lastRow="0" w:firstColumn="0" w:lastColumn="0" w:oddVBand="0" w:evenVBand="0" w:oddHBand="0" w:evenHBand="0" w:firstRowFirstColumn="0" w:firstRowLastColumn="0" w:lastRowFirstColumn="0" w:lastRowLastColumn="0"/>
            </w:pPr>
            <w:r>
              <w:t>List</w:t>
            </w:r>
          </w:p>
        </w:tc>
        <w:tc>
          <w:tcPr>
            <w:tcW w:w="630" w:type="dxa"/>
          </w:tcPr>
          <w:p w14:paraId="11651E9B" w14:textId="1760CBBD" w:rsidR="00BF3ABD" w:rsidRDefault="00BF3ABD" w:rsidP="00534A13">
            <w:pPr>
              <w:cnfStyle w:val="100000000000" w:firstRow="1" w:lastRow="0" w:firstColumn="0" w:lastColumn="0" w:oddVBand="0" w:evenVBand="0" w:oddHBand="0" w:evenHBand="0" w:firstRowFirstColumn="0" w:firstRowLastColumn="0" w:lastRowFirstColumn="0" w:lastRowLastColumn="0"/>
            </w:pPr>
            <w:r>
              <w:t>Null</w:t>
            </w:r>
          </w:p>
        </w:tc>
        <w:tc>
          <w:tcPr>
            <w:tcW w:w="3150" w:type="dxa"/>
          </w:tcPr>
          <w:p w14:paraId="2B568D23" w14:textId="77777777" w:rsidR="00BF3ABD" w:rsidRPr="009C3437" w:rsidRDefault="00BF3ABD" w:rsidP="00534A13">
            <w:pPr>
              <w:cnfStyle w:val="100000000000" w:firstRow="1" w:lastRow="0" w:firstColumn="0" w:lastColumn="0" w:oddVBand="0" w:evenVBand="0" w:oddHBand="0" w:evenHBand="0" w:firstRowFirstColumn="0" w:firstRowLastColumn="0" w:lastRowFirstColumn="0" w:lastRowLastColumn="0"/>
            </w:pPr>
            <w:r w:rsidRPr="009C3437">
              <w:t>Notes</w:t>
            </w:r>
          </w:p>
        </w:tc>
      </w:tr>
      <w:tr w:rsidR="00BF3ABD" w:rsidRPr="009C3437" w14:paraId="02DAE117" w14:textId="77777777" w:rsidTr="003F33A7">
        <w:trPr>
          <w:cantSplit/>
        </w:trPr>
        <w:tc>
          <w:tcPr>
            <w:cnfStyle w:val="001000000000" w:firstRow="0" w:lastRow="0" w:firstColumn="1" w:lastColumn="0" w:oddVBand="0" w:evenVBand="0" w:oddHBand="0" w:evenHBand="0" w:firstRowFirstColumn="0" w:firstRowLastColumn="0" w:lastRowFirstColumn="0" w:lastRowLastColumn="0"/>
            <w:tcW w:w="1008" w:type="dxa"/>
          </w:tcPr>
          <w:p w14:paraId="18AF00AF" w14:textId="2A753680" w:rsidR="00BF3ABD" w:rsidRDefault="00BF3ABD" w:rsidP="00534A13">
            <w:r>
              <w:t>5.6</w:t>
            </w:r>
          </w:p>
        </w:tc>
        <w:tc>
          <w:tcPr>
            <w:tcW w:w="3420" w:type="dxa"/>
          </w:tcPr>
          <w:p w14:paraId="0CBA01F5" w14:textId="4D9E647E"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r>
              <w:t>ProjectEntryID</w:t>
            </w:r>
          </w:p>
        </w:tc>
        <w:tc>
          <w:tcPr>
            <w:tcW w:w="720" w:type="dxa"/>
          </w:tcPr>
          <w:p w14:paraId="56E9D950" w14:textId="34E0FB62"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r>
              <w:t>S</w:t>
            </w:r>
            <w:r w:rsidR="007512C2">
              <w:t>32</w:t>
            </w:r>
          </w:p>
        </w:tc>
        <w:tc>
          <w:tcPr>
            <w:tcW w:w="810" w:type="dxa"/>
          </w:tcPr>
          <w:p w14:paraId="6442AC93"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630" w:type="dxa"/>
          </w:tcPr>
          <w:p w14:paraId="64802CD4" w14:textId="77777777" w:rsidR="00BF3ABD" w:rsidRDefault="00BF3ABD" w:rsidP="00534A13">
            <w:pPr>
              <w:cnfStyle w:val="000000000000" w:firstRow="0" w:lastRow="0" w:firstColumn="0" w:lastColumn="0" w:oddVBand="0" w:evenVBand="0" w:oddHBand="0" w:evenHBand="0" w:firstRowFirstColumn="0" w:firstRowLastColumn="0" w:lastRowFirstColumn="0" w:lastRowLastColumn="0"/>
            </w:pPr>
          </w:p>
        </w:tc>
        <w:tc>
          <w:tcPr>
            <w:tcW w:w="3150" w:type="dxa"/>
          </w:tcPr>
          <w:p w14:paraId="6BE9C942" w14:textId="22D76C99" w:rsidR="00BF3ABD" w:rsidRPr="009C3437" w:rsidRDefault="00EF4069" w:rsidP="007512C2">
            <w:pPr>
              <w:cnfStyle w:val="000000000000" w:firstRow="0" w:lastRow="0" w:firstColumn="0" w:lastColumn="0" w:oddVBand="0" w:evenVBand="0" w:oddHBand="0" w:evenHBand="0" w:firstRowFirstColumn="0" w:firstRowLastColumn="0" w:lastRowFirstColumn="0" w:lastRowLastColumn="0"/>
            </w:pPr>
            <w:r>
              <w:t>Unique</w:t>
            </w:r>
            <w:r w:rsidR="00FD083E">
              <w:t xml:space="preserve"> </w:t>
            </w:r>
            <w:r>
              <w:t>identifier</w:t>
            </w:r>
          </w:p>
        </w:tc>
      </w:tr>
      <w:tr w:rsidR="00BF3ABD" w:rsidRPr="009C3437" w14:paraId="561304FA" w14:textId="77777777" w:rsidTr="003F33A7">
        <w:trPr>
          <w:cantSplit/>
        </w:trPr>
        <w:tc>
          <w:tcPr>
            <w:cnfStyle w:val="001000000000" w:firstRow="0" w:lastRow="0" w:firstColumn="1" w:lastColumn="0" w:oddVBand="0" w:evenVBand="0" w:oddHBand="0" w:evenHBand="0" w:firstRowFirstColumn="0" w:firstRowLastColumn="0" w:lastRowFirstColumn="0" w:lastRowLastColumn="0"/>
            <w:tcW w:w="1008" w:type="dxa"/>
          </w:tcPr>
          <w:p w14:paraId="3FE54B2C" w14:textId="77777777" w:rsidR="00BF3ABD" w:rsidRDefault="00BF3ABD" w:rsidP="00534A13"/>
        </w:tc>
        <w:tc>
          <w:tcPr>
            <w:tcW w:w="3420" w:type="dxa"/>
          </w:tcPr>
          <w:p w14:paraId="5A81B385" w14:textId="3F2D276D"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r>
              <w:t>PersonalID</w:t>
            </w:r>
            <w:r w:rsidR="00FD083E">
              <w:t xml:space="preserve"> </w:t>
            </w:r>
          </w:p>
        </w:tc>
        <w:tc>
          <w:tcPr>
            <w:tcW w:w="720" w:type="dxa"/>
          </w:tcPr>
          <w:p w14:paraId="3CD0DBAB" w14:textId="658933D6"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r>
              <w:t>S</w:t>
            </w:r>
            <w:r w:rsidR="007512C2">
              <w:t>32</w:t>
            </w:r>
          </w:p>
        </w:tc>
        <w:tc>
          <w:tcPr>
            <w:tcW w:w="810" w:type="dxa"/>
          </w:tcPr>
          <w:p w14:paraId="33880D9B"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630" w:type="dxa"/>
          </w:tcPr>
          <w:p w14:paraId="690E8E9D"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3150" w:type="dxa"/>
          </w:tcPr>
          <w:p w14:paraId="6CD8D93E" w14:textId="3038408D"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r>
      <w:tr w:rsidR="00BF3ABD" w:rsidRPr="009C3437" w14:paraId="7B8EF958" w14:textId="77777777" w:rsidTr="003F33A7">
        <w:trPr>
          <w:cantSplit/>
        </w:trPr>
        <w:tc>
          <w:tcPr>
            <w:cnfStyle w:val="001000000000" w:firstRow="0" w:lastRow="0" w:firstColumn="1" w:lastColumn="0" w:oddVBand="0" w:evenVBand="0" w:oddHBand="0" w:evenHBand="0" w:firstRowFirstColumn="0" w:firstRowLastColumn="0" w:lastRowFirstColumn="0" w:lastRowLastColumn="0"/>
            <w:tcW w:w="1008" w:type="dxa"/>
          </w:tcPr>
          <w:p w14:paraId="22438D5E" w14:textId="77777777" w:rsidR="00BF3ABD" w:rsidRDefault="00BF3ABD" w:rsidP="00534A13"/>
        </w:tc>
        <w:tc>
          <w:tcPr>
            <w:tcW w:w="3420" w:type="dxa"/>
          </w:tcPr>
          <w:p w14:paraId="14931CC7" w14:textId="3700A9AB" w:rsidR="00BF3ABD" w:rsidRDefault="00BF3ABD" w:rsidP="00534A13">
            <w:pPr>
              <w:cnfStyle w:val="000000000000" w:firstRow="0" w:lastRow="0" w:firstColumn="0" w:lastColumn="0" w:oddVBand="0" w:evenVBand="0" w:oddHBand="0" w:evenHBand="0" w:firstRowFirstColumn="0" w:firstRowLastColumn="0" w:lastRowFirstColumn="0" w:lastRowLastColumn="0"/>
            </w:pPr>
            <w:r>
              <w:t>ProjectID</w:t>
            </w:r>
          </w:p>
        </w:tc>
        <w:tc>
          <w:tcPr>
            <w:tcW w:w="720" w:type="dxa"/>
          </w:tcPr>
          <w:p w14:paraId="6AC3B8A9" w14:textId="54E2A348" w:rsidR="00BF3ABD" w:rsidRDefault="00BF3ABD" w:rsidP="00534A13">
            <w:pPr>
              <w:cnfStyle w:val="000000000000" w:firstRow="0" w:lastRow="0" w:firstColumn="0" w:lastColumn="0" w:oddVBand="0" w:evenVBand="0" w:oddHBand="0" w:evenHBand="0" w:firstRowFirstColumn="0" w:firstRowLastColumn="0" w:lastRowFirstColumn="0" w:lastRowLastColumn="0"/>
            </w:pPr>
            <w:r>
              <w:t>S</w:t>
            </w:r>
            <w:r w:rsidR="007512C2">
              <w:t>32</w:t>
            </w:r>
          </w:p>
        </w:tc>
        <w:tc>
          <w:tcPr>
            <w:tcW w:w="810" w:type="dxa"/>
          </w:tcPr>
          <w:p w14:paraId="71901856"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630" w:type="dxa"/>
          </w:tcPr>
          <w:p w14:paraId="659F532C"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3150" w:type="dxa"/>
          </w:tcPr>
          <w:p w14:paraId="3FAD6F2D" w14:textId="0BA777F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r>
              <w:t>Must</w:t>
            </w:r>
            <w:r w:rsidR="00FD083E">
              <w:t xml:space="preserve"> </w:t>
            </w:r>
            <w:r>
              <w:t>match</w:t>
            </w:r>
            <w:r w:rsidR="00FD083E">
              <w:t xml:space="preserve"> </w:t>
            </w:r>
            <w:r>
              <w:t>a</w:t>
            </w:r>
            <w:r w:rsidR="00FD083E">
              <w:t xml:space="preserve"> </w:t>
            </w:r>
            <w:r>
              <w:t>record</w:t>
            </w:r>
            <w:r w:rsidR="00FD083E">
              <w:t xml:space="preserve"> </w:t>
            </w:r>
            <w:r>
              <w:t>in</w:t>
            </w:r>
            <w:r w:rsidR="00FD083E">
              <w:t xml:space="preserve"> </w:t>
            </w:r>
            <w:r>
              <w:t>Project.csv</w:t>
            </w:r>
          </w:p>
        </w:tc>
      </w:tr>
      <w:tr w:rsidR="00BF3ABD" w:rsidRPr="009C3437" w14:paraId="561A496E" w14:textId="77777777" w:rsidTr="003F33A7">
        <w:trPr>
          <w:cantSplit/>
        </w:trPr>
        <w:tc>
          <w:tcPr>
            <w:cnfStyle w:val="001000000000" w:firstRow="0" w:lastRow="0" w:firstColumn="1" w:lastColumn="0" w:oddVBand="0" w:evenVBand="0" w:oddHBand="0" w:evenHBand="0" w:firstRowFirstColumn="0" w:firstRowLastColumn="0" w:lastRowFirstColumn="0" w:lastRowLastColumn="0"/>
            <w:tcW w:w="1008" w:type="dxa"/>
          </w:tcPr>
          <w:p w14:paraId="3925BCA1" w14:textId="63DFD3A6" w:rsidR="00BF3ABD" w:rsidRDefault="00BF3ABD" w:rsidP="00534A13">
            <w:r>
              <w:t>3.10.1</w:t>
            </w:r>
          </w:p>
        </w:tc>
        <w:tc>
          <w:tcPr>
            <w:tcW w:w="3420" w:type="dxa"/>
          </w:tcPr>
          <w:p w14:paraId="77C249FF" w14:textId="51A4E50D" w:rsidR="00BF3ABD" w:rsidRDefault="00BF3ABD" w:rsidP="00563B0C">
            <w:pPr>
              <w:cnfStyle w:val="000000000000" w:firstRow="0" w:lastRow="0" w:firstColumn="0" w:lastColumn="0" w:oddVBand="0" w:evenVBand="0" w:oddHBand="0" w:evenHBand="0" w:firstRowFirstColumn="0" w:firstRowLastColumn="0" w:lastRowFirstColumn="0" w:lastRowLastColumn="0"/>
            </w:pPr>
            <w:r>
              <w:t>EntryDate</w:t>
            </w:r>
          </w:p>
        </w:tc>
        <w:tc>
          <w:tcPr>
            <w:tcW w:w="720" w:type="dxa"/>
          </w:tcPr>
          <w:p w14:paraId="739DAFD9" w14:textId="79D7D01B" w:rsidR="00BF3ABD" w:rsidRDefault="00BF3ABD" w:rsidP="00534A13">
            <w:pPr>
              <w:cnfStyle w:val="000000000000" w:firstRow="0" w:lastRow="0" w:firstColumn="0" w:lastColumn="0" w:oddVBand="0" w:evenVBand="0" w:oddHBand="0" w:evenHBand="0" w:firstRowFirstColumn="0" w:firstRowLastColumn="0" w:lastRowFirstColumn="0" w:lastRowLastColumn="0"/>
            </w:pPr>
            <w:r>
              <w:t>D</w:t>
            </w:r>
          </w:p>
        </w:tc>
        <w:tc>
          <w:tcPr>
            <w:tcW w:w="810" w:type="dxa"/>
          </w:tcPr>
          <w:p w14:paraId="03700D8C"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630" w:type="dxa"/>
          </w:tcPr>
          <w:p w14:paraId="3B497777"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3150" w:type="dxa"/>
          </w:tcPr>
          <w:p w14:paraId="17CE081F" w14:textId="77777777" w:rsidR="00BF3ABD" w:rsidRDefault="00BF3ABD" w:rsidP="00534A13">
            <w:pPr>
              <w:cnfStyle w:val="000000000000" w:firstRow="0" w:lastRow="0" w:firstColumn="0" w:lastColumn="0" w:oddVBand="0" w:evenVBand="0" w:oddHBand="0" w:evenHBand="0" w:firstRowFirstColumn="0" w:firstRowLastColumn="0" w:lastRowFirstColumn="0" w:lastRowLastColumn="0"/>
            </w:pPr>
          </w:p>
        </w:tc>
      </w:tr>
      <w:tr w:rsidR="00BF3ABD" w:rsidRPr="009C3437" w14:paraId="40998893" w14:textId="77777777" w:rsidTr="003F33A7">
        <w:trPr>
          <w:cantSplit/>
        </w:trPr>
        <w:tc>
          <w:tcPr>
            <w:cnfStyle w:val="001000000000" w:firstRow="0" w:lastRow="0" w:firstColumn="1" w:lastColumn="0" w:oddVBand="0" w:evenVBand="0" w:oddHBand="0" w:evenHBand="0" w:firstRowFirstColumn="0" w:firstRowLastColumn="0" w:lastRowFirstColumn="0" w:lastRowLastColumn="0"/>
            <w:tcW w:w="1008" w:type="dxa"/>
          </w:tcPr>
          <w:p w14:paraId="32B2C290" w14:textId="4B7A01B7" w:rsidR="00BF3ABD" w:rsidRDefault="00BF3ABD" w:rsidP="00534A13">
            <w:r>
              <w:lastRenderedPageBreak/>
              <w:t>3.14.1</w:t>
            </w:r>
          </w:p>
        </w:tc>
        <w:tc>
          <w:tcPr>
            <w:tcW w:w="3420" w:type="dxa"/>
          </w:tcPr>
          <w:p w14:paraId="0EDEDCB1" w14:textId="4FFF0BC8" w:rsidR="00BF3ABD" w:rsidRDefault="00BF3ABD" w:rsidP="00534A13">
            <w:pPr>
              <w:cnfStyle w:val="000000000000" w:firstRow="0" w:lastRow="0" w:firstColumn="0" w:lastColumn="0" w:oddVBand="0" w:evenVBand="0" w:oddHBand="0" w:evenHBand="0" w:firstRowFirstColumn="0" w:firstRowLastColumn="0" w:lastRowFirstColumn="0" w:lastRowLastColumn="0"/>
            </w:pPr>
            <w:r>
              <w:t>HouseholdID</w:t>
            </w:r>
          </w:p>
        </w:tc>
        <w:tc>
          <w:tcPr>
            <w:tcW w:w="720" w:type="dxa"/>
          </w:tcPr>
          <w:p w14:paraId="16C525A1" w14:textId="7D81045E" w:rsidR="00BF3ABD" w:rsidRDefault="00BF3ABD" w:rsidP="00534A13">
            <w:pPr>
              <w:cnfStyle w:val="000000000000" w:firstRow="0" w:lastRow="0" w:firstColumn="0" w:lastColumn="0" w:oddVBand="0" w:evenVBand="0" w:oddHBand="0" w:evenHBand="0" w:firstRowFirstColumn="0" w:firstRowLastColumn="0" w:lastRowFirstColumn="0" w:lastRowLastColumn="0"/>
            </w:pPr>
            <w:r>
              <w:t>S</w:t>
            </w:r>
            <w:r w:rsidR="007512C2">
              <w:t>32</w:t>
            </w:r>
          </w:p>
        </w:tc>
        <w:tc>
          <w:tcPr>
            <w:tcW w:w="810" w:type="dxa"/>
          </w:tcPr>
          <w:p w14:paraId="2441553A"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630" w:type="dxa"/>
          </w:tcPr>
          <w:p w14:paraId="716438A4"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3150" w:type="dxa"/>
          </w:tcPr>
          <w:p w14:paraId="3DF6D015" w14:textId="0056F27C"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r>
      <w:tr w:rsidR="00BF3ABD" w:rsidRPr="009C3437" w14:paraId="042CD554" w14:textId="77777777" w:rsidTr="003F33A7">
        <w:trPr>
          <w:cantSplit/>
        </w:trPr>
        <w:tc>
          <w:tcPr>
            <w:cnfStyle w:val="001000000000" w:firstRow="0" w:lastRow="0" w:firstColumn="1" w:lastColumn="0" w:oddVBand="0" w:evenVBand="0" w:oddHBand="0" w:evenHBand="0" w:firstRowFirstColumn="0" w:firstRowLastColumn="0" w:lastRowFirstColumn="0" w:lastRowLastColumn="0"/>
            <w:tcW w:w="1008" w:type="dxa"/>
          </w:tcPr>
          <w:p w14:paraId="5D194C2A" w14:textId="185EEB92" w:rsidR="00BF3ABD" w:rsidRDefault="00BF3ABD" w:rsidP="00534A13">
            <w:r>
              <w:t>3.15.1</w:t>
            </w:r>
          </w:p>
        </w:tc>
        <w:tc>
          <w:tcPr>
            <w:tcW w:w="3420" w:type="dxa"/>
          </w:tcPr>
          <w:p w14:paraId="2E8BBC27" w14:textId="4840B792" w:rsidR="00BF3ABD" w:rsidRDefault="00BF3ABD" w:rsidP="00534A13">
            <w:pPr>
              <w:cnfStyle w:val="000000000000" w:firstRow="0" w:lastRow="0" w:firstColumn="0" w:lastColumn="0" w:oddVBand="0" w:evenVBand="0" w:oddHBand="0" w:evenHBand="0" w:firstRowFirstColumn="0" w:firstRowLastColumn="0" w:lastRowFirstColumn="0" w:lastRowLastColumn="0"/>
            </w:pPr>
            <w:r>
              <w:t>RelationshipToHoH</w:t>
            </w:r>
          </w:p>
        </w:tc>
        <w:tc>
          <w:tcPr>
            <w:tcW w:w="720" w:type="dxa"/>
          </w:tcPr>
          <w:p w14:paraId="41BDF64A" w14:textId="274A81D2" w:rsidR="00BF3ABD" w:rsidRDefault="00BF3ABD" w:rsidP="00534A13">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2F9E51B8" w14:textId="613804E0" w:rsidR="00BF3ABD" w:rsidRPr="009C3437" w:rsidRDefault="007A2AF6" w:rsidP="00534A13">
            <w:pPr>
              <w:cnfStyle w:val="000000000000" w:firstRow="0" w:lastRow="0" w:firstColumn="0" w:lastColumn="0" w:oddVBand="0" w:evenVBand="0" w:oddHBand="0" w:evenHBand="0" w:firstRowFirstColumn="0" w:firstRowLastColumn="0" w:lastRowFirstColumn="0" w:lastRowLastColumn="0"/>
            </w:pPr>
            <w:hyperlink w:anchor="_3.15.1_RelationshipToHoH" w:history="1">
              <w:r w:rsidR="00BF3ABD" w:rsidRPr="0022457B">
                <w:rPr>
                  <w:rStyle w:val="Hyperlink"/>
                </w:rPr>
                <w:t>3.15.1</w:t>
              </w:r>
            </w:hyperlink>
          </w:p>
        </w:tc>
        <w:tc>
          <w:tcPr>
            <w:tcW w:w="630" w:type="dxa"/>
          </w:tcPr>
          <w:p w14:paraId="16190EED"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3150" w:type="dxa"/>
          </w:tcPr>
          <w:p w14:paraId="2D467CC1"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r>
      <w:tr w:rsidR="00BF3ABD" w:rsidRPr="009C3437" w14:paraId="37BBD20E" w14:textId="77777777" w:rsidTr="003F33A7">
        <w:trPr>
          <w:cantSplit/>
        </w:trPr>
        <w:tc>
          <w:tcPr>
            <w:cnfStyle w:val="001000000000" w:firstRow="0" w:lastRow="0" w:firstColumn="1" w:lastColumn="0" w:oddVBand="0" w:evenVBand="0" w:oddHBand="0" w:evenHBand="0" w:firstRowFirstColumn="0" w:firstRowLastColumn="0" w:lastRowFirstColumn="0" w:lastRowLastColumn="0"/>
            <w:tcW w:w="1008" w:type="dxa"/>
          </w:tcPr>
          <w:p w14:paraId="4700A97E" w14:textId="48C0FA87" w:rsidR="00BF3ABD" w:rsidRDefault="00BF3ABD" w:rsidP="00534A13">
            <w:r>
              <w:t>3.9</w:t>
            </w:r>
            <w:ins w:id="124" w:author="Molly McEvilley" w:date="2016-07-08T06:34:00Z">
              <w:r w:rsidR="00D4784D">
                <w:t>17</w:t>
              </w:r>
            </w:ins>
            <w:r>
              <w:t>.1</w:t>
            </w:r>
          </w:p>
        </w:tc>
        <w:tc>
          <w:tcPr>
            <w:tcW w:w="3420" w:type="dxa"/>
          </w:tcPr>
          <w:p w14:paraId="7F732687" w14:textId="53B016A1" w:rsidR="00BF3ABD" w:rsidRDefault="00BF3ABD" w:rsidP="00534A13">
            <w:pPr>
              <w:cnfStyle w:val="000000000000" w:firstRow="0" w:lastRow="0" w:firstColumn="0" w:lastColumn="0" w:oddVBand="0" w:evenVBand="0" w:oddHBand="0" w:evenHBand="0" w:firstRowFirstColumn="0" w:firstRowLastColumn="0" w:lastRowFirstColumn="0" w:lastRowLastColumn="0"/>
            </w:pPr>
            <w:r>
              <w:t>ResidencePrior</w:t>
            </w:r>
          </w:p>
        </w:tc>
        <w:tc>
          <w:tcPr>
            <w:tcW w:w="720" w:type="dxa"/>
          </w:tcPr>
          <w:p w14:paraId="7F9A0E7D" w14:textId="7F5C5669" w:rsidR="00BF3ABD" w:rsidRDefault="00BF3ABD" w:rsidP="00534A13">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542ABE94" w14:textId="69919206" w:rsidR="00BF3ABD" w:rsidRPr="009C3437" w:rsidRDefault="007A2AF6" w:rsidP="00534A13">
            <w:pPr>
              <w:cnfStyle w:val="000000000000" w:firstRow="0" w:lastRow="0" w:firstColumn="0" w:lastColumn="0" w:oddVBand="0" w:evenVBand="0" w:oddHBand="0" w:evenHBand="0" w:firstRowFirstColumn="0" w:firstRowLastColumn="0" w:lastRowFirstColumn="0" w:lastRowLastColumn="0"/>
            </w:pPr>
            <w:hyperlink w:anchor="_3.9.1_ResidencePrior" w:history="1">
              <w:r w:rsidR="00BF3ABD" w:rsidRPr="00217BB7">
                <w:rPr>
                  <w:rStyle w:val="Hyperlink"/>
                </w:rPr>
                <w:t>3.9.1</w:t>
              </w:r>
            </w:hyperlink>
          </w:p>
        </w:tc>
        <w:tc>
          <w:tcPr>
            <w:tcW w:w="630" w:type="dxa"/>
          </w:tcPr>
          <w:p w14:paraId="600B2BE1" w14:textId="7774D71E" w:rsidR="00BF3ABD" w:rsidRDefault="00BF3ABD" w:rsidP="00534A13">
            <w:pPr>
              <w:cnfStyle w:val="000000000000" w:firstRow="0" w:lastRow="0" w:firstColumn="0" w:lastColumn="0" w:oddVBand="0" w:evenVBand="0" w:oddHBand="0" w:evenHBand="0" w:firstRowFirstColumn="0" w:firstRowLastColumn="0" w:lastRowFirstColumn="0" w:lastRowLastColumn="0"/>
            </w:pPr>
            <w:r>
              <w:t>Y</w:t>
            </w:r>
          </w:p>
        </w:tc>
        <w:tc>
          <w:tcPr>
            <w:tcW w:w="3150" w:type="dxa"/>
          </w:tcPr>
          <w:p w14:paraId="137CD9CA"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r>
      <w:tr w:rsidR="00BF3ABD" w:rsidRPr="009C3437" w:rsidDel="005B2F1B" w14:paraId="765287F6" w14:textId="7921ACCE" w:rsidTr="003F33A7">
        <w:trPr>
          <w:cantSplit/>
          <w:del w:id="125" w:author="Molly McEvilley" w:date="2016-07-08T06:28:00Z"/>
        </w:trPr>
        <w:tc>
          <w:tcPr>
            <w:cnfStyle w:val="001000000000" w:firstRow="0" w:lastRow="0" w:firstColumn="1" w:lastColumn="0" w:oddVBand="0" w:evenVBand="0" w:oddHBand="0" w:evenHBand="0" w:firstRowFirstColumn="0" w:firstRowLastColumn="0" w:lastRowFirstColumn="0" w:lastRowLastColumn="0"/>
            <w:tcW w:w="1008" w:type="dxa"/>
          </w:tcPr>
          <w:p w14:paraId="3B763B5A" w14:textId="3903F9F9" w:rsidR="00BF3ABD" w:rsidDel="005B2F1B" w:rsidRDefault="00BF3ABD" w:rsidP="00534A13">
            <w:pPr>
              <w:rPr>
                <w:del w:id="126" w:author="Molly McEvilley" w:date="2016-07-08T06:28:00Z"/>
              </w:rPr>
            </w:pPr>
            <w:del w:id="127" w:author="Molly McEvilley" w:date="2016-07-08T06:28:00Z">
              <w:r w:rsidDel="005B2F1B">
                <w:delText>3.9.A</w:delText>
              </w:r>
            </w:del>
          </w:p>
        </w:tc>
        <w:tc>
          <w:tcPr>
            <w:tcW w:w="3420" w:type="dxa"/>
          </w:tcPr>
          <w:p w14:paraId="41CFC47C" w14:textId="77F80B67" w:rsidR="00BF3ABD" w:rsidDel="005B2F1B" w:rsidRDefault="00BF3ABD" w:rsidP="00534A13">
            <w:pPr>
              <w:cnfStyle w:val="000000000000" w:firstRow="0" w:lastRow="0" w:firstColumn="0" w:lastColumn="0" w:oddVBand="0" w:evenVBand="0" w:oddHBand="0" w:evenHBand="0" w:firstRowFirstColumn="0" w:firstRowLastColumn="0" w:lastRowFirstColumn="0" w:lastRowLastColumn="0"/>
              <w:rPr>
                <w:del w:id="128" w:author="Molly McEvilley" w:date="2016-07-08T06:28:00Z"/>
              </w:rPr>
            </w:pPr>
            <w:del w:id="129" w:author="Molly McEvilley" w:date="2016-07-08T06:28:00Z">
              <w:r w:rsidDel="005B2F1B">
                <w:delText>OtherResidencePrior</w:delText>
              </w:r>
            </w:del>
          </w:p>
        </w:tc>
        <w:tc>
          <w:tcPr>
            <w:tcW w:w="720" w:type="dxa"/>
          </w:tcPr>
          <w:p w14:paraId="5AB1AC40" w14:textId="5330F2BE" w:rsidR="00BF3ABD" w:rsidDel="005B2F1B" w:rsidRDefault="00BF3ABD" w:rsidP="00534A13">
            <w:pPr>
              <w:cnfStyle w:val="000000000000" w:firstRow="0" w:lastRow="0" w:firstColumn="0" w:lastColumn="0" w:oddVBand="0" w:evenVBand="0" w:oddHBand="0" w:evenHBand="0" w:firstRowFirstColumn="0" w:firstRowLastColumn="0" w:lastRowFirstColumn="0" w:lastRowLastColumn="0"/>
              <w:rPr>
                <w:del w:id="130" w:author="Molly McEvilley" w:date="2016-07-08T06:28:00Z"/>
              </w:rPr>
            </w:pPr>
            <w:del w:id="131" w:author="Molly McEvilley" w:date="2016-07-08T06:28:00Z">
              <w:r w:rsidDel="005B2F1B">
                <w:delText>S</w:delText>
              </w:r>
              <w:r w:rsidR="007512C2" w:rsidDel="005B2F1B">
                <w:delText>50</w:delText>
              </w:r>
            </w:del>
          </w:p>
        </w:tc>
        <w:tc>
          <w:tcPr>
            <w:tcW w:w="810" w:type="dxa"/>
          </w:tcPr>
          <w:p w14:paraId="6D29FFF8" w14:textId="17DD35E6" w:rsidR="00BF3ABD" w:rsidRPr="009C3437" w:rsidDel="005B2F1B" w:rsidRDefault="00BF3ABD" w:rsidP="00534A13">
            <w:pPr>
              <w:cnfStyle w:val="000000000000" w:firstRow="0" w:lastRow="0" w:firstColumn="0" w:lastColumn="0" w:oddVBand="0" w:evenVBand="0" w:oddHBand="0" w:evenHBand="0" w:firstRowFirstColumn="0" w:firstRowLastColumn="0" w:lastRowFirstColumn="0" w:lastRowLastColumn="0"/>
              <w:rPr>
                <w:del w:id="132" w:author="Molly McEvilley" w:date="2016-07-08T06:28:00Z"/>
              </w:rPr>
            </w:pPr>
          </w:p>
        </w:tc>
        <w:tc>
          <w:tcPr>
            <w:tcW w:w="630" w:type="dxa"/>
          </w:tcPr>
          <w:p w14:paraId="67A7C596" w14:textId="1C6967FD" w:rsidR="00BF3ABD" w:rsidDel="005B2F1B" w:rsidRDefault="00BF3ABD" w:rsidP="00534A13">
            <w:pPr>
              <w:cnfStyle w:val="000000000000" w:firstRow="0" w:lastRow="0" w:firstColumn="0" w:lastColumn="0" w:oddVBand="0" w:evenVBand="0" w:oddHBand="0" w:evenHBand="0" w:firstRowFirstColumn="0" w:firstRowLastColumn="0" w:lastRowFirstColumn="0" w:lastRowLastColumn="0"/>
              <w:rPr>
                <w:del w:id="133" w:author="Molly McEvilley" w:date="2016-07-08T06:28:00Z"/>
              </w:rPr>
            </w:pPr>
            <w:del w:id="134" w:author="Molly McEvilley" w:date="2016-07-08T06:28:00Z">
              <w:r w:rsidDel="005B2F1B">
                <w:delText>Y</w:delText>
              </w:r>
            </w:del>
          </w:p>
        </w:tc>
        <w:tc>
          <w:tcPr>
            <w:tcW w:w="3150" w:type="dxa"/>
          </w:tcPr>
          <w:p w14:paraId="6442EB87" w14:textId="7879F10E" w:rsidR="00BF3ABD" w:rsidRPr="009C3437" w:rsidDel="005B2F1B" w:rsidRDefault="00F50644" w:rsidP="00534A13">
            <w:pPr>
              <w:cnfStyle w:val="000000000000" w:firstRow="0" w:lastRow="0" w:firstColumn="0" w:lastColumn="0" w:oddVBand="0" w:evenVBand="0" w:oddHBand="0" w:evenHBand="0" w:firstRowFirstColumn="0" w:firstRowLastColumn="0" w:lastRowFirstColumn="0" w:lastRowLastColumn="0"/>
              <w:rPr>
                <w:del w:id="135" w:author="Molly McEvilley" w:date="2016-07-08T06:28:00Z"/>
              </w:rPr>
            </w:pPr>
            <w:del w:id="136" w:author="Molly McEvilley" w:date="2016-07-08T06:28:00Z">
              <w:r w:rsidDel="005B2F1B">
                <w:delText>Null unless ResidencePrior = 17</w:delText>
              </w:r>
            </w:del>
          </w:p>
        </w:tc>
      </w:tr>
      <w:tr w:rsidR="00BF3ABD" w:rsidRPr="009C3437" w14:paraId="4F449AA1" w14:textId="77777777" w:rsidTr="003F33A7">
        <w:trPr>
          <w:cantSplit/>
        </w:trPr>
        <w:tc>
          <w:tcPr>
            <w:cnfStyle w:val="001000000000" w:firstRow="0" w:lastRow="0" w:firstColumn="1" w:lastColumn="0" w:oddVBand="0" w:evenVBand="0" w:oddHBand="0" w:evenHBand="0" w:firstRowFirstColumn="0" w:firstRowLastColumn="0" w:lastRowFirstColumn="0" w:lastRowLastColumn="0"/>
            <w:tcW w:w="1008" w:type="dxa"/>
          </w:tcPr>
          <w:p w14:paraId="5736D41D" w14:textId="42A76B45" w:rsidR="00BF3ABD" w:rsidRDefault="00BF3ABD" w:rsidP="00534A13">
            <w:r>
              <w:t>3.9</w:t>
            </w:r>
            <w:ins w:id="137" w:author="Molly McEvilley" w:date="2016-07-08T06:34:00Z">
              <w:r w:rsidR="00D4784D">
                <w:t>17</w:t>
              </w:r>
            </w:ins>
            <w:r>
              <w:t>.2</w:t>
            </w:r>
          </w:p>
        </w:tc>
        <w:tc>
          <w:tcPr>
            <w:tcW w:w="3420" w:type="dxa"/>
          </w:tcPr>
          <w:p w14:paraId="6D743E2A" w14:textId="726BB6D4" w:rsidR="00BF3ABD" w:rsidRDefault="00BF3ABD" w:rsidP="00534A13">
            <w:pPr>
              <w:cnfStyle w:val="000000000000" w:firstRow="0" w:lastRow="0" w:firstColumn="0" w:lastColumn="0" w:oddVBand="0" w:evenVBand="0" w:oddHBand="0" w:evenHBand="0" w:firstRowFirstColumn="0" w:firstRowLastColumn="0" w:lastRowFirstColumn="0" w:lastRowLastColumn="0"/>
            </w:pPr>
            <w:r>
              <w:t>ResidencePriorLengthOfStay</w:t>
            </w:r>
          </w:p>
        </w:tc>
        <w:tc>
          <w:tcPr>
            <w:tcW w:w="720" w:type="dxa"/>
          </w:tcPr>
          <w:p w14:paraId="1F81C519" w14:textId="3AE896A0" w:rsidR="00BF3ABD" w:rsidRDefault="00BF3ABD" w:rsidP="00534A13">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50732307" w14:textId="4321409E" w:rsidR="00BF3ABD" w:rsidRPr="009C3437" w:rsidRDefault="007A2AF6" w:rsidP="00534A13">
            <w:pPr>
              <w:cnfStyle w:val="000000000000" w:firstRow="0" w:lastRow="0" w:firstColumn="0" w:lastColumn="0" w:oddVBand="0" w:evenVBand="0" w:oddHBand="0" w:evenHBand="0" w:firstRowFirstColumn="0" w:firstRowLastColumn="0" w:lastRowFirstColumn="0" w:lastRowLastColumn="0"/>
            </w:pPr>
            <w:hyperlink w:anchor="_3.9.2_ResidencePriorLengthOfStay" w:history="1">
              <w:r w:rsidR="00BF3ABD" w:rsidRPr="00217BB7">
                <w:rPr>
                  <w:rStyle w:val="Hyperlink"/>
                </w:rPr>
                <w:t>3.9.2</w:t>
              </w:r>
            </w:hyperlink>
          </w:p>
        </w:tc>
        <w:tc>
          <w:tcPr>
            <w:tcW w:w="630" w:type="dxa"/>
          </w:tcPr>
          <w:p w14:paraId="7B2179DA" w14:textId="7C2E7243" w:rsidR="00BF3ABD" w:rsidRDefault="00BF3ABD" w:rsidP="00534A13">
            <w:pPr>
              <w:cnfStyle w:val="000000000000" w:firstRow="0" w:lastRow="0" w:firstColumn="0" w:lastColumn="0" w:oddVBand="0" w:evenVBand="0" w:oddHBand="0" w:evenHBand="0" w:firstRowFirstColumn="0" w:firstRowLastColumn="0" w:lastRowFirstColumn="0" w:lastRowLastColumn="0"/>
            </w:pPr>
            <w:r>
              <w:t>Y</w:t>
            </w:r>
          </w:p>
        </w:tc>
        <w:tc>
          <w:tcPr>
            <w:tcW w:w="3150" w:type="dxa"/>
          </w:tcPr>
          <w:p w14:paraId="47F9A53B"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r>
      <w:tr w:rsidR="00D4784D" w:rsidRPr="009C3437" w14:paraId="2990204C" w14:textId="77777777" w:rsidTr="003F33A7">
        <w:trPr>
          <w:cantSplit/>
          <w:ins w:id="138" w:author="Molly McEvilley" w:date="2016-07-08T06:36:00Z"/>
        </w:trPr>
        <w:tc>
          <w:tcPr>
            <w:cnfStyle w:val="001000000000" w:firstRow="0" w:lastRow="0" w:firstColumn="1" w:lastColumn="0" w:oddVBand="0" w:evenVBand="0" w:oddHBand="0" w:evenHBand="0" w:firstRowFirstColumn="0" w:firstRowLastColumn="0" w:lastRowFirstColumn="0" w:lastRowLastColumn="0"/>
            <w:tcW w:w="1008" w:type="dxa"/>
          </w:tcPr>
          <w:p w14:paraId="46249A85" w14:textId="6938265A" w:rsidR="00D4784D" w:rsidRDefault="00D4784D" w:rsidP="00534A13">
            <w:pPr>
              <w:rPr>
                <w:ins w:id="139" w:author="Molly McEvilley" w:date="2016-07-08T06:36:00Z"/>
              </w:rPr>
            </w:pPr>
            <w:ins w:id="140" w:author="Molly McEvilley" w:date="2016-07-08T06:36:00Z">
              <w:r>
                <w:t>3.917.2A &amp; 2B</w:t>
              </w:r>
            </w:ins>
          </w:p>
        </w:tc>
        <w:tc>
          <w:tcPr>
            <w:tcW w:w="3420" w:type="dxa"/>
          </w:tcPr>
          <w:p w14:paraId="0548BD28" w14:textId="1FAC5F7F" w:rsidR="00D4784D" w:rsidRDefault="00D4784D" w:rsidP="00534A13">
            <w:pPr>
              <w:cnfStyle w:val="000000000000" w:firstRow="0" w:lastRow="0" w:firstColumn="0" w:lastColumn="0" w:oddVBand="0" w:evenVBand="0" w:oddHBand="0" w:evenHBand="0" w:firstRowFirstColumn="0" w:firstRowLastColumn="0" w:lastRowFirstColumn="0" w:lastRowLastColumn="0"/>
              <w:rPr>
                <w:ins w:id="141" w:author="Molly McEvilley" w:date="2016-07-08T06:36:00Z"/>
              </w:rPr>
            </w:pPr>
            <w:ins w:id="142" w:author="Molly McEvilley" w:date="2016-07-08T06:36:00Z">
              <w:r>
                <w:t>LOSUnderThreshold</w:t>
              </w:r>
            </w:ins>
          </w:p>
        </w:tc>
        <w:tc>
          <w:tcPr>
            <w:tcW w:w="720" w:type="dxa"/>
          </w:tcPr>
          <w:p w14:paraId="528D5D07" w14:textId="3CAA29B2" w:rsidR="00D4784D" w:rsidRDefault="00D4784D" w:rsidP="00534A13">
            <w:pPr>
              <w:cnfStyle w:val="000000000000" w:firstRow="0" w:lastRow="0" w:firstColumn="0" w:lastColumn="0" w:oddVBand="0" w:evenVBand="0" w:oddHBand="0" w:evenHBand="0" w:firstRowFirstColumn="0" w:firstRowLastColumn="0" w:lastRowFirstColumn="0" w:lastRowLastColumn="0"/>
              <w:rPr>
                <w:ins w:id="143" w:author="Molly McEvilley" w:date="2016-07-08T06:36:00Z"/>
              </w:rPr>
            </w:pPr>
            <w:ins w:id="144" w:author="Molly McEvilley" w:date="2016-07-08T06:36:00Z">
              <w:r>
                <w:t>I</w:t>
              </w:r>
            </w:ins>
          </w:p>
        </w:tc>
        <w:tc>
          <w:tcPr>
            <w:tcW w:w="810" w:type="dxa"/>
          </w:tcPr>
          <w:p w14:paraId="1436C9E9" w14:textId="11117F99" w:rsidR="00D4784D" w:rsidRDefault="00D4784D" w:rsidP="00534A13">
            <w:pPr>
              <w:cnfStyle w:val="000000000000" w:firstRow="0" w:lastRow="0" w:firstColumn="0" w:lastColumn="0" w:oddVBand="0" w:evenVBand="0" w:oddHBand="0" w:evenHBand="0" w:firstRowFirstColumn="0" w:firstRowLastColumn="0" w:lastRowFirstColumn="0" w:lastRowLastColumn="0"/>
              <w:rPr>
                <w:ins w:id="145" w:author="Molly McEvilley" w:date="2016-07-08T06:36:00Z"/>
              </w:rPr>
            </w:pPr>
            <w:ins w:id="146" w:author="Molly McEvilley" w:date="2016-07-08T06:37:00Z">
              <w:r>
                <w:fldChar w:fldCharType="begin"/>
              </w:r>
              <w:r>
                <w:instrText xml:space="preserve"> HYPERLINK \l "_1.7_No/Yes/Missing" </w:instrText>
              </w:r>
              <w:r>
                <w:fldChar w:fldCharType="separate"/>
              </w:r>
              <w:r>
                <w:rPr>
                  <w:rStyle w:val="Hyperlink"/>
                </w:rPr>
                <w:t>1.7</w:t>
              </w:r>
              <w:r>
                <w:rPr>
                  <w:rStyle w:val="Hyperlink"/>
                </w:rPr>
                <w:fldChar w:fldCharType="end"/>
              </w:r>
            </w:ins>
          </w:p>
        </w:tc>
        <w:tc>
          <w:tcPr>
            <w:tcW w:w="630" w:type="dxa"/>
          </w:tcPr>
          <w:p w14:paraId="14ECA67F" w14:textId="72489808" w:rsidR="00D4784D" w:rsidRDefault="00D4784D" w:rsidP="00534A13">
            <w:pPr>
              <w:cnfStyle w:val="000000000000" w:firstRow="0" w:lastRow="0" w:firstColumn="0" w:lastColumn="0" w:oddVBand="0" w:evenVBand="0" w:oddHBand="0" w:evenHBand="0" w:firstRowFirstColumn="0" w:firstRowLastColumn="0" w:lastRowFirstColumn="0" w:lastRowLastColumn="0"/>
              <w:rPr>
                <w:ins w:id="147" w:author="Molly McEvilley" w:date="2016-07-08T06:36:00Z"/>
              </w:rPr>
            </w:pPr>
            <w:ins w:id="148" w:author="Molly McEvilley" w:date="2016-07-08T06:37:00Z">
              <w:r>
                <w:t>Y</w:t>
              </w:r>
            </w:ins>
          </w:p>
        </w:tc>
        <w:tc>
          <w:tcPr>
            <w:tcW w:w="3150" w:type="dxa"/>
          </w:tcPr>
          <w:p w14:paraId="55BC081D" w14:textId="77777777" w:rsidR="00D4784D" w:rsidRPr="009C3437" w:rsidRDefault="00D4784D" w:rsidP="00534A13">
            <w:pPr>
              <w:cnfStyle w:val="000000000000" w:firstRow="0" w:lastRow="0" w:firstColumn="0" w:lastColumn="0" w:oddVBand="0" w:evenVBand="0" w:oddHBand="0" w:evenHBand="0" w:firstRowFirstColumn="0" w:firstRowLastColumn="0" w:lastRowFirstColumn="0" w:lastRowLastColumn="0"/>
              <w:rPr>
                <w:ins w:id="149" w:author="Molly McEvilley" w:date="2016-07-08T06:36:00Z"/>
              </w:rPr>
            </w:pPr>
          </w:p>
        </w:tc>
      </w:tr>
      <w:tr w:rsidR="00BF3ABD" w:rsidRPr="009C3437" w14:paraId="796630FD" w14:textId="77777777" w:rsidTr="003F33A7">
        <w:trPr>
          <w:cantSplit/>
        </w:trPr>
        <w:tc>
          <w:tcPr>
            <w:cnfStyle w:val="001000000000" w:firstRow="0" w:lastRow="0" w:firstColumn="1" w:lastColumn="0" w:oddVBand="0" w:evenVBand="0" w:oddHBand="0" w:evenHBand="0" w:firstRowFirstColumn="0" w:firstRowLastColumn="0" w:lastRowFirstColumn="0" w:lastRowLastColumn="0"/>
            <w:tcW w:w="1008" w:type="dxa"/>
          </w:tcPr>
          <w:p w14:paraId="15ECF64C" w14:textId="0C58680C" w:rsidR="00BF3ABD" w:rsidRDefault="00BF3ABD" w:rsidP="00534A13">
            <w:r>
              <w:t>3.8.1</w:t>
            </w:r>
          </w:p>
        </w:tc>
        <w:tc>
          <w:tcPr>
            <w:tcW w:w="3420" w:type="dxa"/>
          </w:tcPr>
          <w:p w14:paraId="3EB172FD" w14:textId="55037D38" w:rsidR="00BF3ABD" w:rsidRDefault="00BF3ABD" w:rsidP="00534A13">
            <w:pPr>
              <w:cnfStyle w:val="000000000000" w:firstRow="0" w:lastRow="0" w:firstColumn="0" w:lastColumn="0" w:oddVBand="0" w:evenVBand="0" w:oddHBand="0" w:evenHBand="0" w:firstRowFirstColumn="0" w:firstRowLastColumn="0" w:lastRowFirstColumn="0" w:lastRowLastColumn="0"/>
            </w:pPr>
            <w:r>
              <w:t>DisablingCondition</w:t>
            </w:r>
          </w:p>
        </w:tc>
        <w:tc>
          <w:tcPr>
            <w:tcW w:w="720" w:type="dxa"/>
          </w:tcPr>
          <w:p w14:paraId="38952249" w14:textId="4D4598D1" w:rsidR="00BF3ABD" w:rsidRDefault="00BF3ABD" w:rsidP="00534A13">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4C512435" w14:textId="2C599F72" w:rsidR="00BF3ABD" w:rsidRPr="009C3437" w:rsidRDefault="007A2AF6" w:rsidP="00534A13">
            <w:pPr>
              <w:cnfStyle w:val="000000000000" w:firstRow="0" w:lastRow="0" w:firstColumn="0" w:lastColumn="0" w:oddVBand="0" w:evenVBand="0" w:oddHBand="0" w:evenHBand="0" w:firstRowFirstColumn="0" w:firstRowLastColumn="0" w:lastRowFirstColumn="0" w:lastRowLastColumn="0"/>
            </w:pPr>
            <w:hyperlink w:anchor="_3.7_No/Yes/Reasons_for_1" w:history="1">
              <w:r w:rsidR="00BF3ABD" w:rsidRPr="00F9555C">
                <w:rPr>
                  <w:rStyle w:val="Hyperlink"/>
                </w:rPr>
                <w:t>1.8</w:t>
              </w:r>
            </w:hyperlink>
          </w:p>
        </w:tc>
        <w:tc>
          <w:tcPr>
            <w:tcW w:w="630" w:type="dxa"/>
          </w:tcPr>
          <w:p w14:paraId="64CE46C6" w14:textId="6E4F2628" w:rsidR="00BF3ABD" w:rsidRDefault="00BF3ABD" w:rsidP="00534A13">
            <w:pPr>
              <w:cnfStyle w:val="000000000000" w:firstRow="0" w:lastRow="0" w:firstColumn="0" w:lastColumn="0" w:oddVBand="0" w:evenVBand="0" w:oddHBand="0" w:evenHBand="0" w:firstRowFirstColumn="0" w:firstRowLastColumn="0" w:lastRowFirstColumn="0" w:lastRowLastColumn="0"/>
            </w:pPr>
            <w:del w:id="150" w:author="Molly McEvilley" w:date="2016-07-08T06:25:00Z">
              <w:r w:rsidDel="005B2F1B">
                <w:delText>Y</w:delText>
              </w:r>
            </w:del>
          </w:p>
        </w:tc>
        <w:tc>
          <w:tcPr>
            <w:tcW w:w="3150" w:type="dxa"/>
          </w:tcPr>
          <w:p w14:paraId="39793154" w14:textId="7D9F385C" w:rsidR="00BF3ABD" w:rsidRPr="009C3437" w:rsidRDefault="005B2F1B" w:rsidP="005B2F1B">
            <w:pPr>
              <w:cnfStyle w:val="000000000000" w:firstRow="0" w:lastRow="0" w:firstColumn="0" w:lastColumn="0" w:oddVBand="0" w:evenVBand="0" w:oddHBand="0" w:evenHBand="0" w:firstRowFirstColumn="0" w:firstRowLastColumn="0" w:lastRowFirstColumn="0" w:lastRowLastColumn="0"/>
            </w:pPr>
            <w:ins w:id="151" w:author="Molly McEvilley" w:date="2016-07-08T06:25:00Z">
              <w:r>
                <w:t>Export 99 (Data not collected) for all clients for whom there is no Disabling Condition response.</w:t>
              </w:r>
            </w:ins>
          </w:p>
        </w:tc>
      </w:tr>
      <w:tr w:rsidR="008D13B4" w:rsidRPr="009C3437" w:rsidDel="005B2F1B" w14:paraId="5B2DB712" w14:textId="71BA06D6" w:rsidTr="003F33A7">
        <w:trPr>
          <w:cantSplit/>
        </w:trPr>
        <w:tc>
          <w:tcPr>
            <w:cnfStyle w:val="001000000000" w:firstRow="0" w:lastRow="0" w:firstColumn="1" w:lastColumn="0" w:oddVBand="0" w:evenVBand="0" w:oddHBand="0" w:evenHBand="0" w:firstRowFirstColumn="0" w:firstRowLastColumn="0" w:lastRowFirstColumn="0" w:lastRowLastColumn="0"/>
            <w:tcW w:w="1008" w:type="dxa"/>
          </w:tcPr>
          <w:p w14:paraId="62C8B031" w14:textId="46D3CEF6" w:rsidR="008D13B4" w:rsidDel="005B2F1B" w:rsidRDefault="00640D40" w:rsidP="00D4784D">
            <w:r w:rsidDel="005B2F1B">
              <w:t>3.</w:t>
            </w:r>
            <w:ins w:id="152" w:author="Molly McEvilley" w:date="2016-07-08T06:39:00Z">
              <w:r w:rsidR="00D4784D">
                <w:t>9</w:t>
              </w:r>
            </w:ins>
            <w:r w:rsidDel="005B2F1B">
              <w:t>17.</w:t>
            </w:r>
            <w:del w:id="153" w:author="Molly McEvilley" w:date="2016-07-08T06:39:00Z">
              <w:r w:rsidDel="00D4784D">
                <w:delText>1</w:delText>
              </w:r>
            </w:del>
            <w:ins w:id="154" w:author="Molly McEvilley" w:date="2016-07-08T06:39:00Z">
              <w:r w:rsidR="00D4784D">
                <w:t>2C</w:t>
              </w:r>
            </w:ins>
          </w:p>
        </w:tc>
        <w:tc>
          <w:tcPr>
            <w:tcW w:w="3420" w:type="dxa"/>
          </w:tcPr>
          <w:p w14:paraId="481C3618" w14:textId="6A6DB1D8" w:rsidR="008D13B4" w:rsidDel="005B2F1B" w:rsidRDefault="008D13B4" w:rsidP="00D4784D">
            <w:pPr>
              <w:cnfStyle w:val="000000000000" w:firstRow="0" w:lastRow="0" w:firstColumn="0" w:lastColumn="0" w:oddVBand="0" w:evenVBand="0" w:oddHBand="0" w:evenHBand="0" w:firstRowFirstColumn="0" w:firstRowLastColumn="0" w:lastRowFirstColumn="0" w:lastRowLastColumn="0"/>
            </w:pPr>
            <w:del w:id="155" w:author="Molly McEvilley" w:date="2016-07-08T06:38:00Z">
              <w:r w:rsidDel="00D4784D">
                <w:delText>EntryFrom</w:delText>
              </w:r>
            </w:del>
            <w:ins w:id="156" w:author="Molly McEvilley" w:date="2016-07-08T06:38:00Z">
              <w:r w:rsidR="00D4784D">
                <w:t>Pr</w:t>
              </w:r>
            </w:ins>
            <w:ins w:id="157" w:author="Molly McEvilley" w:date="2016-07-08T06:39:00Z">
              <w:r w:rsidR="00D4784D">
                <w:t>evious</w:t>
              </w:r>
            </w:ins>
            <w:r w:rsidDel="005B2F1B">
              <w:t>StreetESSH</w:t>
            </w:r>
          </w:p>
        </w:tc>
        <w:tc>
          <w:tcPr>
            <w:tcW w:w="720" w:type="dxa"/>
          </w:tcPr>
          <w:p w14:paraId="7D541EF1" w14:textId="337E7C6E" w:rsidR="008D13B4" w:rsidDel="005B2F1B" w:rsidRDefault="008D13B4" w:rsidP="008D13B4">
            <w:pPr>
              <w:cnfStyle w:val="000000000000" w:firstRow="0" w:lastRow="0" w:firstColumn="0" w:lastColumn="0" w:oddVBand="0" w:evenVBand="0" w:oddHBand="0" w:evenHBand="0" w:firstRowFirstColumn="0" w:firstRowLastColumn="0" w:lastRowFirstColumn="0" w:lastRowLastColumn="0"/>
            </w:pPr>
            <w:r w:rsidDel="005B2F1B">
              <w:t>I</w:t>
            </w:r>
          </w:p>
        </w:tc>
        <w:tc>
          <w:tcPr>
            <w:tcW w:w="810" w:type="dxa"/>
          </w:tcPr>
          <w:p w14:paraId="1F33F6CB" w14:textId="652AD0EF" w:rsidR="008D13B4" w:rsidDel="005B2F1B" w:rsidRDefault="00D4784D" w:rsidP="008D13B4">
            <w:pPr>
              <w:cnfStyle w:val="000000000000" w:firstRow="0" w:lastRow="0" w:firstColumn="0" w:lastColumn="0" w:oddVBand="0" w:evenVBand="0" w:oddHBand="0" w:evenHBand="0" w:firstRowFirstColumn="0" w:firstRowLastColumn="0" w:lastRowFirstColumn="0" w:lastRowLastColumn="0"/>
            </w:pPr>
            <w:ins w:id="158" w:author="Molly McEvilley" w:date="2016-07-08T06:39:00Z">
              <w:r>
                <w:fldChar w:fldCharType="begin"/>
              </w:r>
              <w:r>
                <w:instrText xml:space="preserve"> HYPERLINK \l "_1.7_No/Yes/Missing" </w:instrText>
              </w:r>
              <w:r>
                <w:fldChar w:fldCharType="separate"/>
              </w:r>
              <w:r>
                <w:rPr>
                  <w:rStyle w:val="Hyperlink"/>
                </w:rPr>
                <w:t>1.7</w:t>
              </w:r>
              <w:r>
                <w:rPr>
                  <w:rStyle w:val="Hyperlink"/>
                </w:rPr>
                <w:fldChar w:fldCharType="end"/>
              </w:r>
            </w:ins>
            <w:del w:id="159" w:author="Molly McEvilley" w:date="2016-07-08T06:39:00Z">
              <w:r w:rsidR="007A2AF6" w:rsidDel="00D4784D">
                <w:fldChar w:fldCharType="begin"/>
              </w:r>
              <w:r w:rsidR="007A2AF6" w:rsidDel="00D4784D">
                <w:delInstrText xml:space="preserve"> HYPERLINK \l "_3.7_No/Yes/Reasons_for_1" </w:delInstrText>
              </w:r>
              <w:r w:rsidR="007A2AF6" w:rsidDel="00D4784D">
                <w:fldChar w:fldCharType="separate"/>
              </w:r>
              <w:r w:rsidR="008D13B4" w:rsidRPr="00F9555C" w:rsidDel="00D4784D">
                <w:rPr>
                  <w:rStyle w:val="Hyperlink"/>
                </w:rPr>
                <w:delText>1.8</w:delText>
              </w:r>
              <w:r w:rsidR="007A2AF6" w:rsidDel="00D4784D">
                <w:rPr>
                  <w:rStyle w:val="Hyperlink"/>
                </w:rPr>
                <w:fldChar w:fldCharType="end"/>
              </w:r>
            </w:del>
          </w:p>
        </w:tc>
        <w:tc>
          <w:tcPr>
            <w:tcW w:w="630" w:type="dxa"/>
          </w:tcPr>
          <w:p w14:paraId="278F8B4F" w14:textId="64BE32A6" w:rsidR="008D13B4" w:rsidDel="005B2F1B" w:rsidRDefault="008D13B4" w:rsidP="008D13B4">
            <w:pPr>
              <w:cnfStyle w:val="000000000000" w:firstRow="0" w:lastRow="0" w:firstColumn="0" w:lastColumn="0" w:oddVBand="0" w:evenVBand="0" w:oddHBand="0" w:evenHBand="0" w:firstRowFirstColumn="0" w:firstRowLastColumn="0" w:lastRowFirstColumn="0" w:lastRowLastColumn="0"/>
            </w:pPr>
            <w:r w:rsidDel="005B2F1B">
              <w:t>Y</w:t>
            </w:r>
          </w:p>
        </w:tc>
        <w:tc>
          <w:tcPr>
            <w:tcW w:w="3150" w:type="dxa"/>
          </w:tcPr>
          <w:p w14:paraId="48E02D11" w14:textId="65D597C3" w:rsidR="008D13B4" w:rsidRPr="009C3437" w:rsidDel="005B2F1B" w:rsidRDefault="008D13B4" w:rsidP="008D13B4">
            <w:pPr>
              <w:cnfStyle w:val="000000000000" w:firstRow="0" w:lastRow="0" w:firstColumn="0" w:lastColumn="0" w:oddVBand="0" w:evenVBand="0" w:oddHBand="0" w:evenHBand="0" w:firstRowFirstColumn="0" w:firstRowLastColumn="0" w:lastRowFirstColumn="0" w:lastRowLastColumn="0"/>
            </w:pPr>
          </w:p>
        </w:tc>
      </w:tr>
      <w:tr w:rsidR="008D13B4" w:rsidRPr="009C3437" w14:paraId="727AAF9E" w14:textId="77777777" w:rsidTr="003F33A7">
        <w:trPr>
          <w:cantSplit/>
        </w:trPr>
        <w:tc>
          <w:tcPr>
            <w:cnfStyle w:val="001000000000" w:firstRow="0" w:lastRow="0" w:firstColumn="1" w:lastColumn="0" w:oddVBand="0" w:evenVBand="0" w:oddHBand="0" w:evenHBand="0" w:firstRowFirstColumn="0" w:firstRowLastColumn="0" w:lastRowFirstColumn="0" w:lastRowLastColumn="0"/>
            <w:tcW w:w="1008" w:type="dxa"/>
          </w:tcPr>
          <w:p w14:paraId="234F92D7" w14:textId="716DA4F5" w:rsidR="008D13B4" w:rsidRDefault="00640D40" w:rsidP="00D4784D">
            <w:r>
              <w:t>3.</w:t>
            </w:r>
            <w:ins w:id="160" w:author="Molly McEvilley" w:date="2016-07-08T06:34:00Z">
              <w:r w:rsidR="00D4784D">
                <w:t>9</w:t>
              </w:r>
            </w:ins>
            <w:r>
              <w:t>17.</w:t>
            </w:r>
            <w:del w:id="161" w:author="Molly McEvilley" w:date="2016-07-08T06:34:00Z">
              <w:r w:rsidDel="00D4784D">
                <w:delText>A</w:delText>
              </w:r>
            </w:del>
            <w:ins w:id="162" w:author="Molly McEvilley" w:date="2016-07-08T06:34:00Z">
              <w:r w:rsidR="00D4784D">
                <w:t>3</w:t>
              </w:r>
            </w:ins>
          </w:p>
        </w:tc>
        <w:tc>
          <w:tcPr>
            <w:tcW w:w="3420" w:type="dxa"/>
          </w:tcPr>
          <w:p w14:paraId="3EC10910" w14:textId="67B03BF4" w:rsidR="008D13B4" w:rsidDel="008D13B4" w:rsidRDefault="008D13B4" w:rsidP="008D13B4">
            <w:pPr>
              <w:cnfStyle w:val="000000000000" w:firstRow="0" w:lastRow="0" w:firstColumn="0" w:lastColumn="0" w:oddVBand="0" w:evenVBand="0" w:oddHBand="0" w:evenHBand="0" w:firstRowFirstColumn="0" w:firstRowLastColumn="0" w:lastRowFirstColumn="0" w:lastRowLastColumn="0"/>
            </w:pPr>
            <w:r>
              <w:t>DateToStreetESSH</w:t>
            </w:r>
          </w:p>
        </w:tc>
        <w:tc>
          <w:tcPr>
            <w:tcW w:w="720" w:type="dxa"/>
          </w:tcPr>
          <w:p w14:paraId="0E85852E" w14:textId="6EF8EDB5" w:rsidR="008D13B4" w:rsidRDefault="008D13B4" w:rsidP="008D13B4">
            <w:pPr>
              <w:cnfStyle w:val="000000000000" w:firstRow="0" w:lastRow="0" w:firstColumn="0" w:lastColumn="0" w:oddVBand="0" w:evenVBand="0" w:oddHBand="0" w:evenHBand="0" w:firstRowFirstColumn="0" w:firstRowLastColumn="0" w:lastRowFirstColumn="0" w:lastRowLastColumn="0"/>
            </w:pPr>
            <w:r>
              <w:t>D</w:t>
            </w:r>
          </w:p>
        </w:tc>
        <w:tc>
          <w:tcPr>
            <w:tcW w:w="810" w:type="dxa"/>
          </w:tcPr>
          <w:p w14:paraId="3352EB70"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p>
        </w:tc>
        <w:tc>
          <w:tcPr>
            <w:tcW w:w="630" w:type="dxa"/>
          </w:tcPr>
          <w:p w14:paraId="0F1EE43C" w14:textId="5EC43270" w:rsidR="008D13B4" w:rsidRDefault="008D13B4" w:rsidP="008D13B4">
            <w:pPr>
              <w:cnfStyle w:val="000000000000" w:firstRow="0" w:lastRow="0" w:firstColumn="0" w:lastColumn="0" w:oddVBand="0" w:evenVBand="0" w:oddHBand="0" w:evenHBand="0" w:firstRowFirstColumn="0" w:firstRowLastColumn="0" w:lastRowFirstColumn="0" w:lastRowLastColumn="0"/>
            </w:pPr>
            <w:r>
              <w:t>Y</w:t>
            </w:r>
          </w:p>
        </w:tc>
        <w:tc>
          <w:tcPr>
            <w:tcW w:w="3150" w:type="dxa"/>
          </w:tcPr>
          <w:p w14:paraId="2F267C48" w14:textId="0C1E77D9" w:rsidR="008D13B4" w:rsidRPr="009C3437" w:rsidRDefault="000F4918" w:rsidP="008D13B4">
            <w:pPr>
              <w:cnfStyle w:val="000000000000" w:firstRow="0" w:lastRow="0" w:firstColumn="0" w:lastColumn="0" w:oddVBand="0" w:evenVBand="0" w:oddHBand="0" w:evenHBand="0" w:firstRowFirstColumn="0" w:firstRowLastColumn="0" w:lastRowFirstColumn="0" w:lastRowLastColumn="0"/>
            </w:pPr>
            <w:r>
              <w:t>Null unless EntryFromStreetESSH = 1</w:t>
            </w:r>
          </w:p>
        </w:tc>
      </w:tr>
      <w:tr w:rsidR="008D13B4" w:rsidRPr="009C3437" w14:paraId="4A2C74EE" w14:textId="77777777" w:rsidTr="003F33A7">
        <w:trPr>
          <w:cantSplit/>
        </w:trPr>
        <w:tc>
          <w:tcPr>
            <w:cnfStyle w:val="001000000000" w:firstRow="0" w:lastRow="0" w:firstColumn="1" w:lastColumn="0" w:oddVBand="0" w:evenVBand="0" w:oddHBand="0" w:evenHBand="0" w:firstRowFirstColumn="0" w:firstRowLastColumn="0" w:lastRowFirstColumn="0" w:lastRowLastColumn="0"/>
            <w:tcW w:w="1008" w:type="dxa"/>
          </w:tcPr>
          <w:p w14:paraId="6784A086" w14:textId="389FAC51" w:rsidR="008D13B4" w:rsidRDefault="008D13B4" w:rsidP="00D4784D">
            <w:r>
              <w:t>3.</w:t>
            </w:r>
            <w:ins w:id="163" w:author="Molly McEvilley" w:date="2016-07-08T06:35:00Z">
              <w:r w:rsidR="00D4784D">
                <w:t>9</w:t>
              </w:r>
            </w:ins>
            <w:r>
              <w:t>17.</w:t>
            </w:r>
            <w:del w:id="164" w:author="Molly McEvilley" w:date="2016-07-08T06:35:00Z">
              <w:r w:rsidDel="00D4784D">
                <w:delText>2</w:delText>
              </w:r>
            </w:del>
            <w:ins w:id="165" w:author="Molly McEvilley" w:date="2016-07-08T06:35:00Z">
              <w:r w:rsidR="00D4784D">
                <w:t>4</w:t>
              </w:r>
            </w:ins>
          </w:p>
        </w:tc>
        <w:tc>
          <w:tcPr>
            <w:tcW w:w="3420" w:type="dxa"/>
          </w:tcPr>
          <w:p w14:paraId="660F32A2" w14:textId="495057E1" w:rsidR="008D13B4" w:rsidRDefault="008D13B4" w:rsidP="008D13B4">
            <w:pPr>
              <w:cnfStyle w:val="000000000000" w:firstRow="0" w:lastRow="0" w:firstColumn="0" w:lastColumn="0" w:oddVBand="0" w:evenVBand="0" w:oddHBand="0" w:evenHBand="0" w:firstRowFirstColumn="0" w:firstRowLastColumn="0" w:lastRowFirstColumn="0" w:lastRowLastColumn="0"/>
            </w:pPr>
            <w:r>
              <w:t>TimesHomelessPastThreeYears</w:t>
            </w:r>
          </w:p>
        </w:tc>
        <w:tc>
          <w:tcPr>
            <w:tcW w:w="720" w:type="dxa"/>
          </w:tcPr>
          <w:p w14:paraId="701657A7" w14:textId="04F05CBD" w:rsidR="008D13B4" w:rsidRDefault="008D13B4" w:rsidP="008D13B4">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242D839A" w14:textId="06BAFC03" w:rsidR="008D13B4" w:rsidRDefault="007A2AF6" w:rsidP="008D13B4">
            <w:pPr>
              <w:cnfStyle w:val="000000000000" w:firstRow="0" w:lastRow="0" w:firstColumn="0" w:lastColumn="0" w:oddVBand="0" w:evenVBand="0" w:oddHBand="0" w:evenHBand="0" w:firstRowFirstColumn="0" w:firstRowLastColumn="0" w:lastRowFirstColumn="0" w:lastRowLastColumn="0"/>
            </w:pPr>
            <w:hyperlink w:anchor="_3.17.2_TimesHomelessPastThreeYears" w:history="1">
              <w:r w:rsidR="008D13B4" w:rsidRPr="004626B7">
                <w:rPr>
                  <w:rStyle w:val="Hyperlink"/>
                </w:rPr>
                <w:t>3.17.2</w:t>
              </w:r>
            </w:hyperlink>
          </w:p>
        </w:tc>
        <w:tc>
          <w:tcPr>
            <w:tcW w:w="630" w:type="dxa"/>
          </w:tcPr>
          <w:p w14:paraId="03296FAC" w14:textId="661E3B22" w:rsidR="008D13B4" w:rsidRDefault="000F4918" w:rsidP="000F4918">
            <w:pPr>
              <w:cnfStyle w:val="000000000000" w:firstRow="0" w:lastRow="0" w:firstColumn="0" w:lastColumn="0" w:oddVBand="0" w:evenVBand="0" w:oddHBand="0" w:evenHBand="0" w:firstRowFirstColumn="0" w:firstRowLastColumn="0" w:lastRowFirstColumn="0" w:lastRowLastColumn="0"/>
            </w:pPr>
            <w:r>
              <w:t>Y</w:t>
            </w:r>
          </w:p>
        </w:tc>
        <w:tc>
          <w:tcPr>
            <w:tcW w:w="3150" w:type="dxa"/>
          </w:tcPr>
          <w:p w14:paraId="076F0C03" w14:textId="77777777" w:rsidR="008D13B4" w:rsidRPr="009C3437" w:rsidRDefault="008D13B4" w:rsidP="008D13B4">
            <w:pPr>
              <w:cnfStyle w:val="000000000000" w:firstRow="0" w:lastRow="0" w:firstColumn="0" w:lastColumn="0" w:oddVBand="0" w:evenVBand="0" w:oddHBand="0" w:evenHBand="0" w:firstRowFirstColumn="0" w:firstRowLastColumn="0" w:lastRowFirstColumn="0" w:lastRowLastColumn="0"/>
            </w:pPr>
          </w:p>
        </w:tc>
      </w:tr>
      <w:tr w:rsidR="008D13B4" w:rsidRPr="009C3437" w14:paraId="75D6F099" w14:textId="77777777" w:rsidTr="003F33A7">
        <w:trPr>
          <w:cantSplit/>
        </w:trPr>
        <w:tc>
          <w:tcPr>
            <w:cnfStyle w:val="001000000000" w:firstRow="0" w:lastRow="0" w:firstColumn="1" w:lastColumn="0" w:oddVBand="0" w:evenVBand="0" w:oddHBand="0" w:evenHBand="0" w:firstRowFirstColumn="0" w:firstRowLastColumn="0" w:lastRowFirstColumn="0" w:lastRowLastColumn="0"/>
            <w:tcW w:w="1008" w:type="dxa"/>
          </w:tcPr>
          <w:p w14:paraId="331562C0" w14:textId="55106FC6" w:rsidR="008D13B4" w:rsidRDefault="008D13B4" w:rsidP="00D4784D">
            <w:r>
              <w:t>3.</w:t>
            </w:r>
            <w:ins w:id="166" w:author="Molly McEvilley" w:date="2016-07-08T06:35:00Z">
              <w:r w:rsidR="00D4784D">
                <w:t>9</w:t>
              </w:r>
            </w:ins>
            <w:r>
              <w:t>17.</w:t>
            </w:r>
            <w:del w:id="167" w:author="Molly McEvilley" w:date="2016-07-08T06:35:00Z">
              <w:r w:rsidR="000F4918" w:rsidDel="00D4784D">
                <w:delText>B</w:delText>
              </w:r>
            </w:del>
            <w:ins w:id="168" w:author="Molly McEvilley" w:date="2016-07-08T06:35:00Z">
              <w:r w:rsidR="00D4784D">
                <w:t>5</w:t>
              </w:r>
            </w:ins>
          </w:p>
        </w:tc>
        <w:tc>
          <w:tcPr>
            <w:tcW w:w="3420" w:type="dxa"/>
          </w:tcPr>
          <w:p w14:paraId="567A1DB7"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r>
              <w:t>MonthsHomelessPastThreeYears</w:t>
            </w:r>
          </w:p>
        </w:tc>
        <w:tc>
          <w:tcPr>
            <w:tcW w:w="720" w:type="dxa"/>
          </w:tcPr>
          <w:p w14:paraId="25D2D7A3"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24A7601C" w14:textId="27BCDE50" w:rsidR="008D13B4" w:rsidRDefault="007A2AF6" w:rsidP="000F4918">
            <w:pPr>
              <w:cnfStyle w:val="000000000000" w:firstRow="0" w:lastRow="0" w:firstColumn="0" w:lastColumn="0" w:oddVBand="0" w:evenVBand="0" w:oddHBand="0" w:evenHBand="0" w:firstRowFirstColumn="0" w:firstRowLastColumn="0" w:lastRowFirstColumn="0" w:lastRowLastColumn="0"/>
            </w:pPr>
            <w:hyperlink w:anchor="_3.17.A_MonthsHomelessPastThreeYears" w:history="1">
              <w:r w:rsidR="008D13B4" w:rsidRPr="004626B7">
                <w:rPr>
                  <w:rStyle w:val="Hyperlink"/>
                </w:rPr>
                <w:t>3.1</w:t>
              </w:r>
              <w:r w:rsidR="008D13B4" w:rsidRPr="004626B7">
                <w:rPr>
                  <w:rStyle w:val="Hyperlink"/>
                </w:rPr>
                <w:t>7</w:t>
              </w:r>
              <w:r w:rsidR="008D13B4" w:rsidRPr="004626B7">
                <w:rPr>
                  <w:rStyle w:val="Hyperlink"/>
                </w:rPr>
                <w:t>.</w:t>
              </w:r>
              <w:r w:rsidR="000F4918">
                <w:rPr>
                  <w:rStyle w:val="Hyperlink"/>
                </w:rPr>
                <w:t>B</w:t>
              </w:r>
            </w:hyperlink>
          </w:p>
        </w:tc>
        <w:tc>
          <w:tcPr>
            <w:tcW w:w="630" w:type="dxa"/>
          </w:tcPr>
          <w:p w14:paraId="54775884" w14:textId="52D86040" w:rsidR="008D13B4" w:rsidRDefault="008D13B4" w:rsidP="008D13B4">
            <w:pPr>
              <w:cnfStyle w:val="000000000000" w:firstRow="0" w:lastRow="0" w:firstColumn="0" w:lastColumn="0" w:oddVBand="0" w:evenVBand="0" w:oddHBand="0" w:evenHBand="0" w:firstRowFirstColumn="0" w:firstRowLastColumn="0" w:lastRowFirstColumn="0" w:lastRowLastColumn="0"/>
            </w:pPr>
            <w:r>
              <w:t>Y</w:t>
            </w:r>
          </w:p>
        </w:tc>
        <w:tc>
          <w:tcPr>
            <w:tcW w:w="3150" w:type="dxa"/>
          </w:tcPr>
          <w:p w14:paraId="6BF01EB5" w14:textId="59F8F4B5" w:rsidR="008D13B4" w:rsidRPr="009C3437" w:rsidRDefault="000F4918" w:rsidP="008D13B4">
            <w:pPr>
              <w:cnfStyle w:val="000000000000" w:firstRow="0" w:lastRow="0" w:firstColumn="0" w:lastColumn="0" w:oddVBand="0" w:evenVBand="0" w:oddHBand="0" w:evenHBand="0" w:firstRowFirstColumn="0" w:firstRowLastColumn="0" w:lastRowFirstColumn="0" w:lastRowLastColumn="0"/>
            </w:pPr>
            <w:r>
              <w:t>Null unless TimesHomelessPastThreeYears between 1 and 4</w:t>
            </w:r>
          </w:p>
        </w:tc>
      </w:tr>
      <w:tr w:rsidR="008D13B4" w:rsidRPr="009C3437" w14:paraId="06FE9A0C" w14:textId="77777777" w:rsidTr="003F33A7">
        <w:trPr>
          <w:cantSplit/>
        </w:trPr>
        <w:tc>
          <w:tcPr>
            <w:cnfStyle w:val="001000000000" w:firstRow="0" w:lastRow="0" w:firstColumn="1" w:lastColumn="0" w:oddVBand="0" w:evenVBand="0" w:oddHBand="0" w:evenHBand="0" w:firstRowFirstColumn="0" w:firstRowLastColumn="0" w:lastRowFirstColumn="0" w:lastRowLastColumn="0"/>
            <w:tcW w:w="1008" w:type="dxa"/>
          </w:tcPr>
          <w:p w14:paraId="59F3745F" w14:textId="77777777" w:rsidR="008D13B4" w:rsidRDefault="008D13B4" w:rsidP="008D13B4">
            <w:r>
              <w:t>4.1.1</w:t>
            </w:r>
          </w:p>
        </w:tc>
        <w:tc>
          <w:tcPr>
            <w:tcW w:w="3420" w:type="dxa"/>
          </w:tcPr>
          <w:p w14:paraId="6BC43388"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r>
              <w:t>HousingStatus</w:t>
            </w:r>
          </w:p>
        </w:tc>
        <w:tc>
          <w:tcPr>
            <w:tcW w:w="720" w:type="dxa"/>
          </w:tcPr>
          <w:p w14:paraId="60F9CC22" w14:textId="77777777" w:rsidR="008D13B4" w:rsidRPr="009C3437" w:rsidRDefault="008D13B4" w:rsidP="008D13B4">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6A192B8F" w14:textId="5F723527" w:rsidR="008D13B4" w:rsidRPr="009C3437" w:rsidRDefault="007A2AF6" w:rsidP="008D13B4">
            <w:pPr>
              <w:cnfStyle w:val="000000000000" w:firstRow="0" w:lastRow="0" w:firstColumn="0" w:lastColumn="0" w:oddVBand="0" w:evenVBand="0" w:oddHBand="0" w:evenHBand="0" w:firstRowFirstColumn="0" w:firstRowLastColumn="0" w:lastRowFirstColumn="0" w:lastRowLastColumn="0"/>
            </w:pPr>
            <w:hyperlink w:anchor="_4.1.1_HousingStatus" w:history="1">
              <w:r w:rsidR="008D13B4" w:rsidRPr="007F0F3A">
                <w:rPr>
                  <w:rStyle w:val="Hyperlink"/>
                </w:rPr>
                <w:t>4.1.1</w:t>
              </w:r>
            </w:hyperlink>
          </w:p>
        </w:tc>
        <w:tc>
          <w:tcPr>
            <w:tcW w:w="630" w:type="dxa"/>
          </w:tcPr>
          <w:p w14:paraId="239D1D05" w14:textId="28325A6A" w:rsidR="008D13B4" w:rsidRDefault="008D13B4" w:rsidP="008D13B4">
            <w:pPr>
              <w:cnfStyle w:val="000000000000" w:firstRow="0" w:lastRow="0" w:firstColumn="0" w:lastColumn="0" w:oddVBand="0" w:evenVBand="0" w:oddHBand="0" w:evenHBand="0" w:firstRowFirstColumn="0" w:firstRowLastColumn="0" w:lastRowFirstColumn="0" w:lastRowLastColumn="0"/>
            </w:pPr>
            <w:r>
              <w:t>Y</w:t>
            </w:r>
          </w:p>
        </w:tc>
        <w:tc>
          <w:tcPr>
            <w:tcW w:w="3150" w:type="dxa"/>
          </w:tcPr>
          <w:p w14:paraId="0A5C037D" w14:textId="77777777" w:rsidR="008D13B4" w:rsidRPr="009C3437" w:rsidRDefault="008D13B4" w:rsidP="008D13B4">
            <w:pPr>
              <w:cnfStyle w:val="000000000000" w:firstRow="0" w:lastRow="0" w:firstColumn="0" w:lastColumn="0" w:oddVBand="0" w:evenVBand="0" w:oddHBand="0" w:evenHBand="0" w:firstRowFirstColumn="0" w:firstRowLastColumn="0" w:lastRowFirstColumn="0" w:lastRowLastColumn="0"/>
            </w:pPr>
          </w:p>
        </w:tc>
      </w:tr>
      <w:tr w:rsidR="008D13B4" w14:paraId="31ADFD9B" w14:textId="77777777" w:rsidTr="003F33A7">
        <w:trPr>
          <w:cantSplit/>
        </w:trPr>
        <w:tc>
          <w:tcPr>
            <w:cnfStyle w:val="001000000000" w:firstRow="0" w:lastRow="0" w:firstColumn="1" w:lastColumn="0" w:oddVBand="0" w:evenVBand="0" w:oddHBand="0" w:evenHBand="0" w:firstRowFirstColumn="0" w:firstRowLastColumn="0" w:lastRowFirstColumn="0" w:lastRowLastColumn="0"/>
            <w:tcW w:w="1008" w:type="dxa"/>
          </w:tcPr>
          <w:p w14:paraId="182DBD2D" w14:textId="3CC12723" w:rsidR="008D13B4" w:rsidRDefault="008D13B4" w:rsidP="008D13B4">
            <w:r>
              <w:t>4.13.1</w:t>
            </w:r>
          </w:p>
        </w:tc>
        <w:tc>
          <w:tcPr>
            <w:tcW w:w="3420" w:type="dxa"/>
          </w:tcPr>
          <w:p w14:paraId="2DBF2C22" w14:textId="59074952" w:rsidR="008D13B4" w:rsidRDefault="008D13B4" w:rsidP="008D13B4">
            <w:pPr>
              <w:cnfStyle w:val="000000000000" w:firstRow="0" w:lastRow="0" w:firstColumn="0" w:lastColumn="0" w:oddVBand="0" w:evenVBand="0" w:oddHBand="0" w:evenHBand="0" w:firstRowFirstColumn="0" w:firstRowLastColumn="0" w:lastRowFirstColumn="0" w:lastRowLastColumn="0"/>
            </w:pPr>
            <w:r>
              <w:t>DateOfEngagement</w:t>
            </w:r>
          </w:p>
        </w:tc>
        <w:tc>
          <w:tcPr>
            <w:tcW w:w="720" w:type="dxa"/>
          </w:tcPr>
          <w:p w14:paraId="1A0CE474" w14:textId="0794C64E" w:rsidR="008D13B4" w:rsidRDefault="008D13B4" w:rsidP="008D13B4">
            <w:pPr>
              <w:cnfStyle w:val="000000000000" w:firstRow="0" w:lastRow="0" w:firstColumn="0" w:lastColumn="0" w:oddVBand="0" w:evenVBand="0" w:oddHBand="0" w:evenHBand="0" w:firstRowFirstColumn="0" w:firstRowLastColumn="0" w:lastRowFirstColumn="0" w:lastRowLastColumn="0"/>
            </w:pPr>
            <w:r>
              <w:t>D</w:t>
            </w:r>
          </w:p>
        </w:tc>
        <w:tc>
          <w:tcPr>
            <w:tcW w:w="810" w:type="dxa"/>
          </w:tcPr>
          <w:p w14:paraId="7BA4F048"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p>
        </w:tc>
        <w:tc>
          <w:tcPr>
            <w:tcW w:w="630" w:type="dxa"/>
          </w:tcPr>
          <w:p w14:paraId="5F12B029" w14:textId="2EC36CC6" w:rsidR="008D13B4" w:rsidRDefault="008D13B4" w:rsidP="008D13B4">
            <w:pPr>
              <w:cnfStyle w:val="000000000000" w:firstRow="0" w:lastRow="0" w:firstColumn="0" w:lastColumn="0" w:oddVBand="0" w:evenVBand="0" w:oddHBand="0" w:evenHBand="0" w:firstRowFirstColumn="0" w:firstRowLastColumn="0" w:lastRowFirstColumn="0" w:lastRowLastColumn="0"/>
            </w:pPr>
            <w:r>
              <w:t>Y</w:t>
            </w:r>
          </w:p>
        </w:tc>
        <w:tc>
          <w:tcPr>
            <w:tcW w:w="3150" w:type="dxa"/>
          </w:tcPr>
          <w:p w14:paraId="64267045"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p>
        </w:tc>
      </w:tr>
      <w:tr w:rsidR="008D13B4" w:rsidDel="00B67E90" w14:paraId="6715243C" w14:textId="468DD54E" w:rsidTr="003F33A7">
        <w:trPr>
          <w:cantSplit/>
          <w:del w:id="169" w:author="Molly McEvilley" w:date="2016-07-08T07:10:00Z"/>
        </w:trPr>
        <w:tc>
          <w:tcPr>
            <w:cnfStyle w:val="001000000000" w:firstRow="0" w:lastRow="0" w:firstColumn="1" w:lastColumn="0" w:oddVBand="0" w:evenVBand="0" w:oddHBand="0" w:evenHBand="0" w:firstRowFirstColumn="0" w:firstRowLastColumn="0" w:lastRowFirstColumn="0" w:lastRowLastColumn="0"/>
            <w:tcW w:w="1008" w:type="dxa"/>
          </w:tcPr>
          <w:p w14:paraId="41CCEFB8" w14:textId="240FD339" w:rsidR="008D13B4" w:rsidDel="00B67E90" w:rsidRDefault="008D13B4" w:rsidP="008D13B4">
            <w:pPr>
              <w:rPr>
                <w:del w:id="170" w:author="Molly McEvilley" w:date="2016-07-08T07:10:00Z"/>
              </w:rPr>
            </w:pPr>
            <w:del w:id="171" w:author="Molly McEvilley" w:date="2016-07-08T07:10:00Z">
              <w:r w:rsidDel="00B67E90">
                <w:delText>4.17.1</w:delText>
              </w:r>
            </w:del>
          </w:p>
        </w:tc>
        <w:tc>
          <w:tcPr>
            <w:tcW w:w="3420" w:type="dxa"/>
          </w:tcPr>
          <w:p w14:paraId="6E153A10" w14:textId="0E26E9FB" w:rsidR="008D13B4" w:rsidDel="00B67E90" w:rsidRDefault="008D13B4" w:rsidP="008D13B4">
            <w:pPr>
              <w:cnfStyle w:val="000000000000" w:firstRow="0" w:lastRow="0" w:firstColumn="0" w:lastColumn="0" w:oddVBand="0" w:evenVBand="0" w:oddHBand="0" w:evenHBand="0" w:firstRowFirstColumn="0" w:firstRowLastColumn="0" w:lastRowFirstColumn="0" w:lastRowLastColumn="0"/>
              <w:rPr>
                <w:del w:id="172" w:author="Molly McEvilley" w:date="2016-07-08T07:10:00Z"/>
              </w:rPr>
            </w:pPr>
            <w:del w:id="173" w:author="Molly McEvilley" w:date="2016-07-08T07:10:00Z">
              <w:r w:rsidDel="00B67E90">
                <w:delText>InPermanentHousing</w:delText>
              </w:r>
            </w:del>
          </w:p>
        </w:tc>
        <w:tc>
          <w:tcPr>
            <w:tcW w:w="720" w:type="dxa"/>
          </w:tcPr>
          <w:p w14:paraId="3F6157F2" w14:textId="05EB0579" w:rsidR="008D13B4" w:rsidDel="00B67E90" w:rsidRDefault="008D13B4" w:rsidP="008D13B4">
            <w:pPr>
              <w:cnfStyle w:val="000000000000" w:firstRow="0" w:lastRow="0" w:firstColumn="0" w:lastColumn="0" w:oddVBand="0" w:evenVBand="0" w:oddHBand="0" w:evenHBand="0" w:firstRowFirstColumn="0" w:firstRowLastColumn="0" w:lastRowFirstColumn="0" w:lastRowLastColumn="0"/>
              <w:rPr>
                <w:del w:id="174" w:author="Molly McEvilley" w:date="2016-07-08T07:10:00Z"/>
              </w:rPr>
            </w:pPr>
            <w:del w:id="175" w:author="Molly McEvilley" w:date="2016-07-08T07:10:00Z">
              <w:r w:rsidDel="00B67E90">
                <w:delText>I</w:delText>
              </w:r>
            </w:del>
          </w:p>
        </w:tc>
        <w:tc>
          <w:tcPr>
            <w:tcW w:w="810" w:type="dxa"/>
          </w:tcPr>
          <w:p w14:paraId="1477BA8E" w14:textId="548C203B" w:rsidR="008D13B4" w:rsidDel="00B67E90" w:rsidRDefault="007A2AF6" w:rsidP="008D13B4">
            <w:pPr>
              <w:cnfStyle w:val="000000000000" w:firstRow="0" w:lastRow="0" w:firstColumn="0" w:lastColumn="0" w:oddVBand="0" w:evenVBand="0" w:oddHBand="0" w:evenHBand="0" w:firstRowFirstColumn="0" w:firstRowLastColumn="0" w:lastRowFirstColumn="0" w:lastRowLastColumn="0"/>
              <w:rPr>
                <w:del w:id="176" w:author="Molly McEvilley" w:date="2016-07-08T07:10:00Z"/>
              </w:rPr>
            </w:pPr>
            <w:del w:id="177" w:author="Molly McEvilley" w:date="2016-07-08T07:10:00Z">
              <w:r w:rsidDel="00B67E90">
                <w:fldChar w:fldCharType="begin"/>
              </w:r>
              <w:r w:rsidDel="00B67E90">
                <w:delInstrText xml:space="preserve"> HYPERLINK \l "_1.7_No/Yes/Missing" </w:delInstrText>
              </w:r>
              <w:r w:rsidDel="00B67E90">
                <w:fldChar w:fldCharType="separate"/>
              </w:r>
              <w:r w:rsidR="008D13B4" w:rsidDel="00B67E90">
                <w:rPr>
                  <w:rStyle w:val="Hyperlink"/>
                </w:rPr>
                <w:delText>1.7</w:delText>
              </w:r>
              <w:r w:rsidDel="00B67E90">
                <w:rPr>
                  <w:rStyle w:val="Hyperlink"/>
                </w:rPr>
                <w:fldChar w:fldCharType="end"/>
              </w:r>
            </w:del>
          </w:p>
        </w:tc>
        <w:tc>
          <w:tcPr>
            <w:tcW w:w="630" w:type="dxa"/>
          </w:tcPr>
          <w:p w14:paraId="7020B15D" w14:textId="1EBD5253" w:rsidR="008D13B4" w:rsidDel="00B67E90" w:rsidRDefault="008D13B4" w:rsidP="008D13B4">
            <w:pPr>
              <w:cnfStyle w:val="000000000000" w:firstRow="0" w:lastRow="0" w:firstColumn="0" w:lastColumn="0" w:oddVBand="0" w:evenVBand="0" w:oddHBand="0" w:evenHBand="0" w:firstRowFirstColumn="0" w:firstRowLastColumn="0" w:lastRowFirstColumn="0" w:lastRowLastColumn="0"/>
              <w:rPr>
                <w:del w:id="178" w:author="Molly McEvilley" w:date="2016-07-08T07:10:00Z"/>
              </w:rPr>
            </w:pPr>
            <w:del w:id="179" w:author="Molly McEvilley" w:date="2016-07-08T07:10:00Z">
              <w:r w:rsidDel="00B67E90">
                <w:delText>Y</w:delText>
              </w:r>
            </w:del>
          </w:p>
        </w:tc>
        <w:tc>
          <w:tcPr>
            <w:tcW w:w="3150" w:type="dxa"/>
          </w:tcPr>
          <w:p w14:paraId="3ED406C9" w14:textId="600BFA4A" w:rsidR="008D13B4" w:rsidDel="00B67E90" w:rsidRDefault="008D13B4" w:rsidP="008D13B4">
            <w:pPr>
              <w:cnfStyle w:val="000000000000" w:firstRow="0" w:lastRow="0" w:firstColumn="0" w:lastColumn="0" w:oddVBand="0" w:evenVBand="0" w:oddHBand="0" w:evenHBand="0" w:firstRowFirstColumn="0" w:firstRowLastColumn="0" w:lastRowFirstColumn="0" w:lastRowLastColumn="0"/>
              <w:rPr>
                <w:del w:id="180" w:author="Molly McEvilley" w:date="2016-07-08T07:10:00Z"/>
              </w:rPr>
            </w:pPr>
          </w:p>
        </w:tc>
      </w:tr>
      <w:tr w:rsidR="008D13B4" w14:paraId="542AEF9A" w14:textId="77777777" w:rsidTr="003F33A7">
        <w:trPr>
          <w:cantSplit/>
        </w:trPr>
        <w:tc>
          <w:tcPr>
            <w:cnfStyle w:val="001000000000" w:firstRow="0" w:lastRow="0" w:firstColumn="1" w:lastColumn="0" w:oddVBand="0" w:evenVBand="0" w:oddHBand="0" w:evenHBand="0" w:firstRowFirstColumn="0" w:firstRowLastColumn="0" w:lastRowFirstColumn="0" w:lastRowLastColumn="0"/>
            <w:tcW w:w="1008" w:type="dxa"/>
          </w:tcPr>
          <w:p w14:paraId="30574104" w14:textId="43E60422" w:rsidR="008D13B4" w:rsidRDefault="008D13B4" w:rsidP="00B67E90">
            <w:r>
              <w:t>4.17.</w:t>
            </w:r>
            <w:del w:id="181" w:author="Molly McEvilley" w:date="2016-07-08T07:10:00Z">
              <w:r w:rsidDel="00B67E90">
                <w:delText>A</w:delText>
              </w:r>
            </w:del>
            <w:ins w:id="182" w:author="Molly McEvilley" w:date="2016-07-08T07:10:00Z">
              <w:r w:rsidR="00B67E90">
                <w:t>1</w:t>
              </w:r>
            </w:ins>
          </w:p>
        </w:tc>
        <w:tc>
          <w:tcPr>
            <w:tcW w:w="3420" w:type="dxa"/>
          </w:tcPr>
          <w:p w14:paraId="1E6614DD" w14:textId="1542106E" w:rsidR="008D13B4" w:rsidRDefault="008D13B4" w:rsidP="008D13B4">
            <w:pPr>
              <w:cnfStyle w:val="000000000000" w:firstRow="0" w:lastRow="0" w:firstColumn="0" w:lastColumn="0" w:oddVBand="0" w:evenVBand="0" w:oddHBand="0" w:evenHBand="0" w:firstRowFirstColumn="0" w:firstRowLastColumn="0" w:lastRowFirstColumn="0" w:lastRowLastColumn="0"/>
            </w:pPr>
            <w:r>
              <w:t>ResidentialMoveInDate</w:t>
            </w:r>
          </w:p>
        </w:tc>
        <w:tc>
          <w:tcPr>
            <w:tcW w:w="720" w:type="dxa"/>
          </w:tcPr>
          <w:p w14:paraId="4D3B3707" w14:textId="724EF678" w:rsidR="008D13B4" w:rsidRDefault="008D13B4" w:rsidP="008D13B4">
            <w:pPr>
              <w:cnfStyle w:val="000000000000" w:firstRow="0" w:lastRow="0" w:firstColumn="0" w:lastColumn="0" w:oddVBand="0" w:evenVBand="0" w:oddHBand="0" w:evenHBand="0" w:firstRowFirstColumn="0" w:firstRowLastColumn="0" w:lastRowFirstColumn="0" w:lastRowLastColumn="0"/>
            </w:pPr>
            <w:r>
              <w:t>D</w:t>
            </w:r>
          </w:p>
        </w:tc>
        <w:tc>
          <w:tcPr>
            <w:tcW w:w="810" w:type="dxa"/>
          </w:tcPr>
          <w:p w14:paraId="73BAF217" w14:textId="5A523C46" w:rsidR="008D13B4" w:rsidRDefault="008D13B4" w:rsidP="008D13B4">
            <w:pPr>
              <w:cnfStyle w:val="000000000000" w:firstRow="0" w:lastRow="0" w:firstColumn="0" w:lastColumn="0" w:oddVBand="0" w:evenVBand="0" w:oddHBand="0" w:evenHBand="0" w:firstRowFirstColumn="0" w:firstRowLastColumn="0" w:lastRowFirstColumn="0" w:lastRowLastColumn="0"/>
            </w:pPr>
          </w:p>
        </w:tc>
        <w:tc>
          <w:tcPr>
            <w:tcW w:w="630" w:type="dxa"/>
          </w:tcPr>
          <w:p w14:paraId="743811C9" w14:textId="5B5E360C" w:rsidR="008D13B4" w:rsidRDefault="008D13B4" w:rsidP="008D13B4">
            <w:pPr>
              <w:cnfStyle w:val="000000000000" w:firstRow="0" w:lastRow="0" w:firstColumn="0" w:lastColumn="0" w:oddVBand="0" w:evenVBand="0" w:oddHBand="0" w:evenHBand="0" w:firstRowFirstColumn="0" w:firstRowLastColumn="0" w:lastRowFirstColumn="0" w:lastRowLastColumn="0"/>
            </w:pPr>
            <w:r>
              <w:t>Y</w:t>
            </w:r>
          </w:p>
        </w:tc>
        <w:tc>
          <w:tcPr>
            <w:tcW w:w="3150" w:type="dxa"/>
          </w:tcPr>
          <w:p w14:paraId="4D691A83" w14:textId="66BC3CD8" w:rsidR="008D13B4" w:rsidRDefault="008D13B4" w:rsidP="008D13B4">
            <w:pPr>
              <w:cnfStyle w:val="000000000000" w:firstRow="0" w:lastRow="0" w:firstColumn="0" w:lastColumn="0" w:oddVBand="0" w:evenVBand="0" w:oddHBand="0" w:evenHBand="0" w:firstRowFirstColumn="0" w:firstRowLastColumn="0" w:lastRowFirstColumn="0" w:lastRowLastColumn="0"/>
            </w:pPr>
            <w:del w:id="183" w:author="Molly McEvilley" w:date="2016-07-08T07:10:00Z">
              <w:r w:rsidDel="00B67E90">
                <w:delText>Null unless InPermanentHousing = 1</w:delText>
              </w:r>
            </w:del>
          </w:p>
        </w:tc>
      </w:tr>
      <w:tr w:rsidR="008D13B4" w:rsidRPr="009C3437" w14:paraId="0F0CBFAF" w14:textId="77777777" w:rsidTr="003F33A7">
        <w:trPr>
          <w:cantSplit/>
        </w:trPr>
        <w:tc>
          <w:tcPr>
            <w:cnfStyle w:val="001000000000" w:firstRow="0" w:lastRow="0" w:firstColumn="1" w:lastColumn="0" w:oddVBand="0" w:evenVBand="0" w:oddHBand="0" w:evenHBand="0" w:firstRowFirstColumn="0" w:firstRowLastColumn="0" w:lastRowFirstColumn="0" w:lastRowLastColumn="0"/>
            <w:tcW w:w="1008" w:type="dxa"/>
          </w:tcPr>
          <w:p w14:paraId="422C00B8" w14:textId="77777777" w:rsidR="008D13B4" w:rsidRDefault="008D13B4" w:rsidP="008D13B4">
            <w:r>
              <w:t>4.20.1</w:t>
            </w:r>
          </w:p>
        </w:tc>
        <w:tc>
          <w:tcPr>
            <w:tcW w:w="3420" w:type="dxa"/>
          </w:tcPr>
          <w:p w14:paraId="2D246CE9" w14:textId="5F63D2CE" w:rsidR="008D13B4" w:rsidRDefault="008D13B4" w:rsidP="008D13B4">
            <w:pPr>
              <w:cnfStyle w:val="000000000000" w:firstRow="0" w:lastRow="0" w:firstColumn="0" w:lastColumn="0" w:oddVBand="0" w:evenVBand="0" w:oddHBand="0" w:evenHBand="0" w:firstRowFirstColumn="0" w:firstRowLastColumn="0" w:lastRowFirstColumn="0" w:lastRowLastColumn="0"/>
            </w:pPr>
            <w:r>
              <w:t>DateOfPATHStatus</w:t>
            </w:r>
          </w:p>
        </w:tc>
        <w:tc>
          <w:tcPr>
            <w:tcW w:w="720" w:type="dxa"/>
          </w:tcPr>
          <w:p w14:paraId="6972E6DB"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r>
              <w:t>D</w:t>
            </w:r>
          </w:p>
        </w:tc>
        <w:tc>
          <w:tcPr>
            <w:tcW w:w="810" w:type="dxa"/>
          </w:tcPr>
          <w:p w14:paraId="780F52F2" w14:textId="77777777" w:rsidR="008D13B4" w:rsidRPr="009C3437" w:rsidRDefault="008D13B4" w:rsidP="008D13B4">
            <w:pPr>
              <w:cnfStyle w:val="000000000000" w:firstRow="0" w:lastRow="0" w:firstColumn="0" w:lastColumn="0" w:oddVBand="0" w:evenVBand="0" w:oddHBand="0" w:evenHBand="0" w:firstRowFirstColumn="0" w:firstRowLastColumn="0" w:lastRowFirstColumn="0" w:lastRowLastColumn="0"/>
            </w:pPr>
          </w:p>
        </w:tc>
        <w:tc>
          <w:tcPr>
            <w:tcW w:w="630" w:type="dxa"/>
          </w:tcPr>
          <w:p w14:paraId="7EEE039F" w14:textId="024DB04D" w:rsidR="008D13B4" w:rsidRPr="009C3437" w:rsidRDefault="008D13B4" w:rsidP="008D13B4">
            <w:pPr>
              <w:cnfStyle w:val="000000000000" w:firstRow="0" w:lastRow="0" w:firstColumn="0" w:lastColumn="0" w:oddVBand="0" w:evenVBand="0" w:oddHBand="0" w:evenHBand="0" w:firstRowFirstColumn="0" w:firstRowLastColumn="0" w:lastRowFirstColumn="0" w:lastRowLastColumn="0"/>
            </w:pPr>
            <w:r>
              <w:t>Y</w:t>
            </w:r>
          </w:p>
        </w:tc>
        <w:tc>
          <w:tcPr>
            <w:tcW w:w="3150" w:type="dxa"/>
          </w:tcPr>
          <w:p w14:paraId="0C0DF8C1"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p>
        </w:tc>
      </w:tr>
      <w:tr w:rsidR="008D13B4" w:rsidRPr="009C3437" w14:paraId="31ACF110" w14:textId="77777777" w:rsidTr="003F33A7">
        <w:trPr>
          <w:cantSplit/>
        </w:trPr>
        <w:tc>
          <w:tcPr>
            <w:cnfStyle w:val="001000000000" w:firstRow="0" w:lastRow="0" w:firstColumn="1" w:lastColumn="0" w:oddVBand="0" w:evenVBand="0" w:oddHBand="0" w:evenHBand="0" w:firstRowFirstColumn="0" w:firstRowLastColumn="0" w:lastRowFirstColumn="0" w:lastRowLastColumn="0"/>
            <w:tcW w:w="1008" w:type="dxa"/>
          </w:tcPr>
          <w:p w14:paraId="77225F8F" w14:textId="77777777" w:rsidR="008D13B4" w:rsidRDefault="008D13B4" w:rsidP="008D13B4">
            <w:r>
              <w:t>4.20.2</w:t>
            </w:r>
          </w:p>
        </w:tc>
        <w:tc>
          <w:tcPr>
            <w:tcW w:w="3420" w:type="dxa"/>
          </w:tcPr>
          <w:p w14:paraId="7CB8D99F"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r>
              <w:t>ClientEnrolledInPATH</w:t>
            </w:r>
          </w:p>
        </w:tc>
        <w:tc>
          <w:tcPr>
            <w:tcW w:w="720" w:type="dxa"/>
          </w:tcPr>
          <w:p w14:paraId="5A819F86"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39D1ADC6" w14:textId="11AFEA86" w:rsidR="008D13B4" w:rsidRPr="009C3437" w:rsidRDefault="007A2AF6" w:rsidP="008D13B4">
            <w:pPr>
              <w:cnfStyle w:val="000000000000" w:firstRow="0" w:lastRow="0" w:firstColumn="0" w:lastColumn="0" w:oddVBand="0" w:evenVBand="0" w:oddHBand="0" w:evenHBand="0" w:firstRowFirstColumn="0" w:firstRowLastColumn="0" w:lastRowFirstColumn="0" w:lastRowLastColumn="0"/>
            </w:pPr>
            <w:hyperlink w:anchor="_1.7_No/Yes/Missing" w:history="1">
              <w:r w:rsidR="008D13B4">
                <w:rPr>
                  <w:rStyle w:val="Hyperlink"/>
                </w:rPr>
                <w:t>1.7</w:t>
              </w:r>
            </w:hyperlink>
          </w:p>
        </w:tc>
        <w:tc>
          <w:tcPr>
            <w:tcW w:w="630" w:type="dxa"/>
          </w:tcPr>
          <w:p w14:paraId="3C045375" w14:textId="797119F7" w:rsidR="008D13B4" w:rsidRPr="009C3437" w:rsidRDefault="008D13B4" w:rsidP="008D13B4">
            <w:pPr>
              <w:cnfStyle w:val="000000000000" w:firstRow="0" w:lastRow="0" w:firstColumn="0" w:lastColumn="0" w:oddVBand="0" w:evenVBand="0" w:oddHBand="0" w:evenHBand="0" w:firstRowFirstColumn="0" w:firstRowLastColumn="0" w:lastRowFirstColumn="0" w:lastRowLastColumn="0"/>
            </w:pPr>
            <w:r>
              <w:t>Y</w:t>
            </w:r>
          </w:p>
        </w:tc>
        <w:tc>
          <w:tcPr>
            <w:tcW w:w="3150" w:type="dxa"/>
          </w:tcPr>
          <w:p w14:paraId="0D0270C5"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p>
        </w:tc>
      </w:tr>
      <w:tr w:rsidR="008D13B4" w:rsidRPr="009C3437" w14:paraId="7116F714" w14:textId="77777777" w:rsidTr="003F33A7">
        <w:trPr>
          <w:cantSplit/>
        </w:trPr>
        <w:tc>
          <w:tcPr>
            <w:cnfStyle w:val="001000000000" w:firstRow="0" w:lastRow="0" w:firstColumn="1" w:lastColumn="0" w:oddVBand="0" w:evenVBand="0" w:oddHBand="0" w:evenHBand="0" w:firstRowFirstColumn="0" w:firstRowLastColumn="0" w:lastRowFirstColumn="0" w:lastRowLastColumn="0"/>
            <w:tcW w:w="1008" w:type="dxa"/>
          </w:tcPr>
          <w:p w14:paraId="52A8AED4" w14:textId="77777777" w:rsidR="008D13B4" w:rsidRDefault="008D13B4" w:rsidP="008D13B4">
            <w:r>
              <w:t>4.20.A</w:t>
            </w:r>
          </w:p>
        </w:tc>
        <w:tc>
          <w:tcPr>
            <w:tcW w:w="3420" w:type="dxa"/>
          </w:tcPr>
          <w:p w14:paraId="2C47E7D0"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r>
              <w:t>ReasonNotEnrolled</w:t>
            </w:r>
          </w:p>
        </w:tc>
        <w:tc>
          <w:tcPr>
            <w:tcW w:w="720" w:type="dxa"/>
          </w:tcPr>
          <w:p w14:paraId="5D94E682"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345C0229" w14:textId="462FA291" w:rsidR="008D13B4" w:rsidRPr="009C3437" w:rsidRDefault="007A2AF6" w:rsidP="008D13B4">
            <w:pPr>
              <w:cnfStyle w:val="000000000000" w:firstRow="0" w:lastRow="0" w:firstColumn="0" w:lastColumn="0" w:oddVBand="0" w:evenVBand="0" w:oddHBand="0" w:evenHBand="0" w:firstRowFirstColumn="0" w:firstRowLastColumn="0" w:lastRowFirstColumn="0" w:lastRowLastColumn="0"/>
            </w:pPr>
            <w:hyperlink w:anchor="_4.20.A_ReasonNotEnrolled" w:history="1">
              <w:r w:rsidR="008D13B4" w:rsidRPr="00022B14">
                <w:rPr>
                  <w:rStyle w:val="Hyperlink"/>
                </w:rPr>
                <w:t>4.20.A</w:t>
              </w:r>
            </w:hyperlink>
            <w:hyperlink w:anchor="_3.7_No/Yes/Reasons_for" w:history="1"/>
            <w:hyperlink w:anchor="_4_RecordType" w:history="1"/>
          </w:p>
        </w:tc>
        <w:tc>
          <w:tcPr>
            <w:tcW w:w="630" w:type="dxa"/>
          </w:tcPr>
          <w:p w14:paraId="48CBBF2D" w14:textId="02FE0815" w:rsidR="008D13B4" w:rsidRPr="009C3437" w:rsidRDefault="008D13B4" w:rsidP="008D13B4">
            <w:pPr>
              <w:cnfStyle w:val="000000000000" w:firstRow="0" w:lastRow="0" w:firstColumn="0" w:lastColumn="0" w:oddVBand="0" w:evenVBand="0" w:oddHBand="0" w:evenHBand="0" w:firstRowFirstColumn="0" w:firstRowLastColumn="0" w:lastRowFirstColumn="0" w:lastRowLastColumn="0"/>
            </w:pPr>
            <w:r>
              <w:t>Y</w:t>
            </w:r>
          </w:p>
        </w:tc>
        <w:tc>
          <w:tcPr>
            <w:tcW w:w="3150" w:type="dxa"/>
          </w:tcPr>
          <w:p w14:paraId="4B720AD9" w14:textId="4EDF1AD4" w:rsidR="008D13B4" w:rsidRPr="009C3437" w:rsidRDefault="00047920" w:rsidP="008D13B4">
            <w:pPr>
              <w:cnfStyle w:val="000000000000" w:firstRow="0" w:lastRow="0" w:firstColumn="0" w:lastColumn="0" w:oddVBand="0" w:evenVBand="0" w:oddHBand="0" w:evenHBand="0" w:firstRowFirstColumn="0" w:firstRowLastColumn="0" w:lastRowFirstColumn="0" w:lastRowLastColumn="0"/>
            </w:pPr>
            <w:r>
              <w:t>Null unless 4.20.2 = 0</w:t>
            </w:r>
          </w:p>
        </w:tc>
      </w:tr>
      <w:tr w:rsidR="008D13B4" w:rsidRPr="009C3437" w14:paraId="2FB38B10" w14:textId="77777777" w:rsidTr="003F33A7">
        <w:trPr>
          <w:cantSplit/>
        </w:trPr>
        <w:tc>
          <w:tcPr>
            <w:cnfStyle w:val="001000000000" w:firstRow="0" w:lastRow="0" w:firstColumn="1" w:lastColumn="0" w:oddVBand="0" w:evenVBand="0" w:oddHBand="0" w:evenHBand="0" w:firstRowFirstColumn="0" w:firstRowLastColumn="0" w:lastRowFirstColumn="0" w:lastRowLastColumn="0"/>
            <w:tcW w:w="1008" w:type="dxa"/>
          </w:tcPr>
          <w:p w14:paraId="420E653C" w14:textId="77777777" w:rsidR="008D13B4" w:rsidRDefault="008D13B4" w:rsidP="008D13B4">
            <w:r w:rsidRPr="00630A3A">
              <w:t>4.</w:t>
            </w:r>
            <w:r>
              <w:t>40.1</w:t>
            </w:r>
          </w:p>
        </w:tc>
        <w:tc>
          <w:tcPr>
            <w:tcW w:w="3420" w:type="dxa"/>
          </w:tcPr>
          <w:p w14:paraId="3D4E7A1A"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r>
              <w:t>WorstHousingSituation</w:t>
            </w:r>
          </w:p>
        </w:tc>
        <w:tc>
          <w:tcPr>
            <w:tcW w:w="720" w:type="dxa"/>
          </w:tcPr>
          <w:p w14:paraId="06AEFFFB"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029EED12" w14:textId="084EE08B" w:rsidR="008D13B4" w:rsidRPr="009C3437" w:rsidRDefault="007A2AF6" w:rsidP="008D13B4">
            <w:pPr>
              <w:cnfStyle w:val="000000000000" w:firstRow="0" w:lastRow="0" w:firstColumn="0" w:lastColumn="0" w:oddVBand="0" w:evenVBand="0" w:oddHBand="0" w:evenHBand="0" w:firstRowFirstColumn="0" w:firstRowLastColumn="0" w:lastRowFirstColumn="0" w:lastRowLastColumn="0"/>
            </w:pPr>
            <w:hyperlink w:anchor="_3.7_No/Yes/Reasons_for_1" w:history="1">
              <w:r w:rsidR="008D13B4" w:rsidRPr="00F9555C">
                <w:rPr>
                  <w:rStyle w:val="Hyperlink"/>
                </w:rPr>
                <w:t>1.8</w:t>
              </w:r>
            </w:hyperlink>
          </w:p>
        </w:tc>
        <w:tc>
          <w:tcPr>
            <w:tcW w:w="630" w:type="dxa"/>
          </w:tcPr>
          <w:p w14:paraId="25F97773" w14:textId="6688AEAC" w:rsidR="008D13B4" w:rsidRPr="009C3437" w:rsidRDefault="008D13B4" w:rsidP="008D13B4">
            <w:pPr>
              <w:cnfStyle w:val="000000000000" w:firstRow="0" w:lastRow="0" w:firstColumn="0" w:lastColumn="0" w:oddVBand="0" w:evenVBand="0" w:oddHBand="0" w:evenHBand="0" w:firstRowFirstColumn="0" w:firstRowLastColumn="0" w:lastRowFirstColumn="0" w:lastRowLastColumn="0"/>
            </w:pPr>
            <w:r>
              <w:t>Y</w:t>
            </w:r>
          </w:p>
        </w:tc>
        <w:tc>
          <w:tcPr>
            <w:tcW w:w="3150" w:type="dxa"/>
          </w:tcPr>
          <w:p w14:paraId="6E683B30"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p>
        </w:tc>
      </w:tr>
      <w:tr w:rsidR="008D13B4" w:rsidRPr="009C3437" w14:paraId="2D6E87E1" w14:textId="77777777" w:rsidTr="003F33A7">
        <w:trPr>
          <w:cantSplit/>
        </w:trPr>
        <w:tc>
          <w:tcPr>
            <w:cnfStyle w:val="001000000000" w:firstRow="0" w:lastRow="0" w:firstColumn="1" w:lastColumn="0" w:oddVBand="0" w:evenVBand="0" w:oddHBand="0" w:evenHBand="0" w:firstRowFirstColumn="0" w:firstRowLastColumn="0" w:lastRowFirstColumn="0" w:lastRowLastColumn="0"/>
            <w:tcW w:w="1008" w:type="dxa"/>
          </w:tcPr>
          <w:p w14:paraId="51252709" w14:textId="77777777" w:rsidR="008D13B4" w:rsidRDefault="008D13B4" w:rsidP="008D13B4">
            <w:r>
              <w:t>4.42.1</w:t>
            </w:r>
          </w:p>
        </w:tc>
        <w:tc>
          <w:tcPr>
            <w:tcW w:w="3420" w:type="dxa"/>
          </w:tcPr>
          <w:p w14:paraId="1957593E"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r>
              <w:t>PercentAMI</w:t>
            </w:r>
          </w:p>
        </w:tc>
        <w:tc>
          <w:tcPr>
            <w:tcW w:w="720" w:type="dxa"/>
          </w:tcPr>
          <w:p w14:paraId="47075240"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7EEB39F6" w14:textId="0E6F8294" w:rsidR="008D13B4" w:rsidRPr="009C3437" w:rsidRDefault="007A2AF6" w:rsidP="008D13B4">
            <w:pPr>
              <w:cnfStyle w:val="000000000000" w:firstRow="0" w:lastRow="0" w:firstColumn="0" w:lastColumn="0" w:oddVBand="0" w:evenVBand="0" w:oddHBand="0" w:evenHBand="0" w:firstRowFirstColumn="0" w:firstRowLastColumn="0" w:lastRowFirstColumn="0" w:lastRowLastColumn="0"/>
            </w:pPr>
            <w:hyperlink w:anchor="_4.42.1_PercentAMI" w:history="1">
              <w:r w:rsidR="008D13B4" w:rsidRPr="00462418">
                <w:rPr>
                  <w:rStyle w:val="Hyperlink"/>
                </w:rPr>
                <w:t>4.42.1</w:t>
              </w:r>
            </w:hyperlink>
          </w:p>
        </w:tc>
        <w:tc>
          <w:tcPr>
            <w:tcW w:w="630" w:type="dxa"/>
          </w:tcPr>
          <w:p w14:paraId="211B94F8" w14:textId="77777777" w:rsidR="008D13B4" w:rsidRPr="009C3437" w:rsidRDefault="008D13B4" w:rsidP="008D13B4">
            <w:pPr>
              <w:cnfStyle w:val="000000000000" w:firstRow="0" w:lastRow="0" w:firstColumn="0" w:lastColumn="0" w:oddVBand="0" w:evenVBand="0" w:oddHBand="0" w:evenHBand="0" w:firstRowFirstColumn="0" w:firstRowLastColumn="0" w:lastRowFirstColumn="0" w:lastRowLastColumn="0"/>
            </w:pPr>
            <w:r>
              <w:t>Y</w:t>
            </w:r>
          </w:p>
        </w:tc>
        <w:tc>
          <w:tcPr>
            <w:tcW w:w="3150" w:type="dxa"/>
          </w:tcPr>
          <w:p w14:paraId="3A2EB8A6"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p>
        </w:tc>
      </w:tr>
      <w:tr w:rsidR="008D13B4" w:rsidRPr="009C3437" w14:paraId="073AEADA" w14:textId="77777777" w:rsidTr="003F33A7">
        <w:trPr>
          <w:cantSplit/>
        </w:trPr>
        <w:tc>
          <w:tcPr>
            <w:cnfStyle w:val="001000000000" w:firstRow="0" w:lastRow="0" w:firstColumn="1" w:lastColumn="0" w:oddVBand="0" w:evenVBand="0" w:oddHBand="0" w:evenHBand="0" w:firstRowFirstColumn="0" w:firstRowLastColumn="0" w:lastRowFirstColumn="0" w:lastRowLastColumn="0"/>
            <w:tcW w:w="1008" w:type="dxa"/>
          </w:tcPr>
          <w:p w14:paraId="045F98D6" w14:textId="77777777" w:rsidR="008D13B4" w:rsidRDefault="008D13B4" w:rsidP="008D13B4">
            <w:r>
              <w:t>4.43.1</w:t>
            </w:r>
          </w:p>
        </w:tc>
        <w:tc>
          <w:tcPr>
            <w:tcW w:w="3420" w:type="dxa"/>
          </w:tcPr>
          <w:p w14:paraId="6276F1E7"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r>
              <w:t>LastPermanentStreet</w:t>
            </w:r>
          </w:p>
        </w:tc>
        <w:tc>
          <w:tcPr>
            <w:tcW w:w="720" w:type="dxa"/>
          </w:tcPr>
          <w:p w14:paraId="082B128C" w14:textId="3DFA3EA1" w:rsidR="008D13B4" w:rsidRDefault="008D13B4" w:rsidP="008D13B4">
            <w:pPr>
              <w:cnfStyle w:val="000000000000" w:firstRow="0" w:lastRow="0" w:firstColumn="0" w:lastColumn="0" w:oddVBand="0" w:evenVBand="0" w:oddHBand="0" w:evenHBand="0" w:firstRowFirstColumn="0" w:firstRowLastColumn="0" w:lastRowFirstColumn="0" w:lastRowLastColumn="0"/>
            </w:pPr>
            <w:r>
              <w:t>S100</w:t>
            </w:r>
          </w:p>
        </w:tc>
        <w:tc>
          <w:tcPr>
            <w:tcW w:w="810" w:type="dxa"/>
          </w:tcPr>
          <w:p w14:paraId="77734059" w14:textId="77777777" w:rsidR="008D13B4" w:rsidRPr="009C3437" w:rsidRDefault="008D13B4" w:rsidP="008D13B4">
            <w:pPr>
              <w:cnfStyle w:val="000000000000" w:firstRow="0" w:lastRow="0" w:firstColumn="0" w:lastColumn="0" w:oddVBand="0" w:evenVBand="0" w:oddHBand="0" w:evenHBand="0" w:firstRowFirstColumn="0" w:firstRowLastColumn="0" w:lastRowFirstColumn="0" w:lastRowLastColumn="0"/>
            </w:pPr>
          </w:p>
        </w:tc>
        <w:tc>
          <w:tcPr>
            <w:tcW w:w="630" w:type="dxa"/>
          </w:tcPr>
          <w:p w14:paraId="1B789F14" w14:textId="77777777" w:rsidR="008D13B4" w:rsidRPr="009C3437" w:rsidRDefault="008D13B4" w:rsidP="008D13B4">
            <w:pPr>
              <w:cnfStyle w:val="000000000000" w:firstRow="0" w:lastRow="0" w:firstColumn="0" w:lastColumn="0" w:oddVBand="0" w:evenVBand="0" w:oddHBand="0" w:evenHBand="0" w:firstRowFirstColumn="0" w:firstRowLastColumn="0" w:lastRowFirstColumn="0" w:lastRowLastColumn="0"/>
            </w:pPr>
            <w:r>
              <w:t>Y</w:t>
            </w:r>
          </w:p>
        </w:tc>
        <w:tc>
          <w:tcPr>
            <w:tcW w:w="3150" w:type="dxa"/>
          </w:tcPr>
          <w:p w14:paraId="7D7B88C5" w14:textId="444173E4" w:rsidR="008D13B4" w:rsidRDefault="008D13B4" w:rsidP="008D13B4">
            <w:pPr>
              <w:cnfStyle w:val="000000000000" w:firstRow="0" w:lastRow="0" w:firstColumn="0" w:lastColumn="0" w:oddVBand="0" w:evenVBand="0" w:oddHBand="0" w:evenHBand="0" w:firstRowFirstColumn="0" w:firstRowLastColumn="0" w:lastRowFirstColumn="0" w:lastRowLastColumn="0"/>
            </w:pPr>
          </w:p>
        </w:tc>
      </w:tr>
      <w:tr w:rsidR="008D13B4" w:rsidRPr="009C3437" w14:paraId="31D02082" w14:textId="77777777" w:rsidTr="003F33A7">
        <w:trPr>
          <w:cantSplit/>
        </w:trPr>
        <w:tc>
          <w:tcPr>
            <w:cnfStyle w:val="001000000000" w:firstRow="0" w:lastRow="0" w:firstColumn="1" w:lastColumn="0" w:oddVBand="0" w:evenVBand="0" w:oddHBand="0" w:evenHBand="0" w:firstRowFirstColumn="0" w:firstRowLastColumn="0" w:lastRowFirstColumn="0" w:lastRowLastColumn="0"/>
            <w:tcW w:w="1008" w:type="dxa"/>
          </w:tcPr>
          <w:p w14:paraId="7A505547" w14:textId="77777777" w:rsidR="008D13B4" w:rsidRDefault="008D13B4" w:rsidP="008D13B4">
            <w:r>
              <w:t>4.43.2</w:t>
            </w:r>
          </w:p>
        </w:tc>
        <w:tc>
          <w:tcPr>
            <w:tcW w:w="3420" w:type="dxa"/>
          </w:tcPr>
          <w:p w14:paraId="76E48BD0"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r>
              <w:t>LastPermanentCity</w:t>
            </w:r>
          </w:p>
        </w:tc>
        <w:tc>
          <w:tcPr>
            <w:tcW w:w="720" w:type="dxa"/>
          </w:tcPr>
          <w:p w14:paraId="38D490B1" w14:textId="5AAC36CF" w:rsidR="008D13B4" w:rsidRDefault="008D13B4" w:rsidP="008D13B4">
            <w:pPr>
              <w:cnfStyle w:val="000000000000" w:firstRow="0" w:lastRow="0" w:firstColumn="0" w:lastColumn="0" w:oddVBand="0" w:evenVBand="0" w:oddHBand="0" w:evenHBand="0" w:firstRowFirstColumn="0" w:firstRowLastColumn="0" w:lastRowFirstColumn="0" w:lastRowLastColumn="0"/>
            </w:pPr>
            <w:r>
              <w:t>S50</w:t>
            </w:r>
          </w:p>
        </w:tc>
        <w:tc>
          <w:tcPr>
            <w:tcW w:w="810" w:type="dxa"/>
          </w:tcPr>
          <w:p w14:paraId="4DBF9FF4" w14:textId="77777777" w:rsidR="008D13B4" w:rsidRPr="009C3437" w:rsidRDefault="008D13B4" w:rsidP="008D13B4">
            <w:pPr>
              <w:cnfStyle w:val="000000000000" w:firstRow="0" w:lastRow="0" w:firstColumn="0" w:lastColumn="0" w:oddVBand="0" w:evenVBand="0" w:oddHBand="0" w:evenHBand="0" w:firstRowFirstColumn="0" w:firstRowLastColumn="0" w:lastRowFirstColumn="0" w:lastRowLastColumn="0"/>
            </w:pPr>
          </w:p>
        </w:tc>
        <w:tc>
          <w:tcPr>
            <w:tcW w:w="630" w:type="dxa"/>
          </w:tcPr>
          <w:p w14:paraId="4B6842AF" w14:textId="77777777" w:rsidR="008D13B4" w:rsidRPr="009C3437" w:rsidRDefault="008D13B4" w:rsidP="008D13B4">
            <w:pPr>
              <w:cnfStyle w:val="000000000000" w:firstRow="0" w:lastRow="0" w:firstColumn="0" w:lastColumn="0" w:oddVBand="0" w:evenVBand="0" w:oddHBand="0" w:evenHBand="0" w:firstRowFirstColumn="0" w:firstRowLastColumn="0" w:lastRowFirstColumn="0" w:lastRowLastColumn="0"/>
            </w:pPr>
            <w:r>
              <w:t>Y</w:t>
            </w:r>
          </w:p>
        </w:tc>
        <w:tc>
          <w:tcPr>
            <w:tcW w:w="3150" w:type="dxa"/>
          </w:tcPr>
          <w:p w14:paraId="79D314C1"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p>
        </w:tc>
      </w:tr>
      <w:tr w:rsidR="008D13B4" w:rsidRPr="009C3437" w14:paraId="71551805" w14:textId="77777777" w:rsidTr="003F33A7">
        <w:trPr>
          <w:cantSplit/>
        </w:trPr>
        <w:tc>
          <w:tcPr>
            <w:cnfStyle w:val="001000000000" w:firstRow="0" w:lastRow="0" w:firstColumn="1" w:lastColumn="0" w:oddVBand="0" w:evenVBand="0" w:oddHBand="0" w:evenHBand="0" w:firstRowFirstColumn="0" w:firstRowLastColumn="0" w:lastRowFirstColumn="0" w:lastRowLastColumn="0"/>
            <w:tcW w:w="1008" w:type="dxa"/>
          </w:tcPr>
          <w:p w14:paraId="187BE063" w14:textId="77777777" w:rsidR="008D13B4" w:rsidRDefault="008D13B4" w:rsidP="008D13B4">
            <w:r>
              <w:t>4.43.3</w:t>
            </w:r>
          </w:p>
        </w:tc>
        <w:tc>
          <w:tcPr>
            <w:tcW w:w="3420" w:type="dxa"/>
          </w:tcPr>
          <w:p w14:paraId="635C028A"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r>
              <w:t>LastPermanentState</w:t>
            </w:r>
          </w:p>
        </w:tc>
        <w:tc>
          <w:tcPr>
            <w:tcW w:w="720" w:type="dxa"/>
          </w:tcPr>
          <w:p w14:paraId="5BDA5A66" w14:textId="1BBF7F10" w:rsidR="008D13B4" w:rsidRDefault="008D13B4" w:rsidP="008D13B4">
            <w:pPr>
              <w:cnfStyle w:val="000000000000" w:firstRow="0" w:lastRow="0" w:firstColumn="0" w:lastColumn="0" w:oddVBand="0" w:evenVBand="0" w:oddHBand="0" w:evenHBand="0" w:firstRowFirstColumn="0" w:firstRowLastColumn="0" w:lastRowFirstColumn="0" w:lastRowLastColumn="0"/>
            </w:pPr>
            <w:r>
              <w:t>S2</w:t>
            </w:r>
          </w:p>
        </w:tc>
        <w:tc>
          <w:tcPr>
            <w:tcW w:w="810" w:type="dxa"/>
          </w:tcPr>
          <w:p w14:paraId="62CAD4F8" w14:textId="77777777" w:rsidR="008D13B4" w:rsidRPr="009C3437" w:rsidRDefault="008D13B4" w:rsidP="008D13B4">
            <w:pPr>
              <w:cnfStyle w:val="000000000000" w:firstRow="0" w:lastRow="0" w:firstColumn="0" w:lastColumn="0" w:oddVBand="0" w:evenVBand="0" w:oddHBand="0" w:evenHBand="0" w:firstRowFirstColumn="0" w:firstRowLastColumn="0" w:lastRowFirstColumn="0" w:lastRowLastColumn="0"/>
            </w:pPr>
          </w:p>
        </w:tc>
        <w:tc>
          <w:tcPr>
            <w:tcW w:w="630" w:type="dxa"/>
          </w:tcPr>
          <w:p w14:paraId="1A5906BD" w14:textId="77777777" w:rsidR="008D13B4" w:rsidRPr="009C3437" w:rsidRDefault="008D13B4" w:rsidP="008D13B4">
            <w:pPr>
              <w:cnfStyle w:val="000000000000" w:firstRow="0" w:lastRow="0" w:firstColumn="0" w:lastColumn="0" w:oddVBand="0" w:evenVBand="0" w:oddHBand="0" w:evenHBand="0" w:firstRowFirstColumn="0" w:firstRowLastColumn="0" w:lastRowFirstColumn="0" w:lastRowLastColumn="0"/>
            </w:pPr>
            <w:r>
              <w:t>Y</w:t>
            </w:r>
          </w:p>
        </w:tc>
        <w:tc>
          <w:tcPr>
            <w:tcW w:w="3150" w:type="dxa"/>
          </w:tcPr>
          <w:p w14:paraId="72819C46" w14:textId="77777777" w:rsidR="008D13B4" w:rsidRDefault="008D13B4" w:rsidP="008D13B4">
            <w:pPr>
              <w:pStyle w:val="RexEx"/>
              <w:cnfStyle w:val="000000000000" w:firstRow="0" w:lastRow="0" w:firstColumn="0" w:lastColumn="0" w:oddVBand="0" w:evenVBand="0" w:oddHBand="0" w:evenHBand="0" w:firstRowFirstColumn="0" w:firstRowLastColumn="0" w:lastRowFirstColumn="0" w:lastRowLastColumn="0"/>
            </w:pPr>
            <w:r>
              <w:t>^[a-zA-Z]{2}$</w:t>
            </w:r>
          </w:p>
        </w:tc>
      </w:tr>
      <w:tr w:rsidR="008D13B4" w:rsidRPr="009C3437" w14:paraId="366D2B11" w14:textId="77777777" w:rsidTr="003F33A7">
        <w:trPr>
          <w:cantSplit/>
        </w:trPr>
        <w:tc>
          <w:tcPr>
            <w:cnfStyle w:val="001000000000" w:firstRow="0" w:lastRow="0" w:firstColumn="1" w:lastColumn="0" w:oddVBand="0" w:evenVBand="0" w:oddHBand="0" w:evenHBand="0" w:firstRowFirstColumn="0" w:firstRowLastColumn="0" w:lastRowFirstColumn="0" w:lastRowLastColumn="0"/>
            <w:tcW w:w="1008" w:type="dxa"/>
          </w:tcPr>
          <w:p w14:paraId="68877BEA" w14:textId="77777777" w:rsidR="008D13B4" w:rsidRDefault="008D13B4" w:rsidP="008D13B4">
            <w:r>
              <w:t>4.43.4</w:t>
            </w:r>
          </w:p>
        </w:tc>
        <w:tc>
          <w:tcPr>
            <w:tcW w:w="3420" w:type="dxa"/>
          </w:tcPr>
          <w:p w14:paraId="30A9A2D7"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r>
              <w:t>LastPermanentZIP</w:t>
            </w:r>
            <w:r>
              <w:rPr>
                <w:rStyle w:val="FootnoteReference"/>
              </w:rPr>
              <w:footnoteReference w:id="7"/>
            </w:r>
          </w:p>
        </w:tc>
        <w:tc>
          <w:tcPr>
            <w:tcW w:w="720" w:type="dxa"/>
          </w:tcPr>
          <w:p w14:paraId="76D8DBFB" w14:textId="77E451A9" w:rsidR="008D13B4" w:rsidRDefault="008D13B4" w:rsidP="008D13B4">
            <w:pPr>
              <w:cnfStyle w:val="000000000000" w:firstRow="0" w:lastRow="0" w:firstColumn="0" w:lastColumn="0" w:oddVBand="0" w:evenVBand="0" w:oddHBand="0" w:evenHBand="0" w:firstRowFirstColumn="0" w:firstRowLastColumn="0" w:lastRowFirstColumn="0" w:lastRowLastColumn="0"/>
            </w:pPr>
            <w:r>
              <w:t>S5</w:t>
            </w:r>
          </w:p>
        </w:tc>
        <w:tc>
          <w:tcPr>
            <w:tcW w:w="810" w:type="dxa"/>
          </w:tcPr>
          <w:p w14:paraId="787C3021" w14:textId="77777777" w:rsidR="008D13B4" w:rsidRPr="009C3437" w:rsidRDefault="008D13B4" w:rsidP="008D13B4">
            <w:pPr>
              <w:cnfStyle w:val="000000000000" w:firstRow="0" w:lastRow="0" w:firstColumn="0" w:lastColumn="0" w:oddVBand="0" w:evenVBand="0" w:oddHBand="0" w:evenHBand="0" w:firstRowFirstColumn="0" w:firstRowLastColumn="0" w:lastRowFirstColumn="0" w:lastRowLastColumn="0"/>
            </w:pPr>
          </w:p>
        </w:tc>
        <w:tc>
          <w:tcPr>
            <w:tcW w:w="630" w:type="dxa"/>
          </w:tcPr>
          <w:p w14:paraId="4F4F5D3F" w14:textId="77777777" w:rsidR="008D13B4" w:rsidRPr="009C3437" w:rsidRDefault="008D13B4" w:rsidP="008D13B4">
            <w:pPr>
              <w:cnfStyle w:val="000000000000" w:firstRow="0" w:lastRow="0" w:firstColumn="0" w:lastColumn="0" w:oddVBand="0" w:evenVBand="0" w:oddHBand="0" w:evenHBand="0" w:firstRowFirstColumn="0" w:firstRowLastColumn="0" w:lastRowFirstColumn="0" w:lastRowLastColumn="0"/>
            </w:pPr>
            <w:r>
              <w:t>Y</w:t>
            </w:r>
          </w:p>
        </w:tc>
        <w:tc>
          <w:tcPr>
            <w:tcW w:w="3150" w:type="dxa"/>
          </w:tcPr>
          <w:p w14:paraId="32B90C16" w14:textId="466D7381" w:rsidR="008D13B4" w:rsidRDefault="008D13B4" w:rsidP="008D13B4">
            <w:pPr>
              <w:cnfStyle w:val="000000000000" w:firstRow="0" w:lastRow="0" w:firstColumn="0" w:lastColumn="0" w:oddVBand="0" w:evenVBand="0" w:oddHBand="0" w:evenHBand="0" w:firstRowFirstColumn="0" w:firstRowLastColumn="0" w:lastRowFirstColumn="0" w:lastRowLastColumn="0"/>
            </w:pPr>
            <w:r>
              <w:t>Must be 5 digits or null; do not export partial ZIP codes</w:t>
            </w:r>
          </w:p>
          <w:p w14:paraId="00116570" w14:textId="77777777" w:rsidR="008D13B4" w:rsidRDefault="008D13B4" w:rsidP="008D13B4">
            <w:pPr>
              <w:pStyle w:val="RexEx"/>
              <w:cnfStyle w:val="000000000000" w:firstRow="0" w:lastRow="0" w:firstColumn="0" w:lastColumn="0" w:oddVBand="0" w:evenVBand="0" w:oddHBand="0" w:evenHBand="0" w:firstRowFirstColumn="0" w:firstRowLastColumn="0" w:lastRowFirstColumn="0" w:lastRowLastColumn="0"/>
            </w:pPr>
            <w:r>
              <w:t>^[0-9]{5}$</w:t>
            </w:r>
          </w:p>
        </w:tc>
      </w:tr>
      <w:tr w:rsidR="008D13B4" w:rsidRPr="009C3437" w14:paraId="13D17EFB" w14:textId="77777777" w:rsidTr="003F33A7">
        <w:trPr>
          <w:cantSplit/>
        </w:trPr>
        <w:tc>
          <w:tcPr>
            <w:cnfStyle w:val="001000000000" w:firstRow="0" w:lastRow="0" w:firstColumn="1" w:lastColumn="0" w:oddVBand="0" w:evenVBand="0" w:oddHBand="0" w:evenHBand="0" w:firstRowFirstColumn="0" w:firstRowLastColumn="0" w:lastRowFirstColumn="0" w:lastRowLastColumn="0"/>
            <w:tcW w:w="1008" w:type="dxa"/>
          </w:tcPr>
          <w:p w14:paraId="1519F98E" w14:textId="77777777" w:rsidR="008D13B4" w:rsidRDefault="008D13B4" w:rsidP="008D13B4">
            <w:r>
              <w:t>4.43.5</w:t>
            </w:r>
          </w:p>
        </w:tc>
        <w:tc>
          <w:tcPr>
            <w:tcW w:w="3420" w:type="dxa"/>
          </w:tcPr>
          <w:p w14:paraId="20877D8D"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r>
              <w:t>AddressDataQuality</w:t>
            </w:r>
          </w:p>
        </w:tc>
        <w:tc>
          <w:tcPr>
            <w:tcW w:w="720" w:type="dxa"/>
          </w:tcPr>
          <w:p w14:paraId="08E85036"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5359CDC1" w14:textId="5D6183E2" w:rsidR="008D13B4" w:rsidRPr="009C3437" w:rsidRDefault="007A2AF6" w:rsidP="008D13B4">
            <w:pPr>
              <w:cnfStyle w:val="000000000000" w:firstRow="0" w:lastRow="0" w:firstColumn="0" w:lastColumn="0" w:oddVBand="0" w:evenVBand="0" w:oddHBand="0" w:evenHBand="0" w:firstRowFirstColumn="0" w:firstRowLastColumn="0" w:lastRowFirstColumn="0" w:lastRowLastColumn="0"/>
            </w:pPr>
            <w:hyperlink w:anchor="_4.43.5_AddressDataQuality" w:history="1">
              <w:r w:rsidR="008D13B4" w:rsidRPr="00462418">
                <w:rPr>
                  <w:rStyle w:val="Hyperlink"/>
                </w:rPr>
                <w:t>4.43.5</w:t>
              </w:r>
            </w:hyperlink>
          </w:p>
        </w:tc>
        <w:tc>
          <w:tcPr>
            <w:tcW w:w="630" w:type="dxa"/>
          </w:tcPr>
          <w:p w14:paraId="37375069" w14:textId="4C5E7E9F" w:rsidR="008D13B4" w:rsidRPr="009C3437" w:rsidRDefault="008D13B4" w:rsidP="008D13B4">
            <w:pPr>
              <w:cnfStyle w:val="000000000000" w:firstRow="0" w:lastRow="0" w:firstColumn="0" w:lastColumn="0" w:oddVBand="0" w:evenVBand="0" w:oddHBand="0" w:evenHBand="0" w:firstRowFirstColumn="0" w:firstRowLastColumn="0" w:lastRowFirstColumn="0" w:lastRowLastColumn="0"/>
            </w:pPr>
            <w:r>
              <w:t>Y</w:t>
            </w:r>
          </w:p>
        </w:tc>
        <w:tc>
          <w:tcPr>
            <w:tcW w:w="3150" w:type="dxa"/>
          </w:tcPr>
          <w:p w14:paraId="6014AA2E"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p>
        </w:tc>
      </w:tr>
      <w:tr w:rsidR="008D13B4" w:rsidRPr="009C3437" w14:paraId="65E9F11E" w14:textId="77777777" w:rsidTr="003F33A7">
        <w:trPr>
          <w:cantSplit/>
        </w:trPr>
        <w:tc>
          <w:tcPr>
            <w:cnfStyle w:val="001000000000" w:firstRow="0" w:lastRow="0" w:firstColumn="1" w:lastColumn="0" w:oddVBand="0" w:evenVBand="0" w:oddHBand="0" w:evenHBand="0" w:firstRowFirstColumn="0" w:firstRowLastColumn="0" w:lastRowFirstColumn="0" w:lastRowLastColumn="0"/>
            <w:tcW w:w="1008" w:type="dxa"/>
          </w:tcPr>
          <w:p w14:paraId="55B18474" w14:textId="77777777" w:rsidR="008D13B4" w:rsidRDefault="008D13B4" w:rsidP="008D13B4">
            <w:r>
              <w:t>4.22.2</w:t>
            </w:r>
          </w:p>
        </w:tc>
        <w:tc>
          <w:tcPr>
            <w:tcW w:w="3420" w:type="dxa"/>
          </w:tcPr>
          <w:p w14:paraId="163339CC" w14:textId="077BC598" w:rsidR="008D13B4" w:rsidRDefault="008D13B4" w:rsidP="008D13B4">
            <w:pPr>
              <w:cnfStyle w:val="000000000000" w:firstRow="0" w:lastRow="0" w:firstColumn="0" w:lastColumn="0" w:oddVBand="0" w:evenVBand="0" w:oddHBand="0" w:evenHBand="0" w:firstRowFirstColumn="0" w:firstRowLastColumn="0" w:lastRowFirstColumn="0" w:lastRowLastColumn="0"/>
            </w:pPr>
            <w:r>
              <w:t>DateOfBCPStatus</w:t>
            </w:r>
          </w:p>
        </w:tc>
        <w:tc>
          <w:tcPr>
            <w:tcW w:w="720" w:type="dxa"/>
          </w:tcPr>
          <w:p w14:paraId="463D10EA" w14:textId="69E6F712" w:rsidR="008D13B4" w:rsidRDefault="008D13B4" w:rsidP="008D13B4">
            <w:pPr>
              <w:cnfStyle w:val="000000000000" w:firstRow="0" w:lastRow="0" w:firstColumn="0" w:lastColumn="0" w:oddVBand="0" w:evenVBand="0" w:oddHBand="0" w:evenHBand="0" w:firstRowFirstColumn="0" w:firstRowLastColumn="0" w:lastRowFirstColumn="0" w:lastRowLastColumn="0"/>
            </w:pPr>
            <w:r>
              <w:t>D</w:t>
            </w:r>
          </w:p>
        </w:tc>
        <w:tc>
          <w:tcPr>
            <w:tcW w:w="810" w:type="dxa"/>
          </w:tcPr>
          <w:p w14:paraId="2FBEB7A0" w14:textId="32581031" w:rsidR="008D13B4" w:rsidRPr="009C3437" w:rsidRDefault="008D13B4" w:rsidP="008D13B4">
            <w:pPr>
              <w:cnfStyle w:val="000000000000" w:firstRow="0" w:lastRow="0" w:firstColumn="0" w:lastColumn="0" w:oddVBand="0" w:evenVBand="0" w:oddHBand="0" w:evenHBand="0" w:firstRowFirstColumn="0" w:firstRowLastColumn="0" w:lastRowFirstColumn="0" w:lastRowLastColumn="0"/>
            </w:pPr>
          </w:p>
        </w:tc>
        <w:tc>
          <w:tcPr>
            <w:tcW w:w="630" w:type="dxa"/>
          </w:tcPr>
          <w:p w14:paraId="42974E11" w14:textId="77777777" w:rsidR="008D13B4" w:rsidRPr="009C3437" w:rsidRDefault="008D13B4" w:rsidP="008D13B4">
            <w:pPr>
              <w:cnfStyle w:val="000000000000" w:firstRow="0" w:lastRow="0" w:firstColumn="0" w:lastColumn="0" w:oddVBand="0" w:evenVBand="0" w:oddHBand="0" w:evenHBand="0" w:firstRowFirstColumn="0" w:firstRowLastColumn="0" w:lastRowFirstColumn="0" w:lastRowLastColumn="0"/>
            </w:pPr>
            <w:r>
              <w:t>Y</w:t>
            </w:r>
          </w:p>
        </w:tc>
        <w:tc>
          <w:tcPr>
            <w:tcW w:w="3150" w:type="dxa"/>
          </w:tcPr>
          <w:p w14:paraId="419AACF4"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p>
        </w:tc>
      </w:tr>
      <w:tr w:rsidR="008D13B4" w:rsidRPr="009C3437" w14:paraId="7AB67BD0" w14:textId="77777777" w:rsidTr="003F33A7">
        <w:trPr>
          <w:cantSplit/>
        </w:trPr>
        <w:tc>
          <w:tcPr>
            <w:cnfStyle w:val="001000000000" w:firstRow="0" w:lastRow="0" w:firstColumn="1" w:lastColumn="0" w:oddVBand="0" w:evenVBand="0" w:oddHBand="0" w:evenHBand="0" w:firstRowFirstColumn="0" w:firstRowLastColumn="0" w:lastRowFirstColumn="0" w:lastRowLastColumn="0"/>
            <w:tcW w:w="1008" w:type="dxa"/>
          </w:tcPr>
          <w:p w14:paraId="57B52F0F" w14:textId="77777777" w:rsidR="008D13B4" w:rsidRDefault="008D13B4" w:rsidP="008D13B4">
            <w:r>
              <w:t>4.22.2</w:t>
            </w:r>
          </w:p>
        </w:tc>
        <w:tc>
          <w:tcPr>
            <w:tcW w:w="3420" w:type="dxa"/>
          </w:tcPr>
          <w:p w14:paraId="5CDB2BD6"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r>
              <w:t>FYSBYouth</w:t>
            </w:r>
          </w:p>
        </w:tc>
        <w:tc>
          <w:tcPr>
            <w:tcW w:w="720" w:type="dxa"/>
          </w:tcPr>
          <w:p w14:paraId="5F2DA554"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752C79A1" w14:textId="789AAED6" w:rsidR="008D13B4" w:rsidRPr="009C3437" w:rsidRDefault="007A2AF6" w:rsidP="008D13B4">
            <w:pPr>
              <w:cnfStyle w:val="000000000000" w:firstRow="0" w:lastRow="0" w:firstColumn="0" w:lastColumn="0" w:oddVBand="0" w:evenVBand="0" w:oddHBand="0" w:evenHBand="0" w:firstRowFirstColumn="0" w:firstRowLastColumn="0" w:lastRowFirstColumn="0" w:lastRowLastColumn="0"/>
            </w:pPr>
            <w:hyperlink w:anchor="_1.7_No/Yes/Missing" w:history="1">
              <w:r w:rsidR="008D13B4">
                <w:rPr>
                  <w:rStyle w:val="Hyperlink"/>
                </w:rPr>
                <w:t>1.7</w:t>
              </w:r>
            </w:hyperlink>
          </w:p>
        </w:tc>
        <w:tc>
          <w:tcPr>
            <w:tcW w:w="630" w:type="dxa"/>
          </w:tcPr>
          <w:p w14:paraId="464307D4" w14:textId="77777777" w:rsidR="008D13B4" w:rsidRPr="009C3437" w:rsidRDefault="008D13B4" w:rsidP="008D13B4">
            <w:pPr>
              <w:cnfStyle w:val="000000000000" w:firstRow="0" w:lastRow="0" w:firstColumn="0" w:lastColumn="0" w:oddVBand="0" w:evenVBand="0" w:oddHBand="0" w:evenHBand="0" w:firstRowFirstColumn="0" w:firstRowLastColumn="0" w:lastRowFirstColumn="0" w:lastRowLastColumn="0"/>
            </w:pPr>
            <w:r>
              <w:t>Y</w:t>
            </w:r>
          </w:p>
        </w:tc>
        <w:tc>
          <w:tcPr>
            <w:tcW w:w="3150" w:type="dxa"/>
          </w:tcPr>
          <w:p w14:paraId="1490310D"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p>
        </w:tc>
      </w:tr>
      <w:tr w:rsidR="008D13B4" w:rsidRPr="009C3437" w14:paraId="7D654EA6" w14:textId="77777777" w:rsidTr="003F33A7">
        <w:trPr>
          <w:cantSplit/>
        </w:trPr>
        <w:tc>
          <w:tcPr>
            <w:cnfStyle w:val="001000000000" w:firstRow="0" w:lastRow="0" w:firstColumn="1" w:lastColumn="0" w:oddVBand="0" w:evenVBand="0" w:oddHBand="0" w:evenHBand="0" w:firstRowFirstColumn="0" w:firstRowLastColumn="0" w:lastRowFirstColumn="0" w:lastRowLastColumn="0"/>
            <w:tcW w:w="1008" w:type="dxa"/>
          </w:tcPr>
          <w:p w14:paraId="45B8CE54" w14:textId="77777777" w:rsidR="008D13B4" w:rsidRDefault="008D13B4" w:rsidP="008D13B4">
            <w:r>
              <w:t>4.22.A</w:t>
            </w:r>
          </w:p>
        </w:tc>
        <w:tc>
          <w:tcPr>
            <w:tcW w:w="3420" w:type="dxa"/>
          </w:tcPr>
          <w:p w14:paraId="5DD0386B"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r>
              <w:t>ReasonNoServices</w:t>
            </w:r>
          </w:p>
        </w:tc>
        <w:tc>
          <w:tcPr>
            <w:tcW w:w="720" w:type="dxa"/>
          </w:tcPr>
          <w:p w14:paraId="18113ACA"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680909A8" w14:textId="4AFFDA92" w:rsidR="008D13B4" w:rsidRPr="009C3437" w:rsidRDefault="007A2AF6" w:rsidP="008D13B4">
            <w:pPr>
              <w:cnfStyle w:val="000000000000" w:firstRow="0" w:lastRow="0" w:firstColumn="0" w:lastColumn="0" w:oddVBand="0" w:evenVBand="0" w:oddHBand="0" w:evenHBand="0" w:firstRowFirstColumn="0" w:firstRowLastColumn="0" w:lastRowFirstColumn="0" w:lastRowLastColumn="0"/>
            </w:pPr>
            <w:hyperlink w:anchor="_4.22.A_ReasonNoServices" w:history="1">
              <w:r w:rsidR="008D13B4" w:rsidRPr="00281353">
                <w:rPr>
                  <w:rStyle w:val="Hyperlink"/>
                </w:rPr>
                <w:t>4.22.A</w:t>
              </w:r>
            </w:hyperlink>
          </w:p>
        </w:tc>
        <w:tc>
          <w:tcPr>
            <w:tcW w:w="630" w:type="dxa"/>
          </w:tcPr>
          <w:p w14:paraId="3DC46DAA" w14:textId="77777777" w:rsidR="008D13B4" w:rsidRPr="009C3437" w:rsidRDefault="008D13B4" w:rsidP="008D13B4">
            <w:pPr>
              <w:cnfStyle w:val="000000000000" w:firstRow="0" w:lastRow="0" w:firstColumn="0" w:lastColumn="0" w:oddVBand="0" w:evenVBand="0" w:oddHBand="0" w:evenHBand="0" w:firstRowFirstColumn="0" w:firstRowLastColumn="0" w:lastRowFirstColumn="0" w:lastRowLastColumn="0"/>
            </w:pPr>
            <w:r>
              <w:t>Y</w:t>
            </w:r>
          </w:p>
        </w:tc>
        <w:tc>
          <w:tcPr>
            <w:tcW w:w="3150" w:type="dxa"/>
          </w:tcPr>
          <w:p w14:paraId="33AFE15C" w14:textId="3A0B0D75" w:rsidR="008D13B4" w:rsidRDefault="00047920" w:rsidP="008D13B4">
            <w:pPr>
              <w:cnfStyle w:val="000000000000" w:firstRow="0" w:lastRow="0" w:firstColumn="0" w:lastColumn="0" w:oddVBand="0" w:evenVBand="0" w:oddHBand="0" w:evenHBand="0" w:firstRowFirstColumn="0" w:firstRowLastColumn="0" w:lastRowFirstColumn="0" w:lastRowLastColumn="0"/>
            </w:pPr>
            <w:r>
              <w:t>Null unless 4.22.2 = 0</w:t>
            </w:r>
          </w:p>
        </w:tc>
      </w:tr>
      <w:tr w:rsidR="008D13B4" w:rsidRPr="009C3437" w14:paraId="17BEAFC6" w14:textId="77777777" w:rsidTr="003F33A7">
        <w:trPr>
          <w:cantSplit/>
        </w:trPr>
        <w:tc>
          <w:tcPr>
            <w:cnfStyle w:val="001000000000" w:firstRow="0" w:lastRow="0" w:firstColumn="1" w:lastColumn="0" w:oddVBand="0" w:evenVBand="0" w:oddHBand="0" w:evenHBand="0" w:firstRowFirstColumn="0" w:firstRowLastColumn="0" w:lastRowFirstColumn="0" w:lastRowLastColumn="0"/>
            <w:tcW w:w="1008" w:type="dxa"/>
          </w:tcPr>
          <w:p w14:paraId="32873A68" w14:textId="77777777" w:rsidR="008D13B4" w:rsidRDefault="008D13B4" w:rsidP="008D13B4">
            <w:r>
              <w:t>4.23.1</w:t>
            </w:r>
          </w:p>
        </w:tc>
        <w:tc>
          <w:tcPr>
            <w:tcW w:w="3420" w:type="dxa"/>
          </w:tcPr>
          <w:p w14:paraId="08D86441"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r>
              <w:t>SexualOrientation</w:t>
            </w:r>
          </w:p>
        </w:tc>
        <w:tc>
          <w:tcPr>
            <w:tcW w:w="720" w:type="dxa"/>
          </w:tcPr>
          <w:p w14:paraId="708AB520"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14539094" w14:textId="1E707122" w:rsidR="008D13B4" w:rsidRPr="009C3437" w:rsidRDefault="007A2AF6" w:rsidP="008D13B4">
            <w:pPr>
              <w:cnfStyle w:val="000000000000" w:firstRow="0" w:lastRow="0" w:firstColumn="0" w:lastColumn="0" w:oddVBand="0" w:evenVBand="0" w:oddHBand="0" w:evenHBand="0" w:firstRowFirstColumn="0" w:firstRowLastColumn="0" w:lastRowFirstColumn="0" w:lastRowLastColumn="0"/>
            </w:pPr>
            <w:hyperlink w:anchor="_4.23.1_SexualOrientation" w:history="1">
              <w:r w:rsidR="008D13B4" w:rsidRPr="00BE7FC1">
                <w:rPr>
                  <w:rStyle w:val="Hyperlink"/>
                </w:rPr>
                <w:t>4.23.1</w:t>
              </w:r>
            </w:hyperlink>
          </w:p>
        </w:tc>
        <w:tc>
          <w:tcPr>
            <w:tcW w:w="630" w:type="dxa"/>
          </w:tcPr>
          <w:p w14:paraId="64DE2C4B" w14:textId="77777777" w:rsidR="008D13B4" w:rsidRPr="009C3437" w:rsidRDefault="008D13B4" w:rsidP="008D13B4">
            <w:pPr>
              <w:cnfStyle w:val="000000000000" w:firstRow="0" w:lastRow="0" w:firstColumn="0" w:lastColumn="0" w:oddVBand="0" w:evenVBand="0" w:oddHBand="0" w:evenHBand="0" w:firstRowFirstColumn="0" w:firstRowLastColumn="0" w:lastRowFirstColumn="0" w:lastRowLastColumn="0"/>
            </w:pPr>
            <w:r>
              <w:t>Y</w:t>
            </w:r>
          </w:p>
        </w:tc>
        <w:tc>
          <w:tcPr>
            <w:tcW w:w="3150" w:type="dxa"/>
          </w:tcPr>
          <w:p w14:paraId="3A5631BB"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p>
        </w:tc>
      </w:tr>
      <w:tr w:rsidR="008D13B4" w:rsidRPr="009C3437" w14:paraId="5FC3EF34" w14:textId="77777777" w:rsidTr="003F33A7">
        <w:trPr>
          <w:cantSplit/>
        </w:trPr>
        <w:tc>
          <w:tcPr>
            <w:cnfStyle w:val="001000000000" w:firstRow="0" w:lastRow="0" w:firstColumn="1" w:lastColumn="0" w:oddVBand="0" w:evenVBand="0" w:oddHBand="0" w:evenHBand="0" w:firstRowFirstColumn="0" w:firstRowLastColumn="0" w:lastRowFirstColumn="0" w:lastRowLastColumn="0"/>
            <w:tcW w:w="1008" w:type="dxa"/>
          </w:tcPr>
          <w:p w14:paraId="54D50F63" w14:textId="77777777" w:rsidR="008D13B4" w:rsidRDefault="008D13B4" w:rsidP="008D13B4">
            <w:r>
              <w:t>4.31.1</w:t>
            </w:r>
          </w:p>
        </w:tc>
        <w:tc>
          <w:tcPr>
            <w:tcW w:w="3420" w:type="dxa"/>
          </w:tcPr>
          <w:p w14:paraId="0CBC3670"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r>
              <w:t>FormerWardChildWelfare</w:t>
            </w:r>
          </w:p>
        </w:tc>
        <w:tc>
          <w:tcPr>
            <w:tcW w:w="720" w:type="dxa"/>
          </w:tcPr>
          <w:p w14:paraId="2B8128A0"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150055F9" w14:textId="4FAED82C" w:rsidR="008D13B4" w:rsidRPr="009C3437" w:rsidRDefault="007A2AF6" w:rsidP="008D13B4">
            <w:pPr>
              <w:cnfStyle w:val="000000000000" w:firstRow="0" w:lastRow="0" w:firstColumn="0" w:lastColumn="0" w:oddVBand="0" w:evenVBand="0" w:oddHBand="0" w:evenHBand="0" w:firstRowFirstColumn="0" w:firstRowLastColumn="0" w:lastRowFirstColumn="0" w:lastRowLastColumn="0"/>
            </w:pPr>
            <w:hyperlink w:anchor="_3.7_No/Yes/Reasons_for_1" w:history="1">
              <w:r w:rsidR="008D13B4">
                <w:rPr>
                  <w:rStyle w:val="Hyperlink"/>
                </w:rPr>
                <w:t>1.8</w:t>
              </w:r>
            </w:hyperlink>
          </w:p>
        </w:tc>
        <w:tc>
          <w:tcPr>
            <w:tcW w:w="630" w:type="dxa"/>
          </w:tcPr>
          <w:p w14:paraId="48EEEEC0" w14:textId="77777777" w:rsidR="008D13B4" w:rsidRPr="009C3437" w:rsidRDefault="008D13B4" w:rsidP="008D13B4">
            <w:pPr>
              <w:cnfStyle w:val="000000000000" w:firstRow="0" w:lastRow="0" w:firstColumn="0" w:lastColumn="0" w:oddVBand="0" w:evenVBand="0" w:oddHBand="0" w:evenHBand="0" w:firstRowFirstColumn="0" w:firstRowLastColumn="0" w:lastRowFirstColumn="0" w:lastRowLastColumn="0"/>
            </w:pPr>
            <w:r>
              <w:t>Y</w:t>
            </w:r>
          </w:p>
        </w:tc>
        <w:tc>
          <w:tcPr>
            <w:tcW w:w="3150" w:type="dxa"/>
          </w:tcPr>
          <w:p w14:paraId="114A058F"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p>
        </w:tc>
      </w:tr>
      <w:tr w:rsidR="008D13B4" w:rsidRPr="009C3437" w14:paraId="49F25664" w14:textId="77777777" w:rsidTr="003F33A7">
        <w:trPr>
          <w:cantSplit/>
        </w:trPr>
        <w:tc>
          <w:tcPr>
            <w:cnfStyle w:val="001000000000" w:firstRow="0" w:lastRow="0" w:firstColumn="1" w:lastColumn="0" w:oddVBand="0" w:evenVBand="0" w:oddHBand="0" w:evenHBand="0" w:firstRowFirstColumn="0" w:firstRowLastColumn="0" w:lastRowFirstColumn="0" w:lastRowLastColumn="0"/>
            <w:tcW w:w="1008" w:type="dxa"/>
          </w:tcPr>
          <w:p w14:paraId="7ABC76D4" w14:textId="77777777" w:rsidR="008D13B4" w:rsidRDefault="008D13B4" w:rsidP="008D13B4">
            <w:r>
              <w:t>4.31.A</w:t>
            </w:r>
          </w:p>
        </w:tc>
        <w:tc>
          <w:tcPr>
            <w:tcW w:w="3420" w:type="dxa"/>
          </w:tcPr>
          <w:p w14:paraId="2B279429"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r>
              <w:t>ChildWelfareYears</w:t>
            </w:r>
          </w:p>
        </w:tc>
        <w:tc>
          <w:tcPr>
            <w:tcW w:w="720" w:type="dxa"/>
          </w:tcPr>
          <w:p w14:paraId="286BA729"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44F8A790" w14:textId="74FE5550" w:rsidR="008D13B4" w:rsidRPr="009C3437" w:rsidRDefault="007A2AF6" w:rsidP="008D13B4">
            <w:pPr>
              <w:cnfStyle w:val="000000000000" w:firstRow="0" w:lastRow="0" w:firstColumn="0" w:lastColumn="0" w:oddVBand="0" w:evenVBand="0" w:oddHBand="0" w:evenHBand="0" w:firstRowFirstColumn="0" w:firstRowLastColumn="0" w:lastRowFirstColumn="0" w:lastRowLastColumn="0"/>
            </w:pPr>
            <w:hyperlink w:anchor="_4.31.A_RHYNumberofYears_1" w:history="1">
              <w:r w:rsidR="008D13B4" w:rsidRPr="00FC5320">
                <w:rPr>
                  <w:rStyle w:val="Hyperlink"/>
                </w:rPr>
                <w:t>4.31</w:t>
              </w:r>
            </w:hyperlink>
            <w:r w:rsidR="008D13B4">
              <w:rPr>
                <w:rStyle w:val="Hyperlink"/>
              </w:rPr>
              <w:t>.A</w:t>
            </w:r>
          </w:p>
        </w:tc>
        <w:tc>
          <w:tcPr>
            <w:tcW w:w="630" w:type="dxa"/>
          </w:tcPr>
          <w:p w14:paraId="124106B9" w14:textId="77777777" w:rsidR="008D13B4" w:rsidRPr="009C3437" w:rsidRDefault="008D13B4" w:rsidP="008D13B4">
            <w:pPr>
              <w:cnfStyle w:val="000000000000" w:firstRow="0" w:lastRow="0" w:firstColumn="0" w:lastColumn="0" w:oddVBand="0" w:evenVBand="0" w:oddHBand="0" w:evenHBand="0" w:firstRowFirstColumn="0" w:firstRowLastColumn="0" w:lastRowFirstColumn="0" w:lastRowLastColumn="0"/>
            </w:pPr>
            <w:r>
              <w:t>Y</w:t>
            </w:r>
          </w:p>
        </w:tc>
        <w:tc>
          <w:tcPr>
            <w:tcW w:w="3150" w:type="dxa"/>
          </w:tcPr>
          <w:p w14:paraId="63AB9EA7"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p>
        </w:tc>
      </w:tr>
      <w:tr w:rsidR="008D13B4" w:rsidRPr="009C3437" w14:paraId="712E1F22" w14:textId="77777777" w:rsidTr="003F33A7">
        <w:trPr>
          <w:cantSplit/>
        </w:trPr>
        <w:tc>
          <w:tcPr>
            <w:cnfStyle w:val="001000000000" w:firstRow="0" w:lastRow="0" w:firstColumn="1" w:lastColumn="0" w:oddVBand="0" w:evenVBand="0" w:oddHBand="0" w:evenHBand="0" w:firstRowFirstColumn="0" w:firstRowLastColumn="0" w:lastRowFirstColumn="0" w:lastRowLastColumn="0"/>
            <w:tcW w:w="1008" w:type="dxa"/>
          </w:tcPr>
          <w:p w14:paraId="70E91F7B" w14:textId="77777777" w:rsidR="008D13B4" w:rsidRDefault="008D13B4" w:rsidP="008D13B4">
            <w:r>
              <w:t>4.31.B</w:t>
            </w:r>
          </w:p>
        </w:tc>
        <w:tc>
          <w:tcPr>
            <w:tcW w:w="3420" w:type="dxa"/>
          </w:tcPr>
          <w:p w14:paraId="3A6993C4"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r>
              <w:t>ChildWelfareMonths</w:t>
            </w:r>
          </w:p>
        </w:tc>
        <w:tc>
          <w:tcPr>
            <w:tcW w:w="720" w:type="dxa"/>
          </w:tcPr>
          <w:p w14:paraId="7F569732"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37F366EE" w14:textId="77777777" w:rsidR="008D13B4" w:rsidRPr="009C3437" w:rsidRDefault="008D13B4" w:rsidP="008D13B4">
            <w:pPr>
              <w:cnfStyle w:val="000000000000" w:firstRow="0" w:lastRow="0" w:firstColumn="0" w:lastColumn="0" w:oddVBand="0" w:evenVBand="0" w:oddHBand="0" w:evenHBand="0" w:firstRowFirstColumn="0" w:firstRowLastColumn="0" w:lastRowFirstColumn="0" w:lastRowLastColumn="0"/>
            </w:pPr>
          </w:p>
        </w:tc>
        <w:tc>
          <w:tcPr>
            <w:tcW w:w="630" w:type="dxa"/>
          </w:tcPr>
          <w:p w14:paraId="0FC0856A" w14:textId="77777777" w:rsidR="008D13B4" w:rsidRPr="009C3437" w:rsidRDefault="008D13B4" w:rsidP="008D13B4">
            <w:pPr>
              <w:cnfStyle w:val="000000000000" w:firstRow="0" w:lastRow="0" w:firstColumn="0" w:lastColumn="0" w:oddVBand="0" w:evenVBand="0" w:oddHBand="0" w:evenHBand="0" w:firstRowFirstColumn="0" w:firstRowLastColumn="0" w:lastRowFirstColumn="0" w:lastRowLastColumn="0"/>
            </w:pPr>
            <w:r>
              <w:t>Y</w:t>
            </w:r>
          </w:p>
        </w:tc>
        <w:tc>
          <w:tcPr>
            <w:tcW w:w="3150" w:type="dxa"/>
          </w:tcPr>
          <w:p w14:paraId="67CAFBE3"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p>
        </w:tc>
      </w:tr>
      <w:tr w:rsidR="008D13B4" w:rsidRPr="009C3437" w14:paraId="46651A81" w14:textId="77777777" w:rsidTr="003F33A7">
        <w:trPr>
          <w:cantSplit/>
        </w:trPr>
        <w:tc>
          <w:tcPr>
            <w:cnfStyle w:val="001000000000" w:firstRow="0" w:lastRow="0" w:firstColumn="1" w:lastColumn="0" w:oddVBand="0" w:evenVBand="0" w:oddHBand="0" w:evenHBand="0" w:firstRowFirstColumn="0" w:firstRowLastColumn="0" w:lastRowFirstColumn="0" w:lastRowLastColumn="0"/>
            <w:tcW w:w="1008" w:type="dxa"/>
          </w:tcPr>
          <w:p w14:paraId="116D5C3B" w14:textId="77777777" w:rsidR="008D13B4" w:rsidRDefault="008D13B4" w:rsidP="008D13B4">
            <w:r>
              <w:t>4.32.1</w:t>
            </w:r>
          </w:p>
        </w:tc>
        <w:tc>
          <w:tcPr>
            <w:tcW w:w="3420" w:type="dxa"/>
          </w:tcPr>
          <w:p w14:paraId="2B780718"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r>
              <w:t>FormerWardJuvenileJustice</w:t>
            </w:r>
          </w:p>
        </w:tc>
        <w:tc>
          <w:tcPr>
            <w:tcW w:w="720" w:type="dxa"/>
          </w:tcPr>
          <w:p w14:paraId="36B4FE62"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588FC733" w14:textId="70DA32B1" w:rsidR="008D13B4" w:rsidRPr="009C3437" w:rsidRDefault="007A2AF6" w:rsidP="008D13B4">
            <w:pPr>
              <w:cnfStyle w:val="000000000000" w:firstRow="0" w:lastRow="0" w:firstColumn="0" w:lastColumn="0" w:oddVBand="0" w:evenVBand="0" w:oddHBand="0" w:evenHBand="0" w:firstRowFirstColumn="0" w:firstRowLastColumn="0" w:lastRowFirstColumn="0" w:lastRowLastColumn="0"/>
            </w:pPr>
            <w:hyperlink w:anchor="_3.7_No/Yes/Reasons_for_1" w:history="1">
              <w:r w:rsidR="008D13B4">
                <w:rPr>
                  <w:rStyle w:val="Hyperlink"/>
                </w:rPr>
                <w:t>1.8</w:t>
              </w:r>
            </w:hyperlink>
          </w:p>
        </w:tc>
        <w:tc>
          <w:tcPr>
            <w:tcW w:w="630" w:type="dxa"/>
          </w:tcPr>
          <w:p w14:paraId="1ED9C1F3" w14:textId="77777777" w:rsidR="008D13B4" w:rsidRPr="009C3437" w:rsidRDefault="008D13B4" w:rsidP="008D13B4">
            <w:pPr>
              <w:cnfStyle w:val="000000000000" w:firstRow="0" w:lastRow="0" w:firstColumn="0" w:lastColumn="0" w:oddVBand="0" w:evenVBand="0" w:oddHBand="0" w:evenHBand="0" w:firstRowFirstColumn="0" w:firstRowLastColumn="0" w:lastRowFirstColumn="0" w:lastRowLastColumn="0"/>
            </w:pPr>
            <w:r w:rsidRPr="000C1F6A">
              <w:t>Y</w:t>
            </w:r>
          </w:p>
        </w:tc>
        <w:tc>
          <w:tcPr>
            <w:tcW w:w="3150" w:type="dxa"/>
          </w:tcPr>
          <w:p w14:paraId="22F259A0"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p>
        </w:tc>
      </w:tr>
      <w:tr w:rsidR="008D13B4" w:rsidRPr="009C3437" w14:paraId="4B8F6482" w14:textId="77777777" w:rsidTr="003F33A7">
        <w:trPr>
          <w:cantSplit/>
        </w:trPr>
        <w:tc>
          <w:tcPr>
            <w:cnfStyle w:val="001000000000" w:firstRow="0" w:lastRow="0" w:firstColumn="1" w:lastColumn="0" w:oddVBand="0" w:evenVBand="0" w:oddHBand="0" w:evenHBand="0" w:firstRowFirstColumn="0" w:firstRowLastColumn="0" w:lastRowFirstColumn="0" w:lastRowLastColumn="0"/>
            <w:tcW w:w="1008" w:type="dxa"/>
          </w:tcPr>
          <w:p w14:paraId="2FB6965D" w14:textId="77777777" w:rsidR="008D13B4" w:rsidRDefault="008D13B4" w:rsidP="008D13B4">
            <w:r>
              <w:t>4.32.A</w:t>
            </w:r>
          </w:p>
        </w:tc>
        <w:tc>
          <w:tcPr>
            <w:tcW w:w="3420" w:type="dxa"/>
          </w:tcPr>
          <w:p w14:paraId="0AB33CEA"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r>
              <w:t>JuvenileJusticeYears</w:t>
            </w:r>
          </w:p>
        </w:tc>
        <w:tc>
          <w:tcPr>
            <w:tcW w:w="720" w:type="dxa"/>
          </w:tcPr>
          <w:p w14:paraId="1934894B"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0F83C323" w14:textId="2EC8F7A8" w:rsidR="008D13B4" w:rsidRPr="009C3437" w:rsidRDefault="007A2AF6" w:rsidP="008D13B4">
            <w:pPr>
              <w:cnfStyle w:val="000000000000" w:firstRow="0" w:lastRow="0" w:firstColumn="0" w:lastColumn="0" w:oddVBand="0" w:evenVBand="0" w:oddHBand="0" w:evenHBand="0" w:firstRowFirstColumn="0" w:firstRowLastColumn="0" w:lastRowFirstColumn="0" w:lastRowLastColumn="0"/>
            </w:pPr>
            <w:hyperlink w:anchor="_4.31.A_RHYNumberofYears_1" w:history="1">
              <w:r w:rsidR="008D13B4" w:rsidRPr="00FC5320">
                <w:rPr>
                  <w:rStyle w:val="Hyperlink"/>
                </w:rPr>
                <w:t>4.31</w:t>
              </w:r>
            </w:hyperlink>
            <w:r w:rsidR="008D13B4">
              <w:rPr>
                <w:rStyle w:val="Hyperlink"/>
              </w:rPr>
              <w:t>.A</w:t>
            </w:r>
          </w:p>
        </w:tc>
        <w:tc>
          <w:tcPr>
            <w:tcW w:w="630" w:type="dxa"/>
          </w:tcPr>
          <w:p w14:paraId="4CE1D4BB" w14:textId="77777777" w:rsidR="008D13B4" w:rsidRPr="009C3437" w:rsidRDefault="008D13B4" w:rsidP="008D13B4">
            <w:pPr>
              <w:cnfStyle w:val="000000000000" w:firstRow="0" w:lastRow="0" w:firstColumn="0" w:lastColumn="0" w:oddVBand="0" w:evenVBand="0" w:oddHBand="0" w:evenHBand="0" w:firstRowFirstColumn="0" w:firstRowLastColumn="0" w:lastRowFirstColumn="0" w:lastRowLastColumn="0"/>
            </w:pPr>
            <w:r w:rsidRPr="000C1F6A">
              <w:t>Y</w:t>
            </w:r>
          </w:p>
        </w:tc>
        <w:tc>
          <w:tcPr>
            <w:tcW w:w="3150" w:type="dxa"/>
          </w:tcPr>
          <w:p w14:paraId="0EAADA8F"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p>
        </w:tc>
      </w:tr>
      <w:tr w:rsidR="008D13B4" w:rsidRPr="009C3437" w14:paraId="4CE6AAE4" w14:textId="77777777" w:rsidTr="003F33A7">
        <w:trPr>
          <w:cantSplit/>
        </w:trPr>
        <w:tc>
          <w:tcPr>
            <w:cnfStyle w:val="001000000000" w:firstRow="0" w:lastRow="0" w:firstColumn="1" w:lastColumn="0" w:oddVBand="0" w:evenVBand="0" w:oddHBand="0" w:evenHBand="0" w:firstRowFirstColumn="0" w:firstRowLastColumn="0" w:lastRowFirstColumn="0" w:lastRowLastColumn="0"/>
            <w:tcW w:w="1008" w:type="dxa"/>
          </w:tcPr>
          <w:p w14:paraId="570FB0C8" w14:textId="77777777" w:rsidR="008D13B4" w:rsidRDefault="008D13B4" w:rsidP="008D13B4">
            <w:r>
              <w:t>4.32.B</w:t>
            </w:r>
          </w:p>
        </w:tc>
        <w:tc>
          <w:tcPr>
            <w:tcW w:w="3420" w:type="dxa"/>
          </w:tcPr>
          <w:p w14:paraId="0FFDD588"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r>
              <w:t>JuvenileJusticeMonths</w:t>
            </w:r>
          </w:p>
        </w:tc>
        <w:tc>
          <w:tcPr>
            <w:tcW w:w="720" w:type="dxa"/>
          </w:tcPr>
          <w:p w14:paraId="17F572F6"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3E4815D1" w14:textId="77777777" w:rsidR="008D13B4" w:rsidRPr="009C3437" w:rsidRDefault="008D13B4" w:rsidP="008D13B4">
            <w:pPr>
              <w:cnfStyle w:val="000000000000" w:firstRow="0" w:lastRow="0" w:firstColumn="0" w:lastColumn="0" w:oddVBand="0" w:evenVBand="0" w:oddHBand="0" w:evenHBand="0" w:firstRowFirstColumn="0" w:firstRowLastColumn="0" w:lastRowFirstColumn="0" w:lastRowLastColumn="0"/>
            </w:pPr>
          </w:p>
        </w:tc>
        <w:tc>
          <w:tcPr>
            <w:tcW w:w="630" w:type="dxa"/>
          </w:tcPr>
          <w:p w14:paraId="6E79D395" w14:textId="77777777" w:rsidR="008D13B4" w:rsidRPr="009C3437" w:rsidRDefault="008D13B4" w:rsidP="008D13B4">
            <w:pPr>
              <w:cnfStyle w:val="000000000000" w:firstRow="0" w:lastRow="0" w:firstColumn="0" w:lastColumn="0" w:oddVBand="0" w:evenVBand="0" w:oddHBand="0" w:evenHBand="0" w:firstRowFirstColumn="0" w:firstRowLastColumn="0" w:lastRowFirstColumn="0" w:lastRowLastColumn="0"/>
            </w:pPr>
            <w:r w:rsidRPr="000C1F6A">
              <w:t>Y</w:t>
            </w:r>
          </w:p>
        </w:tc>
        <w:tc>
          <w:tcPr>
            <w:tcW w:w="3150" w:type="dxa"/>
          </w:tcPr>
          <w:p w14:paraId="52B6E11B"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p>
        </w:tc>
      </w:tr>
      <w:tr w:rsidR="008D13B4" w:rsidRPr="009C3437" w14:paraId="0561ACF9" w14:textId="77777777" w:rsidTr="003F33A7">
        <w:trPr>
          <w:cantSplit/>
        </w:trPr>
        <w:tc>
          <w:tcPr>
            <w:cnfStyle w:val="001000000000" w:firstRow="0" w:lastRow="0" w:firstColumn="1" w:lastColumn="0" w:oddVBand="0" w:evenVBand="0" w:oddHBand="0" w:evenHBand="0" w:firstRowFirstColumn="0" w:firstRowLastColumn="0" w:lastRowFirstColumn="0" w:lastRowLastColumn="0"/>
            <w:tcW w:w="1008" w:type="dxa"/>
          </w:tcPr>
          <w:p w14:paraId="4836BDC0" w14:textId="77777777" w:rsidR="008D13B4" w:rsidRDefault="008D13B4" w:rsidP="008D13B4">
            <w:r>
              <w:t>4.33.1</w:t>
            </w:r>
          </w:p>
        </w:tc>
        <w:tc>
          <w:tcPr>
            <w:tcW w:w="3420" w:type="dxa"/>
          </w:tcPr>
          <w:p w14:paraId="771A4F2E"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r>
              <w:t>HouseholdDynamics</w:t>
            </w:r>
          </w:p>
        </w:tc>
        <w:tc>
          <w:tcPr>
            <w:tcW w:w="720" w:type="dxa"/>
          </w:tcPr>
          <w:p w14:paraId="475C8F26"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r w:rsidRPr="00991782">
              <w:t>I</w:t>
            </w:r>
          </w:p>
        </w:tc>
        <w:tc>
          <w:tcPr>
            <w:tcW w:w="810" w:type="dxa"/>
          </w:tcPr>
          <w:p w14:paraId="44EC6CF6" w14:textId="2497A7C4" w:rsidR="008D13B4" w:rsidRPr="009C3437" w:rsidRDefault="007A2AF6" w:rsidP="008D13B4">
            <w:pPr>
              <w:cnfStyle w:val="000000000000" w:firstRow="0" w:lastRow="0" w:firstColumn="0" w:lastColumn="0" w:oddVBand="0" w:evenVBand="0" w:oddHBand="0" w:evenHBand="0" w:firstRowFirstColumn="0" w:firstRowLastColumn="0" w:lastRowFirstColumn="0" w:lastRowLastColumn="0"/>
            </w:pPr>
            <w:hyperlink w:anchor="_1.7_No/Yes/Missing" w:history="1">
              <w:r w:rsidR="008D13B4" w:rsidRPr="00662590">
                <w:rPr>
                  <w:rStyle w:val="Hyperlink"/>
                </w:rPr>
                <w:t>1.7</w:t>
              </w:r>
            </w:hyperlink>
          </w:p>
        </w:tc>
        <w:tc>
          <w:tcPr>
            <w:tcW w:w="630" w:type="dxa"/>
          </w:tcPr>
          <w:p w14:paraId="3D1CF022" w14:textId="77777777" w:rsidR="008D13B4" w:rsidRPr="009C3437" w:rsidRDefault="008D13B4" w:rsidP="008D13B4">
            <w:pPr>
              <w:cnfStyle w:val="000000000000" w:firstRow="0" w:lastRow="0" w:firstColumn="0" w:lastColumn="0" w:oddVBand="0" w:evenVBand="0" w:oddHBand="0" w:evenHBand="0" w:firstRowFirstColumn="0" w:firstRowLastColumn="0" w:lastRowFirstColumn="0" w:lastRowLastColumn="0"/>
            </w:pPr>
            <w:r w:rsidRPr="000C1F6A">
              <w:t>Y</w:t>
            </w:r>
          </w:p>
        </w:tc>
        <w:tc>
          <w:tcPr>
            <w:tcW w:w="3150" w:type="dxa"/>
          </w:tcPr>
          <w:p w14:paraId="1A352F3B"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p>
        </w:tc>
      </w:tr>
      <w:tr w:rsidR="008D13B4" w:rsidRPr="009C3437" w14:paraId="1F7BCE11" w14:textId="77777777" w:rsidTr="003F33A7">
        <w:trPr>
          <w:cantSplit/>
        </w:trPr>
        <w:tc>
          <w:tcPr>
            <w:cnfStyle w:val="001000000000" w:firstRow="0" w:lastRow="0" w:firstColumn="1" w:lastColumn="0" w:oddVBand="0" w:evenVBand="0" w:oddHBand="0" w:evenHBand="0" w:firstRowFirstColumn="0" w:firstRowLastColumn="0" w:lastRowFirstColumn="0" w:lastRowLastColumn="0"/>
            <w:tcW w:w="1008" w:type="dxa"/>
          </w:tcPr>
          <w:p w14:paraId="0F358B53" w14:textId="77777777" w:rsidR="008D13B4" w:rsidRDefault="008D13B4" w:rsidP="008D13B4">
            <w:r w:rsidRPr="00AD7793">
              <w:lastRenderedPageBreak/>
              <w:t>4.33.</w:t>
            </w:r>
            <w:r>
              <w:t>2</w:t>
            </w:r>
          </w:p>
        </w:tc>
        <w:tc>
          <w:tcPr>
            <w:tcW w:w="3420" w:type="dxa"/>
          </w:tcPr>
          <w:p w14:paraId="142EB1D7"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r>
              <w:t>SexualOrientationGenderIDYouth</w:t>
            </w:r>
          </w:p>
        </w:tc>
        <w:tc>
          <w:tcPr>
            <w:tcW w:w="720" w:type="dxa"/>
          </w:tcPr>
          <w:p w14:paraId="5E6951E8"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r w:rsidRPr="00991782">
              <w:t>I</w:t>
            </w:r>
          </w:p>
        </w:tc>
        <w:tc>
          <w:tcPr>
            <w:tcW w:w="810" w:type="dxa"/>
          </w:tcPr>
          <w:p w14:paraId="09781218" w14:textId="255AC349" w:rsidR="008D13B4" w:rsidRPr="009C3437" w:rsidRDefault="007A2AF6" w:rsidP="008D13B4">
            <w:pPr>
              <w:cnfStyle w:val="000000000000" w:firstRow="0" w:lastRow="0" w:firstColumn="0" w:lastColumn="0" w:oddVBand="0" w:evenVBand="0" w:oddHBand="0" w:evenHBand="0" w:firstRowFirstColumn="0" w:firstRowLastColumn="0" w:lastRowFirstColumn="0" w:lastRowLastColumn="0"/>
            </w:pPr>
            <w:hyperlink w:anchor="_1.7_No/Yes/Missing" w:history="1">
              <w:r w:rsidR="008D13B4" w:rsidRPr="00BE5F85">
                <w:rPr>
                  <w:rStyle w:val="Hyperlink"/>
                </w:rPr>
                <w:t>1.7</w:t>
              </w:r>
            </w:hyperlink>
          </w:p>
        </w:tc>
        <w:tc>
          <w:tcPr>
            <w:tcW w:w="630" w:type="dxa"/>
          </w:tcPr>
          <w:p w14:paraId="5E5AC9E8" w14:textId="77777777" w:rsidR="008D13B4" w:rsidRPr="009C3437" w:rsidRDefault="008D13B4" w:rsidP="008D13B4">
            <w:pPr>
              <w:cnfStyle w:val="000000000000" w:firstRow="0" w:lastRow="0" w:firstColumn="0" w:lastColumn="0" w:oddVBand="0" w:evenVBand="0" w:oddHBand="0" w:evenHBand="0" w:firstRowFirstColumn="0" w:firstRowLastColumn="0" w:lastRowFirstColumn="0" w:lastRowLastColumn="0"/>
            </w:pPr>
            <w:r w:rsidRPr="000C1F6A">
              <w:t>Y</w:t>
            </w:r>
          </w:p>
        </w:tc>
        <w:tc>
          <w:tcPr>
            <w:tcW w:w="3150" w:type="dxa"/>
          </w:tcPr>
          <w:p w14:paraId="5C00A30B"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p>
        </w:tc>
      </w:tr>
      <w:tr w:rsidR="008D13B4" w:rsidRPr="009C3437" w14:paraId="3921545D" w14:textId="77777777" w:rsidTr="003F33A7">
        <w:trPr>
          <w:cantSplit/>
        </w:trPr>
        <w:tc>
          <w:tcPr>
            <w:cnfStyle w:val="001000000000" w:firstRow="0" w:lastRow="0" w:firstColumn="1" w:lastColumn="0" w:oddVBand="0" w:evenVBand="0" w:oddHBand="0" w:evenHBand="0" w:firstRowFirstColumn="0" w:firstRowLastColumn="0" w:lastRowFirstColumn="0" w:lastRowLastColumn="0"/>
            <w:tcW w:w="1008" w:type="dxa"/>
          </w:tcPr>
          <w:p w14:paraId="6B9D1952" w14:textId="77777777" w:rsidR="008D13B4" w:rsidRDefault="008D13B4" w:rsidP="008D13B4">
            <w:r w:rsidRPr="00AD7793">
              <w:t>4.33.</w:t>
            </w:r>
            <w:r>
              <w:t>3</w:t>
            </w:r>
          </w:p>
        </w:tc>
        <w:tc>
          <w:tcPr>
            <w:tcW w:w="3420" w:type="dxa"/>
          </w:tcPr>
          <w:p w14:paraId="04E15302"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r>
              <w:t>SexualOrientationGenderIDFam</w:t>
            </w:r>
          </w:p>
        </w:tc>
        <w:tc>
          <w:tcPr>
            <w:tcW w:w="720" w:type="dxa"/>
          </w:tcPr>
          <w:p w14:paraId="533A1CB6"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r w:rsidRPr="00991782">
              <w:t>I</w:t>
            </w:r>
          </w:p>
        </w:tc>
        <w:tc>
          <w:tcPr>
            <w:tcW w:w="810" w:type="dxa"/>
          </w:tcPr>
          <w:p w14:paraId="776C59AA" w14:textId="4A3AC308" w:rsidR="008D13B4" w:rsidRPr="009C3437" w:rsidRDefault="007A2AF6" w:rsidP="008D13B4">
            <w:pPr>
              <w:cnfStyle w:val="000000000000" w:firstRow="0" w:lastRow="0" w:firstColumn="0" w:lastColumn="0" w:oddVBand="0" w:evenVBand="0" w:oddHBand="0" w:evenHBand="0" w:firstRowFirstColumn="0" w:firstRowLastColumn="0" w:lastRowFirstColumn="0" w:lastRowLastColumn="0"/>
            </w:pPr>
            <w:hyperlink w:anchor="_1.7_No/Yes/Missing" w:history="1">
              <w:r w:rsidR="008D13B4" w:rsidRPr="00BE5F85">
                <w:rPr>
                  <w:rStyle w:val="Hyperlink"/>
                </w:rPr>
                <w:t>1.7</w:t>
              </w:r>
            </w:hyperlink>
          </w:p>
        </w:tc>
        <w:tc>
          <w:tcPr>
            <w:tcW w:w="630" w:type="dxa"/>
          </w:tcPr>
          <w:p w14:paraId="12B8D003" w14:textId="77777777" w:rsidR="008D13B4" w:rsidRPr="009C3437" w:rsidRDefault="008D13B4" w:rsidP="008D13B4">
            <w:pPr>
              <w:cnfStyle w:val="000000000000" w:firstRow="0" w:lastRow="0" w:firstColumn="0" w:lastColumn="0" w:oddVBand="0" w:evenVBand="0" w:oddHBand="0" w:evenHBand="0" w:firstRowFirstColumn="0" w:firstRowLastColumn="0" w:lastRowFirstColumn="0" w:lastRowLastColumn="0"/>
            </w:pPr>
            <w:r w:rsidRPr="000C1F6A">
              <w:t>Y</w:t>
            </w:r>
          </w:p>
        </w:tc>
        <w:tc>
          <w:tcPr>
            <w:tcW w:w="3150" w:type="dxa"/>
          </w:tcPr>
          <w:p w14:paraId="5710C34D"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p>
        </w:tc>
      </w:tr>
      <w:tr w:rsidR="008D13B4" w:rsidRPr="009C3437" w14:paraId="7EB1873E" w14:textId="77777777" w:rsidTr="003F33A7">
        <w:trPr>
          <w:cantSplit/>
        </w:trPr>
        <w:tc>
          <w:tcPr>
            <w:cnfStyle w:val="001000000000" w:firstRow="0" w:lastRow="0" w:firstColumn="1" w:lastColumn="0" w:oddVBand="0" w:evenVBand="0" w:oddHBand="0" w:evenHBand="0" w:firstRowFirstColumn="0" w:firstRowLastColumn="0" w:lastRowFirstColumn="0" w:lastRowLastColumn="0"/>
            <w:tcW w:w="1008" w:type="dxa"/>
          </w:tcPr>
          <w:p w14:paraId="4EAE4322" w14:textId="77777777" w:rsidR="008D13B4" w:rsidRDefault="008D13B4" w:rsidP="008D13B4">
            <w:r w:rsidRPr="00AD7793">
              <w:t>4.33.</w:t>
            </w:r>
            <w:r>
              <w:t>4</w:t>
            </w:r>
          </w:p>
        </w:tc>
        <w:tc>
          <w:tcPr>
            <w:tcW w:w="3420" w:type="dxa"/>
          </w:tcPr>
          <w:p w14:paraId="0E5256E8"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r>
              <w:t>HousingIssuesYouth</w:t>
            </w:r>
          </w:p>
        </w:tc>
        <w:tc>
          <w:tcPr>
            <w:tcW w:w="720" w:type="dxa"/>
          </w:tcPr>
          <w:p w14:paraId="07DCB6CF"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r w:rsidRPr="00991782">
              <w:t>I</w:t>
            </w:r>
          </w:p>
        </w:tc>
        <w:tc>
          <w:tcPr>
            <w:tcW w:w="810" w:type="dxa"/>
          </w:tcPr>
          <w:p w14:paraId="395DE357" w14:textId="2A263F15" w:rsidR="008D13B4" w:rsidRPr="009C3437" w:rsidRDefault="007A2AF6" w:rsidP="008D13B4">
            <w:pPr>
              <w:cnfStyle w:val="000000000000" w:firstRow="0" w:lastRow="0" w:firstColumn="0" w:lastColumn="0" w:oddVBand="0" w:evenVBand="0" w:oddHBand="0" w:evenHBand="0" w:firstRowFirstColumn="0" w:firstRowLastColumn="0" w:lastRowFirstColumn="0" w:lastRowLastColumn="0"/>
            </w:pPr>
            <w:hyperlink w:anchor="_1.7_No/Yes/Missing" w:history="1">
              <w:r w:rsidR="008D13B4" w:rsidRPr="00BE5F85">
                <w:rPr>
                  <w:rStyle w:val="Hyperlink"/>
                </w:rPr>
                <w:t>1.7</w:t>
              </w:r>
            </w:hyperlink>
          </w:p>
        </w:tc>
        <w:tc>
          <w:tcPr>
            <w:tcW w:w="630" w:type="dxa"/>
          </w:tcPr>
          <w:p w14:paraId="61E746A9" w14:textId="77777777" w:rsidR="008D13B4" w:rsidRPr="009C3437" w:rsidRDefault="008D13B4" w:rsidP="008D13B4">
            <w:pPr>
              <w:cnfStyle w:val="000000000000" w:firstRow="0" w:lastRow="0" w:firstColumn="0" w:lastColumn="0" w:oddVBand="0" w:evenVBand="0" w:oddHBand="0" w:evenHBand="0" w:firstRowFirstColumn="0" w:firstRowLastColumn="0" w:lastRowFirstColumn="0" w:lastRowLastColumn="0"/>
            </w:pPr>
            <w:r w:rsidRPr="000C1F6A">
              <w:t>Y</w:t>
            </w:r>
          </w:p>
        </w:tc>
        <w:tc>
          <w:tcPr>
            <w:tcW w:w="3150" w:type="dxa"/>
          </w:tcPr>
          <w:p w14:paraId="008EBB3B"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p>
        </w:tc>
      </w:tr>
      <w:tr w:rsidR="008D13B4" w:rsidRPr="009C3437" w14:paraId="0DAC47AB" w14:textId="77777777" w:rsidTr="003F33A7">
        <w:trPr>
          <w:cantSplit/>
        </w:trPr>
        <w:tc>
          <w:tcPr>
            <w:cnfStyle w:val="001000000000" w:firstRow="0" w:lastRow="0" w:firstColumn="1" w:lastColumn="0" w:oddVBand="0" w:evenVBand="0" w:oddHBand="0" w:evenHBand="0" w:firstRowFirstColumn="0" w:firstRowLastColumn="0" w:lastRowFirstColumn="0" w:lastRowLastColumn="0"/>
            <w:tcW w:w="1008" w:type="dxa"/>
          </w:tcPr>
          <w:p w14:paraId="7B9E5A4B" w14:textId="77777777" w:rsidR="008D13B4" w:rsidRDefault="008D13B4" w:rsidP="008D13B4">
            <w:r w:rsidRPr="00AD7793">
              <w:t>4.33.</w:t>
            </w:r>
            <w:r>
              <w:t>5</w:t>
            </w:r>
          </w:p>
        </w:tc>
        <w:tc>
          <w:tcPr>
            <w:tcW w:w="3420" w:type="dxa"/>
          </w:tcPr>
          <w:p w14:paraId="04FAF5E5"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r>
              <w:t>HousingIssuesFam</w:t>
            </w:r>
          </w:p>
        </w:tc>
        <w:tc>
          <w:tcPr>
            <w:tcW w:w="720" w:type="dxa"/>
          </w:tcPr>
          <w:p w14:paraId="2AB81567"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r w:rsidRPr="00991782">
              <w:t>I</w:t>
            </w:r>
          </w:p>
        </w:tc>
        <w:tc>
          <w:tcPr>
            <w:tcW w:w="810" w:type="dxa"/>
          </w:tcPr>
          <w:p w14:paraId="7319E7A2" w14:textId="2034223E" w:rsidR="008D13B4" w:rsidRPr="009C3437" w:rsidRDefault="007A2AF6" w:rsidP="008D13B4">
            <w:pPr>
              <w:cnfStyle w:val="000000000000" w:firstRow="0" w:lastRow="0" w:firstColumn="0" w:lastColumn="0" w:oddVBand="0" w:evenVBand="0" w:oddHBand="0" w:evenHBand="0" w:firstRowFirstColumn="0" w:firstRowLastColumn="0" w:lastRowFirstColumn="0" w:lastRowLastColumn="0"/>
            </w:pPr>
            <w:hyperlink w:anchor="_1.7_No/Yes/Missing" w:history="1">
              <w:r w:rsidR="008D13B4" w:rsidRPr="00BE5F85">
                <w:rPr>
                  <w:rStyle w:val="Hyperlink"/>
                </w:rPr>
                <w:t>1.7</w:t>
              </w:r>
            </w:hyperlink>
          </w:p>
        </w:tc>
        <w:tc>
          <w:tcPr>
            <w:tcW w:w="630" w:type="dxa"/>
          </w:tcPr>
          <w:p w14:paraId="43D81C2D" w14:textId="77777777" w:rsidR="008D13B4" w:rsidRPr="009C3437" w:rsidRDefault="008D13B4" w:rsidP="008D13B4">
            <w:pPr>
              <w:cnfStyle w:val="000000000000" w:firstRow="0" w:lastRow="0" w:firstColumn="0" w:lastColumn="0" w:oddVBand="0" w:evenVBand="0" w:oddHBand="0" w:evenHBand="0" w:firstRowFirstColumn="0" w:firstRowLastColumn="0" w:lastRowFirstColumn="0" w:lastRowLastColumn="0"/>
            </w:pPr>
            <w:r w:rsidRPr="000C1F6A">
              <w:t>Y</w:t>
            </w:r>
          </w:p>
        </w:tc>
        <w:tc>
          <w:tcPr>
            <w:tcW w:w="3150" w:type="dxa"/>
          </w:tcPr>
          <w:p w14:paraId="54BDBA98"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p>
        </w:tc>
      </w:tr>
      <w:tr w:rsidR="008D13B4" w:rsidRPr="009C3437" w14:paraId="09B5AB47" w14:textId="77777777" w:rsidTr="003F33A7">
        <w:trPr>
          <w:cantSplit/>
        </w:trPr>
        <w:tc>
          <w:tcPr>
            <w:cnfStyle w:val="001000000000" w:firstRow="0" w:lastRow="0" w:firstColumn="1" w:lastColumn="0" w:oddVBand="0" w:evenVBand="0" w:oddHBand="0" w:evenHBand="0" w:firstRowFirstColumn="0" w:firstRowLastColumn="0" w:lastRowFirstColumn="0" w:lastRowLastColumn="0"/>
            <w:tcW w:w="1008" w:type="dxa"/>
          </w:tcPr>
          <w:p w14:paraId="2546148F" w14:textId="77777777" w:rsidR="008D13B4" w:rsidRDefault="008D13B4" w:rsidP="008D13B4">
            <w:r w:rsidRPr="00AD7793">
              <w:t>4.33.</w:t>
            </w:r>
            <w:r>
              <w:t>6</w:t>
            </w:r>
          </w:p>
        </w:tc>
        <w:tc>
          <w:tcPr>
            <w:tcW w:w="3420" w:type="dxa"/>
          </w:tcPr>
          <w:p w14:paraId="0C8F7696"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r>
              <w:t>SchoolEducationalIssuesYouth</w:t>
            </w:r>
          </w:p>
        </w:tc>
        <w:tc>
          <w:tcPr>
            <w:tcW w:w="720" w:type="dxa"/>
          </w:tcPr>
          <w:p w14:paraId="76C51AA7"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r w:rsidRPr="00991782">
              <w:t>I</w:t>
            </w:r>
          </w:p>
        </w:tc>
        <w:tc>
          <w:tcPr>
            <w:tcW w:w="810" w:type="dxa"/>
          </w:tcPr>
          <w:p w14:paraId="029C616C" w14:textId="599E8B7B" w:rsidR="008D13B4" w:rsidRPr="009C3437" w:rsidRDefault="007A2AF6" w:rsidP="008D13B4">
            <w:pPr>
              <w:cnfStyle w:val="000000000000" w:firstRow="0" w:lastRow="0" w:firstColumn="0" w:lastColumn="0" w:oddVBand="0" w:evenVBand="0" w:oddHBand="0" w:evenHBand="0" w:firstRowFirstColumn="0" w:firstRowLastColumn="0" w:lastRowFirstColumn="0" w:lastRowLastColumn="0"/>
            </w:pPr>
            <w:hyperlink w:anchor="_1.7_No/Yes/Missing" w:history="1">
              <w:r w:rsidR="008D13B4" w:rsidRPr="00BE5F85">
                <w:rPr>
                  <w:rStyle w:val="Hyperlink"/>
                </w:rPr>
                <w:t>1.7</w:t>
              </w:r>
            </w:hyperlink>
          </w:p>
        </w:tc>
        <w:tc>
          <w:tcPr>
            <w:tcW w:w="630" w:type="dxa"/>
          </w:tcPr>
          <w:p w14:paraId="44521D50" w14:textId="77777777" w:rsidR="008D13B4" w:rsidRPr="009C3437" w:rsidRDefault="008D13B4" w:rsidP="008D13B4">
            <w:pPr>
              <w:cnfStyle w:val="000000000000" w:firstRow="0" w:lastRow="0" w:firstColumn="0" w:lastColumn="0" w:oddVBand="0" w:evenVBand="0" w:oddHBand="0" w:evenHBand="0" w:firstRowFirstColumn="0" w:firstRowLastColumn="0" w:lastRowFirstColumn="0" w:lastRowLastColumn="0"/>
            </w:pPr>
            <w:r w:rsidRPr="000C1F6A">
              <w:t>Y</w:t>
            </w:r>
          </w:p>
        </w:tc>
        <w:tc>
          <w:tcPr>
            <w:tcW w:w="3150" w:type="dxa"/>
          </w:tcPr>
          <w:p w14:paraId="1D3B5EEF"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p>
        </w:tc>
      </w:tr>
      <w:tr w:rsidR="008D13B4" w:rsidRPr="009C3437" w14:paraId="00B0B0BA" w14:textId="77777777" w:rsidTr="003F33A7">
        <w:trPr>
          <w:cantSplit/>
        </w:trPr>
        <w:tc>
          <w:tcPr>
            <w:cnfStyle w:val="001000000000" w:firstRow="0" w:lastRow="0" w:firstColumn="1" w:lastColumn="0" w:oddVBand="0" w:evenVBand="0" w:oddHBand="0" w:evenHBand="0" w:firstRowFirstColumn="0" w:firstRowLastColumn="0" w:lastRowFirstColumn="0" w:lastRowLastColumn="0"/>
            <w:tcW w:w="1008" w:type="dxa"/>
          </w:tcPr>
          <w:p w14:paraId="19787BF7" w14:textId="77777777" w:rsidR="008D13B4" w:rsidRDefault="008D13B4" w:rsidP="008D13B4">
            <w:r w:rsidRPr="00AD7793">
              <w:t>4.33.</w:t>
            </w:r>
            <w:r>
              <w:t>7</w:t>
            </w:r>
          </w:p>
        </w:tc>
        <w:tc>
          <w:tcPr>
            <w:tcW w:w="3420" w:type="dxa"/>
          </w:tcPr>
          <w:p w14:paraId="3E387CE9"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r>
              <w:t>SchoolEducationalIssuesFam</w:t>
            </w:r>
          </w:p>
        </w:tc>
        <w:tc>
          <w:tcPr>
            <w:tcW w:w="720" w:type="dxa"/>
          </w:tcPr>
          <w:p w14:paraId="181CC9BE"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r w:rsidRPr="00991782">
              <w:t>I</w:t>
            </w:r>
          </w:p>
        </w:tc>
        <w:tc>
          <w:tcPr>
            <w:tcW w:w="810" w:type="dxa"/>
          </w:tcPr>
          <w:p w14:paraId="2374425C" w14:textId="3C1C90C3" w:rsidR="008D13B4" w:rsidRPr="009C3437" w:rsidRDefault="007A2AF6" w:rsidP="008D13B4">
            <w:pPr>
              <w:cnfStyle w:val="000000000000" w:firstRow="0" w:lastRow="0" w:firstColumn="0" w:lastColumn="0" w:oddVBand="0" w:evenVBand="0" w:oddHBand="0" w:evenHBand="0" w:firstRowFirstColumn="0" w:firstRowLastColumn="0" w:lastRowFirstColumn="0" w:lastRowLastColumn="0"/>
            </w:pPr>
            <w:hyperlink w:anchor="_1.7_No/Yes/Missing" w:history="1">
              <w:r w:rsidR="008D13B4" w:rsidRPr="00BE5F85">
                <w:rPr>
                  <w:rStyle w:val="Hyperlink"/>
                </w:rPr>
                <w:t>1.7</w:t>
              </w:r>
            </w:hyperlink>
          </w:p>
        </w:tc>
        <w:tc>
          <w:tcPr>
            <w:tcW w:w="630" w:type="dxa"/>
          </w:tcPr>
          <w:p w14:paraId="3E229013" w14:textId="77777777" w:rsidR="008D13B4" w:rsidRPr="009C3437" w:rsidRDefault="008D13B4" w:rsidP="008D13B4">
            <w:pPr>
              <w:cnfStyle w:val="000000000000" w:firstRow="0" w:lastRow="0" w:firstColumn="0" w:lastColumn="0" w:oddVBand="0" w:evenVBand="0" w:oddHBand="0" w:evenHBand="0" w:firstRowFirstColumn="0" w:firstRowLastColumn="0" w:lastRowFirstColumn="0" w:lastRowLastColumn="0"/>
            </w:pPr>
            <w:r w:rsidRPr="000C1F6A">
              <w:t>Y</w:t>
            </w:r>
          </w:p>
        </w:tc>
        <w:tc>
          <w:tcPr>
            <w:tcW w:w="3150" w:type="dxa"/>
          </w:tcPr>
          <w:p w14:paraId="4EFDFBC6"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p>
        </w:tc>
      </w:tr>
      <w:tr w:rsidR="008D13B4" w:rsidRPr="009C3437" w14:paraId="42344DC3" w14:textId="77777777" w:rsidTr="003F33A7">
        <w:trPr>
          <w:cantSplit/>
        </w:trPr>
        <w:tc>
          <w:tcPr>
            <w:cnfStyle w:val="001000000000" w:firstRow="0" w:lastRow="0" w:firstColumn="1" w:lastColumn="0" w:oddVBand="0" w:evenVBand="0" w:oddHBand="0" w:evenHBand="0" w:firstRowFirstColumn="0" w:firstRowLastColumn="0" w:lastRowFirstColumn="0" w:lastRowLastColumn="0"/>
            <w:tcW w:w="1008" w:type="dxa"/>
          </w:tcPr>
          <w:p w14:paraId="1578823A" w14:textId="77777777" w:rsidR="008D13B4" w:rsidRDefault="008D13B4" w:rsidP="008D13B4">
            <w:r w:rsidRPr="00AD7793">
              <w:t>4.33.</w:t>
            </w:r>
            <w:r>
              <w:t>8</w:t>
            </w:r>
          </w:p>
        </w:tc>
        <w:tc>
          <w:tcPr>
            <w:tcW w:w="3420" w:type="dxa"/>
          </w:tcPr>
          <w:p w14:paraId="4B289674"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r>
              <w:t>UnemploymentYouth</w:t>
            </w:r>
          </w:p>
        </w:tc>
        <w:tc>
          <w:tcPr>
            <w:tcW w:w="720" w:type="dxa"/>
          </w:tcPr>
          <w:p w14:paraId="6F20CBFF"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r w:rsidRPr="00991782">
              <w:t>I</w:t>
            </w:r>
          </w:p>
        </w:tc>
        <w:tc>
          <w:tcPr>
            <w:tcW w:w="810" w:type="dxa"/>
          </w:tcPr>
          <w:p w14:paraId="583EF4B7" w14:textId="705FC450" w:rsidR="008D13B4" w:rsidRPr="009C3437" w:rsidRDefault="007A2AF6" w:rsidP="008D13B4">
            <w:pPr>
              <w:cnfStyle w:val="000000000000" w:firstRow="0" w:lastRow="0" w:firstColumn="0" w:lastColumn="0" w:oddVBand="0" w:evenVBand="0" w:oddHBand="0" w:evenHBand="0" w:firstRowFirstColumn="0" w:firstRowLastColumn="0" w:lastRowFirstColumn="0" w:lastRowLastColumn="0"/>
            </w:pPr>
            <w:hyperlink w:anchor="_1.7_No/Yes/Missing" w:history="1">
              <w:r w:rsidR="008D13B4" w:rsidRPr="00BE5F85">
                <w:rPr>
                  <w:rStyle w:val="Hyperlink"/>
                </w:rPr>
                <w:t>1.7</w:t>
              </w:r>
            </w:hyperlink>
          </w:p>
        </w:tc>
        <w:tc>
          <w:tcPr>
            <w:tcW w:w="630" w:type="dxa"/>
          </w:tcPr>
          <w:p w14:paraId="023EECB9" w14:textId="77777777" w:rsidR="008D13B4" w:rsidRPr="009C3437" w:rsidRDefault="008D13B4" w:rsidP="008D13B4">
            <w:pPr>
              <w:cnfStyle w:val="000000000000" w:firstRow="0" w:lastRow="0" w:firstColumn="0" w:lastColumn="0" w:oddVBand="0" w:evenVBand="0" w:oddHBand="0" w:evenHBand="0" w:firstRowFirstColumn="0" w:firstRowLastColumn="0" w:lastRowFirstColumn="0" w:lastRowLastColumn="0"/>
            </w:pPr>
            <w:r w:rsidRPr="000C1F6A">
              <w:t>Y</w:t>
            </w:r>
          </w:p>
        </w:tc>
        <w:tc>
          <w:tcPr>
            <w:tcW w:w="3150" w:type="dxa"/>
          </w:tcPr>
          <w:p w14:paraId="430C1953"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p>
        </w:tc>
      </w:tr>
      <w:tr w:rsidR="008D13B4" w:rsidRPr="009C3437" w14:paraId="559DFC07" w14:textId="77777777" w:rsidTr="003F33A7">
        <w:trPr>
          <w:cantSplit/>
        </w:trPr>
        <w:tc>
          <w:tcPr>
            <w:cnfStyle w:val="001000000000" w:firstRow="0" w:lastRow="0" w:firstColumn="1" w:lastColumn="0" w:oddVBand="0" w:evenVBand="0" w:oddHBand="0" w:evenHBand="0" w:firstRowFirstColumn="0" w:firstRowLastColumn="0" w:lastRowFirstColumn="0" w:lastRowLastColumn="0"/>
            <w:tcW w:w="1008" w:type="dxa"/>
          </w:tcPr>
          <w:p w14:paraId="6B97FCB1" w14:textId="77777777" w:rsidR="008D13B4" w:rsidRDefault="008D13B4" w:rsidP="008D13B4">
            <w:r w:rsidRPr="00AD7793">
              <w:t>4.33.</w:t>
            </w:r>
            <w:r>
              <w:t>9</w:t>
            </w:r>
          </w:p>
        </w:tc>
        <w:tc>
          <w:tcPr>
            <w:tcW w:w="3420" w:type="dxa"/>
          </w:tcPr>
          <w:p w14:paraId="40C5FDC0"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r>
              <w:t>UnemploymentFam</w:t>
            </w:r>
          </w:p>
        </w:tc>
        <w:tc>
          <w:tcPr>
            <w:tcW w:w="720" w:type="dxa"/>
          </w:tcPr>
          <w:p w14:paraId="06A47483"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r w:rsidRPr="00991782">
              <w:t>I</w:t>
            </w:r>
          </w:p>
        </w:tc>
        <w:tc>
          <w:tcPr>
            <w:tcW w:w="810" w:type="dxa"/>
          </w:tcPr>
          <w:p w14:paraId="6E167D2F" w14:textId="50BDF08E" w:rsidR="008D13B4" w:rsidRPr="009C3437" w:rsidRDefault="007A2AF6" w:rsidP="008D13B4">
            <w:pPr>
              <w:cnfStyle w:val="000000000000" w:firstRow="0" w:lastRow="0" w:firstColumn="0" w:lastColumn="0" w:oddVBand="0" w:evenVBand="0" w:oddHBand="0" w:evenHBand="0" w:firstRowFirstColumn="0" w:firstRowLastColumn="0" w:lastRowFirstColumn="0" w:lastRowLastColumn="0"/>
            </w:pPr>
            <w:hyperlink w:anchor="_1.7_No/Yes/Missing" w:history="1">
              <w:r w:rsidR="008D13B4" w:rsidRPr="00BE5F85">
                <w:rPr>
                  <w:rStyle w:val="Hyperlink"/>
                </w:rPr>
                <w:t>1.7</w:t>
              </w:r>
            </w:hyperlink>
          </w:p>
        </w:tc>
        <w:tc>
          <w:tcPr>
            <w:tcW w:w="630" w:type="dxa"/>
          </w:tcPr>
          <w:p w14:paraId="6FCD6BBB" w14:textId="77777777" w:rsidR="008D13B4" w:rsidRPr="009C3437" w:rsidRDefault="008D13B4" w:rsidP="008D13B4">
            <w:pPr>
              <w:cnfStyle w:val="000000000000" w:firstRow="0" w:lastRow="0" w:firstColumn="0" w:lastColumn="0" w:oddVBand="0" w:evenVBand="0" w:oddHBand="0" w:evenHBand="0" w:firstRowFirstColumn="0" w:firstRowLastColumn="0" w:lastRowFirstColumn="0" w:lastRowLastColumn="0"/>
            </w:pPr>
            <w:r w:rsidRPr="000C1F6A">
              <w:t>Y</w:t>
            </w:r>
          </w:p>
        </w:tc>
        <w:tc>
          <w:tcPr>
            <w:tcW w:w="3150" w:type="dxa"/>
          </w:tcPr>
          <w:p w14:paraId="36AAE849"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p>
        </w:tc>
      </w:tr>
      <w:tr w:rsidR="008D13B4" w:rsidRPr="009C3437" w14:paraId="3152DEDF" w14:textId="77777777" w:rsidTr="003F33A7">
        <w:trPr>
          <w:cantSplit/>
        </w:trPr>
        <w:tc>
          <w:tcPr>
            <w:cnfStyle w:val="001000000000" w:firstRow="0" w:lastRow="0" w:firstColumn="1" w:lastColumn="0" w:oddVBand="0" w:evenVBand="0" w:oddHBand="0" w:evenHBand="0" w:firstRowFirstColumn="0" w:firstRowLastColumn="0" w:lastRowFirstColumn="0" w:lastRowLastColumn="0"/>
            <w:tcW w:w="1008" w:type="dxa"/>
          </w:tcPr>
          <w:p w14:paraId="28DA8BA2" w14:textId="77777777" w:rsidR="008D13B4" w:rsidRDefault="008D13B4" w:rsidP="008D13B4">
            <w:r w:rsidRPr="00AD7793">
              <w:t>4.33.</w:t>
            </w:r>
            <w:r>
              <w:t>10</w:t>
            </w:r>
          </w:p>
        </w:tc>
        <w:tc>
          <w:tcPr>
            <w:tcW w:w="3420" w:type="dxa"/>
          </w:tcPr>
          <w:p w14:paraId="632B9FB0"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r>
              <w:t>MentalHealthIssuesYouth</w:t>
            </w:r>
          </w:p>
        </w:tc>
        <w:tc>
          <w:tcPr>
            <w:tcW w:w="720" w:type="dxa"/>
          </w:tcPr>
          <w:p w14:paraId="1B9A1AFA"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r w:rsidRPr="00991782">
              <w:t>I</w:t>
            </w:r>
          </w:p>
        </w:tc>
        <w:tc>
          <w:tcPr>
            <w:tcW w:w="810" w:type="dxa"/>
          </w:tcPr>
          <w:p w14:paraId="02099BDA" w14:textId="3A9487E9" w:rsidR="008D13B4" w:rsidRPr="009C3437" w:rsidRDefault="007A2AF6" w:rsidP="008D13B4">
            <w:pPr>
              <w:cnfStyle w:val="000000000000" w:firstRow="0" w:lastRow="0" w:firstColumn="0" w:lastColumn="0" w:oddVBand="0" w:evenVBand="0" w:oddHBand="0" w:evenHBand="0" w:firstRowFirstColumn="0" w:firstRowLastColumn="0" w:lastRowFirstColumn="0" w:lastRowLastColumn="0"/>
            </w:pPr>
            <w:hyperlink w:anchor="_1.7_No/Yes/Missing" w:history="1">
              <w:r w:rsidR="008D13B4" w:rsidRPr="00BE5F85">
                <w:rPr>
                  <w:rStyle w:val="Hyperlink"/>
                </w:rPr>
                <w:t>1.7</w:t>
              </w:r>
            </w:hyperlink>
          </w:p>
        </w:tc>
        <w:tc>
          <w:tcPr>
            <w:tcW w:w="630" w:type="dxa"/>
          </w:tcPr>
          <w:p w14:paraId="45ACA20F" w14:textId="77777777" w:rsidR="008D13B4" w:rsidRPr="009C3437" w:rsidRDefault="008D13B4" w:rsidP="008D13B4">
            <w:pPr>
              <w:cnfStyle w:val="000000000000" w:firstRow="0" w:lastRow="0" w:firstColumn="0" w:lastColumn="0" w:oddVBand="0" w:evenVBand="0" w:oddHBand="0" w:evenHBand="0" w:firstRowFirstColumn="0" w:firstRowLastColumn="0" w:lastRowFirstColumn="0" w:lastRowLastColumn="0"/>
            </w:pPr>
            <w:r w:rsidRPr="000C1F6A">
              <w:t>Y</w:t>
            </w:r>
          </w:p>
        </w:tc>
        <w:tc>
          <w:tcPr>
            <w:tcW w:w="3150" w:type="dxa"/>
          </w:tcPr>
          <w:p w14:paraId="0AD1E535"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p>
        </w:tc>
      </w:tr>
      <w:tr w:rsidR="008D13B4" w:rsidRPr="009C3437" w14:paraId="0F1E2B89" w14:textId="77777777" w:rsidTr="003F33A7">
        <w:trPr>
          <w:cantSplit/>
        </w:trPr>
        <w:tc>
          <w:tcPr>
            <w:cnfStyle w:val="001000000000" w:firstRow="0" w:lastRow="0" w:firstColumn="1" w:lastColumn="0" w:oddVBand="0" w:evenVBand="0" w:oddHBand="0" w:evenHBand="0" w:firstRowFirstColumn="0" w:firstRowLastColumn="0" w:lastRowFirstColumn="0" w:lastRowLastColumn="0"/>
            <w:tcW w:w="1008" w:type="dxa"/>
          </w:tcPr>
          <w:p w14:paraId="533CE8D4" w14:textId="77777777" w:rsidR="008D13B4" w:rsidRDefault="008D13B4" w:rsidP="008D13B4">
            <w:r w:rsidRPr="00AD7793">
              <w:t>4.33.</w:t>
            </w:r>
            <w:r>
              <w:t>11</w:t>
            </w:r>
          </w:p>
        </w:tc>
        <w:tc>
          <w:tcPr>
            <w:tcW w:w="3420" w:type="dxa"/>
          </w:tcPr>
          <w:p w14:paraId="62BCE25B"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r>
              <w:t>MentalHealthIssuesFam</w:t>
            </w:r>
          </w:p>
        </w:tc>
        <w:tc>
          <w:tcPr>
            <w:tcW w:w="720" w:type="dxa"/>
          </w:tcPr>
          <w:p w14:paraId="0344B8FE"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r w:rsidRPr="00991782">
              <w:t>I</w:t>
            </w:r>
          </w:p>
        </w:tc>
        <w:tc>
          <w:tcPr>
            <w:tcW w:w="810" w:type="dxa"/>
          </w:tcPr>
          <w:p w14:paraId="7E79AC61" w14:textId="72AC7046" w:rsidR="008D13B4" w:rsidRPr="009C3437" w:rsidRDefault="007A2AF6" w:rsidP="008D13B4">
            <w:pPr>
              <w:cnfStyle w:val="000000000000" w:firstRow="0" w:lastRow="0" w:firstColumn="0" w:lastColumn="0" w:oddVBand="0" w:evenVBand="0" w:oddHBand="0" w:evenHBand="0" w:firstRowFirstColumn="0" w:firstRowLastColumn="0" w:lastRowFirstColumn="0" w:lastRowLastColumn="0"/>
            </w:pPr>
            <w:hyperlink w:anchor="_1.7_No/Yes/Missing" w:history="1">
              <w:r w:rsidR="008D13B4" w:rsidRPr="00BE5F85">
                <w:rPr>
                  <w:rStyle w:val="Hyperlink"/>
                </w:rPr>
                <w:t>1.7</w:t>
              </w:r>
            </w:hyperlink>
          </w:p>
        </w:tc>
        <w:tc>
          <w:tcPr>
            <w:tcW w:w="630" w:type="dxa"/>
          </w:tcPr>
          <w:p w14:paraId="1CD709B7" w14:textId="77777777" w:rsidR="008D13B4" w:rsidRPr="009C3437" w:rsidRDefault="008D13B4" w:rsidP="008D13B4">
            <w:pPr>
              <w:cnfStyle w:val="000000000000" w:firstRow="0" w:lastRow="0" w:firstColumn="0" w:lastColumn="0" w:oddVBand="0" w:evenVBand="0" w:oddHBand="0" w:evenHBand="0" w:firstRowFirstColumn="0" w:firstRowLastColumn="0" w:lastRowFirstColumn="0" w:lastRowLastColumn="0"/>
            </w:pPr>
            <w:r w:rsidRPr="000C1F6A">
              <w:t>Y</w:t>
            </w:r>
          </w:p>
        </w:tc>
        <w:tc>
          <w:tcPr>
            <w:tcW w:w="3150" w:type="dxa"/>
          </w:tcPr>
          <w:p w14:paraId="009C816F"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p>
        </w:tc>
      </w:tr>
      <w:tr w:rsidR="008D13B4" w:rsidRPr="009C3437" w14:paraId="541B68C4" w14:textId="77777777" w:rsidTr="003F33A7">
        <w:trPr>
          <w:cantSplit/>
        </w:trPr>
        <w:tc>
          <w:tcPr>
            <w:cnfStyle w:val="001000000000" w:firstRow="0" w:lastRow="0" w:firstColumn="1" w:lastColumn="0" w:oddVBand="0" w:evenVBand="0" w:oddHBand="0" w:evenHBand="0" w:firstRowFirstColumn="0" w:firstRowLastColumn="0" w:lastRowFirstColumn="0" w:lastRowLastColumn="0"/>
            <w:tcW w:w="1008" w:type="dxa"/>
          </w:tcPr>
          <w:p w14:paraId="1378E0B1" w14:textId="77777777" w:rsidR="008D13B4" w:rsidRDefault="008D13B4" w:rsidP="008D13B4">
            <w:r w:rsidRPr="00AD7793">
              <w:t>4.33.</w:t>
            </w:r>
            <w:r>
              <w:t>12</w:t>
            </w:r>
          </w:p>
        </w:tc>
        <w:tc>
          <w:tcPr>
            <w:tcW w:w="3420" w:type="dxa"/>
          </w:tcPr>
          <w:p w14:paraId="1F50B4F1"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r>
              <w:t>HealthIssuesYouth</w:t>
            </w:r>
          </w:p>
        </w:tc>
        <w:tc>
          <w:tcPr>
            <w:tcW w:w="720" w:type="dxa"/>
          </w:tcPr>
          <w:p w14:paraId="763A3A15"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r w:rsidRPr="00991782">
              <w:t>I</w:t>
            </w:r>
          </w:p>
        </w:tc>
        <w:tc>
          <w:tcPr>
            <w:tcW w:w="810" w:type="dxa"/>
          </w:tcPr>
          <w:p w14:paraId="32D3267D" w14:textId="5829E7C5" w:rsidR="008D13B4" w:rsidRPr="009C3437" w:rsidRDefault="007A2AF6" w:rsidP="008D13B4">
            <w:pPr>
              <w:cnfStyle w:val="000000000000" w:firstRow="0" w:lastRow="0" w:firstColumn="0" w:lastColumn="0" w:oddVBand="0" w:evenVBand="0" w:oddHBand="0" w:evenHBand="0" w:firstRowFirstColumn="0" w:firstRowLastColumn="0" w:lastRowFirstColumn="0" w:lastRowLastColumn="0"/>
            </w:pPr>
            <w:hyperlink w:anchor="_1.7_No/Yes/Missing" w:history="1">
              <w:r w:rsidR="008D13B4" w:rsidRPr="00BE5F85">
                <w:rPr>
                  <w:rStyle w:val="Hyperlink"/>
                </w:rPr>
                <w:t>1.7</w:t>
              </w:r>
            </w:hyperlink>
          </w:p>
        </w:tc>
        <w:tc>
          <w:tcPr>
            <w:tcW w:w="630" w:type="dxa"/>
          </w:tcPr>
          <w:p w14:paraId="69784606" w14:textId="77777777" w:rsidR="008D13B4" w:rsidRPr="009C3437" w:rsidRDefault="008D13B4" w:rsidP="008D13B4">
            <w:pPr>
              <w:cnfStyle w:val="000000000000" w:firstRow="0" w:lastRow="0" w:firstColumn="0" w:lastColumn="0" w:oddVBand="0" w:evenVBand="0" w:oddHBand="0" w:evenHBand="0" w:firstRowFirstColumn="0" w:firstRowLastColumn="0" w:lastRowFirstColumn="0" w:lastRowLastColumn="0"/>
            </w:pPr>
            <w:r w:rsidRPr="000C1F6A">
              <w:t>Y</w:t>
            </w:r>
          </w:p>
        </w:tc>
        <w:tc>
          <w:tcPr>
            <w:tcW w:w="3150" w:type="dxa"/>
          </w:tcPr>
          <w:p w14:paraId="4623525C"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p>
        </w:tc>
      </w:tr>
      <w:tr w:rsidR="008D13B4" w:rsidRPr="009C3437" w14:paraId="7BBB4983" w14:textId="77777777" w:rsidTr="003F33A7">
        <w:trPr>
          <w:cantSplit/>
        </w:trPr>
        <w:tc>
          <w:tcPr>
            <w:cnfStyle w:val="001000000000" w:firstRow="0" w:lastRow="0" w:firstColumn="1" w:lastColumn="0" w:oddVBand="0" w:evenVBand="0" w:oddHBand="0" w:evenHBand="0" w:firstRowFirstColumn="0" w:firstRowLastColumn="0" w:lastRowFirstColumn="0" w:lastRowLastColumn="0"/>
            <w:tcW w:w="1008" w:type="dxa"/>
          </w:tcPr>
          <w:p w14:paraId="3A8EFCC6" w14:textId="77777777" w:rsidR="008D13B4" w:rsidRDefault="008D13B4" w:rsidP="008D13B4">
            <w:r w:rsidRPr="00AD7793">
              <w:t>4.33.</w:t>
            </w:r>
            <w:r>
              <w:t>13</w:t>
            </w:r>
          </w:p>
        </w:tc>
        <w:tc>
          <w:tcPr>
            <w:tcW w:w="3420" w:type="dxa"/>
          </w:tcPr>
          <w:p w14:paraId="1A83FC0B"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r>
              <w:t>HealthIssuesFam</w:t>
            </w:r>
          </w:p>
        </w:tc>
        <w:tc>
          <w:tcPr>
            <w:tcW w:w="720" w:type="dxa"/>
          </w:tcPr>
          <w:p w14:paraId="5468E9BE"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r w:rsidRPr="00991782">
              <w:t>I</w:t>
            </w:r>
          </w:p>
        </w:tc>
        <w:tc>
          <w:tcPr>
            <w:tcW w:w="810" w:type="dxa"/>
          </w:tcPr>
          <w:p w14:paraId="57DBFD42" w14:textId="4514E911" w:rsidR="008D13B4" w:rsidRPr="009C3437" w:rsidRDefault="007A2AF6" w:rsidP="008D13B4">
            <w:pPr>
              <w:cnfStyle w:val="000000000000" w:firstRow="0" w:lastRow="0" w:firstColumn="0" w:lastColumn="0" w:oddVBand="0" w:evenVBand="0" w:oddHBand="0" w:evenHBand="0" w:firstRowFirstColumn="0" w:firstRowLastColumn="0" w:lastRowFirstColumn="0" w:lastRowLastColumn="0"/>
            </w:pPr>
            <w:hyperlink w:anchor="_1.7_No/Yes/Missing" w:history="1">
              <w:r w:rsidR="008D13B4" w:rsidRPr="00BE5F85">
                <w:rPr>
                  <w:rStyle w:val="Hyperlink"/>
                </w:rPr>
                <w:t>1.7</w:t>
              </w:r>
            </w:hyperlink>
          </w:p>
        </w:tc>
        <w:tc>
          <w:tcPr>
            <w:tcW w:w="630" w:type="dxa"/>
          </w:tcPr>
          <w:p w14:paraId="2D8FA1A6" w14:textId="77777777" w:rsidR="008D13B4" w:rsidRPr="009C3437" w:rsidRDefault="008D13B4" w:rsidP="008D13B4">
            <w:pPr>
              <w:cnfStyle w:val="000000000000" w:firstRow="0" w:lastRow="0" w:firstColumn="0" w:lastColumn="0" w:oddVBand="0" w:evenVBand="0" w:oddHBand="0" w:evenHBand="0" w:firstRowFirstColumn="0" w:firstRowLastColumn="0" w:lastRowFirstColumn="0" w:lastRowLastColumn="0"/>
            </w:pPr>
            <w:r w:rsidRPr="000C1F6A">
              <w:t>Y</w:t>
            </w:r>
          </w:p>
        </w:tc>
        <w:tc>
          <w:tcPr>
            <w:tcW w:w="3150" w:type="dxa"/>
          </w:tcPr>
          <w:p w14:paraId="7A391A85"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p>
        </w:tc>
      </w:tr>
      <w:tr w:rsidR="008D13B4" w:rsidRPr="009C3437" w14:paraId="157870B9" w14:textId="77777777" w:rsidTr="003F33A7">
        <w:trPr>
          <w:cantSplit/>
        </w:trPr>
        <w:tc>
          <w:tcPr>
            <w:cnfStyle w:val="001000000000" w:firstRow="0" w:lastRow="0" w:firstColumn="1" w:lastColumn="0" w:oddVBand="0" w:evenVBand="0" w:oddHBand="0" w:evenHBand="0" w:firstRowFirstColumn="0" w:firstRowLastColumn="0" w:lastRowFirstColumn="0" w:lastRowLastColumn="0"/>
            <w:tcW w:w="1008" w:type="dxa"/>
          </w:tcPr>
          <w:p w14:paraId="5B0027B1" w14:textId="77777777" w:rsidR="008D13B4" w:rsidRDefault="008D13B4" w:rsidP="008D13B4">
            <w:r w:rsidRPr="00AD7793">
              <w:t>4.33.</w:t>
            </w:r>
            <w:r>
              <w:t>14</w:t>
            </w:r>
          </w:p>
        </w:tc>
        <w:tc>
          <w:tcPr>
            <w:tcW w:w="3420" w:type="dxa"/>
          </w:tcPr>
          <w:p w14:paraId="2FFF89F1"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r>
              <w:t>PhysicalDisabilityYouth</w:t>
            </w:r>
          </w:p>
        </w:tc>
        <w:tc>
          <w:tcPr>
            <w:tcW w:w="720" w:type="dxa"/>
          </w:tcPr>
          <w:p w14:paraId="795BB7D1"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r w:rsidRPr="00991782">
              <w:t>I</w:t>
            </w:r>
          </w:p>
        </w:tc>
        <w:tc>
          <w:tcPr>
            <w:tcW w:w="810" w:type="dxa"/>
          </w:tcPr>
          <w:p w14:paraId="4EA7C1E3" w14:textId="3B4DE03E" w:rsidR="008D13B4" w:rsidRPr="009C3437" w:rsidRDefault="007A2AF6" w:rsidP="008D13B4">
            <w:pPr>
              <w:cnfStyle w:val="000000000000" w:firstRow="0" w:lastRow="0" w:firstColumn="0" w:lastColumn="0" w:oddVBand="0" w:evenVBand="0" w:oddHBand="0" w:evenHBand="0" w:firstRowFirstColumn="0" w:firstRowLastColumn="0" w:lastRowFirstColumn="0" w:lastRowLastColumn="0"/>
            </w:pPr>
            <w:hyperlink w:anchor="_1.7_No/Yes/Missing" w:history="1">
              <w:r w:rsidR="008D13B4" w:rsidRPr="00BE5F85">
                <w:rPr>
                  <w:rStyle w:val="Hyperlink"/>
                </w:rPr>
                <w:t>1.7</w:t>
              </w:r>
            </w:hyperlink>
          </w:p>
        </w:tc>
        <w:tc>
          <w:tcPr>
            <w:tcW w:w="630" w:type="dxa"/>
          </w:tcPr>
          <w:p w14:paraId="14C61023" w14:textId="77777777" w:rsidR="008D13B4" w:rsidRPr="009C3437" w:rsidRDefault="008D13B4" w:rsidP="008D13B4">
            <w:pPr>
              <w:cnfStyle w:val="000000000000" w:firstRow="0" w:lastRow="0" w:firstColumn="0" w:lastColumn="0" w:oddVBand="0" w:evenVBand="0" w:oddHBand="0" w:evenHBand="0" w:firstRowFirstColumn="0" w:firstRowLastColumn="0" w:lastRowFirstColumn="0" w:lastRowLastColumn="0"/>
            </w:pPr>
            <w:r w:rsidRPr="000C1F6A">
              <w:t>Y</w:t>
            </w:r>
          </w:p>
        </w:tc>
        <w:tc>
          <w:tcPr>
            <w:tcW w:w="3150" w:type="dxa"/>
          </w:tcPr>
          <w:p w14:paraId="0D65CD0F"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p>
        </w:tc>
      </w:tr>
      <w:tr w:rsidR="008D13B4" w:rsidRPr="009C3437" w14:paraId="759025AA" w14:textId="77777777" w:rsidTr="003F33A7">
        <w:trPr>
          <w:cantSplit/>
        </w:trPr>
        <w:tc>
          <w:tcPr>
            <w:cnfStyle w:val="001000000000" w:firstRow="0" w:lastRow="0" w:firstColumn="1" w:lastColumn="0" w:oddVBand="0" w:evenVBand="0" w:oddHBand="0" w:evenHBand="0" w:firstRowFirstColumn="0" w:firstRowLastColumn="0" w:lastRowFirstColumn="0" w:lastRowLastColumn="0"/>
            <w:tcW w:w="1008" w:type="dxa"/>
          </w:tcPr>
          <w:p w14:paraId="48892C7E" w14:textId="77777777" w:rsidR="008D13B4" w:rsidRDefault="008D13B4" w:rsidP="008D13B4">
            <w:r w:rsidRPr="00AD7793">
              <w:t>4.33.</w:t>
            </w:r>
            <w:r>
              <w:t>15</w:t>
            </w:r>
          </w:p>
        </w:tc>
        <w:tc>
          <w:tcPr>
            <w:tcW w:w="3420" w:type="dxa"/>
          </w:tcPr>
          <w:p w14:paraId="517CBBF5"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r>
              <w:t>PhysicalDisabilityFam</w:t>
            </w:r>
          </w:p>
        </w:tc>
        <w:tc>
          <w:tcPr>
            <w:tcW w:w="720" w:type="dxa"/>
          </w:tcPr>
          <w:p w14:paraId="39438C35"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r w:rsidRPr="00991782">
              <w:t>I</w:t>
            </w:r>
          </w:p>
        </w:tc>
        <w:tc>
          <w:tcPr>
            <w:tcW w:w="810" w:type="dxa"/>
          </w:tcPr>
          <w:p w14:paraId="6F669DCD" w14:textId="66510001" w:rsidR="008D13B4" w:rsidRPr="009C3437" w:rsidRDefault="007A2AF6" w:rsidP="008D13B4">
            <w:pPr>
              <w:cnfStyle w:val="000000000000" w:firstRow="0" w:lastRow="0" w:firstColumn="0" w:lastColumn="0" w:oddVBand="0" w:evenVBand="0" w:oddHBand="0" w:evenHBand="0" w:firstRowFirstColumn="0" w:firstRowLastColumn="0" w:lastRowFirstColumn="0" w:lastRowLastColumn="0"/>
            </w:pPr>
            <w:hyperlink w:anchor="_1.7_No/Yes/Missing" w:history="1">
              <w:r w:rsidR="008D13B4" w:rsidRPr="00BE5F85">
                <w:rPr>
                  <w:rStyle w:val="Hyperlink"/>
                </w:rPr>
                <w:t>1.7</w:t>
              </w:r>
            </w:hyperlink>
          </w:p>
        </w:tc>
        <w:tc>
          <w:tcPr>
            <w:tcW w:w="630" w:type="dxa"/>
          </w:tcPr>
          <w:p w14:paraId="4EC0A56D" w14:textId="77777777" w:rsidR="008D13B4" w:rsidRPr="009C3437" w:rsidRDefault="008D13B4" w:rsidP="008D13B4">
            <w:pPr>
              <w:cnfStyle w:val="000000000000" w:firstRow="0" w:lastRow="0" w:firstColumn="0" w:lastColumn="0" w:oddVBand="0" w:evenVBand="0" w:oddHBand="0" w:evenHBand="0" w:firstRowFirstColumn="0" w:firstRowLastColumn="0" w:lastRowFirstColumn="0" w:lastRowLastColumn="0"/>
            </w:pPr>
            <w:r w:rsidRPr="000C1F6A">
              <w:t>Y</w:t>
            </w:r>
          </w:p>
        </w:tc>
        <w:tc>
          <w:tcPr>
            <w:tcW w:w="3150" w:type="dxa"/>
          </w:tcPr>
          <w:p w14:paraId="4F972C6D"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p>
        </w:tc>
      </w:tr>
      <w:tr w:rsidR="008D13B4" w:rsidRPr="009C3437" w14:paraId="40EFD6B1" w14:textId="77777777" w:rsidTr="003F33A7">
        <w:trPr>
          <w:cantSplit/>
        </w:trPr>
        <w:tc>
          <w:tcPr>
            <w:cnfStyle w:val="001000000000" w:firstRow="0" w:lastRow="0" w:firstColumn="1" w:lastColumn="0" w:oddVBand="0" w:evenVBand="0" w:oddHBand="0" w:evenHBand="0" w:firstRowFirstColumn="0" w:firstRowLastColumn="0" w:lastRowFirstColumn="0" w:lastRowLastColumn="0"/>
            <w:tcW w:w="1008" w:type="dxa"/>
          </w:tcPr>
          <w:p w14:paraId="3601E352" w14:textId="77777777" w:rsidR="008D13B4" w:rsidRDefault="008D13B4" w:rsidP="008D13B4">
            <w:r w:rsidRPr="00AD7793">
              <w:t>4.33.</w:t>
            </w:r>
            <w:r>
              <w:t>16</w:t>
            </w:r>
          </w:p>
        </w:tc>
        <w:tc>
          <w:tcPr>
            <w:tcW w:w="3420" w:type="dxa"/>
          </w:tcPr>
          <w:p w14:paraId="017A7E4F"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r>
              <w:t>MentalDisabilityYouth</w:t>
            </w:r>
          </w:p>
        </w:tc>
        <w:tc>
          <w:tcPr>
            <w:tcW w:w="720" w:type="dxa"/>
          </w:tcPr>
          <w:p w14:paraId="534C550B"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r w:rsidRPr="00991782">
              <w:t>I</w:t>
            </w:r>
          </w:p>
        </w:tc>
        <w:tc>
          <w:tcPr>
            <w:tcW w:w="810" w:type="dxa"/>
          </w:tcPr>
          <w:p w14:paraId="3267779E" w14:textId="014C66B6" w:rsidR="008D13B4" w:rsidRPr="009C3437" w:rsidRDefault="007A2AF6" w:rsidP="008D13B4">
            <w:pPr>
              <w:cnfStyle w:val="000000000000" w:firstRow="0" w:lastRow="0" w:firstColumn="0" w:lastColumn="0" w:oddVBand="0" w:evenVBand="0" w:oddHBand="0" w:evenHBand="0" w:firstRowFirstColumn="0" w:firstRowLastColumn="0" w:lastRowFirstColumn="0" w:lastRowLastColumn="0"/>
            </w:pPr>
            <w:hyperlink w:anchor="_1.7_No/Yes/Missing" w:history="1">
              <w:r w:rsidR="008D13B4" w:rsidRPr="00BE5F85">
                <w:rPr>
                  <w:rStyle w:val="Hyperlink"/>
                </w:rPr>
                <w:t>1.7</w:t>
              </w:r>
            </w:hyperlink>
          </w:p>
        </w:tc>
        <w:tc>
          <w:tcPr>
            <w:tcW w:w="630" w:type="dxa"/>
          </w:tcPr>
          <w:p w14:paraId="4664A790" w14:textId="77777777" w:rsidR="008D13B4" w:rsidRPr="009C3437" w:rsidRDefault="008D13B4" w:rsidP="008D13B4">
            <w:pPr>
              <w:cnfStyle w:val="000000000000" w:firstRow="0" w:lastRow="0" w:firstColumn="0" w:lastColumn="0" w:oddVBand="0" w:evenVBand="0" w:oddHBand="0" w:evenHBand="0" w:firstRowFirstColumn="0" w:firstRowLastColumn="0" w:lastRowFirstColumn="0" w:lastRowLastColumn="0"/>
            </w:pPr>
            <w:r w:rsidRPr="000C1F6A">
              <w:t>Y</w:t>
            </w:r>
          </w:p>
        </w:tc>
        <w:tc>
          <w:tcPr>
            <w:tcW w:w="3150" w:type="dxa"/>
          </w:tcPr>
          <w:p w14:paraId="1E7D1DE0"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p>
        </w:tc>
      </w:tr>
      <w:tr w:rsidR="008D13B4" w:rsidRPr="009C3437" w14:paraId="1E5C0B38" w14:textId="77777777" w:rsidTr="003F33A7">
        <w:trPr>
          <w:cantSplit/>
        </w:trPr>
        <w:tc>
          <w:tcPr>
            <w:cnfStyle w:val="001000000000" w:firstRow="0" w:lastRow="0" w:firstColumn="1" w:lastColumn="0" w:oddVBand="0" w:evenVBand="0" w:oddHBand="0" w:evenHBand="0" w:firstRowFirstColumn="0" w:firstRowLastColumn="0" w:lastRowFirstColumn="0" w:lastRowLastColumn="0"/>
            <w:tcW w:w="1008" w:type="dxa"/>
          </w:tcPr>
          <w:p w14:paraId="4C0C269B" w14:textId="77777777" w:rsidR="008D13B4" w:rsidRDefault="008D13B4" w:rsidP="008D13B4">
            <w:r w:rsidRPr="00AD7793">
              <w:t>4.33.</w:t>
            </w:r>
            <w:r>
              <w:t>17</w:t>
            </w:r>
          </w:p>
        </w:tc>
        <w:tc>
          <w:tcPr>
            <w:tcW w:w="3420" w:type="dxa"/>
          </w:tcPr>
          <w:p w14:paraId="0931EE24"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r>
              <w:t>MentalDisabilityFam</w:t>
            </w:r>
          </w:p>
        </w:tc>
        <w:tc>
          <w:tcPr>
            <w:tcW w:w="720" w:type="dxa"/>
          </w:tcPr>
          <w:p w14:paraId="5B8988C8"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r w:rsidRPr="00991782">
              <w:t>I</w:t>
            </w:r>
          </w:p>
        </w:tc>
        <w:tc>
          <w:tcPr>
            <w:tcW w:w="810" w:type="dxa"/>
          </w:tcPr>
          <w:p w14:paraId="46515937" w14:textId="6CF4CEE2" w:rsidR="008D13B4" w:rsidRPr="009C3437" w:rsidRDefault="007A2AF6" w:rsidP="008D13B4">
            <w:pPr>
              <w:cnfStyle w:val="000000000000" w:firstRow="0" w:lastRow="0" w:firstColumn="0" w:lastColumn="0" w:oddVBand="0" w:evenVBand="0" w:oddHBand="0" w:evenHBand="0" w:firstRowFirstColumn="0" w:firstRowLastColumn="0" w:lastRowFirstColumn="0" w:lastRowLastColumn="0"/>
            </w:pPr>
            <w:hyperlink w:anchor="_1.7_No/Yes/Missing" w:history="1">
              <w:r w:rsidR="008D13B4" w:rsidRPr="00BE5F85">
                <w:rPr>
                  <w:rStyle w:val="Hyperlink"/>
                </w:rPr>
                <w:t>1.7</w:t>
              </w:r>
            </w:hyperlink>
          </w:p>
        </w:tc>
        <w:tc>
          <w:tcPr>
            <w:tcW w:w="630" w:type="dxa"/>
          </w:tcPr>
          <w:p w14:paraId="39D876C9" w14:textId="77777777" w:rsidR="008D13B4" w:rsidRPr="009C3437" w:rsidRDefault="008D13B4" w:rsidP="008D13B4">
            <w:pPr>
              <w:cnfStyle w:val="000000000000" w:firstRow="0" w:lastRow="0" w:firstColumn="0" w:lastColumn="0" w:oddVBand="0" w:evenVBand="0" w:oddHBand="0" w:evenHBand="0" w:firstRowFirstColumn="0" w:firstRowLastColumn="0" w:lastRowFirstColumn="0" w:lastRowLastColumn="0"/>
            </w:pPr>
            <w:r w:rsidRPr="000C1F6A">
              <w:t>Y</w:t>
            </w:r>
          </w:p>
        </w:tc>
        <w:tc>
          <w:tcPr>
            <w:tcW w:w="3150" w:type="dxa"/>
          </w:tcPr>
          <w:p w14:paraId="4051D4C3"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p>
        </w:tc>
      </w:tr>
      <w:tr w:rsidR="008D13B4" w:rsidRPr="009C3437" w14:paraId="1B224265" w14:textId="77777777" w:rsidTr="003F33A7">
        <w:trPr>
          <w:cantSplit/>
        </w:trPr>
        <w:tc>
          <w:tcPr>
            <w:cnfStyle w:val="001000000000" w:firstRow="0" w:lastRow="0" w:firstColumn="1" w:lastColumn="0" w:oddVBand="0" w:evenVBand="0" w:oddHBand="0" w:evenHBand="0" w:firstRowFirstColumn="0" w:firstRowLastColumn="0" w:lastRowFirstColumn="0" w:lastRowLastColumn="0"/>
            <w:tcW w:w="1008" w:type="dxa"/>
          </w:tcPr>
          <w:p w14:paraId="4C2716AB" w14:textId="77777777" w:rsidR="008D13B4" w:rsidRDefault="008D13B4" w:rsidP="008D13B4">
            <w:r w:rsidRPr="00AD7793">
              <w:t>4.33.</w:t>
            </w:r>
            <w:r>
              <w:t>18</w:t>
            </w:r>
          </w:p>
        </w:tc>
        <w:tc>
          <w:tcPr>
            <w:tcW w:w="3420" w:type="dxa"/>
          </w:tcPr>
          <w:p w14:paraId="129D8839"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r>
              <w:t>AbuseAndNeglectYouth</w:t>
            </w:r>
          </w:p>
        </w:tc>
        <w:tc>
          <w:tcPr>
            <w:tcW w:w="720" w:type="dxa"/>
          </w:tcPr>
          <w:p w14:paraId="407FADFA"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r w:rsidRPr="00991782">
              <w:t>I</w:t>
            </w:r>
          </w:p>
        </w:tc>
        <w:tc>
          <w:tcPr>
            <w:tcW w:w="810" w:type="dxa"/>
          </w:tcPr>
          <w:p w14:paraId="7D421D4B" w14:textId="670C0C5C" w:rsidR="008D13B4" w:rsidRPr="009C3437" w:rsidRDefault="007A2AF6" w:rsidP="008D13B4">
            <w:pPr>
              <w:cnfStyle w:val="000000000000" w:firstRow="0" w:lastRow="0" w:firstColumn="0" w:lastColumn="0" w:oddVBand="0" w:evenVBand="0" w:oddHBand="0" w:evenHBand="0" w:firstRowFirstColumn="0" w:firstRowLastColumn="0" w:lastRowFirstColumn="0" w:lastRowLastColumn="0"/>
            </w:pPr>
            <w:hyperlink w:anchor="_1.7_No/Yes/Missing" w:history="1">
              <w:r w:rsidR="008D13B4" w:rsidRPr="00BE5F85">
                <w:rPr>
                  <w:rStyle w:val="Hyperlink"/>
                </w:rPr>
                <w:t>1.7</w:t>
              </w:r>
            </w:hyperlink>
          </w:p>
        </w:tc>
        <w:tc>
          <w:tcPr>
            <w:tcW w:w="630" w:type="dxa"/>
          </w:tcPr>
          <w:p w14:paraId="6C6ABF67" w14:textId="77777777" w:rsidR="008D13B4" w:rsidRPr="009C3437" w:rsidRDefault="008D13B4" w:rsidP="008D13B4">
            <w:pPr>
              <w:cnfStyle w:val="000000000000" w:firstRow="0" w:lastRow="0" w:firstColumn="0" w:lastColumn="0" w:oddVBand="0" w:evenVBand="0" w:oddHBand="0" w:evenHBand="0" w:firstRowFirstColumn="0" w:firstRowLastColumn="0" w:lastRowFirstColumn="0" w:lastRowLastColumn="0"/>
            </w:pPr>
            <w:r w:rsidRPr="001301A7">
              <w:t>Y</w:t>
            </w:r>
          </w:p>
        </w:tc>
        <w:tc>
          <w:tcPr>
            <w:tcW w:w="3150" w:type="dxa"/>
          </w:tcPr>
          <w:p w14:paraId="563DC7AE"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p>
        </w:tc>
      </w:tr>
      <w:tr w:rsidR="008D13B4" w:rsidRPr="009C3437" w14:paraId="3B96A144" w14:textId="77777777" w:rsidTr="003F33A7">
        <w:trPr>
          <w:cantSplit/>
        </w:trPr>
        <w:tc>
          <w:tcPr>
            <w:cnfStyle w:val="001000000000" w:firstRow="0" w:lastRow="0" w:firstColumn="1" w:lastColumn="0" w:oddVBand="0" w:evenVBand="0" w:oddHBand="0" w:evenHBand="0" w:firstRowFirstColumn="0" w:firstRowLastColumn="0" w:lastRowFirstColumn="0" w:lastRowLastColumn="0"/>
            <w:tcW w:w="1008" w:type="dxa"/>
          </w:tcPr>
          <w:p w14:paraId="0C59CA8D" w14:textId="77777777" w:rsidR="008D13B4" w:rsidRDefault="008D13B4" w:rsidP="008D13B4">
            <w:r w:rsidRPr="00AD7793">
              <w:t>4.33.</w:t>
            </w:r>
            <w:r>
              <w:t>19</w:t>
            </w:r>
          </w:p>
        </w:tc>
        <w:tc>
          <w:tcPr>
            <w:tcW w:w="3420" w:type="dxa"/>
          </w:tcPr>
          <w:p w14:paraId="6BBC3CFD"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r>
              <w:t>AbuseAndNeglectFam</w:t>
            </w:r>
          </w:p>
        </w:tc>
        <w:tc>
          <w:tcPr>
            <w:tcW w:w="720" w:type="dxa"/>
          </w:tcPr>
          <w:p w14:paraId="2F7CB7D6"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r w:rsidRPr="00991782">
              <w:t>I</w:t>
            </w:r>
          </w:p>
        </w:tc>
        <w:tc>
          <w:tcPr>
            <w:tcW w:w="810" w:type="dxa"/>
          </w:tcPr>
          <w:p w14:paraId="5EA56561" w14:textId="2ED65EFF" w:rsidR="008D13B4" w:rsidRPr="009C3437" w:rsidRDefault="007A2AF6" w:rsidP="008D13B4">
            <w:pPr>
              <w:cnfStyle w:val="000000000000" w:firstRow="0" w:lastRow="0" w:firstColumn="0" w:lastColumn="0" w:oddVBand="0" w:evenVBand="0" w:oddHBand="0" w:evenHBand="0" w:firstRowFirstColumn="0" w:firstRowLastColumn="0" w:lastRowFirstColumn="0" w:lastRowLastColumn="0"/>
            </w:pPr>
            <w:hyperlink w:anchor="_1.7_No/Yes/Missing" w:history="1">
              <w:r w:rsidR="008D13B4" w:rsidRPr="00BE5F85">
                <w:rPr>
                  <w:rStyle w:val="Hyperlink"/>
                </w:rPr>
                <w:t>1.7</w:t>
              </w:r>
            </w:hyperlink>
          </w:p>
        </w:tc>
        <w:tc>
          <w:tcPr>
            <w:tcW w:w="630" w:type="dxa"/>
          </w:tcPr>
          <w:p w14:paraId="0A2F35E0" w14:textId="77777777" w:rsidR="008D13B4" w:rsidRPr="009C3437" w:rsidRDefault="008D13B4" w:rsidP="008D13B4">
            <w:pPr>
              <w:cnfStyle w:val="000000000000" w:firstRow="0" w:lastRow="0" w:firstColumn="0" w:lastColumn="0" w:oddVBand="0" w:evenVBand="0" w:oddHBand="0" w:evenHBand="0" w:firstRowFirstColumn="0" w:firstRowLastColumn="0" w:lastRowFirstColumn="0" w:lastRowLastColumn="0"/>
            </w:pPr>
            <w:r w:rsidRPr="001301A7">
              <w:t>Y</w:t>
            </w:r>
          </w:p>
        </w:tc>
        <w:tc>
          <w:tcPr>
            <w:tcW w:w="3150" w:type="dxa"/>
          </w:tcPr>
          <w:p w14:paraId="50327A9C"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p>
        </w:tc>
      </w:tr>
      <w:tr w:rsidR="008D13B4" w:rsidRPr="009C3437" w14:paraId="2A688D0E" w14:textId="77777777" w:rsidTr="003F33A7">
        <w:trPr>
          <w:cantSplit/>
        </w:trPr>
        <w:tc>
          <w:tcPr>
            <w:cnfStyle w:val="001000000000" w:firstRow="0" w:lastRow="0" w:firstColumn="1" w:lastColumn="0" w:oddVBand="0" w:evenVBand="0" w:oddHBand="0" w:evenHBand="0" w:firstRowFirstColumn="0" w:firstRowLastColumn="0" w:lastRowFirstColumn="0" w:lastRowLastColumn="0"/>
            <w:tcW w:w="1008" w:type="dxa"/>
          </w:tcPr>
          <w:p w14:paraId="1CB58B71" w14:textId="77777777" w:rsidR="008D13B4" w:rsidRDefault="008D13B4" w:rsidP="008D13B4">
            <w:r w:rsidRPr="00AD7793">
              <w:t>4.33.</w:t>
            </w:r>
            <w:r>
              <w:t>20</w:t>
            </w:r>
          </w:p>
        </w:tc>
        <w:tc>
          <w:tcPr>
            <w:tcW w:w="3420" w:type="dxa"/>
          </w:tcPr>
          <w:p w14:paraId="7BB32A71"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r>
              <w:t>AlcoholDrugAbuseYouth</w:t>
            </w:r>
          </w:p>
        </w:tc>
        <w:tc>
          <w:tcPr>
            <w:tcW w:w="720" w:type="dxa"/>
          </w:tcPr>
          <w:p w14:paraId="23701A54"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r w:rsidRPr="00991782">
              <w:t>I</w:t>
            </w:r>
          </w:p>
        </w:tc>
        <w:tc>
          <w:tcPr>
            <w:tcW w:w="810" w:type="dxa"/>
          </w:tcPr>
          <w:p w14:paraId="1EAEC3F0" w14:textId="3BB0A447" w:rsidR="008D13B4" w:rsidRPr="009C3437" w:rsidRDefault="007A2AF6" w:rsidP="008D13B4">
            <w:pPr>
              <w:cnfStyle w:val="000000000000" w:firstRow="0" w:lastRow="0" w:firstColumn="0" w:lastColumn="0" w:oddVBand="0" w:evenVBand="0" w:oddHBand="0" w:evenHBand="0" w:firstRowFirstColumn="0" w:firstRowLastColumn="0" w:lastRowFirstColumn="0" w:lastRowLastColumn="0"/>
            </w:pPr>
            <w:hyperlink w:anchor="_1.7_No/Yes/Missing" w:history="1">
              <w:r w:rsidR="008D13B4" w:rsidRPr="00BE5F85">
                <w:rPr>
                  <w:rStyle w:val="Hyperlink"/>
                </w:rPr>
                <w:t>1.7</w:t>
              </w:r>
            </w:hyperlink>
          </w:p>
        </w:tc>
        <w:tc>
          <w:tcPr>
            <w:tcW w:w="630" w:type="dxa"/>
          </w:tcPr>
          <w:p w14:paraId="319F833D" w14:textId="77777777" w:rsidR="008D13B4" w:rsidRPr="009C3437" w:rsidRDefault="008D13B4" w:rsidP="008D13B4">
            <w:pPr>
              <w:cnfStyle w:val="000000000000" w:firstRow="0" w:lastRow="0" w:firstColumn="0" w:lastColumn="0" w:oddVBand="0" w:evenVBand="0" w:oddHBand="0" w:evenHBand="0" w:firstRowFirstColumn="0" w:firstRowLastColumn="0" w:lastRowFirstColumn="0" w:lastRowLastColumn="0"/>
            </w:pPr>
            <w:r w:rsidRPr="001301A7">
              <w:t>Y</w:t>
            </w:r>
          </w:p>
        </w:tc>
        <w:tc>
          <w:tcPr>
            <w:tcW w:w="3150" w:type="dxa"/>
          </w:tcPr>
          <w:p w14:paraId="4F7A85B7"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p>
        </w:tc>
      </w:tr>
      <w:tr w:rsidR="008D13B4" w:rsidRPr="009C3437" w14:paraId="3AD35AAB" w14:textId="77777777" w:rsidTr="003F33A7">
        <w:trPr>
          <w:cantSplit/>
        </w:trPr>
        <w:tc>
          <w:tcPr>
            <w:cnfStyle w:val="001000000000" w:firstRow="0" w:lastRow="0" w:firstColumn="1" w:lastColumn="0" w:oddVBand="0" w:evenVBand="0" w:oddHBand="0" w:evenHBand="0" w:firstRowFirstColumn="0" w:firstRowLastColumn="0" w:lastRowFirstColumn="0" w:lastRowLastColumn="0"/>
            <w:tcW w:w="1008" w:type="dxa"/>
          </w:tcPr>
          <w:p w14:paraId="07F8282F" w14:textId="77777777" w:rsidR="008D13B4" w:rsidRDefault="008D13B4" w:rsidP="008D13B4">
            <w:r w:rsidRPr="00AD7793">
              <w:t>4.33.</w:t>
            </w:r>
            <w:r>
              <w:t>21</w:t>
            </w:r>
          </w:p>
        </w:tc>
        <w:tc>
          <w:tcPr>
            <w:tcW w:w="3420" w:type="dxa"/>
          </w:tcPr>
          <w:p w14:paraId="562A3B3C"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r>
              <w:t>AlcoholDrugAbuseFam</w:t>
            </w:r>
          </w:p>
        </w:tc>
        <w:tc>
          <w:tcPr>
            <w:tcW w:w="720" w:type="dxa"/>
          </w:tcPr>
          <w:p w14:paraId="2D2F546D"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r w:rsidRPr="00991782">
              <w:t>I</w:t>
            </w:r>
          </w:p>
        </w:tc>
        <w:tc>
          <w:tcPr>
            <w:tcW w:w="810" w:type="dxa"/>
          </w:tcPr>
          <w:p w14:paraId="0BC69518" w14:textId="131FB898" w:rsidR="008D13B4" w:rsidRPr="009C3437" w:rsidRDefault="007A2AF6" w:rsidP="008D13B4">
            <w:pPr>
              <w:cnfStyle w:val="000000000000" w:firstRow="0" w:lastRow="0" w:firstColumn="0" w:lastColumn="0" w:oddVBand="0" w:evenVBand="0" w:oddHBand="0" w:evenHBand="0" w:firstRowFirstColumn="0" w:firstRowLastColumn="0" w:lastRowFirstColumn="0" w:lastRowLastColumn="0"/>
            </w:pPr>
            <w:hyperlink w:anchor="_1.7_No/Yes/Missing" w:history="1">
              <w:r w:rsidR="008D13B4" w:rsidRPr="00BE5F85">
                <w:rPr>
                  <w:rStyle w:val="Hyperlink"/>
                </w:rPr>
                <w:t>1.7</w:t>
              </w:r>
            </w:hyperlink>
          </w:p>
        </w:tc>
        <w:tc>
          <w:tcPr>
            <w:tcW w:w="630" w:type="dxa"/>
          </w:tcPr>
          <w:p w14:paraId="5C5275BC" w14:textId="77777777" w:rsidR="008D13B4" w:rsidRPr="009C3437" w:rsidRDefault="008D13B4" w:rsidP="008D13B4">
            <w:pPr>
              <w:cnfStyle w:val="000000000000" w:firstRow="0" w:lastRow="0" w:firstColumn="0" w:lastColumn="0" w:oddVBand="0" w:evenVBand="0" w:oddHBand="0" w:evenHBand="0" w:firstRowFirstColumn="0" w:firstRowLastColumn="0" w:lastRowFirstColumn="0" w:lastRowLastColumn="0"/>
            </w:pPr>
            <w:r w:rsidRPr="001301A7">
              <w:t>Y</w:t>
            </w:r>
          </w:p>
        </w:tc>
        <w:tc>
          <w:tcPr>
            <w:tcW w:w="3150" w:type="dxa"/>
          </w:tcPr>
          <w:p w14:paraId="627B9A17"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p>
        </w:tc>
      </w:tr>
      <w:tr w:rsidR="008D13B4" w:rsidRPr="009C3437" w14:paraId="63BA6449" w14:textId="77777777" w:rsidTr="003F33A7">
        <w:trPr>
          <w:cantSplit/>
        </w:trPr>
        <w:tc>
          <w:tcPr>
            <w:cnfStyle w:val="001000000000" w:firstRow="0" w:lastRow="0" w:firstColumn="1" w:lastColumn="0" w:oddVBand="0" w:evenVBand="0" w:oddHBand="0" w:evenHBand="0" w:firstRowFirstColumn="0" w:firstRowLastColumn="0" w:lastRowFirstColumn="0" w:lastRowLastColumn="0"/>
            <w:tcW w:w="1008" w:type="dxa"/>
          </w:tcPr>
          <w:p w14:paraId="594A24B1" w14:textId="77777777" w:rsidR="008D13B4" w:rsidRDefault="008D13B4" w:rsidP="008D13B4">
            <w:r w:rsidRPr="00AD7793">
              <w:t>4.33.</w:t>
            </w:r>
            <w:r>
              <w:t>22</w:t>
            </w:r>
          </w:p>
        </w:tc>
        <w:tc>
          <w:tcPr>
            <w:tcW w:w="3420" w:type="dxa"/>
          </w:tcPr>
          <w:p w14:paraId="0C6E7A96"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r>
              <w:t>InsufficientIncome</w:t>
            </w:r>
          </w:p>
        </w:tc>
        <w:tc>
          <w:tcPr>
            <w:tcW w:w="720" w:type="dxa"/>
          </w:tcPr>
          <w:p w14:paraId="05618FA2"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r w:rsidRPr="00991782">
              <w:t>I</w:t>
            </w:r>
          </w:p>
        </w:tc>
        <w:tc>
          <w:tcPr>
            <w:tcW w:w="810" w:type="dxa"/>
          </w:tcPr>
          <w:p w14:paraId="0ACFE3BD" w14:textId="73508F0B" w:rsidR="008D13B4" w:rsidRPr="009C3437" w:rsidRDefault="007A2AF6" w:rsidP="008D13B4">
            <w:pPr>
              <w:cnfStyle w:val="000000000000" w:firstRow="0" w:lastRow="0" w:firstColumn="0" w:lastColumn="0" w:oddVBand="0" w:evenVBand="0" w:oddHBand="0" w:evenHBand="0" w:firstRowFirstColumn="0" w:firstRowLastColumn="0" w:lastRowFirstColumn="0" w:lastRowLastColumn="0"/>
            </w:pPr>
            <w:hyperlink w:anchor="_1.7_No/Yes/Missing" w:history="1">
              <w:r w:rsidR="008D13B4" w:rsidRPr="00BE5F85">
                <w:rPr>
                  <w:rStyle w:val="Hyperlink"/>
                </w:rPr>
                <w:t>1.7</w:t>
              </w:r>
            </w:hyperlink>
          </w:p>
        </w:tc>
        <w:tc>
          <w:tcPr>
            <w:tcW w:w="630" w:type="dxa"/>
          </w:tcPr>
          <w:p w14:paraId="646091BD" w14:textId="77777777" w:rsidR="008D13B4" w:rsidRPr="009C3437" w:rsidRDefault="008D13B4" w:rsidP="008D13B4">
            <w:pPr>
              <w:cnfStyle w:val="000000000000" w:firstRow="0" w:lastRow="0" w:firstColumn="0" w:lastColumn="0" w:oddVBand="0" w:evenVBand="0" w:oddHBand="0" w:evenHBand="0" w:firstRowFirstColumn="0" w:firstRowLastColumn="0" w:lastRowFirstColumn="0" w:lastRowLastColumn="0"/>
            </w:pPr>
            <w:r w:rsidRPr="001301A7">
              <w:t>Y</w:t>
            </w:r>
          </w:p>
        </w:tc>
        <w:tc>
          <w:tcPr>
            <w:tcW w:w="3150" w:type="dxa"/>
          </w:tcPr>
          <w:p w14:paraId="67C3F5D2"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p>
        </w:tc>
      </w:tr>
      <w:tr w:rsidR="008D13B4" w:rsidRPr="009C3437" w14:paraId="395A2D24" w14:textId="77777777" w:rsidTr="003F33A7">
        <w:trPr>
          <w:cantSplit/>
        </w:trPr>
        <w:tc>
          <w:tcPr>
            <w:cnfStyle w:val="001000000000" w:firstRow="0" w:lastRow="0" w:firstColumn="1" w:lastColumn="0" w:oddVBand="0" w:evenVBand="0" w:oddHBand="0" w:evenHBand="0" w:firstRowFirstColumn="0" w:firstRowLastColumn="0" w:lastRowFirstColumn="0" w:lastRowLastColumn="0"/>
            <w:tcW w:w="1008" w:type="dxa"/>
          </w:tcPr>
          <w:p w14:paraId="00A62D0C" w14:textId="77777777" w:rsidR="008D13B4" w:rsidRDefault="008D13B4" w:rsidP="008D13B4">
            <w:r w:rsidRPr="00AD7793">
              <w:t>4.33.</w:t>
            </w:r>
            <w:r>
              <w:t>23</w:t>
            </w:r>
          </w:p>
        </w:tc>
        <w:tc>
          <w:tcPr>
            <w:tcW w:w="3420" w:type="dxa"/>
          </w:tcPr>
          <w:p w14:paraId="021AE7C0"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r>
              <w:t>ActiveMilitaryParent</w:t>
            </w:r>
          </w:p>
        </w:tc>
        <w:tc>
          <w:tcPr>
            <w:tcW w:w="720" w:type="dxa"/>
          </w:tcPr>
          <w:p w14:paraId="5D3961AE"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r w:rsidRPr="00991782">
              <w:t>I</w:t>
            </w:r>
          </w:p>
        </w:tc>
        <w:tc>
          <w:tcPr>
            <w:tcW w:w="810" w:type="dxa"/>
          </w:tcPr>
          <w:p w14:paraId="7D6526A3" w14:textId="4C5D5F35" w:rsidR="008D13B4" w:rsidRPr="009C3437" w:rsidRDefault="007A2AF6" w:rsidP="008D13B4">
            <w:pPr>
              <w:cnfStyle w:val="000000000000" w:firstRow="0" w:lastRow="0" w:firstColumn="0" w:lastColumn="0" w:oddVBand="0" w:evenVBand="0" w:oddHBand="0" w:evenHBand="0" w:firstRowFirstColumn="0" w:firstRowLastColumn="0" w:lastRowFirstColumn="0" w:lastRowLastColumn="0"/>
            </w:pPr>
            <w:hyperlink w:anchor="_1.7_No/Yes/Missing" w:history="1">
              <w:r w:rsidR="008D13B4" w:rsidRPr="00BE5F85">
                <w:rPr>
                  <w:rStyle w:val="Hyperlink"/>
                </w:rPr>
                <w:t>1.7</w:t>
              </w:r>
            </w:hyperlink>
          </w:p>
        </w:tc>
        <w:tc>
          <w:tcPr>
            <w:tcW w:w="630" w:type="dxa"/>
          </w:tcPr>
          <w:p w14:paraId="2C882551" w14:textId="77777777" w:rsidR="008D13B4" w:rsidRPr="009C3437" w:rsidRDefault="008D13B4" w:rsidP="008D13B4">
            <w:pPr>
              <w:cnfStyle w:val="000000000000" w:firstRow="0" w:lastRow="0" w:firstColumn="0" w:lastColumn="0" w:oddVBand="0" w:evenVBand="0" w:oddHBand="0" w:evenHBand="0" w:firstRowFirstColumn="0" w:firstRowLastColumn="0" w:lastRowFirstColumn="0" w:lastRowLastColumn="0"/>
            </w:pPr>
            <w:r w:rsidRPr="001301A7">
              <w:t>Y</w:t>
            </w:r>
          </w:p>
        </w:tc>
        <w:tc>
          <w:tcPr>
            <w:tcW w:w="3150" w:type="dxa"/>
          </w:tcPr>
          <w:p w14:paraId="7E0C4FB1"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p>
        </w:tc>
      </w:tr>
      <w:tr w:rsidR="008D13B4" w:rsidRPr="009C3437" w14:paraId="64A4C022" w14:textId="77777777" w:rsidTr="003F33A7">
        <w:trPr>
          <w:cantSplit/>
        </w:trPr>
        <w:tc>
          <w:tcPr>
            <w:cnfStyle w:val="001000000000" w:firstRow="0" w:lastRow="0" w:firstColumn="1" w:lastColumn="0" w:oddVBand="0" w:evenVBand="0" w:oddHBand="0" w:evenHBand="0" w:firstRowFirstColumn="0" w:firstRowLastColumn="0" w:lastRowFirstColumn="0" w:lastRowLastColumn="0"/>
            <w:tcW w:w="1008" w:type="dxa"/>
          </w:tcPr>
          <w:p w14:paraId="53829106" w14:textId="77777777" w:rsidR="008D13B4" w:rsidRDefault="008D13B4" w:rsidP="008D13B4">
            <w:r w:rsidRPr="00AD7793">
              <w:t>4.33.</w:t>
            </w:r>
            <w:r>
              <w:t>24</w:t>
            </w:r>
          </w:p>
        </w:tc>
        <w:tc>
          <w:tcPr>
            <w:tcW w:w="3420" w:type="dxa"/>
          </w:tcPr>
          <w:p w14:paraId="53026FF1"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r>
              <w:t>IncarceratedParent</w:t>
            </w:r>
          </w:p>
        </w:tc>
        <w:tc>
          <w:tcPr>
            <w:tcW w:w="720" w:type="dxa"/>
          </w:tcPr>
          <w:p w14:paraId="1F8D4572"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r w:rsidRPr="00991782">
              <w:t>I</w:t>
            </w:r>
          </w:p>
        </w:tc>
        <w:tc>
          <w:tcPr>
            <w:tcW w:w="810" w:type="dxa"/>
          </w:tcPr>
          <w:p w14:paraId="09ADF88A" w14:textId="4FAB23F0" w:rsidR="008D13B4" w:rsidRPr="009C3437" w:rsidRDefault="007A2AF6" w:rsidP="008D13B4">
            <w:pPr>
              <w:cnfStyle w:val="000000000000" w:firstRow="0" w:lastRow="0" w:firstColumn="0" w:lastColumn="0" w:oddVBand="0" w:evenVBand="0" w:oddHBand="0" w:evenHBand="0" w:firstRowFirstColumn="0" w:firstRowLastColumn="0" w:lastRowFirstColumn="0" w:lastRowLastColumn="0"/>
            </w:pPr>
            <w:hyperlink w:anchor="_1.7_No/Yes/Missing" w:history="1">
              <w:r w:rsidR="008D13B4" w:rsidRPr="00BE5F85">
                <w:rPr>
                  <w:rStyle w:val="Hyperlink"/>
                </w:rPr>
                <w:t>1.7</w:t>
              </w:r>
            </w:hyperlink>
          </w:p>
        </w:tc>
        <w:tc>
          <w:tcPr>
            <w:tcW w:w="630" w:type="dxa"/>
          </w:tcPr>
          <w:p w14:paraId="72247C9A" w14:textId="77777777" w:rsidR="008D13B4" w:rsidRPr="009C3437" w:rsidRDefault="008D13B4" w:rsidP="008D13B4">
            <w:pPr>
              <w:cnfStyle w:val="000000000000" w:firstRow="0" w:lastRow="0" w:firstColumn="0" w:lastColumn="0" w:oddVBand="0" w:evenVBand="0" w:oddHBand="0" w:evenHBand="0" w:firstRowFirstColumn="0" w:firstRowLastColumn="0" w:lastRowFirstColumn="0" w:lastRowLastColumn="0"/>
            </w:pPr>
            <w:r w:rsidRPr="001301A7">
              <w:t>Y</w:t>
            </w:r>
          </w:p>
        </w:tc>
        <w:tc>
          <w:tcPr>
            <w:tcW w:w="3150" w:type="dxa"/>
          </w:tcPr>
          <w:p w14:paraId="7CCD222B"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p>
        </w:tc>
      </w:tr>
      <w:tr w:rsidR="008D13B4" w:rsidRPr="009C3437" w14:paraId="686262DD" w14:textId="77777777" w:rsidTr="003F33A7">
        <w:trPr>
          <w:cantSplit/>
        </w:trPr>
        <w:tc>
          <w:tcPr>
            <w:cnfStyle w:val="001000000000" w:firstRow="0" w:lastRow="0" w:firstColumn="1" w:lastColumn="0" w:oddVBand="0" w:evenVBand="0" w:oddHBand="0" w:evenHBand="0" w:firstRowFirstColumn="0" w:firstRowLastColumn="0" w:lastRowFirstColumn="0" w:lastRowLastColumn="0"/>
            <w:tcW w:w="1008" w:type="dxa"/>
          </w:tcPr>
          <w:p w14:paraId="1F6BC394" w14:textId="77777777" w:rsidR="008D13B4" w:rsidRDefault="008D13B4" w:rsidP="008D13B4">
            <w:r w:rsidRPr="00AD7793">
              <w:t>4.33.</w:t>
            </w:r>
            <w:r>
              <w:t>A</w:t>
            </w:r>
          </w:p>
        </w:tc>
        <w:tc>
          <w:tcPr>
            <w:tcW w:w="3420" w:type="dxa"/>
          </w:tcPr>
          <w:p w14:paraId="043AB579"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r>
              <w:t>IncarceratedParentStatus</w:t>
            </w:r>
          </w:p>
        </w:tc>
        <w:tc>
          <w:tcPr>
            <w:tcW w:w="720" w:type="dxa"/>
          </w:tcPr>
          <w:p w14:paraId="5B5098FB"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r w:rsidRPr="00991782">
              <w:t>I</w:t>
            </w:r>
          </w:p>
        </w:tc>
        <w:tc>
          <w:tcPr>
            <w:tcW w:w="810" w:type="dxa"/>
          </w:tcPr>
          <w:p w14:paraId="3E09AD99" w14:textId="1FD43DD6" w:rsidR="008D13B4" w:rsidRPr="009C3437" w:rsidRDefault="007A2AF6" w:rsidP="008D13B4">
            <w:pPr>
              <w:cnfStyle w:val="000000000000" w:firstRow="0" w:lastRow="0" w:firstColumn="0" w:lastColumn="0" w:oddVBand="0" w:evenVBand="0" w:oddHBand="0" w:evenHBand="0" w:firstRowFirstColumn="0" w:firstRowLastColumn="0" w:lastRowFirstColumn="0" w:lastRowLastColumn="0"/>
            </w:pPr>
            <w:hyperlink w:anchor="_4.33.A_IncarceratedParentStatus" w:history="1">
              <w:r w:rsidR="008D13B4" w:rsidRPr="00315EFF">
                <w:rPr>
                  <w:rStyle w:val="Hyperlink"/>
                </w:rPr>
                <w:t>4.33.A</w:t>
              </w:r>
            </w:hyperlink>
          </w:p>
        </w:tc>
        <w:tc>
          <w:tcPr>
            <w:tcW w:w="630" w:type="dxa"/>
          </w:tcPr>
          <w:p w14:paraId="1455AD50" w14:textId="77777777" w:rsidR="008D13B4" w:rsidRPr="009C3437" w:rsidRDefault="008D13B4" w:rsidP="008D13B4">
            <w:pPr>
              <w:cnfStyle w:val="000000000000" w:firstRow="0" w:lastRow="0" w:firstColumn="0" w:lastColumn="0" w:oddVBand="0" w:evenVBand="0" w:oddHBand="0" w:evenHBand="0" w:firstRowFirstColumn="0" w:firstRowLastColumn="0" w:lastRowFirstColumn="0" w:lastRowLastColumn="0"/>
            </w:pPr>
            <w:r w:rsidRPr="001301A7">
              <w:t>Y</w:t>
            </w:r>
          </w:p>
        </w:tc>
        <w:tc>
          <w:tcPr>
            <w:tcW w:w="3150" w:type="dxa"/>
          </w:tcPr>
          <w:p w14:paraId="35E68AAA"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p>
        </w:tc>
      </w:tr>
      <w:tr w:rsidR="008D13B4" w:rsidRPr="009C3437" w14:paraId="4C7F2B2E" w14:textId="77777777" w:rsidTr="003F33A7">
        <w:trPr>
          <w:cantSplit/>
        </w:trPr>
        <w:tc>
          <w:tcPr>
            <w:cnfStyle w:val="001000000000" w:firstRow="0" w:lastRow="0" w:firstColumn="1" w:lastColumn="0" w:oddVBand="0" w:evenVBand="0" w:oddHBand="0" w:evenHBand="0" w:firstRowFirstColumn="0" w:firstRowLastColumn="0" w:lastRowFirstColumn="0" w:lastRowLastColumn="0"/>
            <w:tcW w:w="1008" w:type="dxa"/>
          </w:tcPr>
          <w:p w14:paraId="2177A096" w14:textId="77777777" w:rsidR="008D13B4" w:rsidRDefault="008D13B4" w:rsidP="008D13B4">
            <w:r>
              <w:t>4.34.1</w:t>
            </w:r>
          </w:p>
        </w:tc>
        <w:tc>
          <w:tcPr>
            <w:tcW w:w="3420" w:type="dxa"/>
          </w:tcPr>
          <w:p w14:paraId="05586E57"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r>
              <w:t>ReferralSource</w:t>
            </w:r>
          </w:p>
        </w:tc>
        <w:tc>
          <w:tcPr>
            <w:tcW w:w="720" w:type="dxa"/>
          </w:tcPr>
          <w:p w14:paraId="2C8DBCE6"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r w:rsidRPr="00991782">
              <w:t>I</w:t>
            </w:r>
          </w:p>
        </w:tc>
        <w:tc>
          <w:tcPr>
            <w:tcW w:w="810" w:type="dxa"/>
          </w:tcPr>
          <w:p w14:paraId="54948D5C" w14:textId="39ABEF5B" w:rsidR="008D13B4" w:rsidRPr="009C3437" w:rsidRDefault="007A2AF6" w:rsidP="008D13B4">
            <w:pPr>
              <w:cnfStyle w:val="000000000000" w:firstRow="0" w:lastRow="0" w:firstColumn="0" w:lastColumn="0" w:oddVBand="0" w:evenVBand="0" w:oddHBand="0" w:evenHBand="0" w:firstRowFirstColumn="0" w:firstRowLastColumn="0" w:lastRowFirstColumn="0" w:lastRowLastColumn="0"/>
            </w:pPr>
            <w:hyperlink w:anchor="_4.34.1_ReferralSource" w:history="1">
              <w:r w:rsidR="008D13B4" w:rsidRPr="00315EFF">
                <w:rPr>
                  <w:rStyle w:val="Hyperlink"/>
                </w:rPr>
                <w:t>4.34.1</w:t>
              </w:r>
            </w:hyperlink>
          </w:p>
        </w:tc>
        <w:tc>
          <w:tcPr>
            <w:tcW w:w="630" w:type="dxa"/>
          </w:tcPr>
          <w:p w14:paraId="61FFD90A" w14:textId="77777777" w:rsidR="008D13B4" w:rsidRPr="009C3437" w:rsidRDefault="008D13B4" w:rsidP="008D13B4">
            <w:pPr>
              <w:cnfStyle w:val="000000000000" w:firstRow="0" w:lastRow="0" w:firstColumn="0" w:lastColumn="0" w:oddVBand="0" w:evenVBand="0" w:oddHBand="0" w:evenHBand="0" w:firstRowFirstColumn="0" w:firstRowLastColumn="0" w:lastRowFirstColumn="0" w:lastRowLastColumn="0"/>
            </w:pPr>
            <w:r w:rsidRPr="001301A7">
              <w:t>Y</w:t>
            </w:r>
          </w:p>
        </w:tc>
        <w:tc>
          <w:tcPr>
            <w:tcW w:w="3150" w:type="dxa"/>
          </w:tcPr>
          <w:p w14:paraId="2F362D93"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p>
        </w:tc>
      </w:tr>
      <w:tr w:rsidR="008D13B4" w:rsidRPr="009C3437" w14:paraId="010A50F4" w14:textId="77777777" w:rsidTr="003F33A7">
        <w:trPr>
          <w:cantSplit/>
        </w:trPr>
        <w:tc>
          <w:tcPr>
            <w:cnfStyle w:val="001000000000" w:firstRow="0" w:lastRow="0" w:firstColumn="1" w:lastColumn="0" w:oddVBand="0" w:evenVBand="0" w:oddHBand="0" w:evenHBand="0" w:firstRowFirstColumn="0" w:firstRowLastColumn="0" w:lastRowFirstColumn="0" w:lastRowLastColumn="0"/>
            <w:tcW w:w="1008" w:type="dxa"/>
          </w:tcPr>
          <w:p w14:paraId="45A86831" w14:textId="77777777" w:rsidR="008D13B4" w:rsidRDefault="008D13B4" w:rsidP="008D13B4">
            <w:r>
              <w:t>4.34.A</w:t>
            </w:r>
          </w:p>
        </w:tc>
        <w:tc>
          <w:tcPr>
            <w:tcW w:w="3420" w:type="dxa"/>
          </w:tcPr>
          <w:p w14:paraId="68B1E987"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r>
              <w:t>CountOutreachReferralApproaches</w:t>
            </w:r>
          </w:p>
        </w:tc>
        <w:tc>
          <w:tcPr>
            <w:tcW w:w="720" w:type="dxa"/>
          </w:tcPr>
          <w:p w14:paraId="0C58D60F"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4718B426" w14:textId="77777777" w:rsidR="008D13B4" w:rsidRPr="009C3437" w:rsidRDefault="008D13B4" w:rsidP="008D13B4">
            <w:pPr>
              <w:cnfStyle w:val="000000000000" w:firstRow="0" w:lastRow="0" w:firstColumn="0" w:lastColumn="0" w:oddVBand="0" w:evenVBand="0" w:oddHBand="0" w:evenHBand="0" w:firstRowFirstColumn="0" w:firstRowLastColumn="0" w:lastRowFirstColumn="0" w:lastRowLastColumn="0"/>
            </w:pPr>
          </w:p>
        </w:tc>
        <w:tc>
          <w:tcPr>
            <w:tcW w:w="630" w:type="dxa"/>
          </w:tcPr>
          <w:p w14:paraId="19C3E036" w14:textId="77777777" w:rsidR="008D13B4" w:rsidRPr="009C3437" w:rsidRDefault="008D13B4" w:rsidP="008D13B4">
            <w:pPr>
              <w:cnfStyle w:val="000000000000" w:firstRow="0" w:lastRow="0" w:firstColumn="0" w:lastColumn="0" w:oddVBand="0" w:evenVBand="0" w:oddHBand="0" w:evenHBand="0" w:firstRowFirstColumn="0" w:firstRowLastColumn="0" w:lastRowFirstColumn="0" w:lastRowLastColumn="0"/>
            </w:pPr>
            <w:r w:rsidRPr="001301A7">
              <w:t>Y</w:t>
            </w:r>
          </w:p>
        </w:tc>
        <w:tc>
          <w:tcPr>
            <w:tcW w:w="3150" w:type="dxa"/>
          </w:tcPr>
          <w:p w14:paraId="0A7D3942"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p>
        </w:tc>
      </w:tr>
      <w:tr w:rsidR="003337B7" w:rsidRPr="009C3437" w14:paraId="34710CAF" w14:textId="77777777" w:rsidTr="003F33A7">
        <w:trPr>
          <w:cantSplit/>
        </w:trPr>
        <w:tc>
          <w:tcPr>
            <w:cnfStyle w:val="001000000000" w:firstRow="0" w:lastRow="0" w:firstColumn="1" w:lastColumn="0" w:oddVBand="0" w:evenVBand="0" w:oddHBand="0" w:evenHBand="0" w:firstRowFirstColumn="0" w:firstRowLastColumn="0" w:lastRowFirstColumn="0" w:lastRowLastColumn="0"/>
            <w:tcW w:w="1008" w:type="dxa"/>
          </w:tcPr>
          <w:p w14:paraId="1ED25631" w14:textId="56988D42" w:rsidR="003337B7" w:rsidRDefault="003337B7" w:rsidP="00990C37">
            <w:r>
              <w:t>4.35</w:t>
            </w:r>
            <w:r w:rsidR="00990C37">
              <w:t>A</w:t>
            </w:r>
            <w:r>
              <w:t>.1</w:t>
            </w:r>
          </w:p>
        </w:tc>
        <w:tc>
          <w:tcPr>
            <w:tcW w:w="3420" w:type="dxa"/>
          </w:tcPr>
          <w:p w14:paraId="06414D54" w14:textId="5AB69314" w:rsidR="003337B7" w:rsidRDefault="003337B7" w:rsidP="003337B7">
            <w:pPr>
              <w:cnfStyle w:val="000000000000" w:firstRow="0" w:lastRow="0" w:firstColumn="0" w:lastColumn="0" w:oddVBand="0" w:evenVBand="0" w:oddHBand="0" w:evenHBand="0" w:firstRowFirstColumn="0" w:firstRowLastColumn="0" w:lastRowFirstColumn="0" w:lastRowLastColumn="0"/>
            </w:pPr>
            <w:r>
              <w:t>ExchangeForSex</w:t>
            </w:r>
          </w:p>
        </w:tc>
        <w:tc>
          <w:tcPr>
            <w:tcW w:w="720" w:type="dxa"/>
          </w:tcPr>
          <w:p w14:paraId="1240337C" w14:textId="29353B50" w:rsidR="003337B7" w:rsidRDefault="003337B7" w:rsidP="003337B7">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4403D6B7" w14:textId="062EAD41" w:rsidR="003337B7" w:rsidRPr="009C3437" w:rsidRDefault="007A2AF6" w:rsidP="003337B7">
            <w:pPr>
              <w:cnfStyle w:val="000000000000" w:firstRow="0" w:lastRow="0" w:firstColumn="0" w:lastColumn="0" w:oddVBand="0" w:evenVBand="0" w:oddHBand="0" w:evenHBand="0" w:firstRowFirstColumn="0" w:firstRowLastColumn="0" w:lastRowFirstColumn="0" w:lastRowLastColumn="0"/>
            </w:pPr>
            <w:hyperlink w:anchor="_3.7_No/Yes/Reasons_for_1" w:history="1">
              <w:r w:rsidR="003337B7">
                <w:rPr>
                  <w:rStyle w:val="Hyperlink"/>
                </w:rPr>
                <w:t>1.8</w:t>
              </w:r>
            </w:hyperlink>
          </w:p>
        </w:tc>
        <w:tc>
          <w:tcPr>
            <w:tcW w:w="630" w:type="dxa"/>
          </w:tcPr>
          <w:p w14:paraId="62510CEF" w14:textId="47B94B96" w:rsidR="003337B7" w:rsidRPr="001301A7" w:rsidRDefault="003337B7" w:rsidP="003337B7">
            <w:pPr>
              <w:cnfStyle w:val="000000000000" w:firstRow="0" w:lastRow="0" w:firstColumn="0" w:lastColumn="0" w:oddVBand="0" w:evenVBand="0" w:oddHBand="0" w:evenHBand="0" w:firstRowFirstColumn="0" w:firstRowLastColumn="0" w:lastRowFirstColumn="0" w:lastRowLastColumn="0"/>
            </w:pPr>
            <w:r>
              <w:t>Y</w:t>
            </w:r>
          </w:p>
        </w:tc>
        <w:tc>
          <w:tcPr>
            <w:tcW w:w="3150" w:type="dxa"/>
          </w:tcPr>
          <w:p w14:paraId="5A6A2096" w14:textId="77777777" w:rsidR="003337B7" w:rsidRDefault="003337B7" w:rsidP="003337B7">
            <w:pPr>
              <w:cnfStyle w:val="000000000000" w:firstRow="0" w:lastRow="0" w:firstColumn="0" w:lastColumn="0" w:oddVBand="0" w:evenVBand="0" w:oddHBand="0" w:evenHBand="0" w:firstRowFirstColumn="0" w:firstRowLastColumn="0" w:lastRowFirstColumn="0" w:lastRowLastColumn="0"/>
            </w:pPr>
          </w:p>
        </w:tc>
      </w:tr>
      <w:tr w:rsidR="008D13B4" w:rsidRPr="009C3437" w14:paraId="551BB50D" w14:textId="77777777" w:rsidTr="003F33A7">
        <w:trPr>
          <w:cantSplit/>
        </w:trPr>
        <w:tc>
          <w:tcPr>
            <w:cnfStyle w:val="001000000000" w:firstRow="0" w:lastRow="0" w:firstColumn="1" w:lastColumn="0" w:oddVBand="0" w:evenVBand="0" w:oddHBand="0" w:evenHBand="0" w:firstRowFirstColumn="0" w:firstRowLastColumn="0" w:lastRowFirstColumn="0" w:lastRowLastColumn="0"/>
            <w:tcW w:w="1008" w:type="dxa"/>
          </w:tcPr>
          <w:p w14:paraId="03D0480F" w14:textId="2C5BB4ED" w:rsidR="008D13B4" w:rsidRDefault="008D13B4" w:rsidP="00990C37">
            <w:r>
              <w:t>4.35</w:t>
            </w:r>
            <w:r w:rsidR="00990C37">
              <w:t>A</w:t>
            </w:r>
            <w:r>
              <w:t>.</w:t>
            </w:r>
            <w:r w:rsidR="003337B7">
              <w:t>A</w:t>
            </w:r>
          </w:p>
        </w:tc>
        <w:tc>
          <w:tcPr>
            <w:tcW w:w="3420" w:type="dxa"/>
          </w:tcPr>
          <w:p w14:paraId="68690964" w14:textId="2EF2715B" w:rsidR="008D13B4" w:rsidRDefault="008D13B4" w:rsidP="00C52589">
            <w:pPr>
              <w:cnfStyle w:val="000000000000" w:firstRow="0" w:lastRow="0" w:firstColumn="0" w:lastColumn="0" w:oddVBand="0" w:evenVBand="0" w:oddHBand="0" w:evenHBand="0" w:firstRowFirstColumn="0" w:firstRowLastColumn="0" w:lastRowFirstColumn="0" w:lastRowLastColumn="0"/>
            </w:pPr>
            <w:r>
              <w:t>ExchangeForSexPastThreeMonths</w:t>
            </w:r>
          </w:p>
        </w:tc>
        <w:tc>
          <w:tcPr>
            <w:tcW w:w="720" w:type="dxa"/>
          </w:tcPr>
          <w:p w14:paraId="209A3188"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566AEDB8" w14:textId="20B21CA5" w:rsidR="008D13B4" w:rsidRPr="009C3437" w:rsidRDefault="007A2AF6" w:rsidP="008D13B4">
            <w:pPr>
              <w:cnfStyle w:val="000000000000" w:firstRow="0" w:lastRow="0" w:firstColumn="0" w:lastColumn="0" w:oddVBand="0" w:evenVBand="0" w:oddHBand="0" w:evenHBand="0" w:firstRowFirstColumn="0" w:firstRowLastColumn="0" w:lastRowFirstColumn="0" w:lastRowLastColumn="0"/>
            </w:pPr>
            <w:hyperlink w:anchor="_3.7_No/Yes/Reasons_for_1" w:history="1">
              <w:r w:rsidR="008D13B4">
                <w:rPr>
                  <w:rStyle w:val="Hyperlink"/>
                </w:rPr>
                <w:t>1.8</w:t>
              </w:r>
            </w:hyperlink>
          </w:p>
        </w:tc>
        <w:tc>
          <w:tcPr>
            <w:tcW w:w="630" w:type="dxa"/>
          </w:tcPr>
          <w:p w14:paraId="5F2E9857" w14:textId="77777777" w:rsidR="008D13B4" w:rsidRPr="009C3437" w:rsidRDefault="008D13B4" w:rsidP="008D13B4">
            <w:pPr>
              <w:cnfStyle w:val="000000000000" w:firstRow="0" w:lastRow="0" w:firstColumn="0" w:lastColumn="0" w:oddVBand="0" w:evenVBand="0" w:oddHBand="0" w:evenHBand="0" w:firstRowFirstColumn="0" w:firstRowLastColumn="0" w:lastRowFirstColumn="0" w:lastRowLastColumn="0"/>
            </w:pPr>
            <w:r w:rsidRPr="001301A7">
              <w:t>Y</w:t>
            </w:r>
          </w:p>
        </w:tc>
        <w:tc>
          <w:tcPr>
            <w:tcW w:w="3150" w:type="dxa"/>
          </w:tcPr>
          <w:p w14:paraId="19971C0C" w14:textId="48BCCE00" w:rsidR="008D13B4" w:rsidRDefault="00990C37" w:rsidP="008D13B4">
            <w:pPr>
              <w:cnfStyle w:val="000000000000" w:firstRow="0" w:lastRow="0" w:firstColumn="0" w:lastColumn="0" w:oddVBand="0" w:evenVBand="0" w:oddHBand="0" w:evenHBand="0" w:firstRowFirstColumn="0" w:firstRowLastColumn="0" w:lastRowFirstColumn="0" w:lastRowLastColumn="0"/>
            </w:pPr>
            <w:r>
              <w:t>Null unless 4.35A.1 = 1</w:t>
            </w:r>
          </w:p>
        </w:tc>
      </w:tr>
      <w:tr w:rsidR="008D13B4" w:rsidRPr="009C3437" w14:paraId="2410B5B5" w14:textId="77777777" w:rsidTr="003F33A7">
        <w:trPr>
          <w:cantSplit/>
        </w:trPr>
        <w:tc>
          <w:tcPr>
            <w:cnfStyle w:val="001000000000" w:firstRow="0" w:lastRow="0" w:firstColumn="1" w:lastColumn="0" w:oddVBand="0" w:evenVBand="0" w:oddHBand="0" w:evenHBand="0" w:firstRowFirstColumn="0" w:firstRowLastColumn="0" w:lastRowFirstColumn="0" w:lastRowLastColumn="0"/>
            <w:tcW w:w="1008" w:type="dxa"/>
          </w:tcPr>
          <w:p w14:paraId="22FD9282" w14:textId="5538A5B0" w:rsidR="008D13B4" w:rsidRDefault="008D13B4" w:rsidP="00990C37">
            <w:r>
              <w:t>4.35</w:t>
            </w:r>
            <w:r w:rsidR="00990C37">
              <w:t>A</w:t>
            </w:r>
            <w:r>
              <w:t>.</w:t>
            </w:r>
            <w:r w:rsidR="003337B7">
              <w:t>B</w:t>
            </w:r>
          </w:p>
        </w:tc>
        <w:tc>
          <w:tcPr>
            <w:tcW w:w="3420" w:type="dxa"/>
          </w:tcPr>
          <w:p w14:paraId="74EA5672"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r>
              <w:t>CountOfExchangeForSex</w:t>
            </w:r>
          </w:p>
        </w:tc>
        <w:tc>
          <w:tcPr>
            <w:tcW w:w="720" w:type="dxa"/>
          </w:tcPr>
          <w:p w14:paraId="5D034FB8"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63162CDE" w14:textId="74A4AFA1" w:rsidR="008D13B4" w:rsidRPr="009C3437" w:rsidRDefault="007A2AF6" w:rsidP="008D13B4">
            <w:pPr>
              <w:cnfStyle w:val="000000000000" w:firstRow="0" w:lastRow="0" w:firstColumn="0" w:lastColumn="0" w:oddVBand="0" w:evenVBand="0" w:oddHBand="0" w:evenHBand="0" w:firstRowFirstColumn="0" w:firstRowLastColumn="0" w:lastRowFirstColumn="0" w:lastRowLastColumn="0"/>
            </w:pPr>
            <w:hyperlink w:anchor="_4.35.A_CountExchangeForSex" w:history="1">
              <w:r w:rsidR="008D13B4" w:rsidRPr="00315EFF">
                <w:rPr>
                  <w:rStyle w:val="Hyperlink"/>
                </w:rPr>
                <w:t>4.35.A</w:t>
              </w:r>
            </w:hyperlink>
          </w:p>
        </w:tc>
        <w:tc>
          <w:tcPr>
            <w:tcW w:w="630" w:type="dxa"/>
          </w:tcPr>
          <w:p w14:paraId="64C4377C" w14:textId="77777777" w:rsidR="008D13B4" w:rsidRPr="009C3437" w:rsidRDefault="008D13B4" w:rsidP="008D13B4">
            <w:pPr>
              <w:cnfStyle w:val="000000000000" w:firstRow="0" w:lastRow="0" w:firstColumn="0" w:lastColumn="0" w:oddVBand="0" w:evenVBand="0" w:oddHBand="0" w:evenHBand="0" w:firstRowFirstColumn="0" w:firstRowLastColumn="0" w:lastRowFirstColumn="0" w:lastRowLastColumn="0"/>
            </w:pPr>
            <w:r w:rsidRPr="001301A7">
              <w:t>Y</w:t>
            </w:r>
          </w:p>
        </w:tc>
        <w:tc>
          <w:tcPr>
            <w:tcW w:w="3150" w:type="dxa"/>
          </w:tcPr>
          <w:p w14:paraId="56916D08" w14:textId="0A393315" w:rsidR="008D13B4" w:rsidRDefault="00990C37" w:rsidP="008D13B4">
            <w:pPr>
              <w:cnfStyle w:val="000000000000" w:firstRow="0" w:lastRow="0" w:firstColumn="0" w:lastColumn="0" w:oddVBand="0" w:evenVBand="0" w:oddHBand="0" w:evenHBand="0" w:firstRowFirstColumn="0" w:firstRowLastColumn="0" w:lastRowFirstColumn="0" w:lastRowLastColumn="0"/>
            </w:pPr>
            <w:r>
              <w:t>Null unless 4.35A.1 = 1</w:t>
            </w:r>
          </w:p>
        </w:tc>
      </w:tr>
      <w:tr w:rsidR="008D13B4" w:rsidRPr="009C3437" w14:paraId="5CFE97B2" w14:textId="77777777" w:rsidTr="003F33A7">
        <w:trPr>
          <w:cantSplit/>
        </w:trPr>
        <w:tc>
          <w:tcPr>
            <w:cnfStyle w:val="001000000000" w:firstRow="0" w:lastRow="0" w:firstColumn="1" w:lastColumn="0" w:oddVBand="0" w:evenVBand="0" w:oddHBand="0" w:evenHBand="0" w:firstRowFirstColumn="0" w:firstRowLastColumn="0" w:lastRowFirstColumn="0" w:lastRowLastColumn="0"/>
            <w:tcW w:w="1008" w:type="dxa"/>
          </w:tcPr>
          <w:p w14:paraId="3017A683" w14:textId="7939369D" w:rsidR="008D13B4" w:rsidRDefault="008D13B4" w:rsidP="00990C37">
            <w:r>
              <w:t>4.35</w:t>
            </w:r>
            <w:r w:rsidR="00990C37">
              <w:t>A</w:t>
            </w:r>
            <w:r>
              <w:t>.</w:t>
            </w:r>
            <w:r w:rsidR="003337B7">
              <w:t>C</w:t>
            </w:r>
          </w:p>
        </w:tc>
        <w:tc>
          <w:tcPr>
            <w:tcW w:w="3420" w:type="dxa"/>
          </w:tcPr>
          <w:p w14:paraId="165BCD8E" w14:textId="49F2BA65" w:rsidR="008D13B4" w:rsidRDefault="00C92FBE" w:rsidP="008D13B4">
            <w:pPr>
              <w:cnfStyle w:val="000000000000" w:firstRow="0" w:lastRow="0" w:firstColumn="0" w:lastColumn="0" w:oddVBand="0" w:evenVBand="0" w:oddHBand="0" w:evenHBand="0" w:firstRowFirstColumn="0" w:firstRowLastColumn="0" w:lastRowFirstColumn="0" w:lastRowLastColumn="0"/>
            </w:pPr>
            <w:r>
              <w:t>AskedOrForcedTo</w:t>
            </w:r>
            <w:r w:rsidR="003337B7">
              <w:t>ExchangeForSex</w:t>
            </w:r>
          </w:p>
        </w:tc>
        <w:tc>
          <w:tcPr>
            <w:tcW w:w="720" w:type="dxa"/>
          </w:tcPr>
          <w:p w14:paraId="5AE96B85" w14:textId="77777777" w:rsidR="008D13B4" w:rsidRDefault="008D13B4" w:rsidP="008D13B4">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47CEAA3A" w14:textId="6BBE4838" w:rsidR="008D13B4" w:rsidRPr="009C3437" w:rsidRDefault="007A2AF6" w:rsidP="008D13B4">
            <w:pPr>
              <w:cnfStyle w:val="000000000000" w:firstRow="0" w:lastRow="0" w:firstColumn="0" w:lastColumn="0" w:oddVBand="0" w:evenVBand="0" w:oddHBand="0" w:evenHBand="0" w:firstRowFirstColumn="0" w:firstRowLastColumn="0" w:lastRowFirstColumn="0" w:lastRowLastColumn="0"/>
            </w:pPr>
            <w:hyperlink w:anchor="_3.7_No/Yes/Reasons_for_1" w:history="1">
              <w:r w:rsidR="008D13B4">
                <w:rPr>
                  <w:rStyle w:val="Hyperlink"/>
                </w:rPr>
                <w:t>1.8</w:t>
              </w:r>
            </w:hyperlink>
          </w:p>
        </w:tc>
        <w:tc>
          <w:tcPr>
            <w:tcW w:w="630" w:type="dxa"/>
          </w:tcPr>
          <w:p w14:paraId="5E6555E6" w14:textId="77777777" w:rsidR="008D13B4" w:rsidRPr="009C3437" w:rsidRDefault="008D13B4" w:rsidP="008D13B4">
            <w:pPr>
              <w:cnfStyle w:val="000000000000" w:firstRow="0" w:lastRow="0" w:firstColumn="0" w:lastColumn="0" w:oddVBand="0" w:evenVBand="0" w:oddHBand="0" w:evenHBand="0" w:firstRowFirstColumn="0" w:firstRowLastColumn="0" w:lastRowFirstColumn="0" w:lastRowLastColumn="0"/>
            </w:pPr>
            <w:r w:rsidRPr="001301A7">
              <w:t>Y</w:t>
            </w:r>
          </w:p>
        </w:tc>
        <w:tc>
          <w:tcPr>
            <w:tcW w:w="3150" w:type="dxa"/>
          </w:tcPr>
          <w:p w14:paraId="709D48CB" w14:textId="230976E7" w:rsidR="008D13B4" w:rsidRDefault="00990C37" w:rsidP="008D13B4">
            <w:pPr>
              <w:cnfStyle w:val="000000000000" w:firstRow="0" w:lastRow="0" w:firstColumn="0" w:lastColumn="0" w:oddVBand="0" w:evenVBand="0" w:oddHBand="0" w:evenHBand="0" w:firstRowFirstColumn="0" w:firstRowLastColumn="0" w:lastRowFirstColumn="0" w:lastRowLastColumn="0"/>
            </w:pPr>
            <w:r>
              <w:t>Null unless 4.35A.1 = 1</w:t>
            </w:r>
          </w:p>
        </w:tc>
      </w:tr>
      <w:tr w:rsidR="003337B7" w14:paraId="095D53C7" w14:textId="77777777" w:rsidTr="003F33A7">
        <w:trPr>
          <w:cantSplit/>
        </w:trPr>
        <w:tc>
          <w:tcPr>
            <w:cnfStyle w:val="001000000000" w:firstRow="0" w:lastRow="0" w:firstColumn="1" w:lastColumn="0" w:oddVBand="0" w:evenVBand="0" w:oddHBand="0" w:evenHBand="0" w:firstRowFirstColumn="0" w:firstRowLastColumn="0" w:lastRowFirstColumn="0" w:lastRowLastColumn="0"/>
            <w:tcW w:w="1008" w:type="dxa"/>
          </w:tcPr>
          <w:p w14:paraId="361EBF45" w14:textId="4E9A0952" w:rsidR="003337B7" w:rsidRDefault="003337B7" w:rsidP="00990C37">
            <w:r>
              <w:t>4.35</w:t>
            </w:r>
            <w:r w:rsidR="00990C37">
              <w:t>A</w:t>
            </w:r>
            <w:r>
              <w:t>.D</w:t>
            </w:r>
          </w:p>
        </w:tc>
        <w:tc>
          <w:tcPr>
            <w:tcW w:w="3420" w:type="dxa"/>
          </w:tcPr>
          <w:p w14:paraId="549C9D6C" w14:textId="58825DAE" w:rsidR="003337B7" w:rsidRDefault="00C92FBE" w:rsidP="003337B7">
            <w:pPr>
              <w:cnfStyle w:val="000000000000" w:firstRow="0" w:lastRow="0" w:firstColumn="0" w:lastColumn="0" w:oddVBand="0" w:evenVBand="0" w:oddHBand="0" w:evenHBand="0" w:firstRowFirstColumn="0" w:firstRowLastColumn="0" w:lastRowFirstColumn="0" w:lastRowLastColumn="0"/>
            </w:pPr>
            <w:r>
              <w:t>AskedOrForcedTo</w:t>
            </w:r>
            <w:r w:rsidR="003337B7">
              <w:t>ExchangeForSexPastThreeMonths</w:t>
            </w:r>
          </w:p>
        </w:tc>
        <w:tc>
          <w:tcPr>
            <w:tcW w:w="720" w:type="dxa"/>
          </w:tcPr>
          <w:p w14:paraId="17500C88" w14:textId="745E923F" w:rsidR="003337B7" w:rsidRDefault="003337B7" w:rsidP="003337B7">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74FD7E24" w14:textId="6B1D7E3C" w:rsidR="003337B7" w:rsidRDefault="007A2AF6" w:rsidP="003337B7">
            <w:pPr>
              <w:cnfStyle w:val="000000000000" w:firstRow="0" w:lastRow="0" w:firstColumn="0" w:lastColumn="0" w:oddVBand="0" w:evenVBand="0" w:oddHBand="0" w:evenHBand="0" w:firstRowFirstColumn="0" w:firstRowLastColumn="0" w:lastRowFirstColumn="0" w:lastRowLastColumn="0"/>
            </w:pPr>
            <w:hyperlink w:anchor="_3.7_No/Yes/Reasons_for_1" w:history="1">
              <w:r w:rsidR="003337B7">
                <w:rPr>
                  <w:rStyle w:val="Hyperlink"/>
                </w:rPr>
                <w:t>1.8</w:t>
              </w:r>
            </w:hyperlink>
          </w:p>
        </w:tc>
        <w:tc>
          <w:tcPr>
            <w:tcW w:w="630" w:type="dxa"/>
          </w:tcPr>
          <w:p w14:paraId="3BDD28E2" w14:textId="6580ADAB" w:rsidR="003337B7" w:rsidRDefault="003337B7" w:rsidP="003337B7">
            <w:pPr>
              <w:cnfStyle w:val="000000000000" w:firstRow="0" w:lastRow="0" w:firstColumn="0" w:lastColumn="0" w:oddVBand="0" w:evenVBand="0" w:oddHBand="0" w:evenHBand="0" w:firstRowFirstColumn="0" w:firstRowLastColumn="0" w:lastRowFirstColumn="0" w:lastRowLastColumn="0"/>
            </w:pPr>
            <w:r w:rsidRPr="001301A7">
              <w:t>Y</w:t>
            </w:r>
          </w:p>
        </w:tc>
        <w:tc>
          <w:tcPr>
            <w:tcW w:w="3150" w:type="dxa"/>
          </w:tcPr>
          <w:p w14:paraId="2E763F0B" w14:textId="190C9DAC" w:rsidR="003337B7" w:rsidRDefault="00990C37" w:rsidP="003337B7">
            <w:pPr>
              <w:cnfStyle w:val="000000000000" w:firstRow="0" w:lastRow="0" w:firstColumn="0" w:lastColumn="0" w:oddVBand="0" w:evenVBand="0" w:oddHBand="0" w:evenHBand="0" w:firstRowFirstColumn="0" w:firstRowLastColumn="0" w:lastRowFirstColumn="0" w:lastRowLastColumn="0"/>
            </w:pPr>
            <w:r>
              <w:t>Null unless 4.35A.C = 1</w:t>
            </w:r>
          </w:p>
        </w:tc>
      </w:tr>
      <w:tr w:rsidR="003F33A7" w14:paraId="3AF1319B" w14:textId="77777777" w:rsidTr="003F33A7">
        <w:trPr>
          <w:cantSplit/>
        </w:trPr>
        <w:tc>
          <w:tcPr>
            <w:cnfStyle w:val="001000000000" w:firstRow="0" w:lastRow="0" w:firstColumn="1" w:lastColumn="0" w:oddVBand="0" w:evenVBand="0" w:oddHBand="0" w:evenHBand="0" w:firstRowFirstColumn="0" w:firstRowLastColumn="0" w:lastRowFirstColumn="0" w:lastRowLastColumn="0"/>
            <w:tcW w:w="1008" w:type="dxa"/>
          </w:tcPr>
          <w:p w14:paraId="1F8EFD4B" w14:textId="1CB1E90B" w:rsidR="003F33A7" w:rsidRDefault="003F33A7" w:rsidP="00651A3B">
            <w:r>
              <w:t>4.35</w:t>
            </w:r>
            <w:r w:rsidR="00651A3B">
              <w:t>B</w:t>
            </w:r>
            <w:r>
              <w:t>.1</w:t>
            </w:r>
          </w:p>
        </w:tc>
        <w:tc>
          <w:tcPr>
            <w:tcW w:w="3420" w:type="dxa"/>
          </w:tcPr>
          <w:p w14:paraId="4B97F97E" w14:textId="7689FF76" w:rsidR="003F33A7" w:rsidRDefault="003F33A7" w:rsidP="003F33A7">
            <w:pPr>
              <w:cnfStyle w:val="000000000000" w:firstRow="0" w:lastRow="0" w:firstColumn="0" w:lastColumn="0" w:oddVBand="0" w:evenVBand="0" w:oddHBand="0" w:evenHBand="0" w:firstRowFirstColumn="0" w:firstRowLastColumn="0" w:lastRowFirstColumn="0" w:lastRowLastColumn="0"/>
            </w:pPr>
            <w:r>
              <w:t>WorkPlaceViolenceThreats</w:t>
            </w:r>
          </w:p>
        </w:tc>
        <w:tc>
          <w:tcPr>
            <w:tcW w:w="720" w:type="dxa"/>
          </w:tcPr>
          <w:p w14:paraId="204B290C" w14:textId="33AB9136" w:rsidR="003F33A7" w:rsidRDefault="003F33A7" w:rsidP="003F33A7">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7E7275C4" w14:textId="0E236F93" w:rsidR="003F33A7" w:rsidRDefault="007A2AF6" w:rsidP="003F33A7">
            <w:pPr>
              <w:cnfStyle w:val="000000000000" w:firstRow="0" w:lastRow="0" w:firstColumn="0" w:lastColumn="0" w:oddVBand="0" w:evenVBand="0" w:oddHBand="0" w:evenHBand="0" w:firstRowFirstColumn="0" w:firstRowLastColumn="0" w:lastRowFirstColumn="0" w:lastRowLastColumn="0"/>
            </w:pPr>
            <w:hyperlink w:anchor="_3.7_No/Yes/Reasons_for_1" w:history="1">
              <w:r w:rsidR="003F33A7">
                <w:rPr>
                  <w:rStyle w:val="Hyperlink"/>
                </w:rPr>
                <w:t>1.8</w:t>
              </w:r>
            </w:hyperlink>
          </w:p>
        </w:tc>
        <w:tc>
          <w:tcPr>
            <w:tcW w:w="630" w:type="dxa"/>
          </w:tcPr>
          <w:p w14:paraId="081CDA31" w14:textId="11261717" w:rsidR="003F33A7" w:rsidRPr="001301A7" w:rsidRDefault="003F33A7" w:rsidP="003F33A7">
            <w:pPr>
              <w:cnfStyle w:val="000000000000" w:firstRow="0" w:lastRow="0" w:firstColumn="0" w:lastColumn="0" w:oddVBand="0" w:evenVBand="0" w:oddHBand="0" w:evenHBand="0" w:firstRowFirstColumn="0" w:firstRowLastColumn="0" w:lastRowFirstColumn="0" w:lastRowLastColumn="0"/>
            </w:pPr>
            <w:r w:rsidRPr="001301A7">
              <w:t>Y</w:t>
            </w:r>
          </w:p>
        </w:tc>
        <w:tc>
          <w:tcPr>
            <w:tcW w:w="3150" w:type="dxa"/>
          </w:tcPr>
          <w:p w14:paraId="55EB3230" w14:textId="2A586326" w:rsidR="003F33A7" w:rsidRDefault="003F33A7" w:rsidP="003F33A7">
            <w:pPr>
              <w:cnfStyle w:val="000000000000" w:firstRow="0" w:lastRow="0" w:firstColumn="0" w:lastColumn="0" w:oddVBand="0" w:evenVBand="0" w:oddHBand="0" w:evenHBand="0" w:firstRowFirstColumn="0" w:firstRowLastColumn="0" w:lastRowFirstColumn="0" w:lastRowLastColumn="0"/>
            </w:pPr>
          </w:p>
        </w:tc>
      </w:tr>
      <w:tr w:rsidR="003F33A7" w14:paraId="1599F894" w14:textId="77777777" w:rsidTr="003F33A7">
        <w:trPr>
          <w:cantSplit/>
        </w:trPr>
        <w:tc>
          <w:tcPr>
            <w:cnfStyle w:val="001000000000" w:firstRow="0" w:lastRow="0" w:firstColumn="1" w:lastColumn="0" w:oddVBand="0" w:evenVBand="0" w:oddHBand="0" w:evenHBand="0" w:firstRowFirstColumn="0" w:firstRowLastColumn="0" w:lastRowFirstColumn="0" w:lastRowLastColumn="0"/>
            <w:tcW w:w="1008" w:type="dxa"/>
          </w:tcPr>
          <w:p w14:paraId="2C783A8F" w14:textId="7045FC5F" w:rsidR="003F33A7" w:rsidRDefault="003F33A7" w:rsidP="003F33A7">
            <w:r>
              <w:t>4.35</w:t>
            </w:r>
            <w:r w:rsidR="00651A3B">
              <w:t>B</w:t>
            </w:r>
            <w:r>
              <w:t>.2</w:t>
            </w:r>
          </w:p>
        </w:tc>
        <w:tc>
          <w:tcPr>
            <w:tcW w:w="3420" w:type="dxa"/>
          </w:tcPr>
          <w:p w14:paraId="1B6B4FAD" w14:textId="02D6D798" w:rsidR="003F33A7" w:rsidRDefault="003F33A7" w:rsidP="003F33A7">
            <w:pPr>
              <w:cnfStyle w:val="000000000000" w:firstRow="0" w:lastRow="0" w:firstColumn="0" w:lastColumn="0" w:oddVBand="0" w:evenVBand="0" w:oddHBand="0" w:evenHBand="0" w:firstRowFirstColumn="0" w:firstRowLastColumn="0" w:lastRowFirstColumn="0" w:lastRowLastColumn="0"/>
            </w:pPr>
            <w:r>
              <w:t>WorkplacePromiseDifference</w:t>
            </w:r>
          </w:p>
        </w:tc>
        <w:tc>
          <w:tcPr>
            <w:tcW w:w="720" w:type="dxa"/>
          </w:tcPr>
          <w:p w14:paraId="7EDC5D83" w14:textId="6843C34F" w:rsidR="003F33A7" w:rsidRDefault="003F33A7" w:rsidP="003F33A7">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66FC573C" w14:textId="5A836D06" w:rsidR="003F33A7" w:rsidRDefault="007A2AF6" w:rsidP="003F33A7">
            <w:pPr>
              <w:cnfStyle w:val="000000000000" w:firstRow="0" w:lastRow="0" w:firstColumn="0" w:lastColumn="0" w:oddVBand="0" w:evenVBand="0" w:oddHBand="0" w:evenHBand="0" w:firstRowFirstColumn="0" w:firstRowLastColumn="0" w:lastRowFirstColumn="0" w:lastRowLastColumn="0"/>
            </w:pPr>
            <w:hyperlink w:anchor="_3.7_No/Yes/Reasons_for_1" w:history="1">
              <w:r w:rsidR="003F33A7">
                <w:rPr>
                  <w:rStyle w:val="Hyperlink"/>
                </w:rPr>
                <w:t>1.8</w:t>
              </w:r>
            </w:hyperlink>
          </w:p>
        </w:tc>
        <w:tc>
          <w:tcPr>
            <w:tcW w:w="630" w:type="dxa"/>
          </w:tcPr>
          <w:p w14:paraId="79AB8152" w14:textId="13F5625B" w:rsidR="003F33A7" w:rsidRPr="001301A7" w:rsidRDefault="003F33A7" w:rsidP="003F33A7">
            <w:pPr>
              <w:cnfStyle w:val="000000000000" w:firstRow="0" w:lastRow="0" w:firstColumn="0" w:lastColumn="0" w:oddVBand="0" w:evenVBand="0" w:oddHBand="0" w:evenHBand="0" w:firstRowFirstColumn="0" w:firstRowLastColumn="0" w:lastRowFirstColumn="0" w:lastRowLastColumn="0"/>
            </w:pPr>
            <w:r w:rsidRPr="001301A7">
              <w:t>Y</w:t>
            </w:r>
          </w:p>
        </w:tc>
        <w:tc>
          <w:tcPr>
            <w:tcW w:w="3150" w:type="dxa"/>
          </w:tcPr>
          <w:p w14:paraId="438D0F8A" w14:textId="6933EE2C" w:rsidR="003F33A7" w:rsidRDefault="003F33A7" w:rsidP="003F33A7">
            <w:pPr>
              <w:cnfStyle w:val="000000000000" w:firstRow="0" w:lastRow="0" w:firstColumn="0" w:lastColumn="0" w:oddVBand="0" w:evenVBand="0" w:oddHBand="0" w:evenHBand="0" w:firstRowFirstColumn="0" w:firstRowLastColumn="0" w:lastRowFirstColumn="0" w:lastRowLastColumn="0"/>
            </w:pPr>
          </w:p>
        </w:tc>
      </w:tr>
      <w:tr w:rsidR="003F33A7" w14:paraId="3B7EE09E" w14:textId="77777777" w:rsidTr="003F33A7">
        <w:trPr>
          <w:cantSplit/>
        </w:trPr>
        <w:tc>
          <w:tcPr>
            <w:cnfStyle w:val="001000000000" w:firstRow="0" w:lastRow="0" w:firstColumn="1" w:lastColumn="0" w:oddVBand="0" w:evenVBand="0" w:oddHBand="0" w:evenHBand="0" w:firstRowFirstColumn="0" w:firstRowLastColumn="0" w:lastRowFirstColumn="0" w:lastRowLastColumn="0"/>
            <w:tcW w:w="1008" w:type="dxa"/>
          </w:tcPr>
          <w:p w14:paraId="13AC67F0" w14:textId="5299F965" w:rsidR="003F33A7" w:rsidRDefault="003F33A7" w:rsidP="003F33A7">
            <w:r>
              <w:t>4.35B.A</w:t>
            </w:r>
          </w:p>
        </w:tc>
        <w:tc>
          <w:tcPr>
            <w:tcW w:w="3420" w:type="dxa"/>
          </w:tcPr>
          <w:p w14:paraId="581C264C" w14:textId="43C0521C" w:rsidR="003F33A7" w:rsidRDefault="003F33A7" w:rsidP="003F33A7">
            <w:pPr>
              <w:cnfStyle w:val="000000000000" w:firstRow="0" w:lastRow="0" w:firstColumn="0" w:lastColumn="0" w:oddVBand="0" w:evenVBand="0" w:oddHBand="0" w:evenHBand="0" w:firstRowFirstColumn="0" w:firstRowLastColumn="0" w:lastRowFirstColumn="0" w:lastRowLastColumn="0"/>
            </w:pPr>
            <w:r>
              <w:t>CoercedToContinueWork</w:t>
            </w:r>
          </w:p>
        </w:tc>
        <w:tc>
          <w:tcPr>
            <w:tcW w:w="720" w:type="dxa"/>
          </w:tcPr>
          <w:p w14:paraId="4AF60FB8" w14:textId="6F6A8B2F" w:rsidR="003F33A7" w:rsidRDefault="003F33A7" w:rsidP="003F33A7">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5CC5E514" w14:textId="6B855167" w:rsidR="003F33A7" w:rsidRDefault="007A2AF6" w:rsidP="003F33A7">
            <w:pPr>
              <w:cnfStyle w:val="000000000000" w:firstRow="0" w:lastRow="0" w:firstColumn="0" w:lastColumn="0" w:oddVBand="0" w:evenVBand="0" w:oddHBand="0" w:evenHBand="0" w:firstRowFirstColumn="0" w:firstRowLastColumn="0" w:lastRowFirstColumn="0" w:lastRowLastColumn="0"/>
            </w:pPr>
            <w:hyperlink w:anchor="_3.7_No/Yes/Reasons_for_1" w:history="1">
              <w:r w:rsidR="003F33A7">
                <w:rPr>
                  <w:rStyle w:val="Hyperlink"/>
                </w:rPr>
                <w:t>1.8</w:t>
              </w:r>
            </w:hyperlink>
          </w:p>
        </w:tc>
        <w:tc>
          <w:tcPr>
            <w:tcW w:w="630" w:type="dxa"/>
          </w:tcPr>
          <w:p w14:paraId="2EF204F0" w14:textId="51BF2F51" w:rsidR="003F33A7" w:rsidRPr="001301A7" w:rsidRDefault="003F33A7" w:rsidP="003F33A7">
            <w:pPr>
              <w:cnfStyle w:val="000000000000" w:firstRow="0" w:lastRow="0" w:firstColumn="0" w:lastColumn="0" w:oddVBand="0" w:evenVBand="0" w:oddHBand="0" w:evenHBand="0" w:firstRowFirstColumn="0" w:firstRowLastColumn="0" w:lastRowFirstColumn="0" w:lastRowLastColumn="0"/>
            </w:pPr>
            <w:r w:rsidRPr="001301A7">
              <w:t>Y</w:t>
            </w:r>
          </w:p>
        </w:tc>
        <w:tc>
          <w:tcPr>
            <w:tcW w:w="3150" w:type="dxa"/>
          </w:tcPr>
          <w:p w14:paraId="15B42868" w14:textId="2A6076E1" w:rsidR="003F33A7" w:rsidRDefault="003F33A7" w:rsidP="003F33A7">
            <w:pPr>
              <w:cnfStyle w:val="000000000000" w:firstRow="0" w:lastRow="0" w:firstColumn="0" w:lastColumn="0" w:oddVBand="0" w:evenVBand="0" w:oddHBand="0" w:evenHBand="0" w:firstRowFirstColumn="0" w:firstRowLastColumn="0" w:lastRowFirstColumn="0" w:lastRowLastColumn="0"/>
            </w:pPr>
            <w:r>
              <w:t>Null unless 4.35B.1 or 4.35B.2 = 1</w:t>
            </w:r>
          </w:p>
        </w:tc>
      </w:tr>
      <w:tr w:rsidR="00651A3B" w14:paraId="260C8BCA" w14:textId="77777777" w:rsidTr="003F33A7">
        <w:trPr>
          <w:cantSplit/>
        </w:trPr>
        <w:tc>
          <w:tcPr>
            <w:cnfStyle w:val="001000000000" w:firstRow="0" w:lastRow="0" w:firstColumn="1" w:lastColumn="0" w:oddVBand="0" w:evenVBand="0" w:oddHBand="0" w:evenHBand="0" w:firstRowFirstColumn="0" w:firstRowLastColumn="0" w:lastRowFirstColumn="0" w:lastRowLastColumn="0"/>
            <w:tcW w:w="1008" w:type="dxa"/>
          </w:tcPr>
          <w:p w14:paraId="43AD3BF2" w14:textId="045798C2" w:rsidR="00651A3B" w:rsidRDefault="00651A3B" w:rsidP="00651A3B">
            <w:r>
              <w:t>4.35B.B</w:t>
            </w:r>
          </w:p>
        </w:tc>
        <w:tc>
          <w:tcPr>
            <w:tcW w:w="3420" w:type="dxa"/>
          </w:tcPr>
          <w:p w14:paraId="67E17BBE" w14:textId="7CE88083" w:rsidR="00651A3B" w:rsidRDefault="00651A3B" w:rsidP="00651A3B">
            <w:pPr>
              <w:cnfStyle w:val="000000000000" w:firstRow="0" w:lastRow="0" w:firstColumn="0" w:lastColumn="0" w:oddVBand="0" w:evenVBand="0" w:oddHBand="0" w:evenHBand="0" w:firstRowFirstColumn="0" w:firstRowLastColumn="0" w:lastRowFirstColumn="0" w:lastRowLastColumn="0"/>
            </w:pPr>
            <w:r>
              <w:t>LaborExploitPastThreeMonths</w:t>
            </w:r>
          </w:p>
        </w:tc>
        <w:tc>
          <w:tcPr>
            <w:tcW w:w="720" w:type="dxa"/>
          </w:tcPr>
          <w:p w14:paraId="50551724" w14:textId="10F8B108" w:rsidR="00651A3B" w:rsidRDefault="00651A3B" w:rsidP="00651A3B">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6B65A83A" w14:textId="756BBB69" w:rsidR="00651A3B" w:rsidRDefault="007A2AF6" w:rsidP="00651A3B">
            <w:pPr>
              <w:cnfStyle w:val="000000000000" w:firstRow="0" w:lastRow="0" w:firstColumn="0" w:lastColumn="0" w:oddVBand="0" w:evenVBand="0" w:oddHBand="0" w:evenHBand="0" w:firstRowFirstColumn="0" w:firstRowLastColumn="0" w:lastRowFirstColumn="0" w:lastRowLastColumn="0"/>
            </w:pPr>
            <w:hyperlink w:anchor="_3.7_No/Yes/Reasons_for_1" w:history="1">
              <w:r w:rsidR="00651A3B">
                <w:rPr>
                  <w:rStyle w:val="Hyperlink"/>
                </w:rPr>
                <w:t>1.8</w:t>
              </w:r>
            </w:hyperlink>
          </w:p>
        </w:tc>
        <w:tc>
          <w:tcPr>
            <w:tcW w:w="630" w:type="dxa"/>
          </w:tcPr>
          <w:p w14:paraId="35F3A558" w14:textId="10313F3D" w:rsidR="00651A3B" w:rsidRPr="001301A7" w:rsidRDefault="00651A3B" w:rsidP="00651A3B">
            <w:pPr>
              <w:cnfStyle w:val="000000000000" w:firstRow="0" w:lastRow="0" w:firstColumn="0" w:lastColumn="0" w:oddVBand="0" w:evenVBand="0" w:oddHBand="0" w:evenHBand="0" w:firstRowFirstColumn="0" w:firstRowLastColumn="0" w:lastRowFirstColumn="0" w:lastRowLastColumn="0"/>
            </w:pPr>
            <w:r w:rsidRPr="001301A7">
              <w:t>Y</w:t>
            </w:r>
          </w:p>
        </w:tc>
        <w:tc>
          <w:tcPr>
            <w:tcW w:w="3150" w:type="dxa"/>
          </w:tcPr>
          <w:p w14:paraId="5F1AE693" w14:textId="648B7C6D" w:rsidR="00651A3B" w:rsidRDefault="00651A3B" w:rsidP="00651A3B">
            <w:pPr>
              <w:cnfStyle w:val="000000000000" w:firstRow="0" w:lastRow="0" w:firstColumn="0" w:lastColumn="0" w:oddVBand="0" w:evenVBand="0" w:oddHBand="0" w:evenHBand="0" w:firstRowFirstColumn="0" w:firstRowLastColumn="0" w:lastRowFirstColumn="0" w:lastRowLastColumn="0"/>
            </w:pPr>
            <w:r>
              <w:t>Null unless 4.35B.1 or 4.35B.2 = 1</w:t>
            </w:r>
          </w:p>
        </w:tc>
      </w:tr>
      <w:tr w:rsidR="0035087F" w14:paraId="12DC4C46" w14:textId="77777777" w:rsidTr="003F33A7">
        <w:trPr>
          <w:cantSplit/>
          <w:ins w:id="184" w:author="Molly McEvilley" w:date="2016-07-08T07:32:00Z"/>
        </w:trPr>
        <w:tc>
          <w:tcPr>
            <w:cnfStyle w:val="001000000000" w:firstRow="0" w:lastRow="0" w:firstColumn="1" w:lastColumn="0" w:oddVBand="0" w:evenVBand="0" w:oddHBand="0" w:evenHBand="0" w:firstRowFirstColumn="0" w:firstRowLastColumn="0" w:lastRowFirstColumn="0" w:lastRowLastColumn="0"/>
            <w:tcW w:w="1008" w:type="dxa"/>
          </w:tcPr>
          <w:p w14:paraId="2424A7A9" w14:textId="3C16BA0D" w:rsidR="0035087F" w:rsidRDefault="0035087F" w:rsidP="0035087F">
            <w:pPr>
              <w:rPr>
                <w:ins w:id="185" w:author="Molly McEvilley" w:date="2016-07-08T07:32:00Z"/>
              </w:rPr>
            </w:pPr>
            <w:ins w:id="186" w:author="Molly McEvilley" w:date="2016-07-08T07:34:00Z">
              <w:r>
                <w:t>4.48.1</w:t>
              </w:r>
            </w:ins>
          </w:p>
        </w:tc>
        <w:tc>
          <w:tcPr>
            <w:tcW w:w="3420" w:type="dxa"/>
          </w:tcPr>
          <w:p w14:paraId="2D40CBA6" w14:textId="709D1E96" w:rsidR="0035087F" w:rsidRDefault="0035087F" w:rsidP="0035087F">
            <w:pPr>
              <w:cnfStyle w:val="000000000000" w:firstRow="0" w:lastRow="0" w:firstColumn="0" w:lastColumn="0" w:oddVBand="0" w:evenVBand="0" w:oddHBand="0" w:evenHBand="0" w:firstRowFirstColumn="0" w:firstRowLastColumn="0" w:lastRowFirstColumn="0" w:lastRowLastColumn="0"/>
              <w:rPr>
                <w:ins w:id="187" w:author="Molly McEvilley" w:date="2016-07-08T07:32:00Z"/>
              </w:rPr>
            </w:pPr>
            <w:ins w:id="188" w:author="Molly McEvilley" w:date="2016-07-08T07:33:00Z">
              <w:r>
                <w:t>UrgentReferral</w:t>
              </w:r>
            </w:ins>
          </w:p>
        </w:tc>
        <w:tc>
          <w:tcPr>
            <w:tcW w:w="720" w:type="dxa"/>
          </w:tcPr>
          <w:p w14:paraId="29D15D32" w14:textId="6D24A8A2" w:rsidR="0035087F" w:rsidRDefault="0035087F" w:rsidP="0035087F">
            <w:pPr>
              <w:cnfStyle w:val="000000000000" w:firstRow="0" w:lastRow="0" w:firstColumn="0" w:lastColumn="0" w:oddVBand="0" w:evenVBand="0" w:oddHBand="0" w:evenHBand="0" w:firstRowFirstColumn="0" w:firstRowLastColumn="0" w:lastRowFirstColumn="0" w:lastRowLastColumn="0"/>
              <w:rPr>
                <w:ins w:id="189" w:author="Molly McEvilley" w:date="2016-07-08T07:32:00Z"/>
              </w:rPr>
            </w:pPr>
            <w:ins w:id="190" w:author="Molly McEvilley" w:date="2016-07-08T07:37:00Z">
              <w:r>
                <w:t>I</w:t>
              </w:r>
            </w:ins>
          </w:p>
        </w:tc>
        <w:tc>
          <w:tcPr>
            <w:tcW w:w="810" w:type="dxa"/>
          </w:tcPr>
          <w:p w14:paraId="5FF1225A" w14:textId="4C46114E" w:rsidR="0035087F" w:rsidRDefault="0028490C" w:rsidP="0035087F">
            <w:pPr>
              <w:cnfStyle w:val="000000000000" w:firstRow="0" w:lastRow="0" w:firstColumn="0" w:lastColumn="0" w:oddVBand="0" w:evenVBand="0" w:oddHBand="0" w:evenHBand="0" w:firstRowFirstColumn="0" w:firstRowLastColumn="0" w:lastRowFirstColumn="0" w:lastRowLastColumn="0"/>
              <w:rPr>
                <w:ins w:id="191" w:author="Molly McEvilley" w:date="2016-07-08T07:32:00Z"/>
              </w:rPr>
            </w:pPr>
            <w:ins w:id="192" w:author="Molly McEvilley" w:date="2016-07-08T08:24:00Z">
              <w:r>
                <w:fldChar w:fldCharType="begin"/>
              </w:r>
              <w:r>
                <w:instrText xml:space="preserve"> HYPERLINK  \l "_4.48.1_NoPointsYes" </w:instrText>
              </w:r>
              <w:r>
                <w:fldChar w:fldCharType="separate"/>
              </w:r>
              <w:r w:rsidRPr="0028490C">
                <w:rPr>
                  <w:rStyle w:val="Hyperlink"/>
                </w:rPr>
                <w:t>4.48.1</w:t>
              </w:r>
              <w:r>
                <w:fldChar w:fldCharType="end"/>
              </w:r>
            </w:ins>
          </w:p>
        </w:tc>
        <w:tc>
          <w:tcPr>
            <w:tcW w:w="630" w:type="dxa"/>
          </w:tcPr>
          <w:p w14:paraId="40BFB2B5" w14:textId="2E8FAE3A" w:rsidR="0035087F" w:rsidRPr="001301A7" w:rsidRDefault="0035087F" w:rsidP="0035087F">
            <w:pPr>
              <w:cnfStyle w:val="000000000000" w:firstRow="0" w:lastRow="0" w:firstColumn="0" w:lastColumn="0" w:oddVBand="0" w:evenVBand="0" w:oddHBand="0" w:evenHBand="0" w:firstRowFirstColumn="0" w:firstRowLastColumn="0" w:lastRowFirstColumn="0" w:lastRowLastColumn="0"/>
              <w:rPr>
                <w:ins w:id="193" w:author="Molly McEvilley" w:date="2016-07-08T07:32:00Z"/>
              </w:rPr>
            </w:pPr>
            <w:ins w:id="194" w:author="Molly McEvilley" w:date="2016-07-08T07:38:00Z">
              <w:r>
                <w:t>Y</w:t>
              </w:r>
            </w:ins>
          </w:p>
        </w:tc>
        <w:tc>
          <w:tcPr>
            <w:tcW w:w="3150" w:type="dxa"/>
          </w:tcPr>
          <w:p w14:paraId="1537A5B2" w14:textId="77C667DF" w:rsidR="0035087F" w:rsidRDefault="0035087F" w:rsidP="0035087F">
            <w:pPr>
              <w:cnfStyle w:val="000000000000" w:firstRow="0" w:lastRow="0" w:firstColumn="0" w:lastColumn="0" w:oddVBand="0" w:evenVBand="0" w:oddHBand="0" w:evenHBand="0" w:firstRowFirstColumn="0" w:firstRowLastColumn="0" w:lastRowFirstColumn="0" w:lastRowLastColumn="0"/>
              <w:rPr>
                <w:ins w:id="195" w:author="Molly McEvilley" w:date="2016-07-08T07:32:00Z"/>
              </w:rPr>
            </w:pPr>
          </w:p>
        </w:tc>
      </w:tr>
      <w:tr w:rsidR="0035087F" w14:paraId="53C41BCA" w14:textId="77777777" w:rsidTr="003F33A7">
        <w:trPr>
          <w:cantSplit/>
          <w:ins w:id="196" w:author="Molly McEvilley" w:date="2016-07-08T07:32:00Z"/>
        </w:trPr>
        <w:tc>
          <w:tcPr>
            <w:cnfStyle w:val="001000000000" w:firstRow="0" w:lastRow="0" w:firstColumn="1" w:lastColumn="0" w:oddVBand="0" w:evenVBand="0" w:oddHBand="0" w:evenHBand="0" w:firstRowFirstColumn="0" w:firstRowLastColumn="0" w:lastRowFirstColumn="0" w:lastRowLastColumn="0"/>
            <w:tcW w:w="1008" w:type="dxa"/>
          </w:tcPr>
          <w:p w14:paraId="44965955" w14:textId="0C4029E0" w:rsidR="0035087F" w:rsidRDefault="0035087F" w:rsidP="0035087F">
            <w:pPr>
              <w:rPr>
                <w:ins w:id="197" w:author="Molly McEvilley" w:date="2016-07-08T07:32:00Z"/>
              </w:rPr>
            </w:pPr>
            <w:ins w:id="198" w:author="Molly McEvilley" w:date="2016-07-08T07:34:00Z">
              <w:r>
                <w:t>4.48.2</w:t>
              </w:r>
            </w:ins>
          </w:p>
        </w:tc>
        <w:tc>
          <w:tcPr>
            <w:tcW w:w="3420" w:type="dxa"/>
          </w:tcPr>
          <w:p w14:paraId="56EDDDC8" w14:textId="352672ED" w:rsidR="0035087F" w:rsidRDefault="0035087F" w:rsidP="0035087F">
            <w:pPr>
              <w:cnfStyle w:val="000000000000" w:firstRow="0" w:lastRow="0" w:firstColumn="0" w:lastColumn="0" w:oddVBand="0" w:evenVBand="0" w:oddHBand="0" w:evenHBand="0" w:firstRowFirstColumn="0" w:firstRowLastColumn="0" w:lastRowFirstColumn="0" w:lastRowLastColumn="0"/>
              <w:rPr>
                <w:ins w:id="199" w:author="Molly McEvilley" w:date="2016-07-08T07:32:00Z"/>
              </w:rPr>
            </w:pPr>
            <w:ins w:id="200" w:author="Molly McEvilley" w:date="2016-07-08T07:35:00Z">
              <w:r>
                <w:t>TimeTo</w:t>
              </w:r>
            </w:ins>
            <w:ins w:id="201" w:author="Molly McEvilley" w:date="2016-07-08T07:33:00Z">
              <w:r>
                <w:t>HousingLoss</w:t>
              </w:r>
            </w:ins>
          </w:p>
        </w:tc>
        <w:tc>
          <w:tcPr>
            <w:tcW w:w="720" w:type="dxa"/>
          </w:tcPr>
          <w:p w14:paraId="7E621B91" w14:textId="3266410B" w:rsidR="0035087F" w:rsidRDefault="0035087F" w:rsidP="0035087F">
            <w:pPr>
              <w:cnfStyle w:val="000000000000" w:firstRow="0" w:lastRow="0" w:firstColumn="0" w:lastColumn="0" w:oddVBand="0" w:evenVBand="0" w:oddHBand="0" w:evenHBand="0" w:firstRowFirstColumn="0" w:firstRowLastColumn="0" w:lastRowFirstColumn="0" w:lastRowLastColumn="0"/>
              <w:rPr>
                <w:ins w:id="202" w:author="Molly McEvilley" w:date="2016-07-08T07:32:00Z"/>
              </w:rPr>
            </w:pPr>
            <w:ins w:id="203" w:author="Molly McEvilley" w:date="2016-07-08T07:37:00Z">
              <w:r>
                <w:t>I</w:t>
              </w:r>
            </w:ins>
          </w:p>
        </w:tc>
        <w:tc>
          <w:tcPr>
            <w:tcW w:w="810" w:type="dxa"/>
          </w:tcPr>
          <w:p w14:paraId="14C888AF" w14:textId="6D5E7409" w:rsidR="0035087F" w:rsidRDefault="0028490C" w:rsidP="0035087F">
            <w:pPr>
              <w:cnfStyle w:val="000000000000" w:firstRow="0" w:lastRow="0" w:firstColumn="0" w:lastColumn="0" w:oddVBand="0" w:evenVBand="0" w:oddHBand="0" w:evenHBand="0" w:firstRowFirstColumn="0" w:firstRowLastColumn="0" w:lastRowFirstColumn="0" w:lastRowLastColumn="0"/>
              <w:rPr>
                <w:ins w:id="204" w:author="Molly McEvilley" w:date="2016-07-08T07:32:00Z"/>
              </w:rPr>
            </w:pPr>
            <w:ins w:id="205" w:author="Molly McEvilley" w:date="2016-07-08T08:24:00Z">
              <w:r>
                <w:fldChar w:fldCharType="begin"/>
              </w:r>
              <w:r>
                <w:instrText xml:space="preserve"> HYPERLINK  \l "_4.48.2_TimeToHousingLoss" </w:instrText>
              </w:r>
              <w:r>
                <w:fldChar w:fldCharType="separate"/>
              </w:r>
              <w:r w:rsidRPr="0028490C">
                <w:rPr>
                  <w:rStyle w:val="Hyperlink"/>
                </w:rPr>
                <w:t>4.48.2</w:t>
              </w:r>
              <w:r>
                <w:fldChar w:fldCharType="end"/>
              </w:r>
            </w:ins>
          </w:p>
        </w:tc>
        <w:tc>
          <w:tcPr>
            <w:tcW w:w="630" w:type="dxa"/>
          </w:tcPr>
          <w:p w14:paraId="6C30508D" w14:textId="1300E6E7" w:rsidR="0035087F" w:rsidRPr="001301A7" w:rsidRDefault="0035087F" w:rsidP="0035087F">
            <w:pPr>
              <w:cnfStyle w:val="000000000000" w:firstRow="0" w:lastRow="0" w:firstColumn="0" w:lastColumn="0" w:oddVBand="0" w:evenVBand="0" w:oddHBand="0" w:evenHBand="0" w:firstRowFirstColumn="0" w:firstRowLastColumn="0" w:lastRowFirstColumn="0" w:lastRowLastColumn="0"/>
              <w:rPr>
                <w:ins w:id="206" w:author="Molly McEvilley" w:date="2016-07-08T07:32:00Z"/>
              </w:rPr>
            </w:pPr>
            <w:ins w:id="207" w:author="Molly McEvilley" w:date="2016-07-08T07:38:00Z">
              <w:r w:rsidRPr="001301A7">
                <w:t>Y</w:t>
              </w:r>
            </w:ins>
          </w:p>
        </w:tc>
        <w:tc>
          <w:tcPr>
            <w:tcW w:w="3150" w:type="dxa"/>
          </w:tcPr>
          <w:p w14:paraId="148F2D28" w14:textId="168F230B" w:rsidR="0035087F" w:rsidRDefault="0035087F" w:rsidP="0035087F">
            <w:pPr>
              <w:cnfStyle w:val="000000000000" w:firstRow="0" w:lastRow="0" w:firstColumn="0" w:lastColumn="0" w:oddVBand="0" w:evenVBand="0" w:oddHBand="0" w:evenHBand="0" w:firstRowFirstColumn="0" w:firstRowLastColumn="0" w:lastRowFirstColumn="0" w:lastRowLastColumn="0"/>
              <w:rPr>
                <w:ins w:id="208" w:author="Molly McEvilley" w:date="2016-07-08T07:32:00Z"/>
              </w:rPr>
            </w:pPr>
          </w:p>
        </w:tc>
      </w:tr>
      <w:tr w:rsidR="0035087F" w14:paraId="0993DE2E" w14:textId="77777777" w:rsidTr="003F33A7">
        <w:trPr>
          <w:cantSplit/>
          <w:ins w:id="209" w:author="Molly McEvilley" w:date="2016-07-08T07:32:00Z"/>
        </w:trPr>
        <w:tc>
          <w:tcPr>
            <w:cnfStyle w:val="001000000000" w:firstRow="0" w:lastRow="0" w:firstColumn="1" w:lastColumn="0" w:oddVBand="0" w:evenVBand="0" w:oddHBand="0" w:evenHBand="0" w:firstRowFirstColumn="0" w:firstRowLastColumn="0" w:lastRowFirstColumn="0" w:lastRowLastColumn="0"/>
            <w:tcW w:w="1008" w:type="dxa"/>
          </w:tcPr>
          <w:p w14:paraId="7ECB9FE6" w14:textId="1519B706" w:rsidR="0035087F" w:rsidRDefault="0035087F" w:rsidP="0035087F">
            <w:pPr>
              <w:rPr>
                <w:ins w:id="210" w:author="Molly McEvilley" w:date="2016-07-08T07:32:00Z"/>
              </w:rPr>
            </w:pPr>
            <w:ins w:id="211" w:author="Molly McEvilley" w:date="2016-07-08T07:34:00Z">
              <w:r>
                <w:t>4.48.3</w:t>
              </w:r>
            </w:ins>
          </w:p>
        </w:tc>
        <w:tc>
          <w:tcPr>
            <w:tcW w:w="3420" w:type="dxa"/>
          </w:tcPr>
          <w:p w14:paraId="64C23F67" w14:textId="0448256B" w:rsidR="0035087F" w:rsidRDefault="0035087F" w:rsidP="0035087F">
            <w:pPr>
              <w:cnfStyle w:val="000000000000" w:firstRow="0" w:lastRow="0" w:firstColumn="0" w:lastColumn="0" w:oddVBand="0" w:evenVBand="0" w:oddHBand="0" w:evenHBand="0" w:firstRowFirstColumn="0" w:firstRowLastColumn="0" w:lastRowFirstColumn="0" w:lastRowLastColumn="0"/>
              <w:rPr>
                <w:ins w:id="212" w:author="Molly McEvilley" w:date="2016-07-08T07:32:00Z"/>
              </w:rPr>
            </w:pPr>
            <w:ins w:id="213" w:author="Molly McEvilley" w:date="2016-07-08T07:33:00Z">
              <w:r>
                <w:t>ZeroIncome</w:t>
              </w:r>
            </w:ins>
          </w:p>
        </w:tc>
        <w:tc>
          <w:tcPr>
            <w:tcW w:w="720" w:type="dxa"/>
          </w:tcPr>
          <w:p w14:paraId="0B072E35" w14:textId="17DA15F2" w:rsidR="0035087F" w:rsidRDefault="0035087F" w:rsidP="0035087F">
            <w:pPr>
              <w:cnfStyle w:val="000000000000" w:firstRow="0" w:lastRow="0" w:firstColumn="0" w:lastColumn="0" w:oddVBand="0" w:evenVBand="0" w:oddHBand="0" w:evenHBand="0" w:firstRowFirstColumn="0" w:firstRowLastColumn="0" w:lastRowFirstColumn="0" w:lastRowLastColumn="0"/>
              <w:rPr>
                <w:ins w:id="214" w:author="Molly McEvilley" w:date="2016-07-08T07:32:00Z"/>
              </w:rPr>
            </w:pPr>
            <w:ins w:id="215" w:author="Molly McEvilley" w:date="2016-07-08T07:37:00Z">
              <w:r>
                <w:t>I</w:t>
              </w:r>
            </w:ins>
          </w:p>
        </w:tc>
        <w:tc>
          <w:tcPr>
            <w:tcW w:w="810" w:type="dxa"/>
          </w:tcPr>
          <w:p w14:paraId="2D846E4A" w14:textId="2D2F922C" w:rsidR="0035087F" w:rsidRDefault="0028490C" w:rsidP="0035087F">
            <w:pPr>
              <w:cnfStyle w:val="000000000000" w:firstRow="0" w:lastRow="0" w:firstColumn="0" w:lastColumn="0" w:oddVBand="0" w:evenVBand="0" w:oddHBand="0" w:evenHBand="0" w:firstRowFirstColumn="0" w:firstRowLastColumn="0" w:lastRowFirstColumn="0" w:lastRowLastColumn="0"/>
              <w:rPr>
                <w:ins w:id="216" w:author="Molly McEvilley" w:date="2016-07-08T07:32:00Z"/>
              </w:rPr>
            </w:pPr>
            <w:ins w:id="217" w:author="Molly McEvilley" w:date="2016-07-08T08:25:00Z">
              <w:r>
                <w:fldChar w:fldCharType="begin"/>
              </w:r>
              <w:r>
                <w:instrText xml:space="preserve"> HYPERLINK  \l "_4.48.1_NoPointsYes" </w:instrText>
              </w:r>
              <w:r>
                <w:fldChar w:fldCharType="separate"/>
              </w:r>
              <w:r w:rsidRPr="0028490C">
                <w:rPr>
                  <w:rStyle w:val="Hyperlink"/>
                </w:rPr>
                <w:t>4.48.1</w:t>
              </w:r>
              <w:r>
                <w:fldChar w:fldCharType="end"/>
              </w:r>
            </w:ins>
          </w:p>
        </w:tc>
        <w:tc>
          <w:tcPr>
            <w:tcW w:w="630" w:type="dxa"/>
          </w:tcPr>
          <w:p w14:paraId="4C87C7DA" w14:textId="24A6F62D" w:rsidR="0035087F" w:rsidRPr="001301A7" w:rsidRDefault="0035087F" w:rsidP="0035087F">
            <w:pPr>
              <w:cnfStyle w:val="000000000000" w:firstRow="0" w:lastRow="0" w:firstColumn="0" w:lastColumn="0" w:oddVBand="0" w:evenVBand="0" w:oddHBand="0" w:evenHBand="0" w:firstRowFirstColumn="0" w:firstRowLastColumn="0" w:lastRowFirstColumn="0" w:lastRowLastColumn="0"/>
              <w:rPr>
                <w:ins w:id="218" w:author="Molly McEvilley" w:date="2016-07-08T07:32:00Z"/>
              </w:rPr>
            </w:pPr>
            <w:ins w:id="219" w:author="Molly McEvilley" w:date="2016-07-08T07:38:00Z">
              <w:r w:rsidRPr="001301A7">
                <w:t>Y</w:t>
              </w:r>
            </w:ins>
          </w:p>
        </w:tc>
        <w:tc>
          <w:tcPr>
            <w:tcW w:w="3150" w:type="dxa"/>
          </w:tcPr>
          <w:p w14:paraId="100ACE2A" w14:textId="6DD4BB13" w:rsidR="0035087F" w:rsidRDefault="0035087F" w:rsidP="0035087F">
            <w:pPr>
              <w:cnfStyle w:val="000000000000" w:firstRow="0" w:lastRow="0" w:firstColumn="0" w:lastColumn="0" w:oddVBand="0" w:evenVBand="0" w:oddHBand="0" w:evenHBand="0" w:firstRowFirstColumn="0" w:firstRowLastColumn="0" w:lastRowFirstColumn="0" w:lastRowLastColumn="0"/>
              <w:rPr>
                <w:ins w:id="220" w:author="Molly McEvilley" w:date="2016-07-08T07:32:00Z"/>
              </w:rPr>
            </w:pPr>
          </w:p>
        </w:tc>
      </w:tr>
      <w:tr w:rsidR="0035087F" w14:paraId="307B734E" w14:textId="77777777" w:rsidTr="003F33A7">
        <w:trPr>
          <w:cantSplit/>
          <w:ins w:id="221" w:author="Molly McEvilley" w:date="2016-07-08T07:32:00Z"/>
        </w:trPr>
        <w:tc>
          <w:tcPr>
            <w:cnfStyle w:val="001000000000" w:firstRow="0" w:lastRow="0" w:firstColumn="1" w:lastColumn="0" w:oddVBand="0" w:evenVBand="0" w:oddHBand="0" w:evenHBand="0" w:firstRowFirstColumn="0" w:firstRowLastColumn="0" w:lastRowFirstColumn="0" w:lastRowLastColumn="0"/>
            <w:tcW w:w="1008" w:type="dxa"/>
          </w:tcPr>
          <w:p w14:paraId="42161647" w14:textId="2BDA394B" w:rsidR="0035087F" w:rsidRDefault="0035087F" w:rsidP="0035087F">
            <w:pPr>
              <w:rPr>
                <w:ins w:id="222" w:author="Molly McEvilley" w:date="2016-07-08T07:32:00Z"/>
              </w:rPr>
            </w:pPr>
            <w:ins w:id="223" w:author="Molly McEvilley" w:date="2016-07-08T07:34:00Z">
              <w:r>
                <w:t>4.48.4</w:t>
              </w:r>
            </w:ins>
          </w:p>
        </w:tc>
        <w:tc>
          <w:tcPr>
            <w:tcW w:w="3420" w:type="dxa"/>
          </w:tcPr>
          <w:p w14:paraId="64617F60" w14:textId="5ED02148" w:rsidR="0035087F" w:rsidRDefault="0035087F" w:rsidP="0035087F">
            <w:pPr>
              <w:cnfStyle w:val="000000000000" w:firstRow="0" w:lastRow="0" w:firstColumn="0" w:lastColumn="0" w:oddVBand="0" w:evenVBand="0" w:oddHBand="0" w:evenHBand="0" w:firstRowFirstColumn="0" w:firstRowLastColumn="0" w:lastRowFirstColumn="0" w:lastRowLastColumn="0"/>
              <w:rPr>
                <w:ins w:id="224" w:author="Molly McEvilley" w:date="2016-07-08T07:32:00Z"/>
              </w:rPr>
            </w:pPr>
            <w:ins w:id="225" w:author="Molly McEvilley" w:date="2016-07-08T07:33:00Z">
              <w:r>
                <w:t>AnnualPercentAMI</w:t>
              </w:r>
            </w:ins>
          </w:p>
        </w:tc>
        <w:tc>
          <w:tcPr>
            <w:tcW w:w="720" w:type="dxa"/>
          </w:tcPr>
          <w:p w14:paraId="0B608110" w14:textId="24889B50" w:rsidR="0035087F" w:rsidRDefault="0035087F" w:rsidP="0035087F">
            <w:pPr>
              <w:cnfStyle w:val="000000000000" w:firstRow="0" w:lastRow="0" w:firstColumn="0" w:lastColumn="0" w:oddVBand="0" w:evenVBand="0" w:oddHBand="0" w:evenHBand="0" w:firstRowFirstColumn="0" w:firstRowLastColumn="0" w:lastRowFirstColumn="0" w:lastRowLastColumn="0"/>
              <w:rPr>
                <w:ins w:id="226" w:author="Molly McEvilley" w:date="2016-07-08T07:32:00Z"/>
              </w:rPr>
            </w:pPr>
            <w:ins w:id="227" w:author="Molly McEvilley" w:date="2016-07-08T07:37:00Z">
              <w:r>
                <w:t>I</w:t>
              </w:r>
            </w:ins>
          </w:p>
        </w:tc>
        <w:tc>
          <w:tcPr>
            <w:tcW w:w="810" w:type="dxa"/>
          </w:tcPr>
          <w:p w14:paraId="1043E79B" w14:textId="6D3E866B" w:rsidR="0035087F" w:rsidRDefault="0028490C" w:rsidP="0035087F">
            <w:pPr>
              <w:cnfStyle w:val="000000000000" w:firstRow="0" w:lastRow="0" w:firstColumn="0" w:lastColumn="0" w:oddVBand="0" w:evenVBand="0" w:oddHBand="0" w:evenHBand="0" w:firstRowFirstColumn="0" w:firstRowLastColumn="0" w:lastRowFirstColumn="0" w:lastRowLastColumn="0"/>
              <w:rPr>
                <w:ins w:id="228" w:author="Molly McEvilley" w:date="2016-07-08T07:32:00Z"/>
              </w:rPr>
            </w:pPr>
            <w:ins w:id="229" w:author="Molly McEvilley" w:date="2016-07-08T08:25:00Z">
              <w:r>
                <w:fldChar w:fldCharType="begin"/>
              </w:r>
              <w:r>
                <w:instrText xml:space="preserve"> HYPERLINK  \l "_4.48.4_AnnualPercentAMI" </w:instrText>
              </w:r>
              <w:r>
                <w:fldChar w:fldCharType="separate"/>
              </w:r>
              <w:r w:rsidRPr="0028490C">
                <w:rPr>
                  <w:rStyle w:val="Hyperlink"/>
                </w:rPr>
                <w:t>4.48.4</w:t>
              </w:r>
              <w:r>
                <w:fldChar w:fldCharType="end"/>
              </w:r>
            </w:ins>
          </w:p>
        </w:tc>
        <w:tc>
          <w:tcPr>
            <w:tcW w:w="630" w:type="dxa"/>
          </w:tcPr>
          <w:p w14:paraId="1818DFE8" w14:textId="343ED00D" w:rsidR="0035087F" w:rsidRPr="001301A7" w:rsidRDefault="0035087F" w:rsidP="0035087F">
            <w:pPr>
              <w:cnfStyle w:val="000000000000" w:firstRow="0" w:lastRow="0" w:firstColumn="0" w:lastColumn="0" w:oddVBand="0" w:evenVBand="0" w:oddHBand="0" w:evenHBand="0" w:firstRowFirstColumn="0" w:firstRowLastColumn="0" w:lastRowFirstColumn="0" w:lastRowLastColumn="0"/>
              <w:rPr>
                <w:ins w:id="230" w:author="Molly McEvilley" w:date="2016-07-08T07:32:00Z"/>
              </w:rPr>
            </w:pPr>
            <w:ins w:id="231" w:author="Molly McEvilley" w:date="2016-07-08T07:38:00Z">
              <w:r>
                <w:t>Y</w:t>
              </w:r>
            </w:ins>
          </w:p>
        </w:tc>
        <w:tc>
          <w:tcPr>
            <w:tcW w:w="3150" w:type="dxa"/>
          </w:tcPr>
          <w:p w14:paraId="0D527C69" w14:textId="2B926FDD" w:rsidR="0035087F" w:rsidRDefault="0035087F" w:rsidP="0035087F">
            <w:pPr>
              <w:cnfStyle w:val="000000000000" w:firstRow="0" w:lastRow="0" w:firstColumn="0" w:lastColumn="0" w:oddVBand="0" w:evenVBand="0" w:oddHBand="0" w:evenHBand="0" w:firstRowFirstColumn="0" w:firstRowLastColumn="0" w:lastRowFirstColumn="0" w:lastRowLastColumn="0"/>
              <w:rPr>
                <w:ins w:id="232" w:author="Molly McEvilley" w:date="2016-07-08T07:32:00Z"/>
              </w:rPr>
            </w:pPr>
          </w:p>
        </w:tc>
      </w:tr>
      <w:tr w:rsidR="0035087F" w14:paraId="545A21F2" w14:textId="77777777" w:rsidTr="003F33A7">
        <w:trPr>
          <w:cantSplit/>
          <w:ins w:id="233" w:author="Molly McEvilley" w:date="2016-07-08T07:32:00Z"/>
        </w:trPr>
        <w:tc>
          <w:tcPr>
            <w:cnfStyle w:val="001000000000" w:firstRow="0" w:lastRow="0" w:firstColumn="1" w:lastColumn="0" w:oddVBand="0" w:evenVBand="0" w:oddHBand="0" w:evenHBand="0" w:firstRowFirstColumn="0" w:firstRowLastColumn="0" w:lastRowFirstColumn="0" w:lastRowLastColumn="0"/>
            <w:tcW w:w="1008" w:type="dxa"/>
          </w:tcPr>
          <w:p w14:paraId="6E26BCB3" w14:textId="69C43245" w:rsidR="0035087F" w:rsidRDefault="0035087F" w:rsidP="0035087F">
            <w:pPr>
              <w:rPr>
                <w:ins w:id="234" w:author="Molly McEvilley" w:date="2016-07-08T07:32:00Z"/>
              </w:rPr>
            </w:pPr>
            <w:ins w:id="235" w:author="Molly McEvilley" w:date="2016-07-08T07:34:00Z">
              <w:r>
                <w:t>4.48.5</w:t>
              </w:r>
            </w:ins>
          </w:p>
        </w:tc>
        <w:tc>
          <w:tcPr>
            <w:tcW w:w="3420" w:type="dxa"/>
          </w:tcPr>
          <w:p w14:paraId="5F220C0C" w14:textId="7199B5D3" w:rsidR="0035087F" w:rsidRDefault="0035087F" w:rsidP="0035087F">
            <w:pPr>
              <w:cnfStyle w:val="000000000000" w:firstRow="0" w:lastRow="0" w:firstColumn="0" w:lastColumn="0" w:oddVBand="0" w:evenVBand="0" w:oddHBand="0" w:evenHBand="0" w:firstRowFirstColumn="0" w:firstRowLastColumn="0" w:lastRowFirstColumn="0" w:lastRowLastColumn="0"/>
              <w:rPr>
                <w:ins w:id="236" w:author="Molly McEvilley" w:date="2016-07-08T07:32:00Z"/>
              </w:rPr>
            </w:pPr>
            <w:ins w:id="237" w:author="Molly McEvilley" w:date="2016-07-08T07:33:00Z">
              <w:r>
                <w:t>FinancialChange</w:t>
              </w:r>
            </w:ins>
          </w:p>
        </w:tc>
        <w:tc>
          <w:tcPr>
            <w:tcW w:w="720" w:type="dxa"/>
          </w:tcPr>
          <w:p w14:paraId="38350D4A" w14:textId="15CC4C01" w:rsidR="0035087F" w:rsidRDefault="0035087F" w:rsidP="0035087F">
            <w:pPr>
              <w:cnfStyle w:val="000000000000" w:firstRow="0" w:lastRow="0" w:firstColumn="0" w:lastColumn="0" w:oddVBand="0" w:evenVBand="0" w:oddHBand="0" w:evenHBand="0" w:firstRowFirstColumn="0" w:firstRowLastColumn="0" w:lastRowFirstColumn="0" w:lastRowLastColumn="0"/>
              <w:rPr>
                <w:ins w:id="238" w:author="Molly McEvilley" w:date="2016-07-08T07:32:00Z"/>
              </w:rPr>
            </w:pPr>
            <w:ins w:id="239" w:author="Molly McEvilley" w:date="2016-07-08T07:37:00Z">
              <w:r>
                <w:t>I</w:t>
              </w:r>
            </w:ins>
          </w:p>
        </w:tc>
        <w:tc>
          <w:tcPr>
            <w:tcW w:w="810" w:type="dxa"/>
          </w:tcPr>
          <w:p w14:paraId="664B9D0F" w14:textId="59CF6FED" w:rsidR="0035087F" w:rsidRDefault="0028490C" w:rsidP="0035087F">
            <w:pPr>
              <w:cnfStyle w:val="000000000000" w:firstRow="0" w:lastRow="0" w:firstColumn="0" w:lastColumn="0" w:oddVBand="0" w:evenVBand="0" w:oddHBand="0" w:evenHBand="0" w:firstRowFirstColumn="0" w:firstRowLastColumn="0" w:lastRowFirstColumn="0" w:lastRowLastColumn="0"/>
              <w:rPr>
                <w:ins w:id="240" w:author="Molly McEvilley" w:date="2016-07-08T07:32:00Z"/>
              </w:rPr>
            </w:pPr>
            <w:ins w:id="241" w:author="Molly McEvilley" w:date="2016-07-08T08:25:00Z">
              <w:r>
                <w:fldChar w:fldCharType="begin"/>
              </w:r>
              <w:r>
                <w:instrText xml:space="preserve"> HYPERLINK  \l "_4.48.1_NoPointsYes" </w:instrText>
              </w:r>
              <w:r>
                <w:fldChar w:fldCharType="separate"/>
              </w:r>
              <w:r w:rsidRPr="0028490C">
                <w:rPr>
                  <w:rStyle w:val="Hyperlink"/>
                </w:rPr>
                <w:t>4.48.1</w:t>
              </w:r>
              <w:r>
                <w:fldChar w:fldCharType="end"/>
              </w:r>
            </w:ins>
          </w:p>
        </w:tc>
        <w:tc>
          <w:tcPr>
            <w:tcW w:w="630" w:type="dxa"/>
          </w:tcPr>
          <w:p w14:paraId="7DD525BB" w14:textId="1186128A" w:rsidR="0035087F" w:rsidRPr="001301A7" w:rsidRDefault="0035087F" w:rsidP="0035087F">
            <w:pPr>
              <w:cnfStyle w:val="000000000000" w:firstRow="0" w:lastRow="0" w:firstColumn="0" w:lastColumn="0" w:oddVBand="0" w:evenVBand="0" w:oddHBand="0" w:evenHBand="0" w:firstRowFirstColumn="0" w:firstRowLastColumn="0" w:lastRowFirstColumn="0" w:lastRowLastColumn="0"/>
              <w:rPr>
                <w:ins w:id="242" w:author="Molly McEvilley" w:date="2016-07-08T07:32:00Z"/>
              </w:rPr>
            </w:pPr>
            <w:ins w:id="243" w:author="Molly McEvilley" w:date="2016-07-08T07:38:00Z">
              <w:r w:rsidRPr="001301A7">
                <w:t>Y</w:t>
              </w:r>
            </w:ins>
          </w:p>
        </w:tc>
        <w:tc>
          <w:tcPr>
            <w:tcW w:w="3150" w:type="dxa"/>
          </w:tcPr>
          <w:p w14:paraId="75157C9A" w14:textId="2AC885DD" w:rsidR="0035087F" w:rsidRDefault="0035087F" w:rsidP="0035087F">
            <w:pPr>
              <w:cnfStyle w:val="000000000000" w:firstRow="0" w:lastRow="0" w:firstColumn="0" w:lastColumn="0" w:oddVBand="0" w:evenVBand="0" w:oddHBand="0" w:evenHBand="0" w:firstRowFirstColumn="0" w:firstRowLastColumn="0" w:lastRowFirstColumn="0" w:lastRowLastColumn="0"/>
              <w:rPr>
                <w:ins w:id="244" w:author="Molly McEvilley" w:date="2016-07-08T07:32:00Z"/>
              </w:rPr>
            </w:pPr>
          </w:p>
        </w:tc>
      </w:tr>
      <w:tr w:rsidR="0035087F" w14:paraId="116C9A7A" w14:textId="77777777" w:rsidTr="003F33A7">
        <w:trPr>
          <w:cantSplit/>
          <w:ins w:id="245" w:author="Molly McEvilley" w:date="2016-07-08T07:32:00Z"/>
        </w:trPr>
        <w:tc>
          <w:tcPr>
            <w:cnfStyle w:val="001000000000" w:firstRow="0" w:lastRow="0" w:firstColumn="1" w:lastColumn="0" w:oddVBand="0" w:evenVBand="0" w:oddHBand="0" w:evenHBand="0" w:firstRowFirstColumn="0" w:firstRowLastColumn="0" w:lastRowFirstColumn="0" w:lastRowLastColumn="0"/>
            <w:tcW w:w="1008" w:type="dxa"/>
          </w:tcPr>
          <w:p w14:paraId="046275FC" w14:textId="494658C6" w:rsidR="0035087F" w:rsidRDefault="0035087F" w:rsidP="0035087F">
            <w:pPr>
              <w:rPr>
                <w:ins w:id="246" w:author="Molly McEvilley" w:date="2016-07-08T07:32:00Z"/>
              </w:rPr>
            </w:pPr>
            <w:ins w:id="247" w:author="Molly McEvilley" w:date="2016-07-08T07:34:00Z">
              <w:r>
                <w:t>4.48.6</w:t>
              </w:r>
            </w:ins>
          </w:p>
        </w:tc>
        <w:tc>
          <w:tcPr>
            <w:tcW w:w="3420" w:type="dxa"/>
          </w:tcPr>
          <w:p w14:paraId="5054FA7F" w14:textId="30E1445B" w:rsidR="0035087F" w:rsidRDefault="0035087F" w:rsidP="0035087F">
            <w:pPr>
              <w:cnfStyle w:val="000000000000" w:firstRow="0" w:lastRow="0" w:firstColumn="0" w:lastColumn="0" w:oddVBand="0" w:evenVBand="0" w:oddHBand="0" w:evenHBand="0" w:firstRowFirstColumn="0" w:firstRowLastColumn="0" w:lastRowFirstColumn="0" w:lastRowLastColumn="0"/>
              <w:rPr>
                <w:ins w:id="248" w:author="Molly McEvilley" w:date="2016-07-08T07:32:00Z"/>
              </w:rPr>
            </w:pPr>
            <w:ins w:id="249" w:author="Molly McEvilley" w:date="2016-07-08T07:33:00Z">
              <w:r>
                <w:t>HouseholdChange</w:t>
              </w:r>
            </w:ins>
          </w:p>
        </w:tc>
        <w:tc>
          <w:tcPr>
            <w:tcW w:w="720" w:type="dxa"/>
          </w:tcPr>
          <w:p w14:paraId="671AAB95" w14:textId="598C82F3" w:rsidR="0035087F" w:rsidRDefault="0035087F" w:rsidP="0035087F">
            <w:pPr>
              <w:cnfStyle w:val="000000000000" w:firstRow="0" w:lastRow="0" w:firstColumn="0" w:lastColumn="0" w:oddVBand="0" w:evenVBand="0" w:oddHBand="0" w:evenHBand="0" w:firstRowFirstColumn="0" w:firstRowLastColumn="0" w:lastRowFirstColumn="0" w:lastRowLastColumn="0"/>
              <w:rPr>
                <w:ins w:id="250" w:author="Molly McEvilley" w:date="2016-07-08T07:32:00Z"/>
              </w:rPr>
            </w:pPr>
            <w:ins w:id="251" w:author="Molly McEvilley" w:date="2016-07-08T07:37:00Z">
              <w:r>
                <w:t>I</w:t>
              </w:r>
            </w:ins>
          </w:p>
        </w:tc>
        <w:tc>
          <w:tcPr>
            <w:tcW w:w="810" w:type="dxa"/>
          </w:tcPr>
          <w:p w14:paraId="05355DFB" w14:textId="41D0AB21" w:rsidR="0035087F" w:rsidRDefault="0028490C" w:rsidP="0035087F">
            <w:pPr>
              <w:cnfStyle w:val="000000000000" w:firstRow="0" w:lastRow="0" w:firstColumn="0" w:lastColumn="0" w:oddVBand="0" w:evenVBand="0" w:oddHBand="0" w:evenHBand="0" w:firstRowFirstColumn="0" w:firstRowLastColumn="0" w:lastRowFirstColumn="0" w:lastRowLastColumn="0"/>
              <w:rPr>
                <w:ins w:id="252" w:author="Molly McEvilley" w:date="2016-07-08T07:32:00Z"/>
              </w:rPr>
            </w:pPr>
            <w:ins w:id="253" w:author="Molly McEvilley" w:date="2016-07-08T08:25:00Z">
              <w:r>
                <w:fldChar w:fldCharType="begin"/>
              </w:r>
              <w:r>
                <w:instrText xml:space="preserve"> HYPERLINK  \l "_4.48.1_NoPointsYes" </w:instrText>
              </w:r>
              <w:r>
                <w:fldChar w:fldCharType="separate"/>
              </w:r>
              <w:r w:rsidRPr="0028490C">
                <w:rPr>
                  <w:rStyle w:val="Hyperlink"/>
                </w:rPr>
                <w:t>4.48.1</w:t>
              </w:r>
              <w:r>
                <w:fldChar w:fldCharType="end"/>
              </w:r>
            </w:ins>
          </w:p>
        </w:tc>
        <w:tc>
          <w:tcPr>
            <w:tcW w:w="630" w:type="dxa"/>
          </w:tcPr>
          <w:p w14:paraId="6B631A68" w14:textId="5F81F20D" w:rsidR="0035087F" w:rsidRPr="001301A7" w:rsidRDefault="0035087F" w:rsidP="0035087F">
            <w:pPr>
              <w:cnfStyle w:val="000000000000" w:firstRow="0" w:lastRow="0" w:firstColumn="0" w:lastColumn="0" w:oddVBand="0" w:evenVBand="0" w:oddHBand="0" w:evenHBand="0" w:firstRowFirstColumn="0" w:firstRowLastColumn="0" w:lastRowFirstColumn="0" w:lastRowLastColumn="0"/>
              <w:rPr>
                <w:ins w:id="254" w:author="Molly McEvilley" w:date="2016-07-08T07:32:00Z"/>
              </w:rPr>
            </w:pPr>
            <w:ins w:id="255" w:author="Molly McEvilley" w:date="2016-07-08T07:38:00Z">
              <w:r w:rsidRPr="001301A7">
                <w:t>Y</w:t>
              </w:r>
            </w:ins>
          </w:p>
        </w:tc>
        <w:tc>
          <w:tcPr>
            <w:tcW w:w="3150" w:type="dxa"/>
          </w:tcPr>
          <w:p w14:paraId="53F8F8C6" w14:textId="74E3266F" w:rsidR="0035087F" w:rsidRDefault="0035087F" w:rsidP="0035087F">
            <w:pPr>
              <w:cnfStyle w:val="000000000000" w:firstRow="0" w:lastRow="0" w:firstColumn="0" w:lastColumn="0" w:oddVBand="0" w:evenVBand="0" w:oddHBand="0" w:evenHBand="0" w:firstRowFirstColumn="0" w:firstRowLastColumn="0" w:lastRowFirstColumn="0" w:lastRowLastColumn="0"/>
              <w:rPr>
                <w:ins w:id="256" w:author="Molly McEvilley" w:date="2016-07-08T07:32:00Z"/>
              </w:rPr>
            </w:pPr>
          </w:p>
        </w:tc>
      </w:tr>
      <w:tr w:rsidR="0035087F" w14:paraId="07A08476" w14:textId="77777777" w:rsidTr="003F33A7">
        <w:trPr>
          <w:cantSplit/>
          <w:ins w:id="257" w:author="Molly McEvilley" w:date="2016-07-08T07:32:00Z"/>
        </w:trPr>
        <w:tc>
          <w:tcPr>
            <w:cnfStyle w:val="001000000000" w:firstRow="0" w:lastRow="0" w:firstColumn="1" w:lastColumn="0" w:oddVBand="0" w:evenVBand="0" w:oddHBand="0" w:evenHBand="0" w:firstRowFirstColumn="0" w:firstRowLastColumn="0" w:lastRowFirstColumn="0" w:lastRowLastColumn="0"/>
            <w:tcW w:w="1008" w:type="dxa"/>
          </w:tcPr>
          <w:p w14:paraId="1C68DE16" w14:textId="559CA141" w:rsidR="0035087F" w:rsidRDefault="0035087F" w:rsidP="0035087F">
            <w:pPr>
              <w:rPr>
                <w:ins w:id="258" w:author="Molly McEvilley" w:date="2016-07-08T07:32:00Z"/>
              </w:rPr>
            </w:pPr>
            <w:ins w:id="259" w:author="Molly McEvilley" w:date="2016-07-08T07:34:00Z">
              <w:r>
                <w:t>4.48.7</w:t>
              </w:r>
            </w:ins>
          </w:p>
        </w:tc>
        <w:tc>
          <w:tcPr>
            <w:tcW w:w="3420" w:type="dxa"/>
          </w:tcPr>
          <w:p w14:paraId="7E1CB799" w14:textId="4D0835B1" w:rsidR="0035087F" w:rsidRDefault="0035087F" w:rsidP="0035087F">
            <w:pPr>
              <w:cnfStyle w:val="000000000000" w:firstRow="0" w:lastRow="0" w:firstColumn="0" w:lastColumn="0" w:oddVBand="0" w:evenVBand="0" w:oddHBand="0" w:evenHBand="0" w:firstRowFirstColumn="0" w:firstRowLastColumn="0" w:lastRowFirstColumn="0" w:lastRowLastColumn="0"/>
              <w:rPr>
                <w:ins w:id="260" w:author="Molly McEvilley" w:date="2016-07-08T07:32:00Z"/>
              </w:rPr>
            </w:pPr>
            <w:ins w:id="261" w:author="Molly McEvilley" w:date="2016-07-08T07:33:00Z">
              <w:r>
                <w:t>EvictionHistory</w:t>
              </w:r>
            </w:ins>
          </w:p>
        </w:tc>
        <w:tc>
          <w:tcPr>
            <w:tcW w:w="720" w:type="dxa"/>
          </w:tcPr>
          <w:p w14:paraId="2EBC5EF8" w14:textId="7E889424" w:rsidR="0035087F" w:rsidRDefault="0035087F" w:rsidP="0035087F">
            <w:pPr>
              <w:cnfStyle w:val="000000000000" w:firstRow="0" w:lastRow="0" w:firstColumn="0" w:lastColumn="0" w:oddVBand="0" w:evenVBand="0" w:oddHBand="0" w:evenHBand="0" w:firstRowFirstColumn="0" w:firstRowLastColumn="0" w:lastRowFirstColumn="0" w:lastRowLastColumn="0"/>
              <w:rPr>
                <w:ins w:id="262" w:author="Molly McEvilley" w:date="2016-07-08T07:32:00Z"/>
              </w:rPr>
            </w:pPr>
            <w:ins w:id="263" w:author="Molly McEvilley" w:date="2016-07-08T07:37:00Z">
              <w:r>
                <w:t>I</w:t>
              </w:r>
            </w:ins>
          </w:p>
        </w:tc>
        <w:tc>
          <w:tcPr>
            <w:tcW w:w="810" w:type="dxa"/>
          </w:tcPr>
          <w:p w14:paraId="0B9429A3" w14:textId="77777777" w:rsidR="0035087F" w:rsidRDefault="0035087F" w:rsidP="0035087F">
            <w:pPr>
              <w:cnfStyle w:val="000000000000" w:firstRow="0" w:lastRow="0" w:firstColumn="0" w:lastColumn="0" w:oddVBand="0" w:evenVBand="0" w:oddHBand="0" w:evenHBand="0" w:firstRowFirstColumn="0" w:firstRowLastColumn="0" w:lastRowFirstColumn="0" w:lastRowLastColumn="0"/>
              <w:rPr>
                <w:ins w:id="264" w:author="Molly McEvilley" w:date="2016-07-08T07:32:00Z"/>
              </w:rPr>
            </w:pPr>
          </w:p>
        </w:tc>
        <w:tc>
          <w:tcPr>
            <w:tcW w:w="630" w:type="dxa"/>
          </w:tcPr>
          <w:p w14:paraId="4E0E0803" w14:textId="172FC639" w:rsidR="0035087F" w:rsidRPr="001301A7" w:rsidRDefault="0035087F" w:rsidP="0035087F">
            <w:pPr>
              <w:cnfStyle w:val="000000000000" w:firstRow="0" w:lastRow="0" w:firstColumn="0" w:lastColumn="0" w:oddVBand="0" w:evenVBand="0" w:oddHBand="0" w:evenHBand="0" w:firstRowFirstColumn="0" w:firstRowLastColumn="0" w:lastRowFirstColumn="0" w:lastRowLastColumn="0"/>
              <w:rPr>
                <w:ins w:id="265" w:author="Molly McEvilley" w:date="2016-07-08T07:32:00Z"/>
              </w:rPr>
            </w:pPr>
            <w:ins w:id="266" w:author="Molly McEvilley" w:date="2016-07-08T07:38:00Z">
              <w:r>
                <w:t>Y</w:t>
              </w:r>
            </w:ins>
          </w:p>
        </w:tc>
        <w:tc>
          <w:tcPr>
            <w:tcW w:w="3150" w:type="dxa"/>
          </w:tcPr>
          <w:p w14:paraId="0B5644F8" w14:textId="76C3EE5F" w:rsidR="0035087F" w:rsidRDefault="0035087F" w:rsidP="0035087F">
            <w:pPr>
              <w:cnfStyle w:val="000000000000" w:firstRow="0" w:lastRow="0" w:firstColumn="0" w:lastColumn="0" w:oddVBand="0" w:evenVBand="0" w:oddHBand="0" w:evenHBand="0" w:firstRowFirstColumn="0" w:firstRowLastColumn="0" w:lastRowFirstColumn="0" w:lastRowLastColumn="0"/>
              <w:rPr>
                <w:ins w:id="267" w:author="Molly McEvilley" w:date="2016-07-08T07:32:00Z"/>
              </w:rPr>
            </w:pPr>
          </w:p>
        </w:tc>
      </w:tr>
      <w:tr w:rsidR="0035087F" w14:paraId="7D2324A6" w14:textId="77777777" w:rsidTr="003F33A7">
        <w:trPr>
          <w:cantSplit/>
          <w:ins w:id="268" w:author="Molly McEvilley" w:date="2016-07-08T07:32:00Z"/>
        </w:trPr>
        <w:tc>
          <w:tcPr>
            <w:cnfStyle w:val="001000000000" w:firstRow="0" w:lastRow="0" w:firstColumn="1" w:lastColumn="0" w:oddVBand="0" w:evenVBand="0" w:oddHBand="0" w:evenHBand="0" w:firstRowFirstColumn="0" w:firstRowLastColumn="0" w:lastRowFirstColumn="0" w:lastRowLastColumn="0"/>
            <w:tcW w:w="1008" w:type="dxa"/>
          </w:tcPr>
          <w:p w14:paraId="290BAA8A" w14:textId="55342C36" w:rsidR="0035087F" w:rsidRDefault="0035087F" w:rsidP="0035087F">
            <w:pPr>
              <w:rPr>
                <w:ins w:id="269" w:author="Molly McEvilley" w:date="2016-07-08T07:32:00Z"/>
              </w:rPr>
            </w:pPr>
            <w:ins w:id="270" w:author="Molly McEvilley" w:date="2016-07-08T07:34:00Z">
              <w:r>
                <w:lastRenderedPageBreak/>
                <w:t>4.48.</w:t>
              </w:r>
            </w:ins>
            <w:ins w:id="271" w:author="Molly McEvilley" w:date="2016-07-08T07:35:00Z">
              <w:r>
                <w:t>8</w:t>
              </w:r>
            </w:ins>
          </w:p>
        </w:tc>
        <w:tc>
          <w:tcPr>
            <w:tcW w:w="3420" w:type="dxa"/>
          </w:tcPr>
          <w:p w14:paraId="3F9A31D8" w14:textId="4F00B0F3" w:rsidR="0035087F" w:rsidRDefault="0035087F" w:rsidP="0035087F">
            <w:pPr>
              <w:cnfStyle w:val="000000000000" w:firstRow="0" w:lastRow="0" w:firstColumn="0" w:lastColumn="0" w:oddVBand="0" w:evenVBand="0" w:oddHBand="0" w:evenHBand="0" w:firstRowFirstColumn="0" w:firstRowLastColumn="0" w:lastRowFirstColumn="0" w:lastRowLastColumn="0"/>
              <w:rPr>
                <w:ins w:id="272" w:author="Molly McEvilley" w:date="2016-07-08T07:32:00Z"/>
              </w:rPr>
            </w:pPr>
            <w:ins w:id="273" w:author="Molly McEvilley" w:date="2016-07-08T07:33:00Z">
              <w:r>
                <w:t>SubsidyAtRisk</w:t>
              </w:r>
            </w:ins>
          </w:p>
        </w:tc>
        <w:tc>
          <w:tcPr>
            <w:tcW w:w="720" w:type="dxa"/>
          </w:tcPr>
          <w:p w14:paraId="197710C6" w14:textId="58A8308C" w:rsidR="0035087F" w:rsidRDefault="0035087F" w:rsidP="0035087F">
            <w:pPr>
              <w:cnfStyle w:val="000000000000" w:firstRow="0" w:lastRow="0" w:firstColumn="0" w:lastColumn="0" w:oddVBand="0" w:evenVBand="0" w:oddHBand="0" w:evenHBand="0" w:firstRowFirstColumn="0" w:firstRowLastColumn="0" w:lastRowFirstColumn="0" w:lastRowLastColumn="0"/>
              <w:rPr>
                <w:ins w:id="274" w:author="Molly McEvilley" w:date="2016-07-08T07:32:00Z"/>
              </w:rPr>
            </w:pPr>
            <w:ins w:id="275" w:author="Molly McEvilley" w:date="2016-07-08T07:37:00Z">
              <w:r>
                <w:t>I</w:t>
              </w:r>
            </w:ins>
          </w:p>
        </w:tc>
        <w:tc>
          <w:tcPr>
            <w:tcW w:w="810" w:type="dxa"/>
          </w:tcPr>
          <w:p w14:paraId="07CB4597" w14:textId="46C365B6" w:rsidR="0035087F" w:rsidRDefault="0028490C" w:rsidP="0035087F">
            <w:pPr>
              <w:cnfStyle w:val="000000000000" w:firstRow="0" w:lastRow="0" w:firstColumn="0" w:lastColumn="0" w:oddVBand="0" w:evenVBand="0" w:oddHBand="0" w:evenHBand="0" w:firstRowFirstColumn="0" w:firstRowLastColumn="0" w:lastRowFirstColumn="0" w:lastRowLastColumn="0"/>
              <w:rPr>
                <w:ins w:id="276" w:author="Molly McEvilley" w:date="2016-07-08T07:32:00Z"/>
              </w:rPr>
            </w:pPr>
            <w:ins w:id="277" w:author="Molly McEvilley" w:date="2016-07-08T08:25:00Z">
              <w:r>
                <w:fldChar w:fldCharType="begin"/>
              </w:r>
              <w:r>
                <w:instrText xml:space="preserve"> HYPERLINK  \l "_4.48.1_NoPointsYes" </w:instrText>
              </w:r>
              <w:r>
                <w:fldChar w:fldCharType="separate"/>
              </w:r>
              <w:r w:rsidRPr="0028490C">
                <w:rPr>
                  <w:rStyle w:val="Hyperlink"/>
                </w:rPr>
                <w:t>4.48.1</w:t>
              </w:r>
              <w:r>
                <w:fldChar w:fldCharType="end"/>
              </w:r>
            </w:ins>
          </w:p>
        </w:tc>
        <w:tc>
          <w:tcPr>
            <w:tcW w:w="630" w:type="dxa"/>
          </w:tcPr>
          <w:p w14:paraId="1C39542D" w14:textId="6EC03313" w:rsidR="0035087F" w:rsidRPr="001301A7" w:rsidRDefault="0035087F" w:rsidP="0035087F">
            <w:pPr>
              <w:cnfStyle w:val="000000000000" w:firstRow="0" w:lastRow="0" w:firstColumn="0" w:lastColumn="0" w:oddVBand="0" w:evenVBand="0" w:oddHBand="0" w:evenHBand="0" w:firstRowFirstColumn="0" w:firstRowLastColumn="0" w:lastRowFirstColumn="0" w:lastRowLastColumn="0"/>
              <w:rPr>
                <w:ins w:id="278" w:author="Molly McEvilley" w:date="2016-07-08T07:32:00Z"/>
              </w:rPr>
            </w:pPr>
            <w:ins w:id="279" w:author="Molly McEvilley" w:date="2016-07-08T07:38:00Z">
              <w:r w:rsidRPr="001301A7">
                <w:t>Y</w:t>
              </w:r>
            </w:ins>
          </w:p>
        </w:tc>
        <w:tc>
          <w:tcPr>
            <w:tcW w:w="3150" w:type="dxa"/>
          </w:tcPr>
          <w:p w14:paraId="5E5EFD2A" w14:textId="76166BD8" w:rsidR="0035087F" w:rsidRDefault="0035087F" w:rsidP="0035087F">
            <w:pPr>
              <w:cnfStyle w:val="000000000000" w:firstRow="0" w:lastRow="0" w:firstColumn="0" w:lastColumn="0" w:oddVBand="0" w:evenVBand="0" w:oddHBand="0" w:evenHBand="0" w:firstRowFirstColumn="0" w:firstRowLastColumn="0" w:lastRowFirstColumn="0" w:lastRowLastColumn="0"/>
              <w:rPr>
                <w:ins w:id="280" w:author="Molly McEvilley" w:date="2016-07-08T07:32:00Z"/>
              </w:rPr>
            </w:pPr>
          </w:p>
        </w:tc>
      </w:tr>
      <w:tr w:rsidR="0035087F" w14:paraId="264AEA50" w14:textId="77777777" w:rsidTr="003F33A7">
        <w:trPr>
          <w:cantSplit/>
          <w:ins w:id="281" w:author="Molly McEvilley" w:date="2016-07-08T07:32:00Z"/>
        </w:trPr>
        <w:tc>
          <w:tcPr>
            <w:cnfStyle w:val="001000000000" w:firstRow="0" w:lastRow="0" w:firstColumn="1" w:lastColumn="0" w:oddVBand="0" w:evenVBand="0" w:oddHBand="0" w:evenHBand="0" w:firstRowFirstColumn="0" w:firstRowLastColumn="0" w:lastRowFirstColumn="0" w:lastRowLastColumn="0"/>
            <w:tcW w:w="1008" w:type="dxa"/>
          </w:tcPr>
          <w:p w14:paraId="67018504" w14:textId="54A5C228" w:rsidR="0035087F" w:rsidRDefault="0035087F" w:rsidP="0035087F">
            <w:pPr>
              <w:rPr>
                <w:ins w:id="282" w:author="Molly McEvilley" w:date="2016-07-08T07:32:00Z"/>
              </w:rPr>
            </w:pPr>
            <w:ins w:id="283" w:author="Molly McEvilley" w:date="2016-07-08T07:34:00Z">
              <w:r>
                <w:t>4.48.</w:t>
              </w:r>
            </w:ins>
            <w:ins w:id="284" w:author="Molly McEvilley" w:date="2016-07-08T07:35:00Z">
              <w:r>
                <w:t>9</w:t>
              </w:r>
            </w:ins>
          </w:p>
        </w:tc>
        <w:tc>
          <w:tcPr>
            <w:tcW w:w="3420" w:type="dxa"/>
          </w:tcPr>
          <w:p w14:paraId="4058DC6B" w14:textId="68913876" w:rsidR="0035087F" w:rsidRDefault="0035087F" w:rsidP="0035087F">
            <w:pPr>
              <w:cnfStyle w:val="000000000000" w:firstRow="0" w:lastRow="0" w:firstColumn="0" w:lastColumn="0" w:oddVBand="0" w:evenVBand="0" w:oddHBand="0" w:evenHBand="0" w:firstRowFirstColumn="0" w:firstRowLastColumn="0" w:lastRowFirstColumn="0" w:lastRowLastColumn="0"/>
              <w:rPr>
                <w:ins w:id="285" w:author="Molly McEvilley" w:date="2016-07-08T07:32:00Z"/>
              </w:rPr>
            </w:pPr>
            <w:ins w:id="286" w:author="Molly McEvilley" w:date="2016-07-08T07:33:00Z">
              <w:r>
                <w:t>LiteralHomelessHistory</w:t>
              </w:r>
            </w:ins>
          </w:p>
        </w:tc>
        <w:tc>
          <w:tcPr>
            <w:tcW w:w="720" w:type="dxa"/>
          </w:tcPr>
          <w:p w14:paraId="2C0CD947" w14:textId="27CD3DBD" w:rsidR="0035087F" w:rsidRDefault="0035087F" w:rsidP="0035087F">
            <w:pPr>
              <w:cnfStyle w:val="000000000000" w:firstRow="0" w:lastRow="0" w:firstColumn="0" w:lastColumn="0" w:oddVBand="0" w:evenVBand="0" w:oddHBand="0" w:evenHBand="0" w:firstRowFirstColumn="0" w:firstRowLastColumn="0" w:lastRowFirstColumn="0" w:lastRowLastColumn="0"/>
              <w:rPr>
                <w:ins w:id="287" w:author="Molly McEvilley" w:date="2016-07-08T07:32:00Z"/>
              </w:rPr>
            </w:pPr>
            <w:ins w:id="288" w:author="Molly McEvilley" w:date="2016-07-08T07:37:00Z">
              <w:r>
                <w:t>I</w:t>
              </w:r>
            </w:ins>
          </w:p>
        </w:tc>
        <w:tc>
          <w:tcPr>
            <w:tcW w:w="810" w:type="dxa"/>
          </w:tcPr>
          <w:p w14:paraId="03F83B8F" w14:textId="4F446910" w:rsidR="0035087F" w:rsidRDefault="0028490C" w:rsidP="0035087F">
            <w:pPr>
              <w:cnfStyle w:val="000000000000" w:firstRow="0" w:lastRow="0" w:firstColumn="0" w:lastColumn="0" w:oddVBand="0" w:evenVBand="0" w:oddHBand="0" w:evenHBand="0" w:firstRowFirstColumn="0" w:firstRowLastColumn="0" w:lastRowFirstColumn="0" w:lastRowLastColumn="0"/>
              <w:rPr>
                <w:ins w:id="289" w:author="Molly McEvilley" w:date="2016-07-08T07:32:00Z"/>
              </w:rPr>
            </w:pPr>
            <w:ins w:id="290" w:author="Molly McEvilley" w:date="2016-07-08T08:26:00Z">
              <w:r>
                <w:t>4.48.9</w:t>
              </w:r>
            </w:ins>
          </w:p>
        </w:tc>
        <w:tc>
          <w:tcPr>
            <w:tcW w:w="630" w:type="dxa"/>
          </w:tcPr>
          <w:p w14:paraId="65118A5B" w14:textId="5E743FA9" w:rsidR="0035087F" w:rsidRPr="001301A7" w:rsidRDefault="0035087F" w:rsidP="0035087F">
            <w:pPr>
              <w:cnfStyle w:val="000000000000" w:firstRow="0" w:lastRow="0" w:firstColumn="0" w:lastColumn="0" w:oddVBand="0" w:evenVBand="0" w:oddHBand="0" w:evenHBand="0" w:firstRowFirstColumn="0" w:firstRowLastColumn="0" w:lastRowFirstColumn="0" w:lastRowLastColumn="0"/>
              <w:rPr>
                <w:ins w:id="291" w:author="Molly McEvilley" w:date="2016-07-08T07:32:00Z"/>
              </w:rPr>
            </w:pPr>
            <w:ins w:id="292" w:author="Molly McEvilley" w:date="2016-07-08T07:38:00Z">
              <w:r w:rsidRPr="001301A7">
                <w:t>Y</w:t>
              </w:r>
            </w:ins>
          </w:p>
        </w:tc>
        <w:tc>
          <w:tcPr>
            <w:tcW w:w="3150" w:type="dxa"/>
          </w:tcPr>
          <w:p w14:paraId="6CF5A1BE" w14:textId="7850F3CC" w:rsidR="0035087F" w:rsidRDefault="0035087F" w:rsidP="0035087F">
            <w:pPr>
              <w:cnfStyle w:val="000000000000" w:firstRow="0" w:lastRow="0" w:firstColumn="0" w:lastColumn="0" w:oddVBand="0" w:evenVBand="0" w:oddHBand="0" w:evenHBand="0" w:firstRowFirstColumn="0" w:firstRowLastColumn="0" w:lastRowFirstColumn="0" w:lastRowLastColumn="0"/>
              <w:rPr>
                <w:ins w:id="293" w:author="Molly McEvilley" w:date="2016-07-08T07:32:00Z"/>
              </w:rPr>
            </w:pPr>
          </w:p>
        </w:tc>
      </w:tr>
      <w:tr w:rsidR="0035087F" w14:paraId="35FF5A19" w14:textId="77777777" w:rsidTr="003F33A7">
        <w:trPr>
          <w:cantSplit/>
          <w:ins w:id="294" w:author="Molly McEvilley" w:date="2016-07-08T07:32:00Z"/>
        </w:trPr>
        <w:tc>
          <w:tcPr>
            <w:cnfStyle w:val="001000000000" w:firstRow="0" w:lastRow="0" w:firstColumn="1" w:lastColumn="0" w:oddVBand="0" w:evenVBand="0" w:oddHBand="0" w:evenHBand="0" w:firstRowFirstColumn="0" w:firstRowLastColumn="0" w:lastRowFirstColumn="0" w:lastRowLastColumn="0"/>
            <w:tcW w:w="1008" w:type="dxa"/>
          </w:tcPr>
          <w:p w14:paraId="4C823B15" w14:textId="2707FBBB" w:rsidR="0035087F" w:rsidRDefault="0035087F" w:rsidP="0035087F">
            <w:pPr>
              <w:rPr>
                <w:ins w:id="295" w:author="Molly McEvilley" w:date="2016-07-08T07:32:00Z"/>
              </w:rPr>
            </w:pPr>
            <w:ins w:id="296" w:author="Molly McEvilley" w:date="2016-07-08T07:34:00Z">
              <w:r>
                <w:t>4.48.</w:t>
              </w:r>
            </w:ins>
            <w:ins w:id="297" w:author="Molly McEvilley" w:date="2016-07-08T07:35:00Z">
              <w:r>
                <w:t>10</w:t>
              </w:r>
            </w:ins>
          </w:p>
        </w:tc>
        <w:tc>
          <w:tcPr>
            <w:tcW w:w="3420" w:type="dxa"/>
          </w:tcPr>
          <w:p w14:paraId="3B216E78" w14:textId="262FED12" w:rsidR="0035087F" w:rsidRDefault="0035087F" w:rsidP="0035087F">
            <w:pPr>
              <w:cnfStyle w:val="000000000000" w:firstRow="0" w:lastRow="0" w:firstColumn="0" w:lastColumn="0" w:oddVBand="0" w:evenVBand="0" w:oddHBand="0" w:evenHBand="0" w:firstRowFirstColumn="0" w:firstRowLastColumn="0" w:lastRowFirstColumn="0" w:lastRowLastColumn="0"/>
              <w:rPr>
                <w:ins w:id="298" w:author="Molly McEvilley" w:date="2016-07-08T07:32:00Z"/>
              </w:rPr>
            </w:pPr>
            <w:ins w:id="299" w:author="Molly McEvilley" w:date="2016-07-08T07:33:00Z">
              <w:r>
                <w:t>DisabledHoH</w:t>
              </w:r>
            </w:ins>
          </w:p>
        </w:tc>
        <w:tc>
          <w:tcPr>
            <w:tcW w:w="720" w:type="dxa"/>
          </w:tcPr>
          <w:p w14:paraId="0C97C345" w14:textId="07C63B0E" w:rsidR="0035087F" w:rsidRDefault="0035087F" w:rsidP="0035087F">
            <w:pPr>
              <w:cnfStyle w:val="000000000000" w:firstRow="0" w:lastRow="0" w:firstColumn="0" w:lastColumn="0" w:oddVBand="0" w:evenVBand="0" w:oddHBand="0" w:evenHBand="0" w:firstRowFirstColumn="0" w:firstRowLastColumn="0" w:lastRowFirstColumn="0" w:lastRowLastColumn="0"/>
              <w:rPr>
                <w:ins w:id="300" w:author="Molly McEvilley" w:date="2016-07-08T07:32:00Z"/>
              </w:rPr>
            </w:pPr>
            <w:ins w:id="301" w:author="Molly McEvilley" w:date="2016-07-08T07:37:00Z">
              <w:r>
                <w:t>I</w:t>
              </w:r>
            </w:ins>
          </w:p>
        </w:tc>
        <w:tc>
          <w:tcPr>
            <w:tcW w:w="810" w:type="dxa"/>
          </w:tcPr>
          <w:p w14:paraId="352AE118" w14:textId="450CA078" w:rsidR="0035087F" w:rsidRDefault="0028490C" w:rsidP="0035087F">
            <w:pPr>
              <w:cnfStyle w:val="000000000000" w:firstRow="0" w:lastRow="0" w:firstColumn="0" w:lastColumn="0" w:oddVBand="0" w:evenVBand="0" w:oddHBand="0" w:evenHBand="0" w:firstRowFirstColumn="0" w:firstRowLastColumn="0" w:lastRowFirstColumn="0" w:lastRowLastColumn="0"/>
              <w:rPr>
                <w:ins w:id="302" w:author="Molly McEvilley" w:date="2016-07-08T07:32:00Z"/>
              </w:rPr>
            </w:pPr>
            <w:ins w:id="303" w:author="Molly McEvilley" w:date="2016-07-08T08:26:00Z">
              <w:r>
                <w:fldChar w:fldCharType="begin"/>
              </w:r>
              <w:r>
                <w:instrText xml:space="preserve"> HYPERLINK  \l "_4.48.1_NoPointsYes" </w:instrText>
              </w:r>
              <w:r>
                <w:fldChar w:fldCharType="separate"/>
              </w:r>
              <w:r w:rsidRPr="0028490C">
                <w:rPr>
                  <w:rStyle w:val="Hyperlink"/>
                </w:rPr>
                <w:t>4.48.1</w:t>
              </w:r>
              <w:r>
                <w:fldChar w:fldCharType="end"/>
              </w:r>
            </w:ins>
          </w:p>
        </w:tc>
        <w:tc>
          <w:tcPr>
            <w:tcW w:w="630" w:type="dxa"/>
          </w:tcPr>
          <w:p w14:paraId="490A23F2" w14:textId="2CBB15A1" w:rsidR="0035087F" w:rsidRPr="001301A7" w:rsidRDefault="0035087F" w:rsidP="0035087F">
            <w:pPr>
              <w:cnfStyle w:val="000000000000" w:firstRow="0" w:lastRow="0" w:firstColumn="0" w:lastColumn="0" w:oddVBand="0" w:evenVBand="0" w:oddHBand="0" w:evenHBand="0" w:firstRowFirstColumn="0" w:firstRowLastColumn="0" w:lastRowFirstColumn="0" w:lastRowLastColumn="0"/>
              <w:rPr>
                <w:ins w:id="304" w:author="Molly McEvilley" w:date="2016-07-08T07:32:00Z"/>
              </w:rPr>
            </w:pPr>
            <w:ins w:id="305" w:author="Molly McEvilley" w:date="2016-07-08T07:38:00Z">
              <w:r>
                <w:t>Y</w:t>
              </w:r>
            </w:ins>
          </w:p>
        </w:tc>
        <w:tc>
          <w:tcPr>
            <w:tcW w:w="3150" w:type="dxa"/>
          </w:tcPr>
          <w:p w14:paraId="2511C6AB" w14:textId="7EDE08E3" w:rsidR="0035087F" w:rsidRDefault="0035087F" w:rsidP="0035087F">
            <w:pPr>
              <w:cnfStyle w:val="000000000000" w:firstRow="0" w:lastRow="0" w:firstColumn="0" w:lastColumn="0" w:oddVBand="0" w:evenVBand="0" w:oddHBand="0" w:evenHBand="0" w:firstRowFirstColumn="0" w:firstRowLastColumn="0" w:lastRowFirstColumn="0" w:lastRowLastColumn="0"/>
              <w:rPr>
                <w:ins w:id="306" w:author="Molly McEvilley" w:date="2016-07-08T07:32:00Z"/>
              </w:rPr>
            </w:pPr>
          </w:p>
        </w:tc>
      </w:tr>
      <w:tr w:rsidR="0035087F" w14:paraId="104C25E8" w14:textId="77777777" w:rsidTr="003F33A7">
        <w:trPr>
          <w:cantSplit/>
          <w:ins w:id="307" w:author="Molly McEvilley" w:date="2016-07-08T07:32:00Z"/>
        </w:trPr>
        <w:tc>
          <w:tcPr>
            <w:cnfStyle w:val="001000000000" w:firstRow="0" w:lastRow="0" w:firstColumn="1" w:lastColumn="0" w:oddVBand="0" w:evenVBand="0" w:oddHBand="0" w:evenHBand="0" w:firstRowFirstColumn="0" w:firstRowLastColumn="0" w:lastRowFirstColumn="0" w:lastRowLastColumn="0"/>
            <w:tcW w:w="1008" w:type="dxa"/>
          </w:tcPr>
          <w:p w14:paraId="7CD425E9" w14:textId="5FB71025" w:rsidR="0035087F" w:rsidRDefault="0035087F" w:rsidP="0035087F">
            <w:pPr>
              <w:rPr>
                <w:ins w:id="308" w:author="Molly McEvilley" w:date="2016-07-08T07:32:00Z"/>
              </w:rPr>
            </w:pPr>
            <w:ins w:id="309" w:author="Molly McEvilley" w:date="2016-07-08T07:34:00Z">
              <w:r>
                <w:t>4.48.</w:t>
              </w:r>
            </w:ins>
            <w:ins w:id="310" w:author="Molly McEvilley" w:date="2016-07-08T07:36:00Z">
              <w:r>
                <w:t>11</w:t>
              </w:r>
            </w:ins>
          </w:p>
        </w:tc>
        <w:tc>
          <w:tcPr>
            <w:tcW w:w="3420" w:type="dxa"/>
          </w:tcPr>
          <w:p w14:paraId="71BF6403" w14:textId="17A69C17" w:rsidR="0035087F" w:rsidRDefault="0035087F" w:rsidP="0035087F">
            <w:pPr>
              <w:cnfStyle w:val="000000000000" w:firstRow="0" w:lastRow="0" w:firstColumn="0" w:lastColumn="0" w:oddVBand="0" w:evenVBand="0" w:oddHBand="0" w:evenHBand="0" w:firstRowFirstColumn="0" w:firstRowLastColumn="0" w:lastRowFirstColumn="0" w:lastRowLastColumn="0"/>
              <w:rPr>
                <w:ins w:id="311" w:author="Molly McEvilley" w:date="2016-07-08T07:32:00Z"/>
              </w:rPr>
            </w:pPr>
            <w:ins w:id="312" w:author="Molly McEvilley" w:date="2016-07-08T07:33:00Z">
              <w:r>
                <w:t>CriminalRecord</w:t>
              </w:r>
            </w:ins>
          </w:p>
        </w:tc>
        <w:tc>
          <w:tcPr>
            <w:tcW w:w="720" w:type="dxa"/>
          </w:tcPr>
          <w:p w14:paraId="566CB768" w14:textId="5AD42ED3" w:rsidR="0035087F" w:rsidRDefault="0035087F" w:rsidP="0035087F">
            <w:pPr>
              <w:cnfStyle w:val="000000000000" w:firstRow="0" w:lastRow="0" w:firstColumn="0" w:lastColumn="0" w:oddVBand="0" w:evenVBand="0" w:oddHBand="0" w:evenHBand="0" w:firstRowFirstColumn="0" w:firstRowLastColumn="0" w:lastRowFirstColumn="0" w:lastRowLastColumn="0"/>
              <w:rPr>
                <w:ins w:id="313" w:author="Molly McEvilley" w:date="2016-07-08T07:32:00Z"/>
              </w:rPr>
            </w:pPr>
            <w:ins w:id="314" w:author="Molly McEvilley" w:date="2016-07-08T07:37:00Z">
              <w:r>
                <w:t>I</w:t>
              </w:r>
            </w:ins>
          </w:p>
        </w:tc>
        <w:tc>
          <w:tcPr>
            <w:tcW w:w="810" w:type="dxa"/>
          </w:tcPr>
          <w:p w14:paraId="23C4F569" w14:textId="38E7DAD1" w:rsidR="0035087F" w:rsidRDefault="0028490C" w:rsidP="0035087F">
            <w:pPr>
              <w:cnfStyle w:val="000000000000" w:firstRow="0" w:lastRow="0" w:firstColumn="0" w:lastColumn="0" w:oddVBand="0" w:evenVBand="0" w:oddHBand="0" w:evenHBand="0" w:firstRowFirstColumn="0" w:firstRowLastColumn="0" w:lastRowFirstColumn="0" w:lastRowLastColumn="0"/>
              <w:rPr>
                <w:ins w:id="315" w:author="Molly McEvilley" w:date="2016-07-08T07:32:00Z"/>
              </w:rPr>
            </w:pPr>
            <w:ins w:id="316" w:author="Molly McEvilley" w:date="2016-07-08T08:26:00Z">
              <w:r>
                <w:fldChar w:fldCharType="begin"/>
              </w:r>
              <w:r>
                <w:instrText xml:space="preserve"> HYPERLINK  \l "_4.48.1_NoPointsYes" </w:instrText>
              </w:r>
              <w:r>
                <w:fldChar w:fldCharType="separate"/>
              </w:r>
              <w:r w:rsidRPr="0028490C">
                <w:rPr>
                  <w:rStyle w:val="Hyperlink"/>
                </w:rPr>
                <w:t>4.48.1</w:t>
              </w:r>
              <w:r>
                <w:fldChar w:fldCharType="end"/>
              </w:r>
            </w:ins>
          </w:p>
        </w:tc>
        <w:tc>
          <w:tcPr>
            <w:tcW w:w="630" w:type="dxa"/>
          </w:tcPr>
          <w:p w14:paraId="560794CF" w14:textId="4D054C40" w:rsidR="0035087F" w:rsidRPr="001301A7" w:rsidRDefault="0035087F" w:rsidP="0035087F">
            <w:pPr>
              <w:cnfStyle w:val="000000000000" w:firstRow="0" w:lastRow="0" w:firstColumn="0" w:lastColumn="0" w:oddVBand="0" w:evenVBand="0" w:oddHBand="0" w:evenHBand="0" w:firstRowFirstColumn="0" w:firstRowLastColumn="0" w:lastRowFirstColumn="0" w:lastRowLastColumn="0"/>
              <w:rPr>
                <w:ins w:id="317" w:author="Molly McEvilley" w:date="2016-07-08T07:32:00Z"/>
              </w:rPr>
            </w:pPr>
            <w:ins w:id="318" w:author="Molly McEvilley" w:date="2016-07-08T07:38:00Z">
              <w:r w:rsidRPr="001301A7">
                <w:t>Y</w:t>
              </w:r>
            </w:ins>
          </w:p>
        </w:tc>
        <w:tc>
          <w:tcPr>
            <w:tcW w:w="3150" w:type="dxa"/>
          </w:tcPr>
          <w:p w14:paraId="7BE4B6F7" w14:textId="4F0A7854" w:rsidR="0035087F" w:rsidRDefault="0035087F" w:rsidP="0035087F">
            <w:pPr>
              <w:cnfStyle w:val="000000000000" w:firstRow="0" w:lastRow="0" w:firstColumn="0" w:lastColumn="0" w:oddVBand="0" w:evenVBand="0" w:oddHBand="0" w:evenHBand="0" w:firstRowFirstColumn="0" w:firstRowLastColumn="0" w:lastRowFirstColumn="0" w:lastRowLastColumn="0"/>
              <w:rPr>
                <w:ins w:id="319" w:author="Molly McEvilley" w:date="2016-07-08T07:32:00Z"/>
              </w:rPr>
            </w:pPr>
          </w:p>
        </w:tc>
      </w:tr>
      <w:tr w:rsidR="0035087F" w14:paraId="7C515278" w14:textId="77777777" w:rsidTr="003F33A7">
        <w:trPr>
          <w:cantSplit/>
          <w:ins w:id="320" w:author="Molly McEvilley" w:date="2016-07-08T07:32:00Z"/>
        </w:trPr>
        <w:tc>
          <w:tcPr>
            <w:cnfStyle w:val="001000000000" w:firstRow="0" w:lastRow="0" w:firstColumn="1" w:lastColumn="0" w:oddVBand="0" w:evenVBand="0" w:oddHBand="0" w:evenHBand="0" w:firstRowFirstColumn="0" w:firstRowLastColumn="0" w:lastRowFirstColumn="0" w:lastRowLastColumn="0"/>
            <w:tcW w:w="1008" w:type="dxa"/>
          </w:tcPr>
          <w:p w14:paraId="1460A73C" w14:textId="484D0D77" w:rsidR="0035087F" w:rsidRDefault="0035087F" w:rsidP="0035087F">
            <w:pPr>
              <w:rPr>
                <w:ins w:id="321" w:author="Molly McEvilley" w:date="2016-07-08T07:32:00Z"/>
              </w:rPr>
            </w:pPr>
            <w:ins w:id="322" w:author="Molly McEvilley" w:date="2016-07-08T07:34:00Z">
              <w:r>
                <w:t>4.48.</w:t>
              </w:r>
            </w:ins>
            <w:ins w:id="323" w:author="Molly McEvilley" w:date="2016-07-08T07:36:00Z">
              <w:r>
                <w:t>12</w:t>
              </w:r>
            </w:ins>
          </w:p>
        </w:tc>
        <w:tc>
          <w:tcPr>
            <w:tcW w:w="3420" w:type="dxa"/>
          </w:tcPr>
          <w:p w14:paraId="5AFC5E25" w14:textId="6DBEDBF2" w:rsidR="0035087F" w:rsidRDefault="0035087F" w:rsidP="0035087F">
            <w:pPr>
              <w:cnfStyle w:val="000000000000" w:firstRow="0" w:lastRow="0" w:firstColumn="0" w:lastColumn="0" w:oddVBand="0" w:evenVBand="0" w:oddHBand="0" w:evenHBand="0" w:firstRowFirstColumn="0" w:firstRowLastColumn="0" w:lastRowFirstColumn="0" w:lastRowLastColumn="0"/>
              <w:rPr>
                <w:ins w:id="324" w:author="Molly McEvilley" w:date="2016-07-08T07:32:00Z"/>
              </w:rPr>
            </w:pPr>
            <w:ins w:id="325" w:author="Molly McEvilley" w:date="2016-07-08T07:33:00Z">
              <w:r>
                <w:t>SexOffender</w:t>
              </w:r>
            </w:ins>
          </w:p>
        </w:tc>
        <w:tc>
          <w:tcPr>
            <w:tcW w:w="720" w:type="dxa"/>
          </w:tcPr>
          <w:p w14:paraId="1EB497DF" w14:textId="19152AF9" w:rsidR="0035087F" w:rsidRDefault="0035087F" w:rsidP="0035087F">
            <w:pPr>
              <w:cnfStyle w:val="000000000000" w:firstRow="0" w:lastRow="0" w:firstColumn="0" w:lastColumn="0" w:oddVBand="0" w:evenVBand="0" w:oddHBand="0" w:evenHBand="0" w:firstRowFirstColumn="0" w:firstRowLastColumn="0" w:lastRowFirstColumn="0" w:lastRowLastColumn="0"/>
              <w:rPr>
                <w:ins w:id="326" w:author="Molly McEvilley" w:date="2016-07-08T07:32:00Z"/>
              </w:rPr>
            </w:pPr>
            <w:ins w:id="327" w:author="Molly McEvilley" w:date="2016-07-08T07:37:00Z">
              <w:r>
                <w:t>I</w:t>
              </w:r>
            </w:ins>
          </w:p>
        </w:tc>
        <w:tc>
          <w:tcPr>
            <w:tcW w:w="810" w:type="dxa"/>
          </w:tcPr>
          <w:p w14:paraId="1133051B" w14:textId="203BA2F7" w:rsidR="0035087F" w:rsidRDefault="0028490C" w:rsidP="0035087F">
            <w:pPr>
              <w:cnfStyle w:val="000000000000" w:firstRow="0" w:lastRow="0" w:firstColumn="0" w:lastColumn="0" w:oddVBand="0" w:evenVBand="0" w:oddHBand="0" w:evenHBand="0" w:firstRowFirstColumn="0" w:firstRowLastColumn="0" w:lastRowFirstColumn="0" w:lastRowLastColumn="0"/>
              <w:rPr>
                <w:ins w:id="328" w:author="Molly McEvilley" w:date="2016-07-08T07:32:00Z"/>
              </w:rPr>
            </w:pPr>
            <w:ins w:id="329" w:author="Molly McEvilley" w:date="2016-07-08T08:26:00Z">
              <w:r>
                <w:fldChar w:fldCharType="begin"/>
              </w:r>
              <w:r>
                <w:instrText xml:space="preserve"> HYPERLINK  \l "_4.48.1_NoPointsYes" </w:instrText>
              </w:r>
              <w:r>
                <w:fldChar w:fldCharType="separate"/>
              </w:r>
              <w:r w:rsidRPr="0028490C">
                <w:rPr>
                  <w:rStyle w:val="Hyperlink"/>
                </w:rPr>
                <w:t>4.48.1</w:t>
              </w:r>
              <w:r>
                <w:fldChar w:fldCharType="end"/>
              </w:r>
            </w:ins>
          </w:p>
        </w:tc>
        <w:tc>
          <w:tcPr>
            <w:tcW w:w="630" w:type="dxa"/>
          </w:tcPr>
          <w:p w14:paraId="6D578E09" w14:textId="5F4B103C" w:rsidR="0035087F" w:rsidRPr="001301A7" w:rsidRDefault="0035087F" w:rsidP="0035087F">
            <w:pPr>
              <w:cnfStyle w:val="000000000000" w:firstRow="0" w:lastRow="0" w:firstColumn="0" w:lastColumn="0" w:oddVBand="0" w:evenVBand="0" w:oddHBand="0" w:evenHBand="0" w:firstRowFirstColumn="0" w:firstRowLastColumn="0" w:lastRowFirstColumn="0" w:lastRowLastColumn="0"/>
              <w:rPr>
                <w:ins w:id="330" w:author="Molly McEvilley" w:date="2016-07-08T07:32:00Z"/>
              </w:rPr>
            </w:pPr>
            <w:ins w:id="331" w:author="Molly McEvilley" w:date="2016-07-08T07:38:00Z">
              <w:r w:rsidRPr="001301A7">
                <w:t>Y</w:t>
              </w:r>
            </w:ins>
          </w:p>
        </w:tc>
        <w:tc>
          <w:tcPr>
            <w:tcW w:w="3150" w:type="dxa"/>
          </w:tcPr>
          <w:p w14:paraId="52F0D612" w14:textId="420B5873" w:rsidR="0035087F" w:rsidRDefault="0035087F" w:rsidP="0035087F">
            <w:pPr>
              <w:cnfStyle w:val="000000000000" w:firstRow="0" w:lastRow="0" w:firstColumn="0" w:lastColumn="0" w:oddVBand="0" w:evenVBand="0" w:oddHBand="0" w:evenHBand="0" w:firstRowFirstColumn="0" w:firstRowLastColumn="0" w:lastRowFirstColumn="0" w:lastRowLastColumn="0"/>
              <w:rPr>
                <w:ins w:id="332" w:author="Molly McEvilley" w:date="2016-07-08T07:32:00Z"/>
              </w:rPr>
            </w:pPr>
          </w:p>
        </w:tc>
      </w:tr>
      <w:tr w:rsidR="0035087F" w14:paraId="6C8875B1" w14:textId="77777777" w:rsidTr="003F33A7">
        <w:trPr>
          <w:cantSplit/>
          <w:ins w:id="333" w:author="Molly McEvilley" w:date="2016-07-08T07:32:00Z"/>
        </w:trPr>
        <w:tc>
          <w:tcPr>
            <w:cnfStyle w:val="001000000000" w:firstRow="0" w:lastRow="0" w:firstColumn="1" w:lastColumn="0" w:oddVBand="0" w:evenVBand="0" w:oddHBand="0" w:evenHBand="0" w:firstRowFirstColumn="0" w:firstRowLastColumn="0" w:lastRowFirstColumn="0" w:lastRowLastColumn="0"/>
            <w:tcW w:w="1008" w:type="dxa"/>
          </w:tcPr>
          <w:p w14:paraId="58702353" w14:textId="6F559A3F" w:rsidR="0035087F" w:rsidRDefault="0035087F" w:rsidP="0035087F">
            <w:pPr>
              <w:rPr>
                <w:ins w:id="334" w:author="Molly McEvilley" w:date="2016-07-08T07:32:00Z"/>
              </w:rPr>
            </w:pPr>
            <w:ins w:id="335" w:author="Molly McEvilley" w:date="2016-07-08T07:34:00Z">
              <w:r>
                <w:t>4.48.</w:t>
              </w:r>
            </w:ins>
            <w:ins w:id="336" w:author="Molly McEvilley" w:date="2016-07-08T07:36:00Z">
              <w:r>
                <w:t>13</w:t>
              </w:r>
            </w:ins>
          </w:p>
        </w:tc>
        <w:tc>
          <w:tcPr>
            <w:tcW w:w="3420" w:type="dxa"/>
          </w:tcPr>
          <w:p w14:paraId="61081D63" w14:textId="4E08B897" w:rsidR="0035087F" w:rsidRDefault="0035087F" w:rsidP="0035087F">
            <w:pPr>
              <w:cnfStyle w:val="000000000000" w:firstRow="0" w:lastRow="0" w:firstColumn="0" w:lastColumn="0" w:oddVBand="0" w:evenVBand="0" w:oddHBand="0" w:evenHBand="0" w:firstRowFirstColumn="0" w:firstRowLastColumn="0" w:lastRowFirstColumn="0" w:lastRowLastColumn="0"/>
              <w:rPr>
                <w:ins w:id="337" w:author="Molly McEvilley" w:date="2016-07-08T07:32:00Z"/>
              </w:rPr>
            </w:pPr>
            <w:ins w:id="338" w:author="Molly McEvilley" w:date="2016-07-08T07:33:00Z">
              <w:r>
                <w:t>DependentUnder6</w:t>
              </w:r>
            </w:ins>
          </w:p>
        </w:tc>
        <w:tc>
          <w:tcPr>
            <w:tcW w:w="720" w:type="dxa"/>
          </w:tcPr>
          <w:p w14:paraId="0F5C50EF" w14:textId="3EB4DB0F" w:rsidR="0035087F" w:rsidRDefault="0035087F" w:rsidP="0035087F">
            <w:pPr>
              <w:cnfStyle w:val="000000000000" w:firstRow="0" w:lastRow="0" w:firstColumn="0" w:lastColumn="0" w:oddVBand="0" w:evenVBand="0" w:oddHBand="0" w:evenHBand="0" w:firstRowFirstColumn="0" w:firstRowLastColumn="0" w:lastRowFirstColumn="0" w:lastRowLastColumn="0"/>
              <w:rPr>
                <w:ins w:id="339" w:author="Molly McEvilley" w:date="2016-07-08T07:32:00Z"/>
              </w:rPr>
            </w:pPr>
            <w:ins w:id="340" w:author="Molly McEvilley" w:date="2016-07-08T07:37:00Z">
              <w:r>
                <w:t>I</w:t>
              </w:r>
            </w:ins>
          </w:p>
        </w:tc>
        <w:tc>
          <w:tcPr>
            <w:tcW w:w="810" w:type="dxa"/>
          </w:tcPr>
          <w:p w14:paraId="63999EDD" w14:textId="66A49F12" w:rsidR="0035087F" w:rsidRDefault="0028490C" w:rsidP="0035087F">
            <w:pPr>
              <w:cnfStyle w:val="000000000000" w:firstRow="0" w:lastRow="0" w:firstColumn="0" w:lastColumn="0" w:oddVBand="0" w:evenVBand="0" w:oddHBand="0" w:evenHBand="0" w:firstRowFirstColumn="0" w:firstRowLastColumn="0" w:lastRowFirstColumn="0" w:lastRowLastColumn="0"/>
              <w:rPr>
                <w:ins w:id="341" w:author="Molly McEvilley" w:date="2016-07-08T07:32:00Z"/>
              </w:rPr>
            </w:pPr>
            <w:ins w:id="342" w:author="Molly McEvilley" w:date="2016-07-08T08:26:00Z">
              <w:r>
                <w:fldChar w:fldCharType="begin"/>
              </w:r>
              <w:r>
                <w:instrText xml:space="preserve"> HYPERLINK  \l "_4.48.1_NoPointsYes" </w:instrText>
              </w:r>
              <w:r>
                <w:fldChar w:fldCharType="separate"/>
              </w:r>
              <w:r w:rsidRPr="0028490C">
                <w:rPr>
                  <w:rStyle w:val="Hyperlink"/>
                </w:rPr>
                <w:t>4.48.1</w:t>
              </w:r>
              <w:r>
                <w:fldChar w:fldCharType="end"/>
              </w:r>
            </w:ins>
          </w:p>
        </w:tc>
        <w:tc>
          <w:tcPr>
            <w:tcW w:w="630" w:type="dxa"/>
          </w:tcPr>
          <w:p w14:paraId="17706D6A" w14:textId="5DBAB798" w:rsidR="0035087F" w:rsidRPr="001301A7" w:rsidRDefault="0035087F" w:rsidP="0035087F">
            <w:pPr>
              <w:cnfStyle w:val="000000000000" w:firstRow="0" w:lastRow="0" w:firstColumn="0" w:lastColumn="0" w:oddVBand="0" w:evenVBand="0" w:oddHBand="0" w:evenHBand="0" w:firstRowFirstColumn="0" w:firstRowLastColumn="0" w:lastRowFirstColumn="0" w:lastRowLastColumn="0"/>
              <w:rPr>
                <w:ins w:id="343" w:author="Molly McEvilley" w:date="2016-07-08T07:32:00Z"/>
              </w:rPr>
            </w:pPr>
            <w:ins w:id="344" w:author="Molly McEvilley" w:date="2016-07-08T07:38:00Z">
              <w:r>
                <w:t>Y</w:t>
              </w:r>
            </w:ins>
          </w:p>
        </w:tc>
        <w:tc>
          <w:tcPr>
            <w:tcW w:w="3150" w:type="dxa"/>
          </w:tcPr>
          <w:p w14:paraId="4F2228EA" w14:textId="7371C9BF" w:rsidR="0035087F" w:rsidRDefault="0035087F" w:rsidP="0035087F">
            <w:pPr>
              <w:cnfStyle w:val="000000000000" w:firstRow="0" w:lastRow="0" w:firstColumn="0" w:lastColumn="0" w:oddVBand="0" w:evenVBand="0" w:oddHBand="0" w:evenHBand="0" w:firstRowFirstColumn="0" w:firstRowLastColumn="0" w:lastRowFirstColumn="0" w:lastRowLastColumn="0"/>
              <w:rPr>
                <w:ins w:id="345" w:author="Molly McEvilley" w:date="2016-07-08T07:32:00Z"/>
              </w:rPr>
            </w:pPr>
          </w:p>
        </w:tc>
      </w:tr>
      <w:tr w:rsidR="0035087F" w14:paraId="679C3B22" w14:textId="77777777" w:rsidTr="003F33A7">
        <w:trPr>
          <w:cantSplit/>
          <w:ins w:id="346" w:author="Molly McEvilley" w:date="2016-07-08T07:32:00Z"/>
        </w:trPr>
        <w:tc>
          <w:tcPr>
            <w:cnfStyle w:val="001000000000" w:firstRow="0" w:lastRow="0" w:firstColumn="1" w:lastColumn="0" w:oddVBand="0" w:evenVBand="0" w:oddHBand="0" w:evenHBand="0" w:firstRowFirstColumn="0" w:firstRowLastColumn="0" w:lastRowFirstColumn="0" w:lastRowLastColumn="0"/>
            <w:tcW w:w="1008" w:type="dxa"/>
          </w:tcPr>
          <w:p w14:paraId="4DECED56" w14:textId="4EB53558" w:rsidR="0035087F" w:rsidRDefault="0035087F" w:rsidP="0035087F">
            <w:pPr>
              <w:rPr>
                <w:ins w:id="347" w:author="Molly McEvilley" w:date="2016-07-08T07:32:00Z"/>
              </w:rPr>
            </w:pPr>
            <w:ins w:id="348" w:author="Molly McEvilley" w:date="2016-07-08T07:34:00Z">
              <w:r>
                <w:t>4.48.</w:t>
              </w:r>
            </w:ins>
            <w:ins w:id="349" w:author="Molly McEvilley" w:date="2016-07-08T07:36:00Z">
              <w:r>
                <w:t>14</w:t>
              </w:r>
            </w:ins>
          </w:p>
        </w:tc>
        <w:tc>
          <w:tcPr>
            <w:tcW w:w="3420" w:type="dxa"/>
          </w:tcPr>
          <w:p w14:paraId="1559D722" w14:textId="76A63FB1" w:rsidR="0035087F" w:rsidRDefault="0035087F" w:rsidP="0035087F">
            <w:pPr>
              <w:cnfStyle w:val="000000000000" w:firstRow="0" w:lastRow="0" w:firstColumn="0" w:lastColumn="0" w:oddVBand="0" w:evenVBand="0" w:oddHBand="0" w:evenHBand="0" w:firstRowFirstColumn="0" w:firstRowLastColumn="0" w:lastRowFirstColumn="0" w:lastRowLastColumn="0"/>
              <w:rPr>
                <w:ins w:id="350" w:author="Molly McEvilley" w:date="2016-07-08T07:32:00Z"/>
              </w:rPr>
            </w:pPr>
            <w:ins w:id="351" w:author="Molly McEvilley" w:date="2016-07-08T07:33:00Z">
              <w:r>
                <w:t>SingleParent</w:t>
              </w:r>
            </w:ins>
          </w:p>
        </w:tc>
        <w:tc>
          <w:tcPr>
            <w:tcW w:w="720" w:type="dxa"/>
          </w:tcPr>
          <w:p w14:paraId="329EF37E" w14:textId="3B44A298" w:rsidR="0035087F" w:rsidRDefault="0035087F" w:rsidP="0035087F">
            <w:pPr>
              <w:cnfStyle w:val="000000000000" w:firstRow="0" w:lastRow="0" w:firstColumn="0" w:lastColumn="0" w:oddVBand="0" w:evenVBand="0" w:oddHBand="0" w:evenHBand="0" w:firstRowFirstColumn="0" w:firstRowLastColumn="0" w:lastRowFirstColumn="0" w:lastRowLastColumn="0"/>
              <w:rPr>
                <w:ins w:id="352" w:author="Molly McEvilley" w:date="2016-07-08T07:32:00Z"/>
              </w:rPr>
            </w:pPr>
            <w:ins w:id="353" w:author="Molly McEvilley" w:date="2016-07-08T07:37:00Z">
              <w:r>
                <w:t>I</w:t>
              </w:r>
            </w:ins>
          </w:p>
        </w:tc>
        <w:tc>
          <w:tcPr>
            <w:tcW w:w="810" w:type="dxa"/>
          </w:tcPr>
          <w:p w14:paraId="16EFEED6" w14:textId="650B9918" w:rsidR="0035087F" w:rsidRDefault="0028490C" w:rsidP="0035087F">
            <w:pPr>
              <w:cnfStyle w:val="000000000000" w:firstRow="0" w:lastRow="0" w:firstColumn="0" w:lastColumn="0" w:oddVBand="0" w:evenVBand="0" w:oddHBand="0" w:evenHBand="0" w:firstRowFirstColumn="0" w:firstRowLastColumn="0" w:lastRowFirstColumn="0" w:lastRowLastColumn="0"/>
              <w:rPr>
                <w:ins w:id="354" w:author="Molly McEvilley" w:date="2016-07-08T07:32:00Z"/>
              </w:rPr>
            </w:pPr>
            <w:ins w:id="355" w:author="Molly McEvilley" w:date="2016-07-08T08:26:00Z">
              <w:r>
                <w:fldChar w:fldCharType="begin"/>
              </w:r>
              <w:r>
                <w:instrText xml:space="preserve"> HYPERLINK  \l "_4.48.1_NoPointsYes" </w:instrText>
              </w:r>
              <w:r>
                <w:fldChar w:fldCharType="separate"/>
              </w:r>
              <w:r w:rsidRPr="0028490C">
                <w:rPr>
                  <w:rStyle w:val="Hyperlink"/>
                </w:rPr>
                <w:t>4.48.1</w:t>
              </w:r>
              <w:r>
                <w:fldChar w:fldCharType="end"/>
              </w:r>
            </w:ins>
          </w:p>
        </w:tc>
        <w:tc>
          <w:tcPr>
            <w:tcW w:w="630" w:type="dxa"/>
          </w:tcPr>
          <w:p w14:paraId="0DAA34DA" w14:textId="6148A735" w:rsidR="0035087F" w:rsidRPr="001301A7" w:rsidRDefault="0035087F" w:rsidP="0035087F">
            <w:pPr>
              <w:cnfStyle w:val="000000000000" w:firstRow="0" w:lastRow="0" w:firstColumn="0" w:lastColumn="0" w:oddVBand="0" w:evenVBand="0" w:oddHBand="0" w:evenHBand="0" w:firstRowFirstColumn="0" w:firstRowLastColumn="0" w:lastRowFirstColumn="0" w:lastRowLastColumn="0"/>
              <w:rPr>
                <w:ins w:id="356" w:author="Molly McEvilley" w:date="2016-07-08T07:32:00Z"/>
              </w:rPr>
            </w:pPr>
            <w:ins w:id="357" w:author="Molly McEvilley" w:date="2016-07-08T07:38:00Z">
              <w:r w:rsidRPr="001301A7">
                <w:t>Y</w:t>
              </w:r>
            </w:ins>
          </w:p>
        </w:tc>
        <w:tc>
          <w:tcPr>
            <w:tcW w:w="3150" w:type="dxa"/>
          </w:tcPr>
          <w:p w14:paraId="55BA5002" w14:textId="6D2F67FD" w:rsidR="0035087F" w:rsidRDefault="0035087F" w:rsidP="0035087F">
            <w:pPr>
              <w:cnfStyle w:val="000000000000" w:firstRow="0" w:lastRow="0" w:firstColumn="0" w:lastColumn="0" w:oddVBand="0" w:evenVBand="0" w:oddHBand="0" w:evenHBand="0" w:firstRowFirstColumn="0" w:firstRowLastColumn="0" w:lastRowFirstColumn="0" w:lastRowLastColumn="0"/>
              <w:rPr>
                <w:ins w:id="358" w:author="Molly McEvilley" w:date="2016-07-08T07:32:00Z"/>
              </w:rPr>
            </w:pPr>
          </w:p>
        </w:tc>
      </w:tr>
      <w:tr w:rsidR="0035087F" w14:paraId="01C0637D" w14:textId="77777777" w:rsidTr="003F33A7">
        <w:trPr>
          <w:cantSplit/>
          <w:ins w:id="359" w:author="Molly McEvilley" w:date="2016-07-08T07:32:00Z"/>
        </w:trPr>
        <w:tc>
          <w:tcPr>
            <w:cnfStyle w:val="001000000000" w:firstRow="0" w:lastRow="0" w:firstColumn="1" w:lastColumn="0" w:oddVBand="0" w:evenVBand="0" w:oddHBand="0" w:evenHBand="0" w:firstRowFirstColumn="0" w:firstRowLastColumn="0" w:lastRowFirstColumn="0" w:lastRowLastColumn="0"/>
            <w:tcW w:w="1008" w:type="dxa"/>
          </w:tcPr>
          <w:p w14:paraId="69AD0005" w14:textId="7A215E66" w:rsidR="0035087F" w:rsidRDefault="0035087F" w:rsidP="0035087F">
            <w:pPr>
              <w:rPr>
                <w:ins w:id="360" w:author="Molly McEvilley" w:date="2016-07-08T07:32:00Z"/>
              </w:rPr>
            </w:pPr>
            <w:ins w:id="361" w:author="Molly McEvilley" w:date="2016-07-08T07:34:00Z">
              <w:r>
                <w:t>4.48.</w:t>
              </w:r>
            </w:ins>
            <w:ins w:id="362" w:author="Molly McEvilley" w:date="2016-07-08T07:37:00Z">
              <w:r>
                <w:t>15</w:t>
              </w:r>
            </w:ins>
          </w:p>
        </w:tc>
        <w:tc>
          <w:tcPr>
            <w:tcW w:w="3420" w:type="dxa"/>
          </w:tcPr>
          <w:p w14:paraId="2CE6AA84" w14:textId="62E6533F" w:rsidR="0035087F" w:rsidRDefault="0035087F" w:rsidP="0035087F">
            <w:pPr>
              <w:cnfStyle w:val="000000000000" w:firstRow="0" w:lastRow="0" w:firstColumn="0" w:lastColumn="0" w:oddVBand="0" w:evenVBand="0" w:oddHBand="0" w:evenHBand="0" w:firstRowFirstColumn="0" w:firstRowLastColumn="0" w:lastRowFirstColumn="0" w:lastRowLastColumn="0"/>
              <w:rPr>
                <w:ins w:id="363" w:author="Molly McEvilley" w:date="2016-07-08T07:32:00Z"/>
              </w:rPr>
            </w:pPr>
            <w:ins w:id="364" w:author="Molly McEvilley" w:date="2016-07-08T07:33:00Z">
              <w:r>
                <w:t>HH5Plus</w:t>
              </w:r>
            </w:ins>
          </w:p>
        </w:tc>
        <w:tc>
          <w:tcPr>
            <w:tcW w:w="720" w:type="dxa"/>
          </w:tcPr>
          <w:p w14:paraId="2828569B" w14:textId="531E7A62" w:rsidR="0035087F" w:rsidRDefault="0035087F" w:rsidP="0035087F">
            <w:pPr>
              <w:cnfStyle w:val="000000000000" w:firstRow="0" w:lastRow="0" w:firstColumn="0" w:lastColumn="0" w:oddVBand="0" w:evenVBand="0" w:oddHBand="0" w:evenHBand="0" w:firstRowFirstColumn="0" w:firstRowLastColumn="0" w:lastRowFirstColumn="0" w:lastRowLastColumn="0"/>
              <w:rPr>
                <w:ins w:id="365" w:author="Molly McEvilley" w:date="2016-07-08T07:32:00Z"/>
              </w:rPr>
            </w:pPr>
            <w:ins w:id="366" w:author="Molly McEvilley" w:date="2016-07-08T07:37:00Z">
              <w:r>
                <w:t>I</w:t>
              </w:r>
            </w:ins>
          </w:p>
        </w:tc>
        <w:tc>
          <w:tcPr>
            <w:tcW w:w="810" w:type="dxa"/>
          </w:tcPr>
          <w:p w14:paraId="2E8F4B2E" w14:textId="7C65A970" w:rsidR="0035087F" w:rsidRDefault="0028490C" w:rsidP="0035087F">
            <w:pPr>
              <w:cnfStyle w:val="000000000000" w:firstRow="0" w:lastRow="0" w:firstColumn="0" w:lastColumn="0" w:oddVBand="0" w:evenVBand="0" w:oddHBand="0" w:evenHBand="0" w:firstRowFirstColumn="0" w:firstRowLastColumn="0" w:lastRowFirstColumn="0" w:lastRowLastColumn="0"/>
              <w:rPr>
                <w:ins w:id="367" w:author="Molly McEvilley" w:date="2016-07-08T07:32:00Z"/>
              </w:rPr>
            </w:pPr>
            <w:ins w:id="368" w:author="Molly McEvilley" w:date="2016-07-08T08:26:00Z">
              <w:r>
                <w:fldChar w:fldCharType="begin"/>
              </w:r>
              <w:r>
                <w:instrText xml:space="preserve"> HYPERLINK  \l "_4.48.1_NoPointsYes" </w:instrText>
              </w:r>
              <w:r>
                <w:fldChar w:fldCharType="separate"/>
              </w:r>
              <w:r w:rsidRPr="0028490C">
                <w:rPr>
                  <w:rStyle w:val="Hyperlink"/>
                </w:rPr>
                <w:t>4.48.1</w:t>
              </w:r>
              <w:r>
                <w:fldChar w:fldCharType="end"/>
              </w:r>
            </w:ins>
          </w:p>
        </w:tc>
        <w:tc>
          <w:tcPr>
            <w:tcW w:w="630" w:type="dxa"/>
          </w:tcPr>
          <w:p w14:paraId="4A43F981" w14:textId="3B437D23" w:rsidR="0035087F" w:rsidRPr="001301A7" w:rsidRDefault="0035087F" w:rsidP="0035087F">
            <w:pPr>
              <w:cnfStyle w:val="000000000000" w:firstRow="0" w:lastRow="0" w:firstColumn="0" w:lastColumn="0" w:oddVBand="0" w:evenVBand="0" w:oddHBand="0" w:evenHBand="0" w:firstRowFirstColumn="0" w:firstRowLastColumn="0" w:lastRowFirstColumn="0" w:lastRowLastColumn="0"/>
              <w:rPr>
                <w:ins w:id="369" w:author="Molly McEvilley" w:date="2016-07-08T07:32:00Z"/>
              </w:rPr>
            </w:pPr>
            <w:ins w:id="370" w:author="Molly McEvilley" w:date="2016-07-08T07:38:00Z">
              <w:r w:rsidRPr="001301A7">
                <w:t>Y</w:t>
              </w:r>
            </w:ins>
          </w:p>
        </w:tc>
        <w:tc>
          <w:tcPr>
            <w:tcW w:w="3150" w:type="dxa"/>
          </w:tcPr>
          <w:p w14:paraId="2CC7A2E1" w14:textId="0D9A7905" w:rsidR="0035087F" w:rsidRDefault="0035087F" w:rsidP="0035087F">
            <w:pPr>
              <w:cnfStyle w:val="000000000000" w:firstRow="0" w:lastRow="0" w:firstColumn="0" w:lastColumn="0" w:oddVBand="0" w:evenVBand="0" w:oddHBand="0" w:evenHBand="0" w:firstRowFirstColumn="0" w:firstRowLastColumn="0" w:lastRowFirstColumn="0" w:lastRowLastColumn="0"/>
              <w:rPr>
                <w:ins w:id="371" w:author="Molly McEvilley" w:date="2016-07-08T07:32:00Z"/>
              </w:rPr>
            </w:pPr>
          </w:p>
        </w:tc>
      </w:tr>
      <w:tr w:rsidR="0035087F" w14:paraId="088BED3C" w14:textId="77777777" w:rsidTr="003F33A7">
        <w:trPr>
          <w:cantSplit/>
          <w:ins w:id="372" w:author="Molly McEvilley" w:date="2016-07-08T07:32:00Z"/>
        </w:trPr>
        <w:tc>
          <w:tcPr>
            <w:cnfStyle w:val="001000000000" w:firstRow="0" w:lastRow="0" w:firstColumn="1" w:lastColumn="0" w:oddVBand="0" w:evenVBand="0" w:oddHBand="0" w:evenHBand="0" w:firstRowFirstColumn="0" w:firstRowLastColumn="0" w:lastRowFirstColumn="0" w:lastRowLastColumn="0"/>
            <w:tcW w:w="1008" w:type="dxa"/>
          </w:tcPr>
          <w:p w14:paraId="5400BED0" w14:textId="7267A7BA" w:rsidR="0035087F" w:rsidRDefault="0035087F" w:rsidP="0035087F">
            <w:pPr>
              <w:rPr>
                <w:ins w:id="373" w:author="Molly McEvilley" w:date="2016-07-08T07:32:00Z"/>
              </w:rPr>
            </w:pPr>
            <w:ins w:id="374" w:author="Molly McEvilley" w:date="2016-07-08T07:34:00Z">
              <w:r>
                <w:t>4.48.</w:t>
              </w:r>
            </w:ins>
            <w:ins w:id="375" w:author="Molly McEvilley" w:date="2016-07-08T07:37:00Z">
              <w:r>
                <w:t>16</w:t>
              </w:r>
            </w:ins>
          </w:p>
        </w:tc>
        <w:tc>
          <w:tcPr>
            <w:tcW w:w="3420" w:type="dxa"/>
          </w:tcPr>
          <w:p w14:paraId="3BA509E7" w14:textId="39149218" w:rsidR="0035087F" w:rsidRDefault="0035087F" w:rsidP="0035087F">
            <w:pPr>
              <w:cnfStyle w:val="000000000000" w:firstRow="0" w:lastRow="0" w:firstColumn="0" w:lastColumn="0" w:oddVBand="0" w:evenVBand="0" w:oddHBand="0" w:evenHBand="0" w:firstRowFirstColumn="0" w:firstRowLastColumn="0" w:lastRowFirstColumn="0" w:lastRowLastColumn="0"/>
              <w:rPr>
                <w:ins w:id="376" w:author="Molly McEvilley" w:date="2016-07-08T07:32:00Z"/>
              </w:rPr>
            </w:pPr>
            <w:ins w:id="377" w:author="Molly McEvilley" w:date="2016-07-08T07:33:00Z">
              <w:r>
                <w:t>IraqAfghanistan</w:t>
              </w:r>
            </w:ins>
          </w:p>
        </w:tc>
        <w:tc>
          <w:tcPr>
            <w:tcW w:w="720" w:type="dxa"/>
          </w:tcPr>
          <w:p w14:paraId="4579C2AD" w14:textId="5349E149" w:rsidR="0035087F" w:rsidRDefault="0035087F" w:rsidP="0035087F">
            <w:pPr>
              <w:cnfStyle w:val="000000000000" w:firstRow="0" w:lastRow="0" w:firstColumn="0" w:lastColumn="0" w:oddVBand="0" w:evenVBand="0" w:oddHBand="0" w:evenHBand="0" w:firstRowFirstColumn="0" w:firstRowLastColumn="0" w:lastRowFirstColumn="0" w:lastRowLastColumn="0"/>
              <w:rPr>
                <w:ins w:id="378" w:author="Molly McEvilley" w:date="2016-07-08T07:32:00Z"/>
              </w:rPr>
            </w:pPr>
            <w:ins w:id="379" w:author="Molly McEvilley" w:date="2016-07-08T07:37:00Z">
              <w:r>
                <w:t>I</w:t>
              </w:r>
            </w:ins>
          </w:p>
        </w:tc>
        <w:tc>
          <w:tcPr>
            <w:tcW w:w="810" w:type="dxa"/>
          </w:tcPr>
          <w:p w14:paraId="6B2E45EE" w14:textId="09228BD5" w:rsidR="0035087F" w:rsidRDefault="0028490C" w:rsidP="0035087F">
            <w:pPr>
              <w:cnfStyle w:val="000000000000" w:firstRow="0" w:lastRow="0" w:firstColumn="0" w:lastColumn="0" w:oddVBand="0" w:evenVBand="0" w:oddHBand="0" w:evenHBand="0" w:firstRowFirstColumn="0" w:firstRowLastColumn="0" w:lastRowFirstColumn="0" w:lastRowLastColumn="0"/>
              <w:rPr>
                <w:ins w:id="380" w:author="Molly McEvilley" w:date="2016-07-08T07:32:00Z"/>
              </w:rPr>
            </w:pPr>
            <w:ins w:id="381" w:author="Molly McEvilley" w:date="2016-07-08T08:26:00Z">
              <w:r>
                <w:fldChar w:fldCharType="begin"/>
              </w:r>
              <w:r>
                <w:instrText xml:space="preserve"> HYPERLINK  \l "_4.48.1_NoPointsYes" </w:instrText>
              </w:r>
              <w:r>
                <w:fldChar w:fldCharType="separate"/>
              </w:r>
              <w:r w:rsidRPr="0028490C">
                <w:rPr>
                  <w:rStyle w:val="Hyperlink"/>
                </w:rPr>
                <w:t>4.48.1</w:t>
              </w:r>
              <w:r>
                <w:fldChar w:fldCharType="end"/>
              </w:r>
            </w:ins>
          </w:p>
        </w:tc>
        <w:tc>
          <w:tcPr>
            <w:tcW w:w="630" w:type="dxa"/>
          </w:tcPr>
          <w:p w14:paraId="693DA88E" w14:textId="27247C3C" w:rsidR="0035087F" w:rsidRPr="001301A7" w:rsidRDefault="0035087F" w:rsidP="0035087F">
            <w:pPr>
              <w:cnfStyle w:val="000000000000" w:firstRow="0" w:lastRow="0" w:firstColumn="0" w:lastColumn="0" w:oddVBand="0" w:evenVBand="0" w:oddHBand="0" w:evenHBand="0" w:firstRowFirstColumn="0" w:firstRowLastColumn="0" w:lastRowFirstColumn="0" w:lastRowLastColumn="0"/>
              <w:rPr>
                <w:ins w:id="382" w:author="Molly McEvilley" w:date="2016-07-08T07:32:00Z"/>
              </w:rPr>
            </w:pPr>
            <w:ins w:id="383" w:author="Molly McEvilley" w:date="2016-07-08T07:38:00Z">
              <w:r>
                <w:t>Y</w:t>
              </w:r>
            </w:ins>
          </w:p>
        </w:tc>
        <w:tc>
          <w:tcPr>
            <w:tcW w:w="3150" w:type="dxa"/>
          </w:tcPr>
          <w:p w14:paraId="7D783B68" w14:textId="4A1067B7" w:rsidR="0035087F" w:rsidRDefault="0035087F" w:rsidP="0035087F">
            <w:pPr>
              <w:cnfStyle w:val="000000000000" w:firstRow="0" w:lastRow="0" w:firstColumn="0" w:lastColumn="0" w:oddVBand="0" w:evenVBand="0" w:oddHBand="0" w:evenHBand="0" w:firstRowFirstColumn="0" w:firstRowLastColumn="0" w:lastRowFirstColumn="0" w:lastRowLastColumn="0"/>
              <w:rPr>
                <w:ins w:id="384" w:author="Molly McEvilley" w:date="2016-07-08T07:32:00Z"/>
              </w:rPr>
            </w:pPr>
          </w:p>
        </w:tc>
      </w:tr>
      <w:tr w:rsidR="0035087F" w14:paraId="50AB20AF" w14:textId="77777777" w:rsidTr="003F33A7">
        <w:trPr>
          <w:cantSplit/>
          <w:ins w:id="385" w:author="Molly McEvilley" w:date="2016-07-08T07:32:00Z"/>
        </w:trPr>
        <w:tc>
          <w:tcPr>
            <w:cnfStyle w:val="001000000000" w:firstRow="0" w:lastRow="0" w:firstColumn="1" w:lastColumn="0" w:oddVBand="0" w:evenVBand="0" w:oddHBand="0" w:evenHBand="0" w:firstRowFirstColumn="0" w:firstRowLastColumn="0" w:lastRowFirstColumn="0" w:lastRowLastColumn="0"/>
            <w:tcW w:w="1008" w:type="dxa"/>
          </w:tcPr>
          <w:p w14:paraId="33CCED66" w14:textId="7F5063C5" w:rsidR="0035087F" w:rsidRDefault="0035087F" w:rsidP="0035087F">
            <w:pPr>
              <w:rPr>
                <w:ins w:id="386" w:author="Molly McEvilley" w:date="2016-07-08T07:32:00Z"/>
              </w:rPr>
            </w:pPr>
            <w:ins w:id="387" w:author="Molly McEvilley" w:date="2016-07-08T07:34:00Z">
              <w:r>
                <w:t>4.48.</w:t>
              </w:r>
            </w:ins>
            <w:ins w:id="388" w:author="Molly McEvilley" w:date="2016-07-08T07:37:00Z">
              <w:r>
                <w:t>17</w:t>
              </w:r>
            </w:ins>
          </w:p>
        </w:tc>
        <w:tc>
          <w:tcPr>
            <w:tcW w:w="3420" w:type="dxa"/>
          </w:tcPr>
          <w:p w14:paraId="57BC1E85" w14:textId="6535865F" w:rsidR="0035087F" w:rsidRDefault="0035087F" w:rsidP="0035087F">
            <w:pPr>
              <w:cnfStyle w:val="000000000000" w:firstRow="0" w:lastRow="0" w:firstColumn="0" w:lastColumn="0" w:oddVBand="0" w:evenVBand="0" w:oddHBand="0" w:evenHBand="0" w:firstRowFirstColumn="0" w:firstRowLastColumn="0" w:lastRowFirstColumn="0" w:lastRowLastColumn="0"/>
              <w:rPr>
                <w:ins w:id="389" w:author="Molly McEvilley" w:date="2016-07-08T07:32:00Z"/>
              </w:rPr>
            </w:pPr>
            <w:ins w:id="390" w:author="Molly McEvilley" w:date="2016-07-08T07:33:00Z">
              <w:r>
                <w:t>FemVet</w:t>
              </w:r>
            </w:ins>
          </w:p>
        </w:tc>
        <w:tc>
          <w:tcPr>
            <w:tcW w:w="720" w:type="dxa"/>
          </w:tcPr>
          <w:p w14:paraId="66EBC48F" w14:textId="0B00519B" w:rsidR="0035087F" w:rsidRDefault="0035087F" w:rsidP="0035087F">
            <w:pPr>
              <w:cnfStyle w:val="000000000000" w:firstRow="0" w:lastRow="0" w:firstColumn="0" w:lastColumn="0" w:oddVBand="0" w:evenVBand="0" w:oddHBand="0" w:evenHBand="0" w:firstRowFirstColumn="0" w:firstRowLastColumn="0" w:lastRowFirstColumn="0" w:lastRowLastColumn="0"/>
              <w:rPr>
                <w:ins w:id="391" w:author="Molly McEvilley" w:date="2016-07-08T07:32:00Z"/>
              </w:rPr>
            </w:pPr>
            <w:ins w:id="392" w:author="Molly McEvilley" w:date="2016-07-08T07:37:00Z">
              <w:r>
                <w:t>I</w:t>
              </w:r>
            </w:ins>
          </w:p>
        </w:tc>
        <w:tc>
          <w:tcPr>
            <w:tcW w:w="810" w:type="dxa"/>
          </w:tcPr>
          <w:p w14:paraId="7DE07F88" w14:textId="11E2951B" w:rsidR="0035087F" w:rsidRDefault="0028490C" w:rsidP="0035087F">
            <w:pPr>
              <w:cnfStyle w:val="000000000000" w:firstRow="0" w:lastRow="0" w:firstColumn="0" w:lastColumn="0" w:oddVBand="0" w:evenVBand="0" w:oddHBand="0" w:evenHBand="0" w:firstRowFirstColumn="0" w:firstRowLastColumn="0" w:lastRowFirstColumn="0" w:lastRowLastColumn="0"/>
              <w:rPr>
                <w:ins w:id="393" w:author="Molly McEvilley" w:date="2016-07-08T07:32:00Z"/>
              </w:rPr>
            </w:pPr>
            <w:ins w:id="394" w:author="Molly McEvilley" w:date="2016-07-08T08:26:00Z">
              <w:r>
                <w:fldChar w:fldCharType="begin"/>
              </w:r>
              <w:r>
                <w:instrText xml:space="preserve"> HYPERLINK  \l "_4.48.1_NoPointsYes" </w:instrText>
              </w:r>
              <w:r>
                <w:fldChar w:fldCharType="separate"/>
              </w:r>
              <w:r w:rsidRPr="0028490C">
                <w:rPr>
                  <w:rStyle w:val="Hyperlink"/>
                </w:rPr>
                <w:t>4.48.1</w:t>
              </w:r>
              <w:r>
                <w:fldChar w:fldCharType="end"/>
              </w:r>
            </w:ins>
          </w:p>
        </w:tc>
        <w:tc>
          <w:tcPr>
            <w:tcW w:w="630" w:type="dxa"/>
          </w:tcPr>
          <w:p w14:paraId="28897F97" w14:textId="48428823" w:rsidR="0035087F" w:rsidRPr="001301A7" w:rsidRDefault="0035087F" w:rsidP="0035087F">
            <w:pPr>
              <w:cnfStyle w:val="000000000000" w:firstRow="0" w:lastRow="0" w:firstColumn="0" w:lastColumn="0" w:oddVBand="0" w:evenVBand="0" w:oddHBand="0" w:evenHBand="0" w:firstRowFirstColumn="0" w:firstRowLastColumn="0" w:lastRowFirstColumn="0" w:lastRowLastColumn="0"/>
              <w:rPr>
                <w:ins w:id="395" w:author="Molly McEvilley" w:date="2016-07-08T07:32:00Z"/>
              </w:rPr>
            </w:pPr>
            <w:ins w:id="396" w:author="Molly McEvilley" w:date="2016-07-08T07:38:00Z">
              <w:r>
                <w:t>Y</w:t>
              </w:r>
            </w:ins>
          </w:p>
        </w:tc>
        <w:tc>
          <w:tcPr>
            <w:tcW w:w="3150" w:type="dxa"/>
          </w:tcPr>
          <w:p w14:paraId="3DF08F02" w14:textId="5A97742A" w:rsidR="0035087F" w:rsidRDefault="0035087F" w:rsidP="0035087F">
            <w:pPr>
              <w:cnfStyle w:val="000000000000" w:firstRow="0" w:lastRow="0" w:firstColumn="0" w:lastColumn="0" w:oddVBand="0" w:evenVBand="0" w:oddHBand="0" w:evenHBand="0" w:firstRowFirstColumn="0" w:firstRowLastColumn="0" w:lastRowFirstColumn="0" w:lastRowLastColumn="0"/>
              <w:rPr>
                <w:ins w:id="397" w:author="Molly McEvilley" w:date="2016-07-08T07:32:00Z"/>
              </w:rPr>
            </w:pPr>
          </w:p>
        </w:tc>
      </w:tr>
      <w:tr w:rsidR="0035087F" w14:paraId="7039E02F" w14:textId="77777777" w:rsidTr="003F33A7">
        <w:trPr>
          <w:cantSplit/>
        </w:trPr>
        <w:tc>
          <w:tcPr>
            <w:cnfStyle w:val="001000000000" w:firstRow="0" w:lastRow="0" w:firstColumn="1" w:lastColumn="0" w:oddVBand="0" w:evenVBand="0" w:oddHBand="0" w:evenHBand="0" w:firstRowFirstColumn="0" w:firstRowLastColumn="0" w:lastRowFirstColumn="0" w:lastRowLastColumn="0"/>
            <w:tcW w:w="1008" w:type="dxa"/>
          </w:tcPr>
          <w:p w14:paraId="169B6D8B" w14:textId="6200FA84" w:rsidR="0035087F" w:rsidRDefault="0035087F" w:rsidP="0035087F">
            <w:r>
              <w:t>4.</w:t>
            </w:r>
            <w:del w:id="398" w:author="Molly McEvilley" w:date="2016-07-08T07:31:00Z">
              <w:r w:rsidDel="004A3FCF">
                <w:delText>44</w:delText>
              </w:r>
            </w:del>
            <w:ins w:id="399" w:author="Molly McEvilley" w:date="2016-07-08T07:31:00Z">
              <w:r>
                <w:t>48</w:t>
              </w:r>
            </w:ins>
            <w:r>
              <w:t>.</w:t>
            </w:r>
            <w:del w:id="400" w:author="Molly McEvilley" w:date="2016-07-08T07:31:00Z">
              <w:r w:rsidDel="004A3FCF">
                <w:delText>1</w:delText>
              </w:r>
            </w:del>
            <w:ins w:id="401" w:author="Molly McEvilley" w:date="2016-07-08T07:31:00Z">
              <w:r>
                <w:t>20</w:t>
              </w:r>
            </w:ins>
          </w:p>
        </w:tc>
        <w:tc>
          <w:tcPr>
            <w:tcW w:w="3420" w:type="dxa"/>
          </w:tcPr>
          <w:p w14:paraId="63C622D8" w14:textId="0CD1BD11" w:rsidR="0035087F" w:rsidRDefault="0035087F" w:rsidP="0035087F">
            <w:pPr>
              <w:cnfStyle w:val="000000000000" w:firstRow="0" w:lastRow="0" w:firstColumn="0" w:lastColumn="0" w:oddVBand="0" w:evenVBand="0" w:oddHBand="0" w:evenHBand="0" w:firstRowFirstColumn="0" w:firstRowLastColumn="0" w:lastRowFirstColumn="0" w:lastRowLastColumn="0"/>
            </w:pPr>
            <w:r>
              <w:t>HPScreeningScore</w:t>
            </w:r>
          </w:p>
        </w:tc>
        <w:tc>
          <w:tcPr>
            <w:tcW w:w="720" w:type="dxa"/>
          </w:tcPr>
          <w:p w14:paraId="43339EE5" w14:textId="3A940BBC" w:rsidR="0035087F" w:rsidRDefault="0035087F" w:rsidP="0035087F">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2E639CA5" w14:textId="56789E45" w:rsidR="0035087F" w:rsidRDefault="0035087F" w:rsidP="0035087F">
            <w:pPr>
              <w:cnfStyle w:val="000000000000" w:firstRow="0" w:lastRow="0" w:firstColumn="0" w:lastColumn="0" w:oddVBand="0" w:evenVBand="0" w:oddHBand="0" w:evenHBand="0" w:firstRowFirstColumn="0" w:firstRowLastColumn="0" w:lastRowFirstColumn="0" w:lastRowLastColumn="0"/>
            </w:pPr>
          </w:p>
        </w:tc>
        <w:tc>
          <w:tcPr>
            <w:tcW w:w="630" w:type="dxa"/>
          </w:tcPr>
          <w:p w14:paraId="3E7D3D88" w14:textId="43B00AF0" w:rsidR="0035087F" w:rsidRPr="001301A7" w:rsidRDefault="0035087F" w:rsidP="0035087F">
            <w:pPr>
              <w:cnfStyle w:val="000000000000" w:firstRow="0" w:lastRow="0" w:firstColumn="0" w:lastColumn="0" w:oddVBand="0" w:evenVBand="0" w:oddHBand="0" w:evenHBand="0" w:firstRowFirstColumn="0" w:firstRowLastColumn="0" w:lastRowFirstColumn="0" w:lastRowLastColumn="0"/>
            </w:pPr>
            <w:r w:rsidRPr="001301A7">
              <w:t>Y</w:t>
            </w:r>
          </w:p>
        </w:tc>
        <w:tc>
          <w:tcPr>
            <w:tcW w:w="3150" w:type="dxa"/>
          </w:tcPr>
          <w:p w14:paraId="65AE7135" w14:textId="1F92E8FD" w:rsidR="0035087F" w:rsidRDefault="0035087F" w:rsidP="0035087F">
            <w:pPr>
              <w:cnfStyle w:val="000000000000" w:firstRow="0" w:lastRow="0" w:firstColumn="0" w:lastColumn="0" w:oddVBand="0" w:evenVBand="0" w:oddHBand="0" w:evenHBand="0" w:firstRowFirstColumn="0" w:firstRowLastColumn="0" w:lastRowFirstColumn="0" w:lastRowLastColumn="0"/>
            </w:pPr>
          </w:p>
        </w:tc>
      </w:tr>
      <w:tr w:rsidR="0035087F" w14:paraId="7F43F0DD" w14:textId="77777777" w:rsidTr="003F33A7">
        <w:trPr>
          <w:cantSplit/>
          <w:ins w:id="402" w:author="Molly McEvilley" w:date="2016-07-08T07:29:00Z"/>
        </w:trPr>
        <w:tc>
          <w:tcPr>
            <w:cnfStyle w:val="001000000000" w:firstRow="0" w:lastRow="0" w:firstColumn="1" w:lastColumn="0" w:oddVBand="0" w:evenVBand="0" w:oddHBand="0" w:evenHBand="0" w:firstRowFirstColumn="0" w:firstRowLastColumn="0" w:lastRowFirstColumn="0" w:lastRowLastColumn="0"/>
            <w:tcW w:w="1008" w:type="dxa"/>
          </w:tcPr>
          <w:p w14:paraId="0FC9B2D9" w14:textId="12F36C6A" w:rsidR="0035087F" w:rsidRDefault="0035087F" w:rsidP="0035087F">
            <w:pPr>
              <w:rPr>
                <w:ins w:id="403" w:author="Molly McEvilley" w:date="2016-07-08T07:29:00Z"/>
              </w:rPr>
            </w:pPr>
            <w:ins w:id="404" w:author="Molly McEvilley" w:date="2016-07-08T07:37:00Z">
              <w:r>
                <w:t>4.48.21</w:t>
              </w:r>
            </w:ins>
          </w:p>
        </w:tc>
        <w:tc>
          <w:tcPr>
            <w:tcW w:w="3420" w:type="dxa"/>
          </w:tcPr>
          <w:p w14:paraId="47DED81E" w14:textId="039A7711" w:rsidR="0035087F" w:rsidRDefault="0035087F" w:rsidP="0035087F">
            <w:pPr>
              <w:cnfStyle w:val="000000000000" w:firstRow="0" w:lastRow="0" w:firstColumn="0" w:lastColumn="0" w:oddVBand="0" w:evenVBand="0" w:oddHBand="0" w:evenHBand="0" w:firstRowFirstColumn="0" w:firstRowLastColumn="0" w:lastRowFirstColumn="0" w:lastRowLastColumn="0"/>
              <w:rPr>
                <w:ins w:id="405" w:author="Molly McEvilley" w:date="2016-07-08T07:29:00Z"/>
              </w:rPr>
            </w:pPr>
            <w:ins w:id="406" w:author="Molly McEvilley" w:date="2016-07-08T07:29:00Z">
              <w:r>
                <w:t>ThresholdScore</w:t>
              </w:r>
            </w:ins>
          </w:p>
        </w:tc>
        <w:tc>
          <w:tcPr>
            <w:tcW w:w="720" w:type="dxa"/>
          </w:tcPr>
          <w:p w14:paraId="4B15D3F6" w14:textId="7B6A3D71" w:rsidR="0035087F" w:rsidRDefault="0035087F" w:rsidP="0035087F">
            <w:pPr>
              <w:cnfStyle w:val="000000000000" w:firstRow="0" w:lastRow="0" w:firstColumn="0" w:lastColumn="0" w:oddVBand="0" w:evenVBand="0" w:oddHBand="0" w:evenHBand="0" w:firstRowFirstColumn="0" w:firstRowLastColumn="0" w:lastRowFirstColumn="0" w:lastRowLastColumn="0"/>
              <w:rPr>
                <w:ins w:id="407" w:author="Molly McEvilley" w:date="2016-07-08T07:29:00Z"/>
              </w:rPr>
            </w:pPr>
            <w:ins w:id="408" w:author="Molly McEvilley" w:date="2016-07-08T07:29:00Z">
              <w:r>
                <w:t>I</w:t>
              </w:r>
            </w:ins>
          </w:p>
        </w:tc>
        <w:tc>
          <w:tcPr>
            <w:tcW w:w="810" w:type="dxa"/>
          </w:tcPr>
          <w:p w14:paraId="1F714EC6" w14:textId="77777777" w:rsidR="0035087F" w:rsidRDefault="0035087F" w:rsidP="0035087F">
            <w:pPr>
              <w:cnfStyle w:val="000000000000" w:firstRow="0" w:lastRow="0" w:firstColumn="0" w:lastColumn="0" w:oddVBand="0" w:evenVBand="0" w:oddHBand="0" w:evenHBand="0" w:firstRowFirstColumn="0" w:firstRowLastColumn="0" w:lastRowFirstColumn="0" w:lastRowLastColumn="0"/>
              <w:rPr>
                <w:ins w:id="409" w:author="Molly McEvilley" w:date="2016-07-08T07:29:00Z"/>
              </w:rPr>
            </w:pPr>
          </w:p>
        </w:tc>
        <w:tc>
          <w:tcPr>
            <w:tcW w:w="630" w:type="dxa"/>
          </w:tcPr>
          <w:p w14:paraId="58E7C391" w14:textId="725FAE7D" w:rsidR="0035087F" w:rsidRPr="001301A7" w:rsidRDefault="0035087F" w:rsidP="0035087F">
            <w:pPr>
              <w:cnfStyle w:val="000000000000" w:firstRow="0" w:lastRow="0" w:firstColumn="0" w:lastColumn="0" w:oddVBand="0" w:evenVBand="0" w:oddHBand="0" w:evenHBand="0" w:firstRowFirstColumn="0" w:firstRowLastColumn="0" w:lastRowFirstColumn="0" w:lastRowLastColumn="0"/>
              <w:rPr>
                <w:ins w:id="410" w:author="Molly McEvilley" w:date="2016-07-08T07:29:00Z"/>
              </w:rPr>
            </w:pPr>
            <w:ins w:id="411" w:author="Molly McEvilley" w:date="2016-07-08T07:29:00Z">
              <w:r>
                <w:t>Y</w:t>
              </w:r>
            </w:ins>
          </w:p>
        </w:tc>
        <w:tc>
          <w:tcPr>
            <w:tcW w:w="3150" w:type="dxa"/>
          </w:tcPr>
          <w:p w14:paraId="4E467003" w14:textId="18ABD412" w:rsidR="0035087F" w:rsidRDefault="0035087F" w:rsidP="0035087F">
            <w:pPr>
              <w:cnfStyle w:val="000000000000" w:firstRow="0" w:lastRow="0" w:firstColumn="0" w:lastColumn="0" w:oddVBand="0" w:evenVBand="0" w:oddHBand="0" w:evenHBand="0" w:firstRowFirstColumn="0" w:firstRowLastColumn="0" w:lastRowFirstColumn="0" w:lastRowLastColumn="0"/>
              <w:rPr>
                <w:ins w:id="412" w:author="Molly McEvilley" w:date="2016-07-08T07:29:00Z"/>
              </w:rPr>
            </w:pPr>
          </w:p>
        </w:tc>
      </w:tr>
      <w:tr w:rsidR="0035087F" w14:paraId="63305EA7" w14:textId="77777777" w:rsidTr="003F33A7">
        <w:trPr>
          <w:cantSplit/>
        </w:trPr>
        <w:tc>
          <w:tcPr>
            <w:cnfStyle w:val="001000000000" w:firstRow="0" w:lastRow="0" w:firstColumn="1" w:lastColumn="0" w:oddVBand="0" w:evenVBand="0" w:oddHBand="0" w:evenHBand="0" w:firstRowFirstColumn="0" w:firstRowLastColumn="0" w:lastRowFirstColumn="0" w:lastRowLastColumn="0"/>
            <w:tcW w:w="1008" w:type="dxa"/>
          </w:tcPr>
          <w:p w14:paraId="3C430A7D" w14:textId="6D134E32" w:rsidR="0035087F" w:rsidRDefault="0035087F" w:rsidP="0035087F">
            <w:r>
              <w:t>4.45.1</w:t>
            </w:r>
          </w:p>
        </w:tc>
        <w:tc>
          <w:tcPr>
            <w:tcW w:w="3420" w:type="dxa"/>
          </w:tcPr>
          <w:p w14:paraId="72F634D9" w14:textId="4B91DDA5" w:rsidR="0035087F" w:rsidRDefault="0035087F" w:rsidP="0035087F">
            <w:pPr>
              <w:cnfStyle w:val="000000000000" w:firstRow="0" w:lastRow="0" w:firstColumn="0" w:lastColumn="0" w:oddVBand="0" w:evenVBand="0" w:oddHBand="0" w:evenHBand="0" w:firstRowFirstColumn="0" w:firstRowLastColumn="0" w:lastRowFirstColumn="0" w:lastRowLastColumn="0"/>
            </w:pPr>
            <w:r>
              <w:t>VAMCStation</w:t>
            </w:r>
          </w:p>
        </w:tc>
        <w:tc>
          <w:tcPr>
            <w:tcW w:w="720" w:type="dxa"/>
          </w:tcPr>
          <w:p w14:paraId="6A56680F" w14:textId="488EA519" w:rsidR="0035087F" w:rsidRDefault="0035087F" w:rsidP="0035087F">
            <w:pPr>
              <w:cnfStyle w:val="000000000000" w:firstRow="0" w:lastRow="0" w:firstColumn="0" w:lastColumn="0" w:oddVBand="0" w:evenVBand="0" w:oddHBand="0" w:evenHBand="0" w:firstRowFirstColumn="0" w:firstRowLastColumn="0" w:lastRowFirstColumn="0" w:lastRowLastColumn="0"/>
            </w:pPr>
            <w:r>
              <w:t>S8</w:t>
            </w:r>
          </w:p>
        </w:tc>
        <w:tc>
          <w:tcPr>
            <w:tcW w:w="810" w:type="dxa"/>
          </w:tcPr>
          <w:p w14:paraId="0FE2F1C7" w14:textId="15CBE6D2" w:rsidR="0035087F" w:rsidRDefault="0035087F" w:rsidP="0035087F">
            <w:pPr>
              <w:cnfStyle w:val="000000000000" w:firstRow="0" w:lastRow="0" w:firstColumn="0" w:lastColumn="0" w:oddVBand="0" w:evenVBand="0" w:oddHBand="0" w:evenHBand="0" w:firstRowFirstColumn="0" w:firstRowLastColumn="0" w:lastRowFirstColumn="0" w:lastRowLastColumn="0"/>
            </w:pPr>
          </w:p>
        </w:tc>
        <w:tc>
          <w:tcPr>
            <w:tcW w:w="630" w:type="dxa"/>
          </w:tcPr>
          <w:p w14:paraId="1062091B" w14:textId="4DAEA21C" w:rsidR="0035087F" w:rsidRPr="001301A7" w:rsidRDefault="0035087F" w:rsidP="0035087F">
            <w:pPr>
              <w:cnfStyle w:val="000000000000" w:firstRow="0" w:lastRow="0" w:firstColumn="0" w:lastColumn="0" w:oddVBand="0" w:evenVBand="0" w:oddHBand="0" w:evenHBand="0" w:firstRowFirstColumn="0" w:firstRowLastColumn="0" w:lastRowFirstColumn="0" w:lastRowLastColumn="0"/>
            </w:pPr>
            <w:r w:rsidRPr="001301A7">
              <w:t>Y</w:t>
            </w:r>
          </w:p>
        </w:tc>
        <w:tc>
          <w:tcPr>
            <w:tcW w:w="3150" w:type="dxa"/>
          </w:tcPr>
          <w:p w14:paraId="1C0411EC" w14:textId="17B09A11" w:rsidR="0035087F" w:rsidRDefault="0035087F" w:rsidP="0035087F">
            <w:pPr>
              <w:cnfStyle w:val="000000000000" w:firstRow="0" w:lastRow="0" w:firstColumn="0" w:lastColumn="0" w:oddVBand="0" w:evenVBand="0" w:oddHBand="0" w:evenHBand="0" w:firstRowFirstColumn="0" w:firstRowLastColumn="0" w:lastRowFirstColumn="0" w:lastRowLastColumn="0"/>
            </w:pPr>
          </w:p>
        </w:tc>
      </w:tr>
      <w:tr w:rsidR="000833B9" w14:paraId="312C605D" w14:textId="77777777" w:rsidTr="003F33A7">
        <w:trPr>
          <w:cantSplit/>
          <w:ins w:id="413" w:author="Molly McEvilley" w:date="2016-07-08T08:30:00Z"/>
        </w:trPr>
        <w:tc>
          <w:tcPr>
            <w:cnfStyle w:val="001000000000" w:firstRow="0" w:lastRow="0" w:firstColumn="1" w:lastColumn="0" w:oddVBand="0" w:evenVBand="0" w:oddHBand="0" w:evenHBand="0" w:firstRowFirstColumn="0" w:firstRowLastColumn="0" w:lastRowFirstColumn="0" w:lastRowLastColumn="0"/>
            <w:tcW w:w="1008" w:type="dxa"/>
          </w:tcPr>
          <w:p w14:paraId="49EDA64B" w14:textId="127CFE8D" w:rsidR="000833B9" w:rsidRDefault="000833B9" w:rsidP="000833B9">
            <w:pPr>
              <w:rPr>
                <w:ins w:id="414" w:author="Molly McEvilley" w:date="2016-07-08T08:30:00Z"/>
              </w:rPr>
            </w:pPr>
            <w:ins w:id="415" w:author="Molly McEvilley" w:date="2016-07-08T08:31:00Z">
              <w:r>
                <w:t>4.49.1</w:t>
              </w:r>
            </w:ins>
          </w:p>
        </w:tc>
        <w:tc>
          <w:tcPr>
            <w:tcW w:w="3420" w:type="dxa"/>
          </w:tcPr>
          <w:p w14:paraId="3D116FE0" w14:textId="72F8D9EF" w:rsidR="000833B9" w:rsidRDefault="000833B9" w:rsidP="000833B9">
            <w:pPr>
              <w:cnfStyle w:val="000000000000" w:firstRow="0" w:lastRow="0" w:firstColumn="0" w:lastColumn="0" w:oddVBand="0" w:evenVBand="0" w:oddHBand="0" w:evenHBand="0" w:firstRowFirstColumn="0" w:firstRowLastColumn="0" w:lastRowFirstColumn="0" w:lastRowLastColumn="0"/>
              <w:rPr>
                <w:ins w:id="416" w:author="Molly McEvilley" w:date="2016-07-08T08:30:00Z"/>
              </w:rPr>
            </w:pPr>
            <w:ins w:id="417" w:author="Molly McEvilley" w:date="2016-07-08T08:31:00Z">
              <w:r>
                <w:t>ERVisits</w:t>
              </w:r>
            </w:ins>
          </w:p>
        </w:tc>
        <w:tc>
          <w:tcPr>
            <w:tcW w:w="720" w:type="dxa"/>
          </w:tcPr>
          <w:p w14:paraId="60FDBC0A" w14:textId="6720D333" w:rsidR="000833B9" w:rsidRDefault="000833B9" w:rsidP="000833B9">
            <w:pPr>
              <w:cnfStyle w:val="000000000000" w:firstRow="0" w:lastRow="0" w:firstColumn="0" w:lastColumn="0" w:oddVBand="0" w:evenVBand="0" w:oddHBand="0" w:evenHBand="0" w:firstRowFirstColumn="0" w:firstRowLastColumn="0" w:lastRowFirstColumn="0" w:lastRowLastColumn="0"/>
              <w:rPr>
                <w:ins w:id="418" w:author="Molly McEvilley" w:date="2016-07-08T08:30:00Z"/>
              </w:rPr>
            </w:pPr>
            <w:ins w:id="419" w:author="Molly McEvilley" w:date="2016-07-08T08:32:00Z">
              <w:r>
                <w:t>I</w:t>
              </w:r>
            </w:ins>
          </w:p>
        </w:tc>
        <w:tc>
          <w:tcPr>
            <w:tcW w:w="810" w:type="dxa"/>
          </w:tcPr>
          <w:p w14:paraId="0123B968" w14:textId="5B334059" w:rsidR="000833B9" w:rsidRDefault="000833B9" w:rsidP="000833B9">
            <w:pPr>
              <w:cnfStyle w:val="000000000000" w:firstRow="0" w:lastRow="0" w:firstColumn="0" w:lastColumn="0" w:oddVBand="0" w:evenVBand="0" w:oddHBand="0" w:evenHBand="0" w:firstRowFirstColumn="0" w:firstRowLastColumn="0" w:lastRowFirstColumn="0" w:lastRowLastColumn="0"/>
              <w:rPr>
                <w:ins w:id="420" w:author="Molly McEvilley" w:date="2016-07-08T08:30:00Z"/>
              </w:rPr>
            </w:pPr>
            <w:ins w:id="421" w:author="Molly McEvilley" w:date="2016-07-08T08:33:00Z">
              <w:r>
                <w:fldChar w:fldCharType="begin"/>
              </w:r>
              <w:r>
                <w:instrText xml:space="preserve"> HYPERLINK  \l "_4.49.1_CrisisServicesUse" </w:instrText>
              </w:r>
              <w:r>
                <w:fldChar w:fldCharType="separate"/>
              </w:r>
              <w:r w:rsidRPr="000833B9">
                <w:rPr>
                  <w:rStyle w:val="Hyperlink"/>
                </w:rPr>
                <w:t>4.49.1</w:t>
              </w:r>
              <w:r>
                <w:fldChar w:fldCharType="end"/>
              </w:r>
            </w:ins>
          </w:p>
        </w:tc>
        <w:tc>
          <w:tcPr>
            <w:tcW w:w="630" w:type="dxa"/>
          </w:tcPr>
          <w:p w14:paraId="528C823A" w14:textId="416E3894" w:rsidR="000833B9" w:rsidRPr="001301A7" w:rsidRDefault="000833B9" w:rsidP="000833B9">
            <w:pPr>
              <w:cnfStyle w:val="000000000000" w:firstRow="0" w:lastRow="0" w:firstColumn="0" w:lastColumn="0" w:oddVBand="0" w:evenVBand="0" w:oddHBand="0" w:evenHBand="0" w:firstRowFirstColumn="0" w:firstRowLastColumn="0" w:lastRowFirstColumn="0" w:lastRowLastColumn="0"/>
              <w:rPr>
                <w:ins w:id="422" w:author="Molly McEvilley" w:date="2016-07-08T08:30:00Z"/>
              </w:rPr>
            </w:pPr>
            <w:ins w:id="423" w:author="Molly McEvilley" w:date="2016-07-08T08:32:00Z">
              <w:r w:rsidRPr="001301A7">
                <w:t>Y</w:t>
              </w:r>
            </w:ins>
          </w:p>
        </w:tc>
        <w:tc>
          <w:tcPr>
            <w:tcW w:w="3150" w:type="dxa"/>
          </w:tcPr>
          <w:p w14:paraId="736CD4CB" w14:textId="3457419D" w:rsidR="000833B9" w:rsidRDefault="000833B9" w:rsidP="000833B9">
            <w:pPr>
              <w:cnfStyle w:val="000000000000" w:firstRow="0" w:lastRow="0" w:firstColumn="0" w:lastColumn="0" w:oddVBand="0" w:evenVBand="0" w:oddHBand="0" w:evenHBand="0" w:firstRowFirstColumn="0" w:firstRowLastColumn="0" w:lastRowFirstColumn="0" w:lastRowLastColumn="0"/>
              <w:rPr>
                <w:ins w:id="424" w:author="Molly McEvilley" w:date="2016-07-08T08:30:00Z"/>
              </w:rPr>
            </w:pPr>
          </w:p>
        </w:tc>
      </w:tr>
      <w:tr w:rsidR="000833B9" w14:paraId="358B0497" w14:textId="77777777" w:rsidTr="003F33A7">
        <w:trPr>
          <w:cantSplit/>
          <w:ins w:id="425" w:author="Molly McEvilley" w:date="2016-07-08T08:30:00Z"/>
        </w:trPr>
        <w:tc>
          <w:tcPr>
            <w:cnfStyle w:val="001000000000" w:firstRow="0" w:lastRow="0" w:firstColumn="1" w:lastColumn="0" w:oddVBand="0" w:evenVBand="0" w:oddHBand="0" w:evenHBand="0" w:firstRowFirstColumn="0" w:firstRowLastColumn="0" w:lastRowFirstColumn="0" w:lastRowLastColumn="0"/>
            <w:tcW w:w="1008" w:type="dxa"/>
          </w:tcPr>
          <w:p w14:paraId="147FC3F5" w14:textId="0C264CA6" w:rsidR="000833B9" w:rsidRDefault="000833B9" w:rsidP="000833B9">
            <w:pPr>
              <w:rPr>
                <w:ins w:id="426" w:author="Molly McEvilley" w:date="2016-07-08T08:30:00Z"/>
              </w:rPr>
            </w:pPr>
            <w:ins w:id="427" w:author="Molly McEvilley" w:date="2016-07-08T08:31:00Z">
              <w:r>
                <w:t>4.49.2</w:t>
              </w:r>
            </w:ins>
          </w:p>
        </w:tc>
        <w:tc>
          <w:tcPr>
            <w:tcW w:w="3420" w:type="dxa"/>
          </w:tcPr>
          <w:p w14:paraId="048D4C20" w14:textId="43E49CA1" w:rsidR="000833B9" w:rsidRDefault="000833B9" w:rsidP="000833B9">
            <w:pPr>
              <w:cnfStyle w:val="000000000000" w:firstRow="0" w:lastRow="0" w:firstColumn="0" w:lastColumn="0" w:oddVBand="0" w:evenVBand="0" w:oddHBand="0" w:evenHBand="0" w:firstRowFirstColumn="0" w:firstRowLastColumn="0" w:lastRowFirstColumn="0" w:lastRowLastColumn="0"/>
              <w:rPr>
                <w:ins w:id="428" w:author="Molly McEvilley" w:date="2016-07-08T08:30:00Z"/>
              </w:rPr>
            </w:pPr>
            <w:ins w:id="429" w:author="Molly McEvilley" w:date="2016-07-08T08:31:00Z">
              <w:r>
                <w:t>JailNights</w:t>
              </w:r>
            </w:ins>
          </w:p>
        </w:tc>
        <w:tc>
          <w:tcPr>
            <w:tcW w:w="720" w:type="dxa"/>
          </w:tcPr>
          <w:p w14:paraId="3BAE0AFE" w14:textId="2F7AD867" w:rsidR="000833B9" w:rsidRDefault="000833B9" w:rsidP="000833B9">
            <w:pPr>
              <w:cnfStyle w:val="000000000000" w:firstRow="0" w:lastRow="0" w:firstColumn="0" w:lastColumn="0" w:oddVBand="0" w:evenVBand="0" w:oddHBand="0" w:evenHBand="0" w:firstRowFirstColumn="0" w:firstRowLastColumn="0" w:lastRowFirstColumn="0" w:lastRowLastColumn="0"/>
              <w:rPr>
                <w:ins w:id="430" w:author="Molly McEvilley" w:date="2016-07-08T08:30:00Z"/>
              </w:rPr>
            </w:pPr>
            <w:ins w:id="431" w:author="Molly McEvilley" w:date="2016-07-08T08:32:00Z">
              <w:r>
                <w:t>I</w:t>
              </w:r>
            </w:ins>
          </w:p>
        </w:tc>
        <w:tc>
          <w:tcPr>
            <w:tcW w:w="810" w:type="dxa"/>
          </w:tcPr>
          <w:p w14:paraId="1EE881ED" w14:textId="0D1297F9" w:rsidR="000833B9" w:rsidRDefault="000833B9" w:rsidP="000833B9">
            <w:pPr>
              <w:cnfStyle w:val="000000000000" w:firstRow="0" w:lastRow="0" w:firstColumn="0" w:lastColumn="0" w:oddVBand="0" w:evenVBand="0" w:oddHBand="0" w:evenHBand="0" w:firstRowFirstColumn="0" w:firstRowLastColumn="0" w:lastRowFirstColumn="0" w:lastRowLastColumn="0"/>
              <w:rPr>
                <w:ins w:id="432" w:author="Molly McEvilley" w:date="2016-07-08T08:30:00Z"/>
              </w:rPr>
            </w:pPr>
            <w:ins w:id="433" w:author="Molly McEvilley" w:date="2016-07-08T08:33:00Z">
              <w:r>
                <w:fldChar w:fldCharType="begin"/>
              </w:r>
              <w:r>
                <w:instrText xml:space="preserve"> HYPERLINK  \l "_4.49.1_CrisisServicesUse" </w:instrText>
              </w:r>
              <w:r>
                <w:fldChar w:fldCharType="separate"/>
              </w:r>
              <w:r w:rsidRPr="000833B9">
                <w:rPr>
                  <w:rStyle w:val="Hyperlink"/>
                </w:rPr>
                <w:t>4.49.1</w:t>
              </w:r>
              <w:r>
                <w:fldChar w:fldCharType="end"/>
              </w:r>
            </w:ins>
          </w:p>
        </w:tc>
        <w:tc>
          <w:tcPr>
            <w:tcW w:w="630" w:type="dxa"/>
          </w:tcPr>
          <w:p w14:paraId="58CD17CB" w14:textId="3C7D6E4B" w:rsidR="000833B9" w:rsidRPr="001301A7" w:rsidRDefault="000833B9" w:rsidP="000833B9">
            <w:pPr>
              <w:cnfStyle w:val="000000000000" w:firstRow="0" w:lastRow="0" w:firstColumn="0" w:lastColumn="0" w:oddVBand="0" w:evenVBand="0" w:oddHBand="0" w:evenHBand="0" w:firstRowFirstColumn="0" w:firstRowLastColumn="0" w:lastRowFirstColumn="0" w:lastRowLastColumn="0"/>
              <w:rPr>
                <w:ins w:id="434" w:author="Molly McEvilley" w:date="2016-07-08T08:30:00Z"/>
              </w:rPr>
            </w:pPr>
            <w:ins w:id="435" w:author="Molly McEvilley" w:date="2016-07-08T08:32:00Z">
              <w:r>
                <w:t>Y</w:t>
              </w:r>
            </w:ins>
          </w:p>
        </w:tc>
        <w:tc>
          <w:tcPr>
            <w:tcW w:w="3150" w:type="dxa"/>
          </w:tcPr>
          <w:p w14:paraId="4F16B783" w14:textId="105E4914" w:rsidR="000833B9" w:rsidRDefault="000833B9" w:rsidP="000833B9">
            <w:pPr>
              <w:cnfStyle w:val="000000000000" w:firstRow="0" w:lastRow="0" w:firstColumn="0" w:lastColumn="0" w:oddVBand="0" w:evenVBand="0" w:oddHBand="0" w:evenHBand="0" w:firstRowFirstColumn="0" w:firstRowLastColumn="0" w:lastRowFirstColumn="0" w:lastRowLastColumn="0"/>
              <w:rPr>
                <w:ins w:id="436" w:author="Molly McEvilley" w:date="2016-07-08T08:30:00Z"/>
              </w:rPr>
            </w:pPr>
          </w:p>
        </w:tc>
      </w:tr>
      <w:tr w:rsidR="000833B9" w14:paraId="201F2366" w14:textId="77777777" w:rsidTr="003F33A7">
        <w:trPr>
          <w:cantSplit/>
          <w:ins w:id="437" w:author="Molly McEvilley" w:date="2016-07-08T08:30:00Z"/>
        </w:trPr>
        <w:tc>
          <w:tcPr>
            <w:cnfStyle w:val="001000000000" w:firstRow="0" w:lastRow="0" w:firstColumn="1" w:lastColumn="0" w:oddVBand="0" w:evenVBand="0" w:oddHBand="0" w:evenHBand="0" w:firstRowFirstColumn="0" w:firstRowLastColumn="0" w:lastRowFirstColumn="0" w:lastRowLastColumn="0"/>
            <w:tcW w:w="1008" w:type="dxa"/>
          </w:tcPr>
          <w:p w14:paraId="603EF310" w14:textId="17436AA0" w:rsidR="000833B9" w:rsidRDefault="000833B9" w:rsidP="000833B9">
            <w:pPr>
              <w:rPr>
                <w:ins w:id="438" w:author="Molly McEvilley" w:date="2016-07-08T08:30:00Z"/>
              </w:rPr>
            </w:pPr>
            <w:ins w:id="439" w:author="Molly McEvilley" w:date="2016-07-08T08:32:00Z">
              <w:r>
                <w:t>4.49.3</w:t>
              </w:r>
            </w:ins>
          </w:p>
        </w:tc>
        <w:tc>
          <w:tcPr>
            <w:tcW w:w="3420" w:type="dxa"/>
          </w:tcPr>
          <w:p w14:paraId="69FFA2BF" w14:textId="25DE5107" w:rsidR="000833B9" w:rsidRDefault="000833B9" w:rsidP="000833B9">
            <w:pPr>
              <w:cnfStyle w:val="000000000000" w:firstRow="0" w:lastRow="0" w:firstColumn="0" w:lastColumn="0" w:oddVBand="0" w:evenVBand="0" w:oddHBand="0" w:evenHBand="0" w:firstRowFirstColumn="0" w:firstRowLastColumn="0" w:lastRowFirstColumn="0" w:lastRowLastColumn="0"/>
              <w:rPr>
                <w:ins w:id="440" w:author="Molly McEvilley" w:date="2016-07-08T08:30:00Z"/>
              </w:rPr>
            </w:pPr>
            <w:ins w:id="441" w:author="Molly McEvilley" w:date="2016-07-08T08:31:00Z">
              <w:r>
                <w:t>HospitalNights</w:t>
              </w:r>
            </w:ins>
          </w:p>
        </w:tc>
        <w:tc>
          <w:tcPr>
            <w:tcW w:w="720" w:type="dxa"/>
          </w:tcPr>
          <w:p w14:paraId="0F1375D9" w14:textId="2A3F4CEC" w:rsidR="000833B9" w:rsidRDefault="000833B9" w:rsidP="000833B9">
            <w:pPr>
              <w:cnfStyle w:val="000000000000" w:firstRow="0" w:lastRow="0" w:firstColumn="0" w:lastColumn="0" w:oddVBand="0" w:evenVBand="0" w:oddHBand="0" w:evenHBand="0" w:firstRowFirstColumn="0" w:firstRowLastColumn="0" w:lastRowFirstColumn="0" w:lastRowLastColumn="0"/>
              <w:rPr>
                <w:ins w:id="442" w:author="Molly McEvilley" w:date="2016-07-08T08:30:00Z"/>
              </w:rPr>
            </w:pPr>
            <w:ins w:id="443" w:author="Molly McEvilley" w:date="2016-07-08T08:32:00Z">
              <w:r>
                <w:t>I</w:t>
              </w:r>
            </w:ins>
          </w:p>
        </w:tc>
        <w:tc>
          <w:tcPr>
            <w:tcW w:w="810" w:type="dxa"/>
          </w:tcPr>
          <w:p w14:paraId="789CADFE" w14:textId="6CB69403" w:rsidR="000833B9" w:rsidRDefault="000833B9" w:rsidP="000833B9">
            <w:pPr>
              <w:cnfStyle w:val="000000000000" w:firstRow="0" w:lastRow="0" w:firstColumn="0" w:lastColumn="0" w:oddVBand="0" w:evenVBand="0" w:oddHBand="0" w:evenHBand="0" w:firstRowFirstColumn="0" w:firstRowLastColumn="0" w:lastRowFirstColumn="0" w:lastRowLastColumn="0"/>
              <w:rPr>
                <w:ins w:id="444" w:author="Molly McEvilley" w:date="2016-07-08T08:30:00Z"/>
              </w:rPr>
            </w:pPr>
            <w:ins w:id="445" w:author="Molly McEvilley" w:date="2016-07-08T08:33:00Z">
              <w:r>
                <w:fldChar w:fldCharType="begin"/>
              </w:r>
              <w:r>
                <w:instrText xml:space="preserve"> HYPERLINK  \l "_4.49.1_CrisisServicesUse" </w:instrText>
              </w:r>
              <w:r>
                <w:fldChar w:fldCharType="separate"/>
              </w:r>
              <w:r w:rsidRPr="000833B9">
                <w:rPr>
                  <w:rStyle w:val="Hyperlink"/>
                </w:rPr>
                <w:t>4.49.1</w:t>
              </w:r>
              <w:r>
                <w:fldChar w:fldCharType="end"/>
              </w:r>
            </w:ins>
          </w:p>
        </w:tc>
        <w:tc>
          <w:tcPr>
            <w:tcW w:w="630" w:type="dxa"/>
          </w:tcPr>
          <w:p w14:paraId="2DCBD0E7" w14:textId="32FCF5A2" w:rsidR="000833B9" w:rsidRPr="001301A7" w:rsidRDefault="000833B9" w:rsidP="000833B9">
            <w:pPr>
              <w:cnfStyle w:val="000000000000" w:firstRow="0" w:lastRow="0" w:firstColumn="0" w:lastColumn="0" w:oddVBand="0" w:evenVBand="0" w:oddHBand="0" w:evenHBand="0" w:firstRowFirstColumn="0" w:firstRowLastColumn="0" w:lastRowFirstColumn="0" w:lastRowLastColumn="0"/>
              <w:rPr>
                <w:ins w:id="446" w:author="Molly McEvilley" w:date="2016-07-08T08:30:00Z"/>
              </w:rPr>
            </w:pPr>
            <w:ins w:id="447" w:author="Molly McEvilley" w:date="2016-07-08T08:32:00Z">
              <w:r w:rsidRPr="001301A7">
                <w:t>Y</w:t>
              </w:r>
            </w:ins>
          </w:p>
        </w:tc>
        <w:tc>
          <w:tcPr>
            <w:tcW w:w="3150" w:type="dxa"/>
          </w:tcPr>
          <w:p w14:paraId="7F19E97C" w14:textId="3F8CCA8D" w:rsidR="000833B9" w:rsidRDefault="000833B9" w:rsidP="000833B9">
            <w:pPr>
              <w:cnfStyle w:val="000000000000" w:firstRow="0" w:lastRow="0" w:firstColumn="0" w:lastColumn="0" w:oddVBand="0" w:evenVBand="0" w:oddHBand="0" w:evenHBand="0" w:firstRowFirstColumn="0" w:firstRowLastColumn="0" w:lastRowFirstColumn="0" w:lastRowLastColumn="0"/>
              <w:rPr>
                <w:ins w:id="448" w:author="Molly McEvilley" w:date="2016-07-08T08:30:00Z"/>
              </w:rPr>
            </w:pPr>
          </w:p>
        </w:tc>
      </w:tr>
      <w:tr w:rsidR="000833B9" w14:paraId="32AE1EB0" w14:textId="77777777" w:rsidTr="003F33A7">
        <w:trPr>
          <w:cantSplit/>
        </w:trPr>
        <w:tc>
          <w:tcPr>
            <w:cnfStyle w:val="001000000000" w:firstRow="0" w:lastRow="0" w:firstColumn="1" w:lastColumn="0" w:oddVBand="0" w:evenVBand="0" w:oddHBand="0" w:evenHBand="0" w:firstRowFirstColumn="0" w:firstRowLastColumn="0" w:lastRowFirstColumn="0" w:lastRowLastColumn="0"/>
            <w:tcW w:w="1008" w:type="dxa"/>
          </w:tcPr>
          <w:p w14:paraId="39EA34DB" w14:textId="48B76AE6" w:rsidR="000833B9" w:rsidRDefault="000833B9" w:rsidP="000833B9"/>
        </w:tc>
        <w:tc>
          <w:tcPr>
            <w:tcW w:w="3420" w:type="dxa"/>
          </w:tcPr>
          <w:p w14:paraId="68FA77CB" w14:textId="77777777" w:rsidR="000833B9" w:rsidRDefault="000833B9" w:rsidP="000833B9">
            <w:pPr>
              <w:cnfStyle w:val="000000000000" w:firstRow="0" w:lastRow="0" w:firstColumn="0" w:lastColumn="0" w:oddVBand="0" w:evenVBand="0" w:oddHBand="0" w:evenHBand="0" w:firstRowFirstColumn="0" w:firstRowLastColumn="0" w:lastRowFirstColumn="0" w:lastRowLastColumn="0"/>
            </w:pPr>
            <w:r>
              <w:t>DateCreated</w:t>
            </w:r>
          </w:p>
        </w:tc>
        <w:tc>
          <w:tcPr>
            <w:tcW w:w="720" w:type="dxa"/>
          </w:tcPr>
          <w:p w14:paraId="6BD29676" w14:textId="77777777" w:rsidR="000833B9" w:rsidRDefault="000833B9" w:rsidP="000833B9">
            <w:pPr>
              <w:cnfStyle w:val="000000000000" w:firstRow="0" w:lastRow="0" w:firstColumn="0" w:lastColumn="0" w:oddVBand="0" w:evenVBand="0" w:oddHBand="0" w:evenHBand="0" w:firstRowFirstColumn="0" w:firstRowLastColumn="0" w:lastRowFirstColumn="0" w:lastRowLastColumn="0"/>
            </w:pPr>
            <w:r>
              <w:t>T</w:t>
            </w:r>
          </w:p>
        </w:tc>
        <w:tc>
          <w:tcPr>
            <w:tcW w:w="810" w:type="dxa"/>
          </w:tcPr>
          <w:p w14:paraId="08E32668" w14:textId="77777777" w:rsidR="000833B9" w:rsidRDefault="000833B9" w:rsidP="000833B9">
            <w:pPr>
              <w:cnfStyle w:val="000000000000" w:firstRow="0" w:lastRow="0" w:firstColumn="0" w:lastColumn="0" w:oddVBand="0" w:evenVBand="0" w:oddHBand="0" w:evenHBand="0" w:firstRowFirstColumn="0" w:firstRowLastColumn="0" w:lastRowFirstColumn="0" w:lastRowLastColumn="0"/>
            </w:pPr>
          </w:p>
        </w:tc>
        <w:tc>
          <w:tcPr>
            <w:tcW w:w="630" w:type="dxa"/>
          </w:tcPr>
          <w:p w14:paraId="0C18802A" w14:textId="77777777" w:rsidR="000833B9" w:rsidRDefault="000833B9" w:rsidP="000833B9">
            <w:pPr>
              <w:cnfStyle w:val="000000000000" w:firstRow="0" w:lastRow="0" w:firstColumn="0" w:lastColumn="0" w:oddVBand="0" w:evenVBand="0" w:oddHBand="0" w:evenHBand="0" w:firstRowFirstColumn="0" w:firstRowLastColumn="0" w:lastRowFirstColumn="0" w:lastRowLastColumn="0"/>
            </w:pPr>
          </w:p>
        </w:tc>
        <w:tc>
          <w:tcPr>
            <w:tcW w:w="3150" w:type="dxa"/>
          </w:tcPr>
          <w:p w14:paraId="2C72297B" w14:textId="6F025D05" w:rsidR="000833B9" w:rsidRDefault="000833B9" w:rsidP="000833B9">
            <w:pPr>
              <w:cnfStyle w:val="000000000000" w:firstRow="0" w:lastRow="0" w:firstColumn="0" w:lastColumn="0" w:oddVBand="0" w:evenVBand="0" w:oddHBand="0" w:evenHBand="0" w:firstRowFirstColumn="0" w:firstRowLastColumn="0" w:lastRowFirstColumn="0" w:lastRowLastColumn="0"/>
            </w:pPr>
          </w:p>
        </w:tc>
      </w:tr>
      <w:tr w:rsidR="000833B9" w14:paraId="2B9A60EE" w14:textId="77777777" w:rsidTr="003F33A7">
        <w:trPr>
          <w:cantSplit/>
        </w:trPr>
        <w:tc>
          <w:tcPr>
            <w:cnfStyle w:val="001000000000" w:firstRow="0" w:lastRow="0" w:firstColumn="1" w:lastColumn="0" w:oddVBand="0" w:evenVBand="0" w:oddHBand="0" w:evenHBand="0" w:firstRowFirstColumn="0" w:firstRowLastColumn="0" w:lastRowFirstColumn="0" w:lastRowLastColumn="0"/>
            <w:tcW w:w="1008" w:type="dxa"/>
          </w:tcPr>
          <w:p w14:paraId="5CDC18F5" w14:textId="16845D77" w:rsidR="000833B9" w:rsidRDefault="000833B9" w:rsidP="000833B9"/>
        </w:tc>
        <w:tc>
          <w:tcPr>
            <w:tcW w:w="3420" w:type="dxa"/>
          </w:tcPr>
          <w:p w14:paraId="02B652BD" w14:textId="77777777" w:rsidR="000833B9" w:rsidRDefault="000833B9" w:rsidP="000833B9">
            <w:pPr>
              <w:cnfStyle w:val="000000000000" w:firstRow="0" w:lastRow="0" w:firstColumn="0" w:lastColumn="0" w:oddVBand="0" w:evenVBand="0" w:oddHBand="0" w:evenHBand="0" w:firstRowFirstColumn="0" w:firstRowLastColumn="0" w:lastRowFirstColumn="0" w:lastRowLastColumn="0"/>
            </w:pPr>
            <w:r>
              <w:t>DateUpdated</w:t>
            </w:r>
          </w:p>
        </w:tc>
        <w:tc>
          <w:tcPr>
            <w:tcW w:w="720" w:type="dxa"/>
          </w:tcPr>
          <w:p w14:paraId="2790C712" w14:textId="77777777" w:rsidR="000833B9" w:rsidRDefault="000833B9" w:rsidP="000833B9">
            <w:pPr>
              <w:cnfStyle w:val="000000000000" w:firstRow="0" w:lastRow="0" w:firstColumn="0" w:lastColumn="0" w:oddVBand="0" w:evenVBand="0" w:oddHBand="0" w:evenHBand="0" w:firstRowFirstColumn="0" w:firstRowLastColumn="0" w:lastRowFirstColumn="0" w:lastRowLastColumn="0"/>
            </w:pPr>
            <w:r>
              <w:t>T</w:t>
            </w:r>
          </w:p>
        </w:tc>
        <w:tc>
          <w:tcPr>
            <w:tcW w:w="810" w:type="dxa"/>
          </w:tcPr>
          <w:p w14:paraId="7831D009" w14:textId="77777777" w:rsidR="000833B9" w:rsidRDefault="000833B9" w:rsidP="000833B9">
            <w:pPr>
              <w:cnfStyle w:val="000000000000" w:firstRow="0" w:lastRow="0" w:firstColumn="0" w:lastColumn="0" w:oddVBand="0" w:evenVBand="0" w:oddHBand="0" w:evenHBand="0" w:firstRowFirstColumn="0" w:firstRowLastColumn="0" w:lastRowFirstColumn="0" w:lastRowLastColumn="0"/>
            </w:pPr>
          </w:p>
        </w:tc>
        <w:tc>
          <w:tcPr>
            <w:tcW w:w="630" w:type="dxa"/>
          </w:tcPr>
          <w:p w14:paraId="15BDE24F" w14:textId="77777777" w:rsidR="000833B9" w:rsidRDefault="000833B9" w:rsidP="000833B9">
            <w:pPr>
              <w:cnfStyle w:val="000000000000" w:firstRow="0" w:lastRow="0" w:firstColumn="0" w:lastColumn="0" w:oddVBand="0" w:evenVBand="0" w:oddHBand="0" w:evenHBand="0" w:firstRowFirstColumn="0" w:firstRowLastColumn="0" w:lastRowFirstColumn="0" w:lastRowLastColumn="0"/>
            </w:pPr>
          </w:p>
        </w:tc>
        <w:tc>
          <w:tcPr>
            <w:tcW w:w="3150" w:type="dxa"/>
          </w:tcPr>
          <w:p w14:paraId="63D6341E" w14:textId="4858ECE1" w:rsidR="000833B9" w:rsidRDefault="000833B9" w:rsidP="000833B9">
            <w:pPr>
              <w:cnfStyle w:val="000000000000" w:firstRow="0" w:lastRow="0" w:firstColumn="0" w:lastColumn="0" w:oddVBand="0" w:evenVBand="0" w:oddHBand="0" w:evenHBand="0" w:firstRowFirstColumn="0" w:firstRowLastColumn="0" w:lastRowFirstColumn="0" w:lastRowLastColumn="0"/>
            </w:pPr>
          </w:p>
        </w:tc>
      </w:tr>
      <w:tr w:rsidR="000833B9" w14:paraId="3083C6C8" w14:textId="77777777" w:rsidTr="003F33A7">
        <w:trPr>
          <w:cantSplit/>
        </w:trPr>
        <w:tc>
          <w:tcPr>
            <w:cnfStyle w:val="001000000000" w:firstRow="0" w:lastRow="0" w:firstColumn="1" w:lastColumn="0" w:oddVBand="0" w:evenVBand="0" w:oddHBand="0" w:evenHBand="0" w:firstRowFirstColumn="0" w:firstRowLastColumn="0" w:lastRowFirstColumn="0" w:lastRowLastColumn="0"/>
            <w:tcW w:w="1008" w:type="dxa"/>
          </w:tcPr>
          <w:p w14:paraId="5C8551DE" w14:textId="179EF63B" w:rsidR="000833B9" w:rsidRDefault="000833B9" w:rsidP="000833B9"/>
        </w:tc>
        <w:tc>
          <w:tcPr>
            <w:tcW w:w="3420" w:type="dxa"/>
          </w:tcPr>
          <w:p w14:paraId="01A28F76" w14:textId="77777777" w:rsidR="000833B9" w:rsidRDefault="000833B9" w:rsidP="000833B9">
            <w:pPr>
              <w:cnfStyle w:val="000000000000" w:firstRow="0" w:lastRow="0" w:firstColumn="0" w:lastColumn="0" w:oddVBand="0" w:evenVBand="0" w:oddHBand="0" w:evenHBand="0" w:firstRowFirstColumn="0" w:firstRowLastColumn="0" w:lastRowFirstColumn="0" w:lastRowLastColumn="0"/>
            </w:pPr>
            <w:r>
              <w:t>UserID</w:t>
            </w:r>
          </w:p>
        </w:tc>
        <w:tc>
          <w:tcPr>
            <w:tcW w:w="720" w:type="dxa"/>
          </w:tcPr>
          <w:p w14:paraId="5466653A" w14:textId="2B967B58" w:rsidR="000833B9" w:rsidRDefault="000833B9" w:rsidP="000833B9">
            <w:pPr>
              <w:cnfStyle w:val="000000000000" w:firstRow="0" w:lastRow="0" w:firstColumn="0" w:lastColumn="0" w:oddVBand="0" w:evenVBand="0" w:oddHBand="0" w:evenHBand="0" w:firstRowFirstColumn="0" w:firstRowLastColumn="0" w:lastRowFirstColumn="0" w:lastRowLastColumn="0"/>
            </w:pPr>
            <w:r>
              <w:t>S32</w:t>
            </w:r>
          </w:p>
        </w:tc>
        <w:tc>
          <w:tcPr>
            <w:tcW w:w="810" w:type="dxa"/>
          </w:tcPr>
          <w:p w14:paraId="77464739" w14:textId="77777777" w:rsidR="000833B9" w:rsidRDefault="000833B9" w:rsidP="000833B9">
            <w:pPr>
              <w:cnfStyle w:val="000000000000" w:firstRow="0" w:lastRow="0" w:firstColumn="0" w:lastColumn="0" w:oddVBand="0" w:evenVBand="0" w:oddHBand="0" w:evenHBand="0" w:firstRowFirstColumn="0" w:firstRowLastColumn="0" w:lastRowFirstColumn="0" w:lastRowLastColumn="0"/>
            </w:pPr>
          </w:p>
        </w:tc>
        <w:tc>
          <w:tcPr>
            <w:tcW w:w="630" w:type="dxa"/>
          </w:tcPr>
          <w:p w14:paraId="71F1E8D4" w14:textId="77777777" w:rsidR="000833B9" w:rsidRDefault="000833B9" w:rsidP="000833B9">
            <w:pPr>
              <w:cnfStyle w:val="000000000000" w:firstRow="0" w:lastRow="0" w:firstColumn="0" w:lastColumn="0" w:oddVBand="0" w:evenVBand="0" w:oddHBand="0" w:evenHBand="0" w:firstRowFirstColumn="0" w:firstRowLastColumn="0" w:lastRowFirstColumn="0" w:lastRowLastColumn="0"/>
            </w:pPr>
          </w:p>
        </w:tc>
        <w:tc>
          <w:tcPr>
            <w:tcW w:w="3150" w:type="dxa"/>
          </w:tcPr>
          <w:p w14:paraId="234BDDAC" w14:textId="26E418FA" w:rsidR="000833B9" w:rsidRDefault="000833B9" w:rsidP="000833B9">
            <w:pPr>
              <w:cnfStyle w:val="000000000000" w:firstRow="0" w:lastRow="0" w:firstColumn="0" w:lastColumn="0" w:oddVBand="0" w:evenVBand="0" w:oddHBand="0" w:evenHBand="0" w:firstRowFirstColumn="0" w:firstRowLastColumn="0" w:lastRowFirstColumn="0" w:lastRowLastColumn="0"/>
            </w:pPr>
          </w:p>
        </w:tc>
      </w:tr>
      <w:tr w:rsidR="000833B9" w14:paraId="28B15293" w14:textId="77777777" w:rsidTr="003F33A7">
        <w:trPr>
          <w:cantSplit/>
        </w:trPr>
        <w:tc>
          <w:tcPr>
            <w:cnfStyle w:val="001000000000" w:firstRow="0" w:lastRow="0" w:firstColumn="1" w:lastColumn="0" w:oddVBand="0" w:evenVBand="0" w:oddHBand="0" w:evenHBand="0" w:firstRowFirstColumn="0" w:firstRowLastColumn="0" w:lastRowFirstColumn="0" w:lastRowLastColumn="0"/>
            <w:tcW w:w="1008" w:type="dxa"/>
          </w:tcPr>
          <w:p w14:paraId="6E7D3780" w14:textId="2BD1B39B" w:rsidR="000833B9" w:rsidRDefault="000833B9" w:rsidP="000833B9"/>
        </w:tc>
        <w:tc>
          <w:tcPr>
            <w:tcW w:w="3420" w:type="dxa"/>
          </w:tcPr>
          <w:p w14:paraId="54C7115A" w14:textId="4F0C01FE" w:rsidR="000833B9" w:rsidRDefault="000833B9" w:rsidP="000833B9">
            <w:pPr>
              <w:cnfStyle w:val="000000000000" w:firstRow="0" w:lastRow="0" w:firstColumn="0" w:lastColumn="0" w:oddVBand="0" w:evenVBand="0" w:oddHBand="0" w:evenHBand="0" w:firstRowFirstColumn="0" w:firstRowLastColumn="0" w:lastRowFirstColumn="0" w:lastRowLastColumn="0"/>
            </w:pPr>
            <w:r>
              <w:t>DateDeleted</w:t>
            </w:r>
          </w:p>
        </w:tc>
        <w:tc>
          <w:tcPr>
            <w:tcW w:w="720" w:type="dxa"/>
          </w:tcPr>
          <w:p w14:paraId="73F17A3E" w14:textId="1AB546F7" w:rsidR="000833B9" w:rsidRDefault="000833B9" w:rsidP="000833B9">
            <w:pPr>
              <w:cnfStyle w:val="000000000000" w:firstRow="0" w:lastRow="0" w:firstColumn="0" w:lastColumn="0" w:oddVBand="0" w:evenVBand="0" w:oddHBand="0" w:evenHBand="0" w:firstRowFirstColumn="0" w:firstRowLastColumn="0" w:lastRowFirstColumn="0" w:lastRowLastColumn="0"/>
            </w:pPr>
            <w:r>
              <w:t>T</w:t>
            </w:r>
          </w:p>
        </w:tc>
        <w:tc>
          <w:tcPr>
            <w:tcW w:w="810" w:type="dxa"/>
          </w:tcPr>
          <w:p w14:paraId="11EB807B" w14:textId="77777777" w:rsidR="000833B9" w:rsidRDefault="000833B9" w:rsidP="000833B9">
            <w:pPr>
              <w:cnfStyle w:val="000000000000" w:firstRow="0" w:lastRow="0" w:firstColumn="0" w:lastColumn="0" w:oddVBand="0" w:evenVBand="0" w:oddHBand="0" w:evenHBand="0" w:firstRowFirstColumn="0" w:firstRowLastColumn="0" w:lastRowFirstColumn="0" w:lastRowLastColumn="0"/>
            </w:pPr>
          </w:p>
        </w:tc>
        <w:tc>
          <w:tcPr>
            <w:tcW w:w="630" w:type="dxa"/>
          </w:tcPr>
          <w:p w14:paraId="12ACAE27" w14:textId="37703577" w:rsidR="000833B9" w:rsidRDefault="000833B9" w:rsidP="000833B9">
            <w:pPr>
              <w:cnfStyle w:val="000000000000" w:firstRow="0" w:lastRow="0" w:firstColumn="0" w:lastColumn="0" w:oddVBand="0" w:evenVBand="0" w:oddHBand="0" w:evenHBand="0" w:firstRowFirstColumn="0" w:firstRowLastColumn="0" w:lastRowFirstColumn="0" w:lastRowLastColumn="0"/>
            </w:pPr>
            <w:r>
              <w:t>Y</w:t>
            </w:r>
          </w:p>
        </w:tc>
        <w:tc>
          <w:tcPr>
            <w:tcW w:w="3150" w:type="dxa"/>
          </w:tcPr>
          <w:p w14:paraId="05A1BBE1" w14:textId="6AC1E742" w:rsidR="000833B9" w:rsidRDefault="000833B9" w:rsidP="000833B9">
            <w:pPr>
              <w:cnfStyle w:val="000000000000" w:firstRow="0" w:lastRow="0" w:firstColumn="0" w:lastColumn="0" w:oddVBand="0" w:evenVBand="0" w:oddHBand="0" w:evenHBand="0" w:firstRowFirstColumn="0" w:firstRowLastColumn="0" w:lastRowFirstColumn="0" w:lastRowLastColumn="0"/>
            </w:pPr>
          </w:p>
        </w:tc>
      </w:tr>
      <w:tr w:rsidR="000833B9" w14:paraId="565A98AF" w14:textId="77777777" w:rsidTr="003F33A7">
        <w:trPr>
          <w:cantSplit/>
        </w:trPr>
        <w:tc>
          <w:tcPr>
            <w:cnfStyle w:val="001000000000" w:firstRow="0" w:lastRow="0" w:firstColumn="1" w:lastColumn="0" w:oddVBand="0" w:evenVBand="0" w:oddHBand="0" w:evenHBand="0" w:firstRowFirstColumn="0" w:firstRowLastColumn="0" w:lastRowFirstColumn="0" w:lastRowLastColumn="0"/>
            <w:tcW w:w="1008" w:type="dxa"/>
          </w:tcPr>
          <w:p w14:paraId="4A6DC271" w14:textId="51595294" w:rsidR="000833B9" w:rsidRDefault="000833B9" w:rsidP="000833B9"/>
        </w:tc>
        <w:tc>
          <w:tcPr>
            <w:tcW w:w="3420" w:type="dxa"/>
          </w:tcPr>
          <w:p w14:paraId="6FC95672" w14:textId="77777777" w:rsidR="000833B9" w:rsidRDefault="000833B9" w:rsidP="000833B9">
            <w:pPr>
              <w:cnfStyle w:val="000000000000" w:firstRow="0" w:lastRow="0" w:firstColumn="0" w:lastColumn="0" w:oddVBand="0" w:evenVBand="0" w:oddHBand="0" w:evenHBand="0" w:firstRowFirstColumn="0" w:firstRowLastColumn="0" w:lastRowFirstColumn="0" w:lastRowLastColumn="0"/>
            </w:pPr>
            <w:r>
              <w:t>ExportID</w:t>
            </w:r>
          </w:p>
        </w:tc>
        <w:tc>
          <w:tcPr>
            <w:tcW w:w="720" w:type="dxa"/>
          </w:tcPr>
          <w:p w14:paraId="1A0634C0" w14:textId="755367E1" w:rsidR="000833B9" w:rsidRDefault="000833B9" w:rsidP="000833B9">
            <w:pPr>
              <w:cnfStyle w:val="000000000000" w:firstRow="0" w:lastRow="0" w:firstColumn="0" w:lastColumn="0" w:oddVBand="0" w:evenVBand="0" w:oddHBand="0" w:evenHBand="0" w:firstRowFirstColumn="0" w:firstRowLastColumn="0" w:lastRowFirstColumn="0" w:lastRowLastColumn="0"/>
            </w:pPr>
            <w:r>
              <w:t>S32</w:t>
            </w:r>
          </w:p>
        </w:tc>
        <w:tc>
          <w:tcPr>
            <w:tcW w:w="810" w:type="dxa"/>
          </w:tcPr>
          <w:p w14:paraId="7B225B6D" w14:textId="77777777" w:rsidR="000833B9" w:rsidRDefault="000833B9" w:rsidP="000833B9">
            <w:pPr>
              <w:cnfStyle w:val="000000000000" w:firstRow="0" w:lastRow="0" w:firstColumn="0" w:lastColumn="0" w:oddVBand="0" w:evenVBand="0" w:oddHBand="0" w:evenHBand="0" w:firstRowFirstColumn="0" w:firstRowLastColumn="0" w:lastRowFirstColumn="0" w:lastRowLastColumn="0"/>
            </w:pPr>
          </w:p>
        </w:tc>
        <w:tc>
          <w:tcPr>
            <w:tcW w:w="630" w:type="dxa"/>
          </w:tcPr>
          <w:p w14:paraId="1B10B78B" w14:textId="77777777" w:rsidR="000833B9" w:rsidRDefault="000833B9" w:rsidP="000833B9">
            <w:pPr>
              <w:cnfStyle w:val="000000000000" w:firstRow="0" w:lastRow="0" w:firstColumn="0" w:lastColumn="0" w:oddVBand="0" w:evenVBand="0" w:oddHBand="0" w:evenHBand="0" w:firstRowFirstColumn="0" w:firstRowLastColumn="0" w:lastRowFirstColumn="0" w:lastRowLastColumn="0"/>
            </w:pPr>
          </w:p>
        </w:tc>
        <w:tc>
          <w:tcPr>
            <w:tcW w:w="3150" w:type="dxa"/>
          </w:tcPr>
          <w:p w14:paraId="3C4FA430" w14:textId="0BBC496B" w:rsidR="000833B9" w:rsidRDefault="000833B9" w:rsidP="000833B9">
            <w:pPr>
              <w:cnfStyle w:val="000000000000" w:firstRow="0" w:lastRow="0" w:firstColumn="0" w:lastColumn="0" w:oddVBand="0" w:evenVBand="0" w:oddHBand="0" w:evenHBand="0" w:firstRowFirstColumn="0" w:firstRowLastColumn="0" w:lastRowFirstColumn="0" w:lastRowLastColumn="0"/>
            </w:pPr>
            <w:r>
              <w:t>Must match record in Export.csv</w:t>
            </w:r>
          </w:p>
        </w:tc>
      </w:tr>
    </w:tbl>
    <w:p w14:paraId="39AEF299" w14:textId="77777777" w:rsidR="00135FA4" w:rsidRDefault="00135FA4" w:rsidP="00135FA4"/>
    <w:p w14:paraId="4ADF2D09" w14:textId="1B4C73E6" w:rsidR="00EF6C79" w:rsidRDefault="00135FA4" w:rsidP="00135FA4">
      <w:pPr>
        <w:pStyle w:val="Heading2"/>
      </w:pPr>
      <w:bookmarkStart w:id="449" w:name="_EnrollmentCoC.csv"/>
      <w:bookmarkStart w:id="450" w:name="_Toc430693238"/>
      <w:bookmarkEnd w:id="449"/>
      <w:r>
        <w:t>EnrollmentCoC.csv</w:t>
      </w:r>
      <w:bookmarkEnd w:id="450"/>
    </w:p>
    <w:p w14:paraId="54231F3B" w14:textId="561BB9AB" w:rsidR="00327DED" w:rsidRDefault="00BD3433" w:rsidP="001E2FD9">
      <w:r>
        <w:t>EnrollmentCoC.csv</w:t>
      </w:r>
      <w:r w:rsidR="00FD083E">
        <w:t xml:space="preserve"> </w:t>
      </w:r>
      <w:r>
        <w:t>includes</w:t>
      </w:r>
      <w:r w:rsidR="00FD083E">
        <w:t xml:space="preserve"> </w:t>
      </w:r>
      <w:r>
        <w:t>data</w:t>
      </w:r>
      <w:r w:rsidR="00FD083E">
        <w:t xml:space="preserve"> </w:t>
      </w:r>
      <w:r>
        <w:t>from</w:t>
      </w:r>
      <w:r w:rsidR="00FD083E">
        <w:t xml:space="preserve"> </w:t>
      </w:r>
      <w:r>
        <w:t>data</w:t>
      </w:r>
      <w:r w:rsidR="00FD083E">
        <w:t xml:space="preserve"> </w:t>
      </w:r>
      <w:r>
        <w:t>element</w:t>
      </w:r>
      <w:r w:rsidR="00FD083E">
        <w:t xml:space="preserve"> </w:t>
      </w:r>
      <w:r w:rsidRPr="0073356B">
        <w:rPr>
          <w:b/>
        </w:rPr>
        <w:t>3.17</w:t>
      </w:r>
      <w:r w:rsidR="00FD083E">
        <w:rPr>
          <w:b/>
        </w:rPr>
        <w:t xml:space="preserve"> </w:t>
      </w:r>
      <w:r w:rsidRPr="0073356B">
        <w:rPr>
          <w:b/>
        </w:rPr>
        <w:t>Client</w:t>
      </w:r>
      <w:r w:rsidR="00FD083E">
        <w:rPr>
          <w:b/>
        </w:rPr>
        <w:t xml:space="preserve"> </w:t>
      </w:r>
      <w:r w:rsidRPr="0073356B">
        <w:rPr>
          <w:b/>
        </w:rPr>
        <w:t>Location</w:t>
      </w:r>
      <w:r>
        <w:t>.</w:t>
      </w:r>
      <w:r w:rsidR="00FD083E">
        <w:t xml:space="preserve">  </w:t>
      </w:r>
    </w:p>
    <w:p w14:paraId="0292A269" w14:textId="77777777" w:rsidR="00327DED" w:rsidRDefault="00327DED" w:rsidP="001E2FD9"/>
    <w:p w14:paraId="731582EB" w14:textId="65C6C920" w:rsidR="00135FA4" w:rsidRDefault="00135FA4" w:rsidP="001E2FD9">
      <w:r>
        <w:t>There</w:t>
      </w:r>
      <w:r w:rsidR="00FD083E">
        <w:t xml:space="preserve"> </w:t>
      </w:r>
      <w:r>
        <w:t>must</w:t>
      </w:r>
      <w:r w:rsidR="00FD083E">
        <w:t xml:space="preserve"> </w:t>
      </w:r>
      <w:r>
        <w:t>be</w:t>
      </w:r>
      <w:r w:rsidR="00FD083E">
        <w:t xml:space="preserve"> </w:t>
      </w:r>
      <w:r>
        <w:t>one</w:t>
      </w:r>
      <w:r w:rsidR="00FD083E">
        <w:t xml:space="preserve"> </w:t>
      </w:r>
      <w:r w:rsidR="003F33A7">
        <w:t xml:space="preserve">and only one </w:t>
      </w:r>
      <w:r>
        <w:t>record</w:t>
      </w:r>
      <w:r w:rsidR="00FD083E">
        <w:t xml:space="preserve"> </w:t>
      </w:r>
      <w:r>
        <w:t>in</w:t>
      </w:r>
      <w:r w:rsidR="00FD083E">
        <w:t xml:space="preserve"> </w:t>
      </w:r>
      <w:r>
        <w:t>EnrollmentCoC</w:t>
      </w:r>
      <w:r w:rsidR="00FD083E">
        <w:t xml:space="preserve"> </w:t>
      </w:r>
      <w:r>
        <w:t>with</w:t>
      </w:r>
      <w:r w:rsidR="00FD083E">
        <w:t xml:space="preserve"> </w:t>
      </w:r>
      <w:r>
        <w:t>a</w:t>
      </w:r>
      <w:r w:rsidR="00FD083E">
        <w:t xml:space="preserve"> </w:t>
      </w:r>
      <w:r w:rsidRPr="00F7692D">
        <w:rPr>
          <w:i/>
        </w:rPr>
        <w:t>DataCollectionStage</w:t>
      </w:r>
      <w:r w:rsidR="00FD083E">
        <w:t xml:space="preserve"> </w:t>
      </w:r>
      <w:r>
        <w:t>of</w:t>
      </w:r>
      <w:r w:rsidR="00FD083E">
        <w:t xml:space="preserve"> </w:t>
      </w:r>
      <w:r>
        <w:t>1</w:t>
      </w:r>
      <w:r w:rsidR="00FD083E">
        <w:t xml:space="preserve"> </w:t>
      </w:r>
      <w:r>
        <w:t>for</w:t>
      </w:r>
      <w:r w:rsidR="00FD083E">
        <w:t xml:space="preserve"> </w:t>
      </w:r>
      <w:r>
        <w:t>each</w:t>
      </w:r>
      <w:r w:rsidR="00FD083E">
        <w:t xml:space="preserve"> </w:t>
      </w:r>
      <w:r w:rsidR="009912CD" w:rsidRPr="00F7692D">
        <w:rPr>
          <w:i/>
        </w:rPr>
        <w:t>ProjectEntryID</w:t>
      </w:r>
      <w:r w:rsidR="00FD083E">
        <w:t xml:space="preserve"> </w:t>
      </w:r>
      <w:r>
        <w:t>in</w:t>
      </w:r>
      <w:r w:rsidR="00FD083E">
        <w:t xml:space="preserve"> </w:t>
      </w:r>
      <w:r>
        <w:t>Enrollment.csv</w:t>
      </w:r>
      <w:r w:rsidR="00FD083E">
        <w:t xml:space="preserve"> </w:t>
      </w:r>
      <w:r w:rsidR="00BF61DF">
        <w:t>where</w:t>
      </w:r>
      <w:r w:rsidR="00FD083E">
        <w:t xml:space="preserve"> </w:t>
      </w:r>
      <w:r w:rsidR="00BF61DF" w:rsidRPr="00F7692D">
        <w:rPr>
          <w:i/>
        </w:rPr>
        <w:t>RelationshipToHoH</w:t>
      </w:r>
      <w:r w:rsidR="00FD083E">
        <w:t xml:space="preserve"> </w:t>
      </w:r>
      <w:r w:rsidR="00F7692D">
        <w:t>is</w:t>
      </w:r>
      <w:r w:rsidR="00FD083E">
        <w:t xml:space="preserve"> </w:t>
      </w:r>
      <w:r w:rsidR="00F7692D">
        <w:t>equal</w:t>
      </w:r>
      <w:r w:rsidR="00FD083E">
        <w:t xml:space="preserve"> </w:t>
      </w:r>
      <w:r w:rsidR="00F7692D">
        <w:t>to</w:t>
      </w:r>
      <w:r w:rsidR="00FD083E">
        <w:t xml:space="preserve"> </w:t>
      </w:r>
      <w:r w:rsidR="00BF61DF">
        <w:t>1</w:t>
      </w:r>
      <w:r>
        <w:t>.</w:t>
      </w:r>
    </w:p>
    <w:p w14:paraId="3540CE5F" w14:textId="77777777" w:rsidR="00142D32" w:rsidRDefault="00142D32" w:rsidP="001E2FD9"/>
    <w:p w14:paraId="1239EBFB" w14:textId="5B7612D2" w:rsidR="00142D32" w:rsidRDefault="00142D32" w:rsidP="001E2FD9">
      <w:r>
        <w:t>There</w:t>
      </w:r>
      <w:r w:rsidR="00FD083E">
        <w:t xml:space="preserve"> </w:t>
      </w:r>
      <w:r>
        <w:t>may</w:t>
      </w:r>
      <w:r w:rsidR="00FD083E">
        <w:t xml:space="preserve"> </w:t>
      </w:r>
      <w:r>
        <w:t>be</w:t>
      </w:r>
      <w:r w:rsidR="00FD083E">
        <w:t xml:space="preserve"> </w:t>
      </w:r>
      <w:r w:rsidR="00F7692D">
        <w:t>one</w:t>
      </w:r>
      <w:r w:rsidR="00FD083E">
        <w:t xml:space="preserve"> </w:t>
      </w:r>
      <w:r w:rsidR="00F7692D">
        <w:t>or</w:t>
      </w:r>
      <w:r w:rsidR="00FD083E">
        <w:t xml:space="preserve"> </w:t>
      </w:r>
      <w:r w:rsidR="00F7692D">
        <w:t>more</w:t>
      </w:r>
      <w:r w:rsidR="00FD083E">
        <w:t xml:space="preserve"> </w:t>
      </w:r>
      <w:r>
        <w:t>additional</w:t>
      </w:r>
      <w:r w:rsidR="00FD083E">
        <w:t xml:space="preserve"> </w:t>
      </w:r>
      <w:r>
        <w:t>records</w:t>
      </w:r>
      <w:r w:rsidR="00FD083E">
        <w:t xml:space="preserve"> </w:t>
      </w:r>
      <w:r>
        <w:t>with</w:t>
      </w:r>
      <w:r w:rsidR="00FD083E">
        <w:t xml:space="preserve"> </w:t>
      </w:r>
      <w:r>
        <w:t>a</w:t>
      </w:r>
      <w:r w:rsidR="00FD083E">
        <w:t xml:space="preserve"> </w:t>
      </w:r>
      <w:r w:rsidRPr="00F7692D">
        <w:rPr>
          <w:i/>
        </w:rPr>
        <w:t>DataCollectionS</w:t>
      </w:r>
      <w:r w:rsidR="00BF61DF" w:rsidRPr="00F7692D">
        <w:rPr>
          <w:i/>
        </w:rPr>
        <w:t>tage</w:t>
      </w:r>
      <w:r w:rsidR="00FD083E">
        <w:t xml:space="preserve"> </w:t>
      </w:r>
      <w:r w:rsidR="00BF61DF">
        <w:t>of</w:t>
      </w:r>
      <w:r w:rsidR="00FD083E">
        <w:t xml:space="preserve"> </w:t>
      </w:r>
      <w:r w:rsidR="00BF61DF">
        <w:t>2</w:t>
      </w:r>
      <w:r w:rsidR="00FD083E">
        <w:t xml:space="preserve"> </w:t>
      </w:r>
      <w:r w:rsidR="00BF61DF">
        <w:t>in</w:t>
      </w:r>
      <w:r w:rsidR="00FD083E">
        <w:t xml:space="preserve"> </w:t>
      </w:r>
      <w:r w:rsidR="00BF61DF">
        <w:t>the</w:t>
      </w:r>
      <w:r w:rsidR="00FD083E">
        <w:t xml:space="preserve"> </w:t>
      </w:r>
      <w:r w:rsidR="00BF61DF">
        <w:t>event</w:t>
      </w:r>
      <w:r w:rsidR="00FD083E">
        <w:t xml:space="preserve"> </w:t>
      </w:r>
      <w:r w:rsidR="00BF61DF">
        <w:t>that</w:t>
      </w:r>
      <w:r w:rsidR="00FD083E">
        <w:t xml:space="preserve"> </w:t>
      </w:r>
      <w:r w:rsidR="00BF61DF">
        <w:t>a</w:t>
      </w:r>
      <w:r w:rsidR="00FD083E">
        <w:t xml:space="preserve"> </w:t>
      </w:r>
      <w:r w:rsidR="00BF61DF">
        <w:t>household</w:t>
      </w:r>
      <w:r w:rsidR="00FD083E">
        <w:t xml:space="preserve"> </w:t>
      </w:r>
      <w:r w:rsidR="00BF61DF">
        <w:t>moves</w:t>
      </w:r>
      <w:r w:rsidR="00FD083E">
        <w:t xml:space="preserve"> </w:t>
      </w:r>
      <w:r w:rsidR="003F33A7">
        <w:t>to a different Continuum of Care</w:t>
      </w:r>
      <w:r w:rsidR="00FD083E">
        <w:t xml:space="preserve"> </w:t>
      </w:r>
      <w:r w:rsidR="00BF61DF">
        <w:t>during</w:t>
      </w:r>
      <w:r w:rsidR="00FD083E">
        <w:t xml:space="preserve"> </w:t>
      </w:r>
      <w:r w:rsidR="00BF61DF">
        <w:t>an</w:t>
      </w:r>
      <w:r w:rsidR="00FD083E">
        <w:t xml:space="preserve"> </w:t>
      </w:r>
      <w:r w:rsidR="00BF61DF">
        <w:t>enrollment.</w:t>
      </w:r>
    </w:p>
    <w:p w14:paraId="14B9A6F4" w14:textId="3C2ACD90" w:rsidR="007E7E43" w:rsidRDefault="007E7E43" w:rsidP="001E2FD9"/>
    <w:p w14:paraId="3C66507E" w14:textId="5A513340" w:rsidR="007E7E43" w:rsidRDefault="004052C5" w:rsidP="001E2FD9">
      <w:r>
        <w:t>Not</w:t>
      </w:r>
      <w:r w:rsidR="00FD083E">
        <w:t xml:space="preserve"> </w:t>
      </w:r>
      <w:r>
        <w:t>all</w:t>
      </w:r>
      <w:r w:rsidR="00FD083E">
        <w:t xml:space="preserve"> </w:t>
      </w:r>
      <w:r>
        <w:t>export</w:t>
      </w:r>
      <w:r w:rsidR="00FD083E">
        <w:t xml:space="preserve"> </w:t>
      </w:r>
      <w:r>
        <w:t>types</w:t>
      </w:r>
      <w:r w:rsidR="00FD083E">
        <w:t xml:space="preserve"> </w:t>
      </w:r>
      <w:r>
        <w:t>require</w:t>
      </w:r>
      <w:r w:rsidR="00FD083E">
        <w:t xml:space="preserve"> </w:t>
      </w:r>
      <w:r>
        <w:t>ProjectCoC.csv;</w:t>
      </w:r>
      <w:r w:rsidR="00FD083E">
        <w:t xml:space="preserve"> </w:t>
      </w:r>
      <w:r>
        <w:t>for</w:t>
      </w:r>
      <w:r w:rsidR="00FD083E">
        <w:t xml:space="preserve"> </w:t>
      </w:r>
      <w:r>
        <w:t>exports</w:t>
      </w:r>
      <w:r w:rsidR="00FD083E">
        <w:t xml:space="preserve"> </w:t>
      </w:r>
      <w:r>
        <w:t>that</w:t>
      </w:r>
      <w:r w:rsidR="00FD083E">
        <w:t xml:space="preserve"> </w:t>
      </w:r>
      <w:r>
        <w:t>include</w:t>
      </w:r>
      <w:r w:rsidR="00FD083E">
        <w:t xml:space="preserve"> </w:t>
      </w:r>
      <w:r>
        <w:t>ProjectCoC.csv,</w:t>
      </w:r>
      <w:r w:rsidR="00FD083E">
        <w:t xml:space="preserve"> </w:t>
      </w:r>
      <w:r>
        <w:t>b</w:t>
      </w:r>
      <w:r w:rsidR="007E7E43">
        <w:t>oth</w:t>
      </w:r>
      <w:r w:rsidR="00FD083E">
        <w:t xml:space="preserve"> </w:t>
      </w:r>
      <w:r w:rsidR="007E7E43">
        <w:t>the</w:t>
      </w:r>
      <w:r w:rsidR="00FD083E">
        <w:t xml:space="preserve"> </w:t>
      </w:r>
      <w:r w:rsidR="007E7E43" w:rsidRPr="004052C5">
        <w:rPr>
          <w:i/>
        </w:rPr>
        <w:t>ProjectID</w:t>
      </w:r>
      <w:r w:rsidR="00FD083E">
        <w:t xml:space="preserve"> </w:t>
      </w:r>
      <w:r w:rsidR="007E7E43">
        <w:t>and</w:t>
      </w:r>
      <w:r w:rsidR="00FD083E">
        <w:t xml:space="preserve"> </w:t>
      </w:r>
      <w:r w:rsidR="007E7E43" w:rsidRPr="004052C5">
        <w:rPr>
          <w:i/>
        </w:rPr>
        <w:t>CoCCode</w:t>
      </w:r>
      <w:r w:rsidR="00FD083E">
        <w:t xml:space="preserve"> </w:t>
      </w:r>
      <w:r>
        <w:t>in</w:t>
      </w:r>
      <w:r w:rsidR="00FD083E">
        <w:t xml:space="preserve"> </w:t>
      </w:r>
      <w:r>
        <w:t>EnrollmentCoC.csv</w:t>
      </w:r>
      <w:r w:rsidR="00FD083E">
        <w:t xml:space="preserve"> </w:t>
      </w:r>
      <w:r w:rsidR="007E7E43">
        <w:t>must</w:t>
      </w:r>
      <w:r w:rsidR="00FD083E">
        <w:t xml:space="preserve"> </w:t>
      </w:r>
      <w:r w:rsidR="007E7E43">
        <w:t>match</w:t>
      </w:r>
      <w:r w:rsidR="00FD083E">
        <w:t xml:space="preserve"> </w:t>
      </w:r>
      <w:r w:rsidR="007E7E43">
        <w:t>a</w:t>
      </w:r>
      <w:r w:rsidR="00FD083E">
        <w:t xml:space="preserve"> </w:t>
      </w:r>
      <w:r w:rsidR="007E7E43">
        <w:t>single</w:t>
      </w:r>
      <w:r w:rsidR="00FD083E">
        <w:t xml:space="preserve"> </w:t>
      </w:r>
      <w:r w:rsidR="007E7E43">
        <w:t>record</w:t>
      </w:r>
      <w:r w:rsidR="00FD083E">
        <w:t xml:space="preserve"> </w:t>
      </w:r>
      <w:r w:rsidR="007E7E43">
        <w:t>in</w:t>
      </w:r>
      <w:r w:rsidR="00FD083E">
        <w:t xml:space="preserve"> </w:t>
      </w:r>
      <w:r w:rsidR="007E7E43">
        <w:t>ProjectCoC.csv.</w:t>
      </w:r>
    </w:p>
    <w:p w14:paraId="0010D24E" w14:textId="77777777" w:rsidR="00BD3433" w:rsidRDefault="00BD3433" w:rsidP="001E2FD9"/>
    <w:tbl>
      <w:tblPr>
        <w:tblStyle w:val="GridTable1Light-Accent11"/>
        <w:tblW w:w="9349" w:type="dxa"/>
        <w:tblLook w:val="04A0" w:firstRow="1" w:lastRow="0" w:firstColumn="1" w:lastColumn="0" w:noHBand="0" w:noVBand="1"/>
      </w:tblPr>
      <w:tblGrid>
        <w:gridCol w:w="780"/>
        <w:gridCol w:w="2956"/>
        <w:gridCol w:w="658"/>
        <w:gridCol w:w="662"/>
        <w:gridCol w:w="617"/>
        <w:gridCol w:w="3676"/>
      </w:tblGrid>
      <w:tr w:rsidR="00BF3ABD" w:rsidRPr="009C3437" w14:paraId="618C666B" w14:textId="77777777" w:rsidTr="001A52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80" w:type="dxa"/>
          </w:tcPr>
          <w:p w14:paraId="253CBDD2" w14:textId="77777777" w:rsidR="00BF3ABD" w:rsidRPr="009C3437" w:rsidRDefault="00BF3ABD" w:rsidP="00534A13">
            <w:r>
              <w:t>DE#</w:t>
            </w:r>
          </w:p>
        </w:tc>
        <w:tc>
          <w:tcPr>
            <w:tcW w:w="2956" w:type="dxa"/>
          </w:tcPr>
          <w:p w14:paraId="264AEA6C" w14:textId="77777777" w:rsidR="00BF3ABD" w:rsidRPr="009C3437" w:rsidRDefault="00BF3ABD" w:rsidP="00534A13">
            <w:pPr>
              <w:cnfStyle w:val="100000000000" w:firstRow="1" w:lastRow="0" w:firstColumn="0" w:lastColumn="0" w:oddVBand="0" w:evenVBand="0" w:oddHBand="0" w:evenHBand="0" w:firstRowFirstColumn="0" w:firstRowLastColumn="0" w:lastRowFirstColumn="0" w:lastRowLastColumn="0"/>
            </w:pPr>
            <w:r w:rsidRPr="009C3437">
              <w:t>Name</w:t>
            </w:r>
          </w:p>
        </w:tc>
        <w:tc>
          <w:tcPr>
            <w:tcW w:w="658" w:type="dxa"/>
          </w:tcPr>
          <w:p w14:paraId="230FEF80" w14:textId="77777777" w:rsidR="00BF3ABD" w:rsidRPr="009C3437" w:rsidRDefault="00BF3ABD" w:rsidP="00534A13">
            <w:pPr>
              <w:cnfStyle w:val="100000000000" w:firstRow="1" w:lastRow="0" w:firstColumn="0" w:lastColumn="0" w:oddVBand="0" w:evenVBand="0" w:oddHBand="0" w:evenHBand="0" w:firstRowFirstColumn="0" w:firstRowLastColumn="0" w:lastRowFirstColumn="0" w:lastRowLastColumn="0"/>
            </w:pPr>
            <w:r w:rsidRPr="009C3437">
              <w:t>Type</w:t>
            </w:r>
          </w:p>
        </w:tc>
        <w:tc>
          <w:tcPr>
            <w:tcW w:w="662" w:type="dxa"/>
          </w:tcPr>
          <w:p w14:paraId="3563D92B" w14:textId="7F470765" w:rsidR="00BF3ABD" w:rsidRPr="009C3437" w:rsidRDefault="007E081D" w:rsidP="00534A13">
            <w:pPr>
              <w:cnfStyle w:val="100000000000" w:firstRow="1" w:lastRow="0" w:firstColumn="0" w:lastColumn="0" w:oddVBand="0" w:evenVBand="0" w:oddHBand="0" w:evenHBand="0" w:firstRowFirstColumn="0" w:firstRowLastColumn="0" w:lastRowFirstColumn="0" w:lastRowLastColumn="0"/>
            </w:pPr>
            <w:r>
              <w:t>List</w:t>
            </w:r>
          </w:p>
        </w:tc>
        <w:tc>
          <w:tcPr>
            <w:tcW w:w="617" w:type="dxa"/>
          </w:tcPr>
          <w:p w14:paraId="0998F949" w14:textId="6897B863" w:rsidR="00BF3ABD" w:rsidRDefault="00BF3ABD" w:rsidP="00534A13">
            <w:pPr>
              <w:cnfStyle w:val="100000000000" w:firstRow="1" w:lastRow="0" w:firstColumn="0" w:lastColumn="0" w:oddVBand="0" w:evenVBand="0" w:oddHBand="0" w:evenHBand="0" w:firstRowFirstColumn="0" w:firstRowLastColumn="0" w:lastRowFirstColumn="0" w:lastRowLastColumn="0"/>
            </w:pPr>
            <w:r>
              <w:t>Null</w:t>
            </w:r>
          </w:p>
        </w:tc>
        <w:tc>
          <w:tcPr>
            <w:tcW w:w="3676" w:type="dxa"/>
          </w:tcPr>
          <w:p w14:paraId="551A005A" w14:textId="77777777" w:rsidR="00BF3ABD" w:rsidRPr="009C3437" w:rsidRDefault="00BF3ABD" w:rsidP="00534A13">
            <w:pPr>
              <w:cnfStyle w:val="100000000000" w:firstRow="1" w:lastRow="0" w:firstColumn="0" w:lastColumn="0" w:oddVBand="0" w:evenVBand="0" w:oddHBand="0" w:evenHBand="0" w:firstRowFirstColumn="0" w:firstRowLastColumn="0" w:lastRowFirstColumn="0" w:lastRowLastColumn="0"/>
            </w:pPr>
            <w:r w:rsidRPr="009C3437">
              <w:t>Notes</w:t>
            </w:r>
          </w:p>
        </w:tc>
      </w:tr>
      <w:tr w:rsidR="002D57C4" w:rsidRPr="009C3437" w14:paraId="26A984C5"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780" w:type="dxa"/>
          </w:tcPr>
          <w:p w14:paraId="0FDCED14" w14:textId="77777777" w:rsidR="002D57C4" w:rsidRDefault="002D57C4" w:rsidP="00534A13"/>
        </w:tc>
        <w:tc>
          <w:tcPr>
            <w:tcW w:w="2956" w:type="dxa"/>
          </w:tcPr>
          <w:p w14:paraId="297FC7D9" w14:textId="3F81896E" w:rsidR="002D57C4" w:rsidRPr="009C3437" w:rsidRDefault="002D57C4" w:rsidP="00534A13">
            <w:pPr>
              <w:cnfStyle w:val="000000000000" w:firstRow="0" w:lastRow="0" w:firstColumn="0" w:lastColumn="0" w:oddVBand="0" w:evenVBand="0" w:oddHBand="0" w:evenHBand="0" w:firstRowFirstColumn="0" w:firstRowLastColumn="0" w:lastRowFirstColumn="0" w:lastRowLastColumn="0"/>
            </w:pPr>
            <w:r>
              <w:t>EnrollmentCoCID</w:t>
            </w:r>
          </w:p>
        </w:tc>
        <w:tc>
          <w:tcPr>
            <w:tcW w:w="658" w:type="dxa"/>
          </w:tcPr>
          <w:p w14:paraId="2622906C" w14:textId="6A658BF2" w:rsidR="002D57C4" w:rsidRPr="009C3437" w:rsidRDefault="002D57C4" w:rsidP="00534A13">
            <w:pPr>
              <w:cnfStyle w:val="000000000000" w:firstRow="0" w:lastRow="0" w:firstColumn="0" w:lastColumn="0" w:oddVBand="0" w:evenVBand="0" w:oddHBand="0" w:evenHBand="0" w:firstRowFirstColumn="0" w:firstRowLastColumn="0" w:lastRowFirstColumn="0" w:lastRowLastColumn="0"/>
            </w:pPr>
            <w:r>
              <w:t>S</w:t>
            </w:r>
            <w:r w:rsidR="007512C2">
              <w:t>32</w:t>
            </w:r>
          </w:p>
        </w:tc>
        <w:tc>
          <w:tcPr>
            <w:tcW w:w="662" w:type="dxa"/>
          </w:tcPr>
          <w:p w14:paraId="170B48BE" w14:textId="77777777" w:rsidR="002D57C4" w:rsidRPr="009C3437" w:rsidRDefault="002D57C4" w:rsidP="00534A13">
            <w:pPr>
              <w:cnfStyle w:val="000000000000" w:firstRow="0" w:lastRow="0" w:firstColumn="0" w:lastColumn="0" w:oddVBand="0" w:evenVBand="0" w:oddHBand="0" w:evenHBand="0" w:firstRowFirstColumn="0" w:firstRowLastColumn="0" w:lastRowFirstColumn="0" w:lastRowLastColumn="0"/>
            </w:pPr>
          </w:p>
        </w:tc>
        <w:tc>
          <w:tcPr>
            <w:tcW w:w="617" w:type="dxa"/>
          </w:tcPr>
          <w:p w14:paraId="26F25BC5" w14:textId="77777777" w:rsidR="002D57C4" w:rsidRDefault="002D57C4" w:rsidP="00534A13">
            <w:pPr>
              <w:cnfStyle w:val="000000000000" w:firstRow="0" w:lastRow="0" w:firstColumn="0" w:lastColumn="0" w:oddVBand="0" w:evenVBand="0" w:oddHBand="0" w:evenHBand="0" w:firstRowFirstColumn="0" w:firstRowLastColumn="0" w:lastRowFirstColumn="0" w:lastRowLastColumn="0"/>
            </w:pPr>
          </w:p>
        </w:tc>
        <w:tc>
          <w:tcPr>
            <w:tcW w:w="3676" w:type="dxa"/>
          </w:tcPr>
          <w:p w14:paraId="3AB757A1" w14:textId="33DD9411" w:rsidR="002D57C4" w:rsidRPr="009C3437" w:rsidRDefault="002D57C4" w:rsidP="007512C2">
            <w:pPr>
              <w:cnfStyle w:val="000000000000" w:firstRow="0" w:lastRow="0" w:firstColumn="0" w:lastColumn="0" w:oddVBand="0" w:evenVBand="0" w:oddHBand="0" w:evenHBand="0" w:firstRowFirstColumn="0" w:firstRowLastColumn="0" w:lastRowFirstColumn="0" w:lastRowLastColumn="0"/>
            </w:pPr>
            <w:r>
              <w:t>Unique</w:t>
            </w:r>
            <w:r w:rsidR="00FD083E">
              <w:t xml:space="preserve"> </w:t>
            </w:r>
            <w:r>
              <w:t>identifier</w:t>
            </w:r>
          </w:p>
        </w:tc>
      </w:tr>
      <w:tr w:rsidR="00BF3ABD" w:rsidRPr="009C3437" w14:paraId="07A2C159"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780" w:type="dxa"/>
          </w:tcPr>
          <w:p w14:paraId="6241FC06" w14:textId="778ECECE" w:rsidR="00BF3ABD" w:rsidRDefault="00BF3ABD" w:rsidP="00534A13"/>
        </w:tc>
        <w:tc>
          <w:tcPr>
            <w:tcW w:w="2956" w:type="dxa"/>
          </w:tcPr>
          <w:p w14:paraId="186E5443"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r>
              <w:t>ProjectEntryID</w:t>
            </w:r>
          </w:p>
        </w:tc>
        <w:tc>
          <w:tcPr>
            <w:tcW w:w="658" w:type="dxa"/>
          </w:tcPr>
          <w:p w14:paraId="5BA35F43" w14:textId="213A0E9E"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r>
              <w:t>S</w:t>
            </w:r>
            <w:r w:rsidR="007512C2">
              <w:t>32</w:t>
            </w:r>
          </w:p>
        </w:tc>
        <w:tc>
          <w:tcPr>
            <w:tcW w:w="662" w:type="dxa"/>
          </w:tcPr>
          <w:p w14:paraId="258A6DC6"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617" w:type="dxa"/>
          </w:tcPr>
          <w:p w14:paraId="3C4484D7" w14:textId="77777777" w:rsidR="00BF3ABD" w:rsidRDefault="00BF3ABD" w:rsidP="00534A13">
            <w:pPr>
              <w:cnfStyle w:val="000000000000" w:firstRow="0" w:lastRow="0" w:firstColumn="0" w:lastColumn="0" w:oddVBand="0" w:evenVBand="0" w:oddHBand="0" w:evenHBand="0" w:firstRowFirstColumn="0" w:firstRowLastColumn="0" w:lastRowFirstColumn="0" w:lastRowLastColumn="0"/>
            </w:pPr>
          </w:p>
        </w:tc>
        <w:tc>
          <w:tcPr>
            <w:tcW w:w="3676" w:type="dxa"/>
          </w:tcPr>
          <w:p w14:paraId="4732EC5F" w14:textId="6E9C1E08"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r>
      <w:tr w:rsidR="007A2AF6" w:rsidRPr="009C3437" w14:paraId="66D35193" w14:textId="77777777" w:rsidTr="00BF3ABD">
        <w:trPr>
          <w:cantSplit/>
          <w:ins w:id="451" w:author="Molly McEvilley" w:date="2016-07-08T06:15:00Z"/>
        </w:trPr>
        <w:tc>
          <w:tcPr>
            <w:cnfStyle w:val="001000000000" w:firstRow="0" w:lastRow="0" w:firstColumn="1" w:lastColumn="0" w:oddVBand="0" w:evenVBand="0" w:oddHBand="0" w:evenHBand="0" w:firstRowFirstColumn="0" w:firstRowLastColumn="0" w:lastRowFirstColumn="0" w:lastRowLastColumn="0"/>
            <w:tcW w:w="780" w:type="dxa"/>
          </w:tcPr>
          <w:p w14:paraId="37C88FFC" w14:textId="77777777" w:rsidR="007A2AF6" w:rsidRDefault="007A2AF6" w:rsidP="00534A13">
            <w:pPr>
              <w:rPr>
                <w:ins w:id="452" w:author="Molly McEvilley" w:date="2016-07-08T06:15:00Z"/>
              </w:rPr>
            </w:pPr>
          </w:p>
        </w:tc>
        <w:tc>
          <w:tcPr>
            <w:tcW w:w="2956" w:type="dxa"/>
          </w:tcPr>
          <w:p w14:paraId="24489542" w14:textId="41103B6F" w:rsidR="007A2AF6" w:rsidRDefault="007A2AF6" w:rsidP="00534A13">
            <w:pPr>
              <w:cnfStyle w:val="000000000000" w:firstRow="0" w:lastRow="0" w:firstColumn="0" w:lastColumn="0" w:oddVBand="0" w:evenVBand="0" w:oddHBand="0" w:evenHBand="0" w:firstRowFirstColumn="0" w:firstRowLastColumn="0" w:lastRowFirstColumn="0" w:lastRowLastColumn="0"/>
              <w:rPr>
                <w:ins w:id="453" w:author="Molly McEvilley" w:date="2016-07-08T06:15:00Z"/>
              </w:rPr>
            </w:pPr>
            <w:ins w:id="454" w:author="Molly McEvilley" w:date="2016-07-08T06:15:00Z">
              <w:r>
                <w:t>HouseholdID</w:t>
              </w:r>
            </w:ins>
          </w:p>
        </w:tc>
        <w:tc>
          <w:tcPr>
            <w:tcW w:w="658" w:type="dxa"/>
          </w:tcPr>
          <w:p w14:paraId="0F92CF3C" w14:textId="3CAE8ADB" w:rsidR="007A2AF6" w:rsidRDefault="007A2AF6" w:rsidP="00534A13">
            <w:pPr>
              <w:cnfStyle w:val="000000000000" w:firstRow="0" w:lastRow="0" w:firstColumn="0" w:lastColumn="0" w:oddVBand="0" w:evenVBand="0" w:oddHBand="0" w:evenHBand="0" w:firstRowFirstColumn="0" w:firstRowLastColumn="0" w:lastRowFirstColumn="0" w:lastRowLastColumn="0"/>
              <w:rPr>
                <w:ins w:id="455" w:author="Molly McEvilley" w:date="2016-07-08T06:15:00Z"/>
              </w:rPr>
            </w:pPr>
            <w:ins w:id="456" w:author="Molly McEvilley" w:date="2016-07-08T06:15:00Z">
              <w:r>
                <w:t>S32</w:t>
              </w:r>
            </w:ins>
          </w:p>
        </w:tc>
        <w:tc>
          <w:tcPr>
            <w:tcW w:w="662" w:type="dxa"/>
          </w:tcPr>
          <w:p w14:paraId="0E24E480" w14:textId="77777777" w:rsidR="007A2AF6" w:rsidRPr="009C3437" w:rsidRDefault="007A2AF6" w:rsidP="00534A13">
            <w:pPr>
              <w:cnfStyle w:val="000000000000" w:firstRow="0" w:lastRow="0" w:firstColumn="0" w:lastColumn="0" w:oddVBand="0" w:evenVBand="0" w:oddHBand="0" w:evenHBand="0" w:firstRowFirstColumn="0" w:firstRowLastColumn="0" w:lastRowFirstColumn="0" w:lastRowLastColumn="0"/>
              <w:rPr>
                <w:ins w:id="457" w:author="Molly McEvilley" w:date="2016-07-08T06:15:00Z"/>
              </w:rPr>
            </w:pPr>
          </w:p>
        </w:tc>
        <w:tc>
          <w:tcPr>
            <w:tcW w:w="617" w:type="dxa"/>
          </w:tcPr>
          <w:p w14:paraId="385EC2B7" w14:textId="77777777" w:rsidR="007A2AF6" w:rsidRDefault="007A2AF6" w:rsidP="00534A13">
            <w:pPr>
              <w:cnfStyle w:val="000000000000" w:firstRow="0" w:lastRow="0" w:firstColumn="0" w:lastColumn="0" w:oddVBand="0" w:evenVBand="0" w:oddHBand="0" w:evenHBand="0" w:firstRowFirstColumn="0" w:firstRowLastColumn="0" w:lastRowFirstColumn="0" w:lastRowLastColumn="0"/>
              <w:rPr>
                <w:ins w:id="458" w:author="Molly McEvilley" w:date="2016-07-08T06:15:00Z"/>
              </w:rPr>
            </w:pPr>
          </w:p>
        </w:tc>
        <w:tc>
          <w:tcPr>
            <w:tcW w:w="3676" w:type="dxa"/>
          </w:tcPr>
          <w:p w14:paraId="2660B382" w14:textId="0D157345" w:rsidR="007A2AF6" w:rsidRPr="009C3437" w:rsidRDefault="007A2AF6" w:rsidP="00534A13">
            <w:pPr>
              <w:cnfStyle w:val="000000000000" w:firstRow="0" w:lastRow="0" w:firstColumn="0" w:lastColumn="0" w:oddVBand="0" w:evenVBand="0" w:oddHBand="0" w:evenHBand="0" w:firstRowFirstColumn="0" w:firstRowLastColumn="0" w:lastRowFirstColumn="0" w:lastRowLastColumn="0"/>
              <w:rPr>
                <w:ins w:id="459" w:author="Molly McEvilley" w:date="2016-07-08T06:15:00Z"/>
              </w:rPr>
            </w:pPr>
          </w:p>
        </w:tc>
      </w:tr>
      <w:tr w:rsidR="007E7E43" w:rsidRPr="009C3437" w14:paraId="35BC4C6A"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780" w:type="dxa"/>
          </w:tcPr>
          <w:p w14:paraId="3F12D7F5" w14:textId="6C96D2D5" w:rsidR="007E7E43" w:rsidRDefault="007E7E43" w:rsidP="007E7E43"/>
        </w:tc>
        <w:tc>
          <w:tcPr>
            <w:tcW w:w="2956" w:type="dxa"/>
          </w:tcPr>
          <w:p w14:paraId="50F3A4A6" w14:textId="72DBBA92" w:rsidR="007E7E43" w:rsidRDefault="007E7E43" w:rsidP="007E7E43">
            <w:pPr>
              <w:cnfStyle w:val="000000000000" w:firstRow="0" w:lastRow="0" w:firstColumn="0" w:lastColumn="0" w:oddVBand="0" w:evenVBand="0" w:oddHBand="0" w:evenHBand="0" w:firstRowFirstColumn="0" w:firstRowLastColumn="0" w:lastRowFirstColumn="0" w:lastRowLastColumn="0"/>
            </w:pPr>
            <w:r>
              <w:t>ProjectID</w:t>
            </w:r>
            <w:r w:rsidR="00FD083E">
              <w:t xml:space="preserve"> </w:t>
            </w:r>
          </w:p>
        </w:tc>
        <w:tc>
          <w:tcPr>
            <w:tcW w:w="658" w:type="dxa"/>
          </w:tcPr>
          <w:p w14:paraId="2E006705" w14:textId="419FF34E" w:rsidR="007E7E43" w:rsidRDefault="007E7E43" w:rsidP="007E7E43">
            <w:pPr>
              <w:cnfStyle w:val="000000000000" w:firstRow="0" w:lastRow="0" w:firstColumn="0" w:lastColumn="0" w:oddVBand="0" w:evenVBand="0" w:oddHBand="0" w:evenHBand="0" w:firstRowFirstColumn="0" w:firstRowLastColumn="0" w:lastRowFirstColumn="0" w:lastRowLastColumn="0"/>
            </w:pPr>
            <w:r>
              <w:t>S</w:t>
            </w:r>
            <w:r w:rsidR="007512C2">
              <w:t>32</w:t>
            </w:r>
          </w:p>
        </w:tc>
        <w:tc>
          <w:tcPr>
            <w:tcW w:w="662" w:type="dxa"/>
          </w:tcPr>
          <w:p w14:paraId="607D082D" w14:textId="77777777" w:rsidR="007E7E43" w:rsidRPr="009C3437" w:rsidRDefault="007E7E43" w:rsidP="007E7E43">
            <w:pPr>
              <w:cnfStyle w:val="000000000000" w:firstRow="0" w:lastRow="0" w:firstColumn="0" w:lastColumn="0" w:oddVBand="0" w:evenVBand="0" w:oddHBand="0" w:evenHBand="0" w:firstRowFirstColumn="0" w:firstRowLastColumn="0" w:lastRowFirstColumn="0" w:lastRowLastColumn="0"/>
            </w:pPr>
          </w:p>
        </w:tc>
        <w:tc>
          <w:tcPr>
            <w:tcW w:w="617" w:type="dxa"/>
          </w:tcPr>
          <w:p w14:paraId="37AF8CA0" w14:textId="77777777" w:rsidR="007E7E43" w:rsidRDefault="007E7E43" w:rsidP="007E7E43">
            <w:pPr>
              <w:cnfStyle w:val="000000000000" w:firstRow="0" w:lastRow="0" w:firstColumn="0" w:lastColumn="0" w:oddVBand="0" w:evenVBand="0" w:oddHBand="0" w:evenHBand="0" w:firstRowFirstColumn="0" w:firstRowLastColumn="0" w:lastRowFirstColumn="0" w:lastRowLastColumn="0"/>
            </w:pPr>
          </w:p>
        </w:tc>
        <w:tc>
          <w:tcPr>
            <w:tcW w:w="3676" w:type="dxa"/>
          </w:tcPr>
          <w:p w14:paraId="64B2ADA4" w14:textId="0B8E7BBB" w:rsidR="007E7E43" w:rsidRDefault="007E7E43" w:rsidP="007E7E43">
            <w:pPr>
              <w:cnfStyle w:val="000000000000" w:firstRow="0" w:lastRow="0" w:firstColumn="0" w:lastColumn="0" w:oddVBand="0" w:evenVBand="0" w:oddHBand="0" w:evenHBand="0" w:firstRowFirstColumn="0" w:firstRowLastColumn="0" w:lastRowFirstColumn="0" w:lastRowLastColumn="0"/>
            </w:pPr>
            <w:r>
              <w:t>Must</w:t>
            </w:r>
            <w:r w:rsidR="00FD083E">
              <w:t xml:space="preserve"> </w:t>
            </w:r>
            <w:r>
              <w:t>match</w:t>
            </w:r>
            <w:r w:rsidR="00FD083E">
              <w:t xml:space="preserve"> </w:t>
            </w:r>
            <w:r>
              <w:t>a</w:t>
            </w:r>
            <w:r w:rsidR="00FD083E">
              <w:t xml:space="preserve"> </w:t>
            </w:r>
            <w:r>
              <w:t>record</w:t>
            </w:r>
            <w:r w:rsidR="00FD083E">
              <w:t xml:space="preserve"> </w:t>
            </w:r>
            <w:r>
              <w:t>in</w:t>
            </w:r>
            <w:r w:rsidR="00FD083E">
              <w:t xml:space="preserve"> </w:t>
            </w:r>
            <w:r>
              <w:t>ProjectCoC.csv</w:t>
            </w:r>
          </w:p>
        </w:tc>
      </w:tr>
      <w:tr w:rsidR="007E7E43" w:rsidRPr="009C3437" w14:paraId="449B2F72"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780" w:type="dxa"/>
          </w:tcPr>
          <w:p w14:paraId="09E015BA" w14:textId="77777777" w:rsidR="007E7E43" w:rsidRDefault="007E7E43" w:rsidP="007E7E43"/>
        </w:tc>
        <w:tc>
          <w:tcPr>
            <w:tcW w:w="2956" w:type="dxa"/>
          </w:tcPr>
          <w:p w14:paraId="74AE425B" w14:textId="104450B4" w:rsidR="007E7E43" w:rsidRPr="009C3437" w:rsidRDefault="007E7E43" w:rsidP="007E7E43">
            <w:pPr>
              <w:cnfStyle w:val="000000000000" w:firstRow="0" w:lastRow="0" w:firstColumn="0" w:lastColumn="0" w:oddVBand="0" w:evenVBand="0" w:oddHBand="0" w:evenHBand="0" w:firstRowFirstColumn="0" w:firstRowLastColumn="0" w:lastRowFirstColumn="0" w:lastRowLastColumn="0"/>
            </w:pPr>
            <w:r>
              <w:t>PersonalID</w:t>
            </w:r>
            <w:r w:rsidR="00FD083E">
              <w:t xml:space="preserve"> </w:t>
            </w:r>
          </w:p>
        </w:tc>
        <w:tc>
          <w:tcPr>
            <w:tcW w:w="658" w:type="dxa"/>
          </w:tcPr>
          <w:p w14:paraId="5C348954" w14:textId="7D8B04D5" w:rsidR="007E7E43" w:rsidRPr="009C3437" w:rsidRDefault="007E7E43" w:rsidP="007E7E43">
            <w:pPr>
              <w:cnfStyle w:val="000000000000" w:firstRow="0" w:lastRow="0" w:firstColumn="0" w:lastColumn="0" w:oddVBand="0" w:evenVBand="0" w:oddHBand="0" w:evenHBand="0" w:firstRowFirstColumn="0" w:firstRowLastColumn="0" w:lastRowFirstColumn="0" w:lastRowLastColumn="0"/>
            </w:pPr>
            <w:r>
              <w:t>S</w:t>
            </w:r>
            <w:r w:rsidR="007512C2">
              <w:t>32</w:t>
            </w:r>
          </w:p>
        </w:tc>
        <w:tc>
          <w:tcPr>
            <w:tcW w:w="662" w:type="dxa"/>
          </w:tcPr>
          <w:p w14:paraId="6685477C" w14:textId="77777777" w:rsidR="007E7E43" w:rsidRPr="009C3437" w:rsidRDefault="007E7E43" w:rsidP="007E7E43">
            <w:pPr>
              <w:cnfStyle w:val="000000000000" w:firstRow="0" w:lastRow="0" w:firstColumn="0" w:lastColumn="0" w:oddVBand="0" w:evenVBand="0" w:oddHBand="0" w:evenHBand="0" w:firstRowFirstColumn="0" w:firstRowLastColumn="0" w:lastRowFirstColumn="0" w:lastRowLastColumn="0"/>
            </w:pPr>
          </w:p>
        </w:tc>
        <w:tc>
          <w:tcPr>
            <w:tcW w:w="617" w:type="dxa"/>
          </w:tcPr>
          <w:p w14:paraId="09921AB6" w14:textId="77777777" w:rsidR="007E7E43" w:rsidRPr="009C3437" w:rsidRDefault="007E7E43" w:rsidP="007E7E43">
            <w:pPr>
              <w:cnfStyle w:val="000000000000" w:firstRow="0" w:lastRow="0" w:firstColumn="0" w:lastColumn="0" w:oddVBand="0" w:evenVBand="0" w:oddHBand="0" w:evenHBand="0" w:firstRowFirstColumn="0" w:firstRowLastColumn="0" w:lastRowFirstColumn="0" w:lastRowLastColumn="0"/>
            </w:pPr>
          </w:p>
        </w:tc>
        <w:tc>
          <w:tcPr>
            <w:tcW w:w="3676" w:type="dxa"/>
          </w:tcPr>
          <w:p w14:paraId="0144B9DE" w14:textId="79113EA8" w:rsidR="007E7E43" w:rsidRPr="009C3437" w:rsidRDefault="007E7E43" w:rsidP="007E7E43">
            <w:pPr>
              <w:cnfStyle w:val="000000000000" w:firstRow="0" w:lastRow="0" w:firstColumn="0" w:lastColumn="0" w:oddVBand="0" w:evenVBand="0" w:oddHBand="0" w:evenHBand="0" w:firstRowFirstColumn="0" w:firstRowLastColumn="0" w:lastRowFirstColumn="0" w:lastRowLastColumn="0"/>
            </w:pPr>
          </w:p>
        </w:tc>
      </w:tr>
      <w:tr w:rsidR="007E7E43" w:rsidRPr="009C3437" w14:paraId="428C4B80"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780" w:type="dxa"/>
          </w:tcPr>
          <w:p w14:paraId="4133373D" w14:textId="501F5748" w:rsidR="007E7E43" w:rsidRDefault="007E7E43" w:rsidP="007E7E43">
            <w:r>
              <w:t>3.16.1</w:t>
            </w:r>
          </w:p>
        </w:tc>
        <w:tc>
          <w:tcPr>
            <w:tcW w:w="2956" w:type="dxa"/>
          </w:tcPr>
          <w:p w14:paraId="64DAF7CC" w14:textId="0211DCD2" w:rsidR="007E7E43" w:rsidRDefault="007E7E43" w:rsidP="007E7E43">
            <w:pPr>
              <w:cnfStyle w:val="000000000000" w:firstRow="0" w:lastRow="0" w:firstColumn="0" w:lastColumn="0" w:oddVBand="0" w:evenVBand="0" w:oddHBand="0" w:evenHBand="0" w:firstRowFirstColumn="0" w:firstRowLastColumn="0" w:lastRowFirstColumn="0" w:lastRowLastColumn="0"/>
            </w:pPr>
            <w:r>
              <w:t>InformationDate</w:t>
            </w:r>
          </w:p>
        </w:tc>
        <w:tc>
          <w:tcPr>
            <w:tcW w:w="658" w:type="dxa"/>
          </w:tcPr>
          <w:p w14:paraId="3F6148BE" w14:textId="77777777" w:rsidR="007E7E43" w:rsidRDefault="007E7E43" w:rsidP="007E7E43">
            <w:pPr>
              <w:cnfStyle w:val="000000000000" w:firstRow="0" w:lastRow="0" w:firstColumn="0" w:lastColumn="0" w:oddVBand="0" w:evenVBand="0" w:oddHBand="0" w:evenHBand="0" w:firstRowFirstColumn="0" w:firstRowLastColumn="0" w:lastRowFirstColumn="0" w:lastRowLastColumn="0"/>
            </w:pPr>
            <w:r>
              <w:t>D</w:t>
            </w:r>
          </w:p>
        </w:tc>
        <w:tc>
          <w:tcPr>
            <w:tcW w:w="662" w:type="dxa"/>
          </w:tcPr>
          <w:p w14:paraId="12306FA0" w14:textId="77777777" w:rsidR="007E7E43" w:rsidRPr="009C3437" w:rsidRDefault="007E7E43" w:rsidP="007E7E43">
            <w:pPr>
              <w:cnfStyle w:val="000000000000" w:firstRow="0" w:lastRow="0" w:firstColumn="0" w:lastColumn="0" w:oddVBand="0" w:evenVBand="0" w:oddHBand="0" w:evenHBand="0" w:firstRowFirstColumn="0" w:firstRowLastColumn="0" w:lastRowFirstColumn="0" w:lastRowLastColumn="0"/>
            </w:pPr>
          </w:p>
        </w:tc>
        <w:tc>
          <w:tcPr>
            <w:tcW w:w="617" w:type="dxa"/>
          </w:tcPr>
          <w:p w14:paraId="0C6458DF" w14:textId="77777777" w:rsidR="007E7E43" w:rsidRPr="009C3437" w:rsidRDefault="007E7E43" w:rsidP="007E7E43">
            <w:pPr>
              <w:cnfStyle w:val="000000000000" w:firstRow="0" w:lastRow="0" w:firstColumn="0" w:lastColumn="0" w:oddVBand="0" w:evenVBand="0" w:oddHBand="0" w:evenHBand="0" w:firstRowFirstColumn="0" w:firstRowLastColumn="0" w:lastRowFirstColumn="0" w:lastRowLastColumn="0"/>
            </w:pPr>
          </w:p>
        </w:tc>
        <w:tc>
          <w:tcPr>
            <w:tcW w:w="3676" w:type="dxa"/>
          </w:tcPr>
          <w:p w14:paraId="473B21CB" w14:textId="77777777" w:rsidR="007E7E43" w:rsidRDefault="007E7E43" w:rsidP="007E7E43">
            <w:pPr>
              <w:cnfStyle w:val="000000000000" w:firstRow="0" w:lastRow="0" w:firstColumn="0" w:lastColumn="0" w:oddVBand="0" w:evenVBand="0" w:oddHBand="0" w:evenHBand="0" w:firstRowFirstColumn="0" w:firstRowLastColumn="0" w:lastRowFirstColumn="0" w:lastRowLastColumn="0"/>
            </w:pPr>
          </w:p>
        </w:tc>
      </w:tr>
      <w:tr w:rsidR="007E7E43" w:rsidRPr="009C3437" w14:paraId="0BB84C12"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780" w:type="dxa"/>
          </w:tcPr>
          <w:p w14:paraId="1B3956C7" w14:textId="0D3FD197" w:rsidR="007E7E43" w:rsidRDefault="007E7E43" w:rsidP="007E7E43">
            <w:r>
              <w:t>3.16.2</w:t>
            </w:r>
          </w:p>
        </w:tc>
        <w:tc>
          <w:tcPr>
            <w:tcW w:w="2956" w:type="dxa"/>
          </w:tcPr>
          <w:p w14:paraId="01C2CBA4" w14:textId="40FC6EDF" w:rsidR="007E7E43" w:rsidRDefault="007E7E43" w:rsidP="007E7E43">
            <w:pPr>
              <w:cnfStyle w:val="000000000000" w:firstRow="0" w:lastRow="0" w:firstColumn="0" w:lastColumn="0" w:oddVBand="0" w:evenVBand="0" w:oddHBand="0" w:evenHBand="0" w:firstRowFirstColumn="0" w:firstRowLastColumn="0" w:lastRowFirstColumn="0" w:lastRowLastColumn="0"/>
            </w:pPr>
            <w:r>
              <w:t>CoCCode</w:t>
            </w:r>
          </w:p>
        </w:tc>
        <w:tc>
          <w:tcPr>
            <w:tcW w:w="658" w:type="dxa"/>
          </w:tcPr>
          <w:p w14:paraId="290B00A9" w14:textId="5945535E" w:rsidR="007E7E43" w:rsidRDefault="007E7E43" w:rsidP="007E7E43">
            <w:pPr>
              <w:cnfStyle w:val="000000000000" w:firstRow="0" w:lastRow="0" w:firstColumn="0" w:lastColumn="0" w:oddVBand="0" w:evenVBand="0" w:oddHBand="0" w:evenHBand="0" w:firstRowFirstColumn="0" w:firstRowLastColumn="0" w:lastRowFirstColumn="0" w:lastRowLastColumn="0"/>
            </w:pPr>
            <w:r>
              <w:t>S</w:t>
            </w:r>
            <w:r w:rsidR="007512C2">
              <w:t>6</w:t>
            </w:r>
          </w:p>
        </w:tc>
        <w:tc>
          <w:tcPr>
            <w:tcW w:w="662" w:type="dxa"/>
          </w:tcPr>
          <w:p w14:paraId="26252213" w14:textId="77777777" w:rsidR="007E7E43" w:rsidRPr="009C3437" w:rsidRDefault="007E7E43" w:rsidP="007E7E43">
            <w:pPr>
              <w:cnfStyle w:val="000000000000" w:firstRow="0" w:lastRow="0" w:firstColumn="0" w:lastColumn="0" w:oddVBand="0" w:evenVBand="0" w:oddHBand="0" w:evenHBand="0" w:firstRowFirstColumn="0" w:firstRowLastColumn="0" w:lastRowFirstColumn="0" w:lastRowLastColumn="0"/>
            </w:pPr>
          </w:p>
        </w:tc>
        <w:tc>
          <w:tcPr>
            <w:tcW w:w="617" w:type="dxa"/>
          </w:tcPr>
          <w:p w14:paraId="118DD9E3" w14:textId="77777777" w:rsidR="007E7E43" w:rsidRPr="009C3437" w:rsidRDefault="007E7E43" w:rsidP="007E7E43">
            <w:pPr>
              <w:cnfStyle w:val="000000000000" w:firstRow="0" w:lastRow="0" w:firstColumn="0" w:lastColumn="0" w:oddVBand="0" w:evenVBand="0" w:oddHBand="0" w:evenHBand="0" w:firstRowFirstColumn="0" w:firstRowLastColumn="0" w:lastRowFirstColumn="0" w:lastRowLastColumn="0"/>
            </w:pPr>
          </w:p>
        </w:tc>
        <w:tc>
          <w:tcPr>
            <w:tcW w:w="3676" w:type="dxa"/>
          </w:tcPr>
          <w:p w14:paraId="7791C87A" w14:textId="19884A3D" w:rsidR="007E7E43" w:rsidRDefault="007E7E43" w:rsidP="007E7E43">
            <w:pPr>
              <w:cnfStyle w:val="000000000000" w:firstRow="0" w:lastRow="0" w:firstColumn="0" w:lastColumn="0" w:oddVBand="0" w:evenVBand="0" w:oddHBand="0" w:evenHBand="0" w:firstRowFirstColumn="0" w:firstRowLastColumn="0" w:lastRowFirstColumn="0" w:lastRowLastColumn="0"/>
            </w:pPr>
            <w:r>
              <w:t>Must</w:t>
            </w:r>
            <w:r w:rsidR="00FD083E">
              <w:t xml:space="preserve"> </w:t>
            </w:r>
            <w:r>
              <w:t>match</w:t>
            </w:r>
            <w:r w:rsidR="00FD083E">
              <w:t xml:space="preserve"> </w:t>
            </w:r>
            <w:r>
              <w:t>a</w:t>
            </w:r>
            <w:r w:rsidR="00FD083E">
              <w:t xml:space="preserve"> </w:t>
            </w:r>
            <w:r>
              <w:t>record</w:t>
            </w:r>
            <w:r w:rsidR="00FD083E">
              <w:t xml:space="preserve"> </w:t>
            </w:r>
            <w:r>
              <w:t>in</w:t>
            </w:r>
            <w:r w:rsidR="00FD083E">
              <w:t xml:space="preserve"> </w:t>
            </w:r>
            <w:r>
              <w:t>ProjectCoC.csv</w:t>
            </w:r>
            <w:r w:rsidR="00FD083E">
              <w:t xml:space="preserve"> </w:t>
            </w:r>
            <w:r>
              <w:t>with</w:t>
            </w:r>
            <w:r w:rsidR="00FD083E">
              <w:t xml:space="preserve"> </w:t>
            </w:r>
            <w:r>
              <w:t>the</w:t>
            </w:r>
            <w:r w:rsidR="00FD083E">
              <w:t xml:space="preserve"> </w:t>
            </w:r>
            <w:r>
              <w:t>same</w:t>
            </w:r>
            <w:r w:rsidR="00FD083E">
              <w:t xml:space="preserve"> </w:t>
            </w:r>
            <w:r>
              <w:t>ProjectID</w:t>
            </w:r>
          </w:p>
          <w:p w14:paraId="7BA53391" w14:textId="1320972E" w:rsidR="007E7E43" w:rsidRPr="00295D41" w:rsidRDefault="00FD083E" w:rsidP="007E7E43">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shd w:val="clear" w:color="auto" w:fill="E2EFD9" w:themeFill="accent6" w:themeFillTint="33"/>
              </w:rPr>
              <w:t xml:space="preserve"> </w:t>
            </w:r>
            <w:r w:rsidR="007E7E43" w:rsidRPr="00295D41">
              <w:rPr>
                <w:rFonts w:ascii="Courier New" w:hAnsi="Courier New" w:cs="Courier New"/>
                <w:shd w:val="clear" w:color="auto" w:fill="E2EFD9" w:themeFill="accent6" w:themeFillTint="33"/>
              </w:rPr>
              <w:t>^[A-Za-z]{2}-</w:t>
            </w:r>
            <w:r w:rsidR="007E7E43">
              <w:rPr>
                <w:rFonts w:ascii="Courier New" w:hAnsi="Courier New" w:cs="Courier New"/>
                <w:shd w:val="clear" w:color="auto" w:fill="E2EFD9" w:themeFill="accent6" w:themeFillTint="33"/>
              </w:rPr>
              <w:t>(0-9)</w:t>
            </w:r>
            <w:r w:rsidR="007E7E43" w:rsidRPr="00295D41">
              <w:rPr>
                <w:rFonts w:ascii="Courier New" w:hAnsi="Courier New" w:cs="Courier New"/>
                <w:shd w:val="clear" w:color="auto" w:fill="E2EFD9" w:themeFill="accent6" w:themeFillTint="33"/>
              </w:rPr>
              <w:t>{3}$</w:t>
            </w:r>
          </w:p>
        </w:tc>
      </w:tr>
      <w:tr w:rsidR="007E7E43" w14:paraId="6F48E1D6"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780" w:type="dxa"/>
          </w:tcPr>
          <w:p w14:paraId="3F1340C3" w14:textId="2369D922" w:rsidR="007E7E43" w:rsidRDefault="007E7E43" w:rsidP="007E7E43"/>
        </w:tc>
        <w:tc>
          <w:tcPr>
            <w:tcW w:w="2956" w:type="dxa"/>
          </w:tcPr>
          <w:p w14:paraId="60A85EE4" w14:textId="2EBBA567" w:rsidR="007E7E43" w:rsidRDefault="007E7E43" w:rsidP="007E7E43">
            <w:pPr>
              <w:cnfStyle w:val="000000000000" w:firstRow="0" w:lastRow="0" w:firstColumn="0" w:lastColumn="0" w:oddVBand="0" w:evenVBand="0" w:oddHBand="0" w:evenHBand="0" w:firstRowFirstColumn="0" w:firstRowLastColumn="0" w:lastRowFirstColumn="0" w:lastRowLastColumn="0"/>
            </w:pPr>
            <w:r>
              <w:t>DataCollectionStage</w:t>
            </w:r>
          </w:p>
        </w:tc>
        <w:tc>
          <w:tcPr>
            <w:tcW w:w="658" w:type="dxa"/>
          </w:tcPr>
          <w:p w14:paraId="364D39CE" w14:textId="77777777" w:rsidR="007E7E43" w:rsidRDefault="007E7E43" w:rsidP="007E7E43">
            <w:pPr>
              <w:cnfStyle w:val="000000000000" w:firstRow="0" w:lastRow="0" w:firstColumn="0" w:lastColumn="0" w:oddVBand="0" w:evenVBand="0" w:oddHBand="0" w:evenHBand="0" w:firstRowFirstColumn="0" w:firstRowLastColumn="0" w:lastRowFirstColumn="0" w:lastRowLastColumn="0"/>
            </w:pPr>
            <w:r>
              <w:t>I</w:t>
            </w:r>
          </w:p>
        </w:tc>
        <w:tc>
          <w:tcPr>
            <w:tcW w:w="662" w:type="dxa"/>
          </w:tcPr>
          <w:p w14:paraId="4BAF59AB" w14:textId="329955CB" w:rsidR="007E7E43" w:rsidRDefault="007A2AF6" w:rsidP="007E7E43">
            <w:pPr>
              <w:cnfStyle w:val="000000000000" w:firstRow="0" w:lastRow="0" w:firstColumn="0" w:lastColumn="0" w:oddVBand="0" w:evenVBand="0" w:oddHBand="0" w:evenHBand="0" w:firstRowFirstColumn="0" w:firstRowLastColumn="0" w:lastRowFirstColumn="0" w:lastRowLastColumn="0"/>
            </w:pPr>
            <w:hyperlink w:anchor="_5.3.1_DataCollectionStage_1" w:history="1">
              <w:r w:rsidR="007E7E43" w:rsidRPr="00295D41">
                <w:rPr>
                  <w:rStyle w:val="Hyperlink"/>
                </w:rPr>
                <w:t>5.3.1</w:t>
              </w:r>
            </w:hyperlink>
          </w:p>
        </w:tc>
        <w:tc>
          <w:tcPr>
            <w:tcW w:w="617" w:type="dxa"/>
          </w:tcPr>
          <w:p w14:paraId="5EE97D0B" w14:textId="77777777" w:rsidR="007E7E43" w:rsidRPr="009C3437" w:rsidRDefault="007E7E43" w:rsidP="007E7E43">
            <w:pPr>
              <w:cnfStyle w:val="000000000000" w:firstRow="0" w:lastRow="0" w:firstColumn="0" w:lastColumn="0" w:oddVBand="0" w:evenVBand="0" w:oddHBand="0" w:evenHBand="0" w:firstRowFirstColumn="0" w:firstRowLastColumn="0" w:lastRowFirstColumn="0" w:lastRowLastColumn="0"/>
            </w:pPr>
          </w:p>
        </w:tc>
        <w:tc>
          <w:tcPr>
            <w:tcW w:w="3676" w:type="dxa"/>
          </w:tcPr>
          <w:p w14:paraId="782CF1E5" w14:textId="77777777" w:rsidR="007E7E43" w:rsidRDefault="007E7E43" w:rsidP="007E7E43">
            <w:pPr>
              <w:cnfStyle w:val="000000000000" w:firstRow="0" w:lastRow="0" w:firstColumn="0" w:lastColumn="0" w:oddVBand="0" w:evenVBand="0" w:oddHBand="0" w:evenHBand="0" w:firstRowFirstColumn="0" w:firstRowLastColumn="0" w:lastRowFirstColumn="0" w:lastRowLastColumn="0"/>
            </w:pPr>
          </w:p>
        </w:tc>
      </w:tr>
      <w:tr w:rsidR="007E7E43" w14:paraId="059E161C"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780" w:type="dxa"/>
          </w:tcPr>
          <w:p w14:paraId="5A0CD47D" w14:textId="53237552" w:rsidR="007E7E43" w:rsidRDefault="007E7E43" w:rsidP="007E7E43"/>
        </w:tc>
        <w:tc>
          <w:tcPr>
            <w:tcW w:w="2956" w:type="dxa"/>
          </w:tcPr>
          <w:p w14:paraId="3940A217" w14:textId="77777777" w:rsidR="007E7E43" w:rsidRDefault="007E7E43" w:rsidP="007E7E43">
            <w:pPr>
              <w:cnfStyle w:val="000000000000" w:firstRow="0" w:lastRow="0" w:firstColumn="0" w:lastColumn="0" w:oddVBand="0" w:evenVBand="0" w:oddHBand="0" w:evenHBand="0" w:firstRowFirstColumn="0" w:firstRowLastColumn="0" w:lastRowFirstColumn="0" w:lastRowLastColumn="0"/>
            </w:pPr>
            <w:r>
              <w:t>DateCreated</w:t>
            </w:r>
          </w:p>
        </w:tc>
        <w:tc>
          <w:tcPr>
            <w:tcW w:w="658" w:type="dxa"/>
          </w:tcPr>
          <w:p w14:paraId="7F972EA8" w14:textId="77777777" w:rsidR="007E7E43" w:rsidRDefault="007E7E43" w:rsidP="007E7E43">
            <w:pPr>
              <w:cnfStyle w:val="000000000000" w:firstRow="0" w:lastRow="0" w:firstColumn="0" w:lastColumn="0" w:oddVBand="0" w:evenVBand="0" w:oddHBand="0" w:evenHBand="0" w:firstRowFirstColumn="0" w:firstRowLastColumn="0" w:lastRowFirstColumn="0" w:lastRowLastColumn="0"/>
            </w:pPr>
            <w:r>
              <w:t>T</w:t>
            </w:r>
          </w:p>
        </w:tc>
        <w:tc>
          <w:tcPr>
            <w:tcW w:w="662" w:type="dxa"/>
          </w:tcPr>
          <w:p w14:paraId="65E5EF38" w14:textId="77777777" w:rsidR="007E7E43" w:rsidRDefault="007E7E43" w:rsidP="007E7E43">
            <w:pPr>
              <w:cnfStyle w:val="000000000000" w:firstRow="0" w:lastRow="0" w:firstColumn="0" w:lastColumn="0" w:oddVBand="0" w:evenVBand="0" w:oddHBand="0" w:evenHBand="0" w:firstRowFirstColumn="0" w:firstRowLastColumn="0" w:lastRowFirstColumn="0" w:lastRowLastColumn="0"/>
            </w:pPr>
          </w:p>
        </w:tc>
        <w:tc>
          <w:tcPr>
            <w:tcW w:w="617" w:type="dxa"/>
          </w:tcPr>
          <w:p w14:paraId="00CE84CC" w14:textId="77777777" w:rsidR="007E7E43" w:rsidRDefault="007E7E43" w:rsidP="007E7E43">
            <w:pPr>
              <w:cnfStyle w:val="000000000000" w:firstRow="0" w:lastRow="0" w:firstColumn="0" w:lastColumn="0" w:oddVBand="0" w:evenVBand="0" w:oddHBand="0" w:evenHBand="0" w:firstRowFirstColumn="0" w:firstRowLastColumn="0" w:lastRowFirstColumn="0" w:lastRowLastColumn="0"/>
            </w:pPr>
          </w:p>
        </w:tc>
        <w:tc>
          <w:tcPr>
            <w:tcW w:w="3676" w:type="dxa"/>
          </w:tcPr>
          <w:p w14:paraId="31E0515C" w14:textId="3CC455FC" w:rsidR="007E7E43" w:rsidRDefault="007E7E43" w:rsidP="007E7E43">
            <w:pPr>
              <w:cnfStyle w:val="000000000000" w:firstRow="0" w:lastRow="0" w:firstColumn="0" w:lastColumn="0" w:oddVBand="0" w:evenVBand="0" w:oddHBand="0" w:evenHBand="0" w:firstRowFirstColumn="0" w:firstRowLastColumn="0" w:lastRowFirstColumn="0" w:lastRowLastColumn="0"/>
            </w:pPr>
          </w:p>
        </w:tc>
      </w:tr>
      <w:tr w:rsidR="007E7E43" w14:paraId="4711EA33"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780" w:type="dxa"/>
          </w:tcPr>
          <w:p w14:paraId="1CC2E1ED" w14:textId="20537536" w:rsidR="007E7E43" w:rsidRDefault="007E7E43" w:rsidP="007E7E43"/>
        </w:tc>
        <w:tc>
          <w:tcPr>
            <w:tcW w:w="2956" w:type="dxa"/>
          </w:tcPr>
          <w:p w14:paraId="7B620BF3" w14:textId="77777777" w:rsidR="007E7E43" w:rsidRDefault="007E7E43" w:rsidP="007E7E43">
            <w:pPr>
              <w:cnfStyle w:val="000000000000" w:firstRow="0" w:lastRow="0" w:firstColumn="0" w:lastColumn="0" w:oddVBand="0" w:evenVBand="0" w:oddHBand="0" w:evenHBand="0" w:firstRowFirstColumn="0" w:firstRowLastColumn="0" w:lastRowFirstColumn="0" w:lastRowLastColumn="0"/>
            </w:pPr>
            <w:r>
              <w:t>DateUpdated</w:t>
            </w:r>
          </w:p>
        </w:tc>
        <w:tc>
          <w:tcPr>
            <w:tcW w:w="658" w:type="dxa"/>
          </w:tcPr>
          <w:p w14:paraId="7B7154B9" w14:textId="77777777" w:rsidR="007E7E43" w:rsidRDefault="007E7E43" w:rsidP="007E7E43">
            <w:pPr>
              <w:cnfStyle w:val="000000000000" w:firstRow="0" w:lastRow="0" w:firstColumn="0" w:lastColumn="0" w:oddVBand="0" w:evenVBand="0" w:oddHBand="0" w:evenHBand="0" w:firstRowFirstColumn="0" w:firstRowLastColumn="0" w:lastRowFirstColumn="0" w:lastRowLastColumn="0"/>
            </w:pPr>
            <w:r>
              <w:t>T</w:t>
            </w:r>
          </w:p>
        </w:tc>
        <w:tc>
          <w:tcPr>
            <w:tcW w:w="662" w:type="dxa"/>
          </w:tcPr>
          <w:p w14:paraId="45CC2954" w14:textId="77777777" w:rsidR="007E7E43" w:rsidRDefault="007E7E43" w:rsidP="007E7E43">
            <w:pPr>
              <w:cnfStyle w:val="000000000000" w:firstRow="0" w:lastRow="0" w:firstColumn="0" w:lastColumn="0" w:oddVBand="0" w:evenVBand="0" w:oddHBand="0" w:evenHBand="0" w:firstRowFirstColumn="0" w:firstRowLastColumn="0" w:lastRowFirstColumn="0" w:lastRowLastColumn="0"/>
            </w:pPr>
          </w:p>
        </w:tc>
        <w:tc>
          <w:tcPr>
            <w:tcW w:w="617" w:type="dxa"/>
          </w:tcPr>
          <w:p w14:paraId="7D348226" w14:textId="77777777" w:rsidR="007E7E43" w:rsidRDefault="007E7E43" w:rsidP="007E7E43">
            <w:pPr>
              <w:cnfStyle w:val="000000000000" w:firstRow="0" w:lastRow="0" w:firstColumn="0" w:lastColumn="0" w:oddVBand="0" w:evenVBand="0" w:oddHBand="0" w:evenHBand="0" w:firstRowFirstColumn="0" w:firstRowLastColumn="0" w:lastRowFirstColumn="0" w:lastRowLastColumn="0"/>
            </w:pPr>
          </w:p>
        </w:tc>
        <w:tc>
          <w:tcPr>
            <w:tcW w:w="3676" w:type="dxa"/>
          </w:tcPr>
          <w:p w14:paraId="592A4E7D" w14:textId="0E97B5D5" w:rsidR="007E7E43" w:rsidRDefault="007E7E43" w:rsidP="007E7E43">
            <w:pPr>
              <w:cnfStyle w:val="000000000000" w:firstRow="0" w:lastRow="0" w:firstColumn="0" w:lastColumn="0" w:oddVBand="0" w:evenVBand="0" w:oddHBand="0" w:evenHBand="0" w:firstRowFirstColumn="0" w:firstRowLastColumn="0" w:lastRowFirstColumn="0" w:lastRowLastColumn="0"/>
            </w:pPr>
          </w:p>
        </w:tc>
      </w:tr>
      <w:tr w:rsidR="007E7E43" w14:paraId="696C2E9F"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780" w:type="dxa"/>
          </w:tcPr>
          <w:p w14:paraId="155289BC" w14:textId="7BDA4555" w:rsidR="007E7E43" w:rsidRDefault="007E7E43" w:rsidP="007E7E43"/>
        </w:tc>
        <w:tc>
          <w:tcPr>
            <w:tcW w:w="2956" w:type="dxa"/>
          </w:tcPr>
          <w:p w14:paraId="1A7AB7A8" w14:textId="77777777" w:rsidR="007E7E43" w:rsidRDefault="007E7E43" w:rsidP="007E7E43">
            <w:pPr>
              <w:cnfStyle w:val="000000000000" w:firstRow="0" w:lastRow="0" w:firstColumn="0" w:lastColumn="0" w:oddVBand="0" w:evenVBand="0" w:oddHBand="0" w:evenHBand="0" w:firstRowFirstColumn="0" w:firstRowLastColumn="0" w:lastRowFirstColumn="0" w:lastRowLastColumn="0"/>
            </w:pPr>
            <w:r>
              <w:t>UserID</w:t>
            </w:r>
          </w:p>
        </w:tc>
        <w:tc>
          <w:tcPr>
            <w:tcW w:w="658" w:type="dxa"/>
          </w:tcPr>
          <w:p w14:paraId="70E47102" w14:textId="4775149F" w:rsidR="007E7E43" w:rsidRDefault="007E7E43" w:rsidP="007E7E43">
            <w:pPr>
              <w:cnfStyle w:val="000000000000" w:firstRow="0" w:lastRow="0" w:firstColumn="0" w:lastColumn="0" w:oddVBand="0" w:evenVBand="0" w:oddHBand="0" w:evenHBand="0" w:firstRowFirstColumn="0" w:firstRowLastColumn="0" w:lastRowFirstColumn="0" w:lastRowLastColumn="0"/>
            </w:pPr>
            <w:r>
              <w:t>S</w:t>
            </w:r>
            <w:r w:rsidR="007512C2">
              <w:t>32</w:t>
            </w:r>
          </w:p>
        </w:tc>
        <w:tc>
          <w:tcPr>
            <w:tcW w:w="662" w:type="dxa"/>
          </w:tcPr>
          <w:p w14:paraId="06D056C9" w14:textId="77777777" w:rsidR="007E7E43" w:rsidRDefault="007E7E43" w:rsidP="007E7E43">
            <w:pPr>
              <w:cnfStyle w:val="000000000000" w:firstRow="0" w:lastRow="0" w:firstColumn="0" w:lastColumn="0" w:oddVBand="0" w:evenVBand="0" w:oddHBand="0" w:evenHBand="0" w:firstRowFirstColumn="0" w:firstRowLastColumn="0" w:lastRowFirstColumn="0" w:lastRowLastColumn="0"/>
            </w:pPr>
          </w:p>
        </w:tc>
        <w:tc>
          <w:tcPr>
            <w:tcW w:w="617" w:type="dxa"/>
          </w:tcPr>
          <w:p w14:paraId="52FC35B0" w14:textId="77777777" w:rsidR="007E7E43" w:rsidRDefault="007E7E43" w:rsidP="007E7E43">
            <w:pPr>
              <w:cnfStyle w:val="000000000000" w:firstRow="0" w:lastRow="0" w:firstColumn="0" w:lastColumn="0" w:oddVBand="0" w:evenVBand="0" w:oddHBand="0" w:evenHBand="0" w:firstRowFirstColumn="0" w:firstRowLastColumn="0" w:lastRowFirstColumn="0" w:lastRowLastColumn="0"/>
            </w:pPr>
          </w:p>
        </w:tc>
        <w:tc>
          <w:tcPr>
            <w:tcW w:w="3676" w:type="dxa"/>
          </w:tcPr>
          <w:p w14:paraId="28D75F35" w14:textId="4C6939C6" w:rsidR="007E7E43" w:rsidRDefault="007E7E43" w:rsidP="007E7E43">
            <w:pPr>
              <w:cnfStyle w:val="000000000000" w:firstRow="0" w:lastRow="0" w:firstColumn="0" w:lastColumn="0" w:oddVBand="0" w:evenVBand="0" w:oddHBand="0" w:evenHBand="0" w:firstRowFirstColumn="0" w:firstRowLastColumn="0" w:lastRowFirstColumn="0" w:lastRowLastColumn="0"/>
            </w:pPr>
          </w:p>
        </w:tc>
      </w:tr>
      <w:tr w:rsidR="002D57C4" w14:paraId="3281787E"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780" w:type="dxa"/>
          </w:tcPr>
          <w:p w14:paraId="7B03A436" w14:textId="66627F30" w:rsidR="002D57C4" w:rsidRDefault="002D57C4" w:rsidP="002D57C4"/>
        </w:tc>
        <w:tc>
          <w:tcPr>
            <w:tcW w:w="2956" w:type="dxa"/>
          </w:tcPr>
          <w:p w14:paraId="55BFB1AA" w14:textId="4D1505AE" w:rsidR="002D57C4" w:rsidRDefault="002D57C4" w:rsidP="002D57C4">
            <w:pPr>
              <w:cnfStyle w:val="000000000000" w:firstRow="0" w:lastRow="0" w:firstColumn="0" w:lastColumn="0" w:oddVBand="0" w:evenVBand="0" w:oddHBand="0" w:evenHBand="0" w:firstRowFirstColumn="0" w:firstRowLastColumn="0" w:lastRowFirstColumn="0" w:lastRowLastColumn="0"/>
            </w:pPr>
            <w:r>
              <w:t>DateDeleted</w:t>
            </w:r>
          </w:p>
        </w:tc>
        <w:tc>
          <w:tcPr>
            <w:tcW w:w="658" w:type="dxa"/>
          </w:tcPr>
          <w:p w14:paraId="360F9EF3" w14:textId="3A87BDC0" w:rsidR="002D57C4" w:rsidRDefault="002D57C4" w:rsidP="002D57C4">
            <w:pPr>
              <w:cnfStyle w:val="000000000000" w:firstRow="0" w:lastRow="0" w:firstColumn="0" w:lastColumn="0" w:oddVBand="0" w:evenVBand="0" w:oddHBand="0" w:evenHBand="0" w:firstRowFirstColumn="0" w:firstRowLastColumn="0" w:lastRowFirstColumn="0" w:lastRowLastColumn="0"/>
            </w:pPr>
            <w:r>
              <w:t>T</w:t>
            </w:r>
          </w:p>
        </w:tc>
        <w:tc>
          <w:tcPr>
            <w:tcW w:w="662" w:type="dxa"/>
          </w:tcPr>
          <w:p w14:paraId="1051A21A" w14:textId="77777777" w:rsidR="002D57C4" w:rsidRDefault="002D57C4" w:rsidP="002D57C4">
            <w:pPr>
              <w:cnfStyle w:val="000000000000" w:firstRow="0" w:lastRow="0" w:firstColumn="0" w:lastColumn="0" w:oddVBand="0" w:evenVBand="0" w:oddHBand="0" w:evenHBand="0" w:firstRowFirstColumn="0" w:firstRowLastColumn="0" w:lastRowFirstColumn="0" w:lastRowLastColumn="0"/>
            </w:pPr>
          </w:p>
        </w:tc>
        <w:tc>
          <w:tcPr>
            <w:tcW w:w="617" w:type="dxa"/>
          </w:tcPr>
          <w:p w14:paraId="26C48069" w14:textId="04874AEA" w:rsidR="002D57C4" w:rsidRDefault="002D57C4" w:rsidP="002D57C4">
            <w:pPr>
              <w:cnfStyle w:val="000000000000" w:firstRow="0" w:lastRow="0" w:firstColumn="0" w:lastColumn="0" w:oddVBand="0" w:evenVBand="0" w:oddHBand="0" w:evenHBand="0" w:firstRowFirstColumn="0" w:firstRowLastColumn="0" w:lastRowFirstColumn="0" w:lastRowLastColumn="0"/>
            </w:pPr>
            <w:r>
              <w:t>Y</w:t>
            </w:r>
          </w:p>
        </w:tc>
        <w:tc>
          <w:tcPr>
            <w:tcW w:w="3676" w:type="dxa"/>
          </w:tcPr>
          <w:p w14:paraId="5B7F0220" w14:textId="79FFD385" w:rsidR="002D57C4" w:rsidRDefault="002D57C4" w:rsidP="002D57C4">
            <w:pPr>
              <w:cnfStyle w:val="000000000000" w:firstRow="0" w:lastRow="0" w:firstColumn="0" w:lastColumn="0" w:oddVBand="0" w:evenVBand="0" w:oddHBand="0" w:evenHBand="0" w:firstRowFirstColumn="0" w:firstRowLastColumn="0" w:lastRowFirstColumn="0" w:lastRowLastColumn="0"/>
            </w:pPr>
          </w:p>
        </w:tc>
      </w:tr>
      <w:tr w:rsidR="007E7E43" w14:paraId="52F53FCC"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780" w:type="dxa"/>
          </w:tcPr>
          <w:p w14:paraId="76458235" w14:textId="213D6C1C" w:rsidR="007E7E43" w:rsidRDefault="007E7E43" w:rsidP="007E7E43"/>
        </w:tc>
        <w:tc>
          <w:tcPr>
            <w:tcW w:w="2956" w:type="dxa"/>
          </w:tcPr>
          <w:p w14:paraId="63A117C0" w14:textId="77777777" w:rsidR="007E7E43" w:rsidRDefault="007E7E43" w:rsidP="007E7E43">
            <w:pPr>
              <w:cnfStyle w:val="000000000000" w:firstRow="0" w:lastRow="0" w:firstColumn="0" w:lastColumn="0" w:oddVBand="0" w:evenVBand="0" w:oddHBand="0" w:evenHBand="0" w:firstRowFirstColumn="0" w:firstRowLastColumn="0" w:lastRowFirstColumn="0" w:lastRowLastColumn="0"/>
            </w:pPr>
            <w:r>
              <w:t>ExportID</w:t>
            </w:r>
          </w:p>
        </w:tc>
        <w:tc>
          <w:tcPr>
            <w:tcW w:w="658" w:type="dxa"/>
          </w:tcPr>
          <w:p w14:paraId="3618FB30" w14:textId="219841F3" w:rsidR="007E7E43" w:rsidRDefault="007E7E43" w:rsidP="007E7E43">
            <w:pPr>
              <w:cnfStyle w:val="000000000000" w:firstRow="0" w:lastRow="0" w:firstColumn="0" w:lastColumn="0" w:oddVBand="0" w:evenVBand="0" w:oddHBand="0" w:evenHBand="0" w:firstRowFirstColumn="0" w:firstRowLastColumn="0" w:lastRowFirstColumn="0" w:lastRowLastColumn="0"/>
            </w:pPr>
            <w:r>
              <w:t>S</w:t>
            </w:r>
            <w:r w:rsidR="007512C2">
              <w:t>32</w:t>
            </w:r>
          </w:p>
        </w:tc>
        <w:tc>
          <w:tcPr>
            <w:tcW w:w="662" w:type="dxa"/>
          </w:tcPr>
          <w:p w14:paraId="7769437D" w14:textId="77777777" w:rsidR="007E7E43" w:rsidRDefault="007E7E43" w:rsidP="007E7E43">
            <w:pPr>
              <w:cnfStyle w:val="000000000000" w:firstRow="0" w:lastRow="0" w:firstColumn="0" w:lastColumn="0" w:oddVBand="0" w:evenVBand="0" w:oddHBand="0" w:evenHBand="0" w:firstRowFirstColumn="0" w:firstRowLastColumn="0" w:lastRowFirstColumn="0" w:lastRowLastColumn="0"/>
            </w:pPr>
          </w:p>
        </w:tc>
        <w:tc>
          <w:tcPr>
            <w:tcW w:w="617" w:type="dxa"/>
          </w:tcPr>
          <w:p w14:paraId="2B0CA742" w14:textId="77777777" w:rsidR="007E7E43" w:rsidRDefault="007E7E43" w:rsidP="007E7E43">
            <w:pPr>
              <w:cnfStyle w:val="000000000000" w:firstRow="0" w:lastRow="0" w:firstColumn="0" w:lastColumn="0" w:oddVBand="0" w:evenVBand="0" w:oddHBand="0" w:evenHBand="0" w:firstRowFirstColumn="0" w:firstRowLastColumn="0" w:lastRowFirstColumn="0" w:lastRowLastColumn="0"/>
            </w:pPr>
          </w:p>
        </w:tc>
        <w:tc>
          <w:tcPr>
            <w:tcW w:w="3676" w:type="dxa"/>
          </w:tcPr>
          <w:p w14:paraId="21479A40" w14:textId="08D212CF" w:rsidR="007E7E43" w:rsidRDefault="00117CB6" w:rsidP="007E7E43">
            <w:pPr>
              <w:cnfStyle w:val="000000000000" w:firstRow="0" w:lastRow="0" w:firstColumn="0" w:lastColumn="0" w:oddVBand="0" w:evenVBand="0" w:oddHBand="0" w:evenHBand="0" w:firstRowFirstColumn="0" w:firstRowLastColumn="0" w:lastRowFirstColumn="0" w:lastRowLastColumn="0"/>
            </w:pPr>
            <w:r>
              <w:t>Must</w:t>
            </w:r>
            <w:r w:rsidR="00FD083E">
              <w:t xml:space="preserve"> </w:t>
            </w:r>
            <w:r>
              <w:t>match</w:t>
            </w:r>
            <w:r w:rsidR="00FD083E">
              <w:t xml:space="preserve"> </w:t>
            </w:r>
            <w:r>
              <w:t>record</w:t>
            </w:r>
            <w:r w:rsidR="00FD083E">
              <w:t xml:space="preserve"> </w:t>
            </w:r>
            <w:r>
              <w:t>in</w:t>
            </w:r>
            <w:r w:rsidR="00FD083E">
              <w:t xml:space="preserve"> </w:t>
            </w:r>
            <w:r>
              <w:t>Export.csv</w:t>
            </w:r>
          </w:p>
        </w:tc>
      </w:tr>
    </w:tbl>
    <w:p w14:paraId="1E239BBD" w14:textId="77777777" w:rsidR="00135FA4" w:rsidRDefault="00135FA4" w:rsidP="001E2FD9"/>
    <w:p w14:paraId="5919B1C4" w14:textId="45A808FE" w:rsidR="00135FA4" w:rsidRDefault="00135FA4" w:rsidP="00135FA4">
      <w:pPr>
        <w:pStyle w:val="Heading2"/>
      </w:pPr>
      <w:bookmarkStart w:id="460" w:name="_Exit.csv"/>
      <w:bookmarkStart w:id="461" w:name="_Toc430693239"/>
      <w:bookmarkEnd w:id="460"/>
      <w:r>
        <w:t>Exit.csv</w:t>
      </w:r>
      <w:bookmarkEnd w:id="461"/>
    </w:p>
    <w:p w14:paraId="55BD4F4A" w14:textId="59B4DC03" w:rsidR="007512C2" w:rsidRDefault="00F7692D" w:rsidP="00135FA4">
      <w:r>
        <w:t>Exit.csv</w:t>
      </w:r>
      <w:r w:rsidR="00FD083E">
        <w:t xml:space="preserve"> </w:t>
      </w:r>
      <w:r>
        <w:t>includes</w:t>
      </w:r>
      <w:r w:rsidR="00FD083E">
        <w:t xml:space="preserve"> </w:t>
      </w:r>
      <w:r>
        <w:t>data</w:t>
      </w:r>
      <w:r w:rsidR="00FD083E">
        <w:t xml:space="preserve"> </w:t>
      </w:r>
      <w:r w:rsidR="007512C2">
        <w:t>from:</w:t>
      </w:r>
    </w:p>
    <w:p w14:paraId="03C28D81" w14:textId="58523892" w:rsidR="007512C2" w:rsidRDefault="007512C2" w:rsidP="009B5603">
      <w:pPr>
        <w:pStyle w:val="ListParagraph"/>
        <w:numPr>
          <w:ilvl w:val="0"/>
          <w:numId w:val="24"/>
        </w:numPr>
      </w:pPr>
      <w:r w:rsidRPr="009B5603">
        <w:rPr>
          <w:b/>
        </w:rPr>
        <w:t>3.11</w:t>
      </w:r>
      <w:r w:rsidR="00FD083E">
        <w:rPr>
          <w:b/>
        </w:rPr>
        <w:t xml:space="preserve"> </w:t>
      </w:r>
      <w:r w:rsidRPr="009B5603">
        <w:rPr>
          <w:b/>
        </w:rPr>
        <w:t>Project</w:t>
      </w:r>
      <w:r w:rsidR="00FD083E">
        <w:rPr>
          <w:b/>
        </w:rPr>
        <w:t xml:space="preserve"> </w:t>
      </w:r>
      <w:r w:rsidRPr="009B5603">
        <w:rPr>
          <w:b/>
        </w:rPr>
        <w:t>Exit</w:t>
      </w:r>
      <w:r w:rsidR="00FD083E">
        <w:rPr>
          <w:b/>
        </w:rPr>
        <w:t xml:space="preserve"> </w:t>
      </w:r>
      <w:r w:rsidRPr="009B5603">
        <w:rPr>
          <w:b/>
        </w:rPr>
        <w:t>Date</w:t>
      </w:r>
      <w:r w:rsidR="00FD083E">
        <w:t xml:space="preserve"> </w:t>
      </w:r>
    </w:p>
    <w:p w14:paraId="193D28BE" w14:textId="754D90E1" w:rsidR="007512C2" w:rsidRPr="009B5603" w:rsidRDefault="007512C2" w:rsidP="009B5603">
      <w:pPr>
        <w:pStyle w:val="ListParagraph"/>
        <w:numPr>
          <w:ilvl w:val="0"/>
          <w:numId w:val="24"/>
        </w:numPr>
        <w:rPr>
          <w:b/>
        </w:rPr>
      </w:pPr>
      <w:r w:rsidRPr="009B5603">
        <w:rPr>
          <w:b/>
        </w:rPr>
        <w:t>3.12</w:t>
      </w:r>
      <w:r w:rsidR="00FD083E">
        <w:rPr>
          <w:b/>
        </w:rPr>
        <w:t xml:space="preserve"> </w:t>
      </w:r>
      <w:r w:rsidRPr="009B5603">
        <w:rPr>
          <w:b/>
        </w:rPr>
        <w:t>Destination</w:t>
      </w:r>
    </w:p>
    <w:p w14:paraId="0213BDC5" w14:textId="71438354" w:rsidR="007512C2" w:rsidRPr="009B5603" w:rsidRDefault="007512C2" w:rsidP="009B5603">
      <w:pPr>
        <w:pStyle w:val="ListParagraph"/>
        <w:numPr>
          <w:ilvl w:val="0"/>
          <w:numId w:val="24"/>
        </w:numPr>
        <w:rPr>
          <w:b/>
        </w:rPr>
      </w:pPr>
      <w:r w:rsidRPr="009B5603">
        <w:rPr>
          <w:b/>
        </w:rPr>
        <w:t>4.18</w:t>
      </w:r>
      <w:r w:rsidR="00FD083E">
        <w:rPr>
          <w:b/>
        </w:rPr>
        <w:t xml:space="preserve"> </w:t>
      </w:r>
      <w:r w:rsidRPr="009B5603">
        <w:rPr>
          <w:b/>
        </w:rPr>
        <w:t>Housing</w:t>
      </w:r>
      <w:r w:rsidR="00FD083E">
        <w:rPr>
          <w:b/>
        </w:rPr>
        <w:t xml:space="preserve"> </w:t>
      </w:r>
      <w:r w:rsidRPr="009B5603">
        <w:rPr>
          <w:b/>
        </w:rPr>
        <w:t>Assessment</w:t>
      </w:r>
      <w:r w:rsidR="00FD083E">
        <w:rPr>
          <w:b/>
        </w:rPr>
        <w:t xml:space="preserve"> </w:t>
      </w:r>
      <w:r w:rsidRPr="009B5603">
        <w:rPr>
          <w:b/>
        </w:rPr>
        <w:t>Disposition</w:t>
      </w:r>
    </w:p>
    <w:p w14:paraId="4A63E0C5" w14:textId="6BFC3E3B" w:rsidR="007512C2" w:rsidRPr="009B5603" w:rsidRDefault="007512C2" w:rsidP="009B5603">
      <w:pPr>
        <w:pStyle w:val="ListParagraph"/>
        <w:numPr>
          <w:ilvl w:val="0"/>
          <w:numId w:val="24"/>
        </w:numPr>
        <w:rPr>
          <w:b/>
        </w:rPr>
      </w:pPr>
      <w:r w:rsidRPr="009B5603">
        <w:rPr>
          <w:b/>
        </w:rPr>
        <w:t>4.19</w:t>
      </w:r>
      <w:r w:rsidR="00FD083E">
        <w:rPr>
          <w:b/>
        </w:rPr>
        <w:t xml:space="preserve"> </w:t>
      </w:r>
      <w:r w:rsidRPr="009B5603">
        <w:rPr>
          <w:b/>
        </w:rPr>
        <w:t>Housing</w:t>
      </w:r>
      <w:r w:rsidR="00FD083E">
        <w:rPr>
          <w:b/>
        </w:rPr>
        <w:t xml:space="preserve"> </w:t>
      </w:r>
      <w:r w:rsidRPr="009B5603">
        <w:rPr>
          <w:b/>
        </w:rPr>
        <w:t>Assessment</w:t>
      </w:r>
      <w:r w:rsidR="00FD083E">
        <w:rPr>
          <w:b/>
        </w:rPr>
        <w:t xml:space="preserve"> </w:t>
      </w:r>
      <w:r w:rsidRPr="009B5603">
        <w:rPr>
          <w:b/>
        </w:rPr>
        <w:t>at</w:t>
      </w:r>
      <w:r w:rsidR="00FD083E">
        <w:rPr>
          <w:b/>
        </w:rPr>
        <w:t xml:space="preserve"> </w:t>
      </w:r>
      <w:r w:rsidRPr="009B5603">
        <w:rPr>
          <w:b/>
        </w:rPr>
        <w:t>Exit</w:t>
      </w:r>
    </w:p>
    <w:p w14:paraId="06AB3560" w14:textId="5A7CE736" w:rsidR="007512C2" w:rsidRPr="009B5603" w:rsidRDefault="007512C2" w:rsidP="009B5603">
      <w:pPr>
        <w:pStyle w:val="ListParagraph"/>
        <w:numPr>
          <w:ilvl w:val="0"/>
          <w:numId w:val="24"/>
        </w:numPr>
        <w:rPr>
          <w:b/>
        </w:rPr>
      </w:pPr>
      <w:r w:rsidRPr="009B5603">
        <w:rPr>
          <w:b/>
        </w:rPr>
        <w:t>4.21</w:t>
      </w:r>
      <w:r w:rsidR="00FD083E">
        <w:rPr>
          <w:b/>
        </w:rPr>
        <w:t xml:space="preserve"> </w:t>
      </w:r>
      <w:r w:rsidRPr="009B5603">
        <w:rPr>
          <w:b/>
        </w:rPr>
        <w:t>Connection</w:t>
      </w:r>
      <w:r w:rsidR="00FD083E">
        <w:rPr>
          <w:b/>
        </w:rPr>
        <w:t xml:space="preserve"> </w:t>
      </w:r>
      <w:r w:rsidRPr="009B5603">
        <w:rPr>
          <w:b/>
        </w:rPr>
        <w:t>with</w:t>
      </w:r>
      <w:r w:rsidR="00FD083E">
        <w:rPr>
          <w:b/>
        </w:rPr>
        <w:t xml:space="preserve"> </w:t>
      </w:r>
      <w:r w:rsidRPr="009B5603">
        <w:rPr>
          <w:b/>
        </w:rPr>
        <w:t>SOAR</w:t>
      </w:r>
    </w:p>
    <w:p w14:paraId="184E7412" w14:textId="489D5219" w:rsidR="007512C2" w:rsidRPr="009B5603" w:rsidRDefault="007512C2" w:rsidP="009B5603">
      <w:pPr>
        <w:pStyle w:val="ListParagraph"/>
        <w:numPr>
          <w:ilvl w:val="0"/>
          <w:numId w:val="24"/>
        </w:numPr>
        <w:rPr>
          <w:b/>
        </w:rPr>
      </w:pPr>
      <w:r w:rsidRPr="009B5603">
        <w:rPr>
          <w:b/>
        </w:rPr>
        <w:t>4.36</w:t>
      </w:r>
      <w:r w:rsidR="00FD083E">
        <w:rPr>
          <w:b/>
        </w:rPr>
        <w:t xml:space="preserve"> </w:t>
      </w:r>
      <w:r w:rsidR="009B5603" w:rsidRPr="009B5603">
        <w:rPr>
          <w:b/>
        </w:rPr>
        <w:t>Transitional,</w:t>
      </w:r>
      <w:r w:rsidR="00FD083E">
        <w:rPr>
          <w:b/>
        </w:rPr>
        <w:t xml:space="preserve"> </w:t>
      </w:r>
      <w:r w:rsidR="009B5603" w:rsidRPr="009B5603">
        <w:rPr>
          <w:b/>
        </w:rPr>
        <w:t>Exit-care,</w:t>
      </w:r>
      <w:r w:rsidR="00FD083E">
        <w:rPr>
          <w:b/>
        </w:rPr>
        <w:t xml:space="preserve"> </w:t>
      </w:r>
      <w:r w:rsidR="009B5603" w:rsidRPr="009B5603">
        <w:rPr>
          <w:b/>
        </w:rPr>
        <w:t>or</w:t>
      </w:r>
      <w:r w:rsidR="00FD083E">
        <w:rPr>
          <w:b/>
        </w:rPr>
        <w:t xml:space="preserve"> </w:t>
      </w:r>
      <w:r w:rsidR="009B5603" w:rsidRPr="009B5603">
        <w:rPr>
          <w:b/>
        </w:rPr>
        <w:t>Aftercare</w:t>
      </w:r>
      <w:r w:rsidR="00FD083E">
        <w:rPr>
          <w:b/>
        </w:rPr>
        <w:t xml:space="preserve"> </w:t>
      </w:r>
      <w:r w:rsidR="009B5603" w:rsidRPr="009B5603">
        <w:rPr>
          <w:b/>
        </w:rPr>
        <w:t>Plans</w:t>
      </w:r>
      <w:r w:rsidR="00FD083E">
        <w:rPr>
          <w:b/>
        </w:rPr>
        <w:t xml:space="preserve"> </w:t>
      </w:r>
      <w:r w:rsidR="009B5603" w:rsidRPr="009B5603">
        <w:rPr>
          <w:b/>
        </w:rPr>
        <w:t>and</w:t>
      </w:r>
      <w:r w:rsidR="00FD083E">
        <w:rPr>
          <w:b/>
        </w:rPr>
        <w:t xml:space="preserve"> </w:t>
      </w:r>
      <w:r w:rsidR="009B5603" w:rsidRPr="009B5603">
        <w:rPr>
          <w:b/>
        </w:rPr>
        <w:t>Actions</w:t>
      </w:r>
    </w:p>
    <w:p w14:paraId="14C79EEC" w14:textId="3CC9CAC8" w:rsidR="007512C2" w:rsidRPr="009B5603" w:rsidRDefault="007512C2" w:rsidP="009B5603">
      <w:pPr>
        <w:pStyle w:val="ListParagraph"/>
        <w:numPr>
          <w:ilvl w:val="0"/>
          <w:numId w:val="24"/>
        </w:numPr>
        <w:rPr>
          <w:b/>
        </w:rPr>
      </w:pPr>
      <w:r w:rsidRPr="009B5603">
        <w:rPr>
          <w:b/>
        </w:rPr>
        <w:t>4.37</w:t>
      </w:r>
      <w:r w:rsidR="00FD083E">
        <w:rPr>
          <w:b/>
        </w:rPr>
        <w:t xml:space="preserve"> </w:t>
      </w:r>
      <w:r w:rsidR="009B5603" w:rsidRPr="009B5603">
        <w:rPr>
          <w:b/>
        </w:rPr>
        <w:t>Project</w:t>
      </w:r>
      <w:r w:rsidR="00FD083E">
        <w:rPr>
          <w:b/>
        </w:rPr>
        <w:t xml:space="preserve"> </w:t>
      </w:r>
      <w:r w:rsidR="009B5603" w:rsidRPr="009B5603">
        <w:rPr>
          <w:b/>
        </w:rPr>
        <w:t>Completion</w:t>
      </w:r>
      <w:r w:rsidR="00FD083E">
        <w:rPr>
          <w:b/>
        </w:rPr>
        <w:t xml:space="preserve"> </w:t>
      </w:r>
      <w:r w:rsidR="009B5603" w:rsidRPr="009B5603">
        <w:rPr>
          <w:b/>
        </w:rPr>
        <w:t>Status</w:t>
      </w:r>
    </w:p>
    <w:p w14:paraId="331E4583" w14:textId="16E483D1" w:rsidR="007512C2" w:rsidRPr="009B5603" w:rsidRDefault="007512C2" w:rsidP="009B5603">
      <w:pPr>
        <w:pStyle w:val="ListParagraph"/>
        <w:numPr>
          <w:ilvl w:val="0"/>
          <w:numId w:val="24"/>
        </w:numPr>
        <w:rPr>
          <w:b/>
        </w:rPr>
      </w:pPr>
      <w:r w:rsidRPr="009B5603">
        <w:rPr>
          <w:b/>
        </w:rPr>
        <w:t>4.38</w:t>
      </w:r>
      <w:r w:rsidR="00FD083E">
        <w:rPr>
          <w:b/>
        </w:rPr>
        <w:t xml:space="preserve"> </w:t>
      </w:r>
      <w:r w:rsidR="009B5603" w:rsidRPr="009B5603">
        <w:rPr>
          <w:b/>
        </w:rPr>
        <w:t>Family</w:t>
      </w:r>
      <w:r w:rsidR="00FD083E">
        <w:rPr>
          <w:b/>
        </w:rPr>
        <w:t xml:space="preserve"> </w:t>
      </w:r>
      <w:r w:rsidR="009B5603" w:rsidRPr="009B5603">
        <w:rPr>
          <w:b/>
        </w:rPr>
        <w:t>Reunification</w:t>
      </w:r>
      <w:r w:rsidR="00FD083E">
        <w:rPr>
          <w:b/>
        </w:rPr>
        <w:t xml:space="preserve"> </w:t>
      </w:r>
      <w:r w:rsidR="009B5603" w:rsidRPr="009B5603">
        <w:rPr>
          <w:b/>
        </w:rPr>
        <w:t>Achieved</w:t>
      </w:r>
    </w:p>
    <w:p w14:paraId="047938E1" w14:textId="77777777" w:rsidR="008610E0" w:rsidRDefault="008610E0" w:rsidP="00135FA4"/>
    <w:p w14:paraId="4B437025" w14:textId="0EB8F795" w:rsidR="008A2266" w:rsidRDefault="008A2266" w:rsidP="00135FA4">
      <w:r>
        <w:t>These</w:t>
      </w:r>
      <w:r w:rsidR="00FD083E">
        <w:t xml:space="preserve"> </w:t>
      </w:r>
      <w:r>
        <w:t>data</w:t>
      </w:r>
      <w:r w:rsidR="00FD083E">
        <w:t xml:space="preserve"> </w:t>
      </w:r>
      <w:r w:rsidR="001124B0">
        <w:t>are</w:t>
      </w:r>
      <w:r w:rsidR="00FD083E">
        <w:t xml:space="preserve"> </w:t>
      </w:r>
      <w:r>
        <w:t>not</w:t>
      </w:r>
      <w:r w:rsidR="00FD083E">
        <w:t xml:space="preserve"> </w:t>
      </w:r>
      <w:r>
        <w:t>included</w:t>
      </w:r>
      <w:r w:rsidR="00FD083E">
        <w:t xml:space="preserve"> </w:t>
      </w:r>
      <w:r>
        <w:t>in</w:t>
      </w:r>
      <w:r w:rsidR="00FD083E">
        <w:t xml:space="preserve"> </w:t>
      </w:r>
      <w:r>
        <w:t>Enrollment.csv</w:t>
      </w:r>
      <w:r w:rsidR="00FD083E">
        <w:t xml:space="preserve"> </w:t>
      </w:r>
      <w:r w:rsidR="0012385D">
        <w:t>in</w:t>
      </w:r>
      <w:r w:rsidR="00FD083E">
        <w:t xml:space="preserve"> </w:t>
      </w:r>
      <w:r w:rsidR="0012385D">
        <w:t>order</w:t>
      </w:r>
      <w:r w:rsidR="00FD083E">
        <w:t xml:space="preserve"> </w:t>
      </w:r>
      <w:r w:rsidR="0012385D">
        <w:t>to</w:t>
      </w:r>
      <w:r w:rsidR="00FD083E">
        <w:t xml:space="preserve"> </w:t>
      </w:r>
      <w:r w:rsidR="0012385D">
        <w:t>preserve</w:t>
      </w:r>
      <w:r w:rsidR="00FD083E">
        <w:t xml:space="preserve"> </w:t>
      </w:r>
      <w:r w:rsidR="0012385D">
        <w:t>metadata</w:t>
      </w:r>
      <w:r w:rsidR="00FD083E">
        <w:t xml:space="preserve"> </w:t>
      </w:r>
      <w:r>
        <w:t>such</w:t>
      </w:r>
      <w:r w:rsidR="00FD083E">
        <w:t xml:space="preserve"> </w:t>
      </w:r>
      <w:r>
        <w:t>that</w:t>
      </w:r>
      <w:r w:rsidR="00FD083E">
        <w:t xml:space="preserve"> </w:t>
      </w:r>
      <w:r>
        <w:t>it</w:t>
      </w:r>
      <w:r w:rsidR="00FD083E">
        <w:t xml:space="preserve"> </w:t>
      </w:r>
      <w:r>
        <w:t>is</w:t>
      </w:r>
      <w:r w:rsidR="00FD083E">
        <w:t xml:space="preserve"> </w:t>
      </w:r>
      <w:r>
        <w:t>possible</w:t>
      </w:r>
      <w:r w:rsidR="00FD083E">
        <w:t xml:space="preserve"> </w:t>
      </w:r>
      <w:r>
        <w:t>to</w:t>
      </w:r>
      <w:r w:rsidR="00FD083E">
        <w:t xml:space="preserve"> </w:t>
      </w:r>
      <w:r>
        <w:t>evaluate</w:t>
      </w:r>
      <w:r w:rsidR="00FD083E">
        <w:t xml:space="preserve"> </w:t>
      </w:r>
      <w:r>
        <w:t>the</w:t>
      </w:r>
      <w:r w:rsidR="00FD083E">
        <w:t xml:space="preserve"> </w:t>
      </w:r>
      <w:r>
        <w:t>timeliness</w:t>
      </w:r>
      <w:r w:rsidR="00FD083E">
        <w:t xml:space="preserve"> </w:t>
      </w:r>
      <w:r>
        <w:t>of</w:t>
      </w:r>
      <w:r w:rsidR="00FD083E">
        <w:t xml:space="preserve"> </w:t>
      </w:r>
      <w:r>
        <w:t>data</w:t>
      </w:r>
      <w:r w:rsidR="00FD083E">
        <w:t xml:space="preserve"> </w:t>
      </w:r>
      <w:r>
        <w:t>entry</w:t>
      </w:r>
      <w:r w:rsidR="00FD083E">
        <w:t xml:space="preserve"> </w:t>
      </w:r>
      <w:r>
        <w:t>for</w:t>
      </w:r>
      <w:r w:rsidR="00FD083E">
        <w:t xml:space="preserve"> </w:t>
      </w:r>
      <w:r>
        <w:t>exit</w:t>
      </w:r>
      <w:r w:rsidR="00FD083E">
        <w:t xml:space="preserve"> </w:t>
      </w:r>
      <w:r w:rsidR="009B5603">
        <w:t>information</w:t>
      </w:r>
      <w:r>
        <w:t>.</w:t>
      </w:r>
      <w:r w:rsidR="00FD083E">
        <w:t xml:space="preserve">  </w:t>
      </w:r>
    </w:p>
    <w:p w14:paraId="20BA168D" w14:textId="77777777" w:rsidR="008A2266" w:rsidRDefault="008A2266" w:rsidP="00135FA4"/>
    <w:p w14:paraId="0E38CAA0" w14:textId="17A502E9" w:rsidR="001124B0" w:rsidRDefault="001124B0" w:rsidP="00135FA4">
      <w:r>
        <w:t>There</w:t>
      </w:r>
      <w:r w:rsidR="00FD083E">
        <w:t xml:space="preserve"> </w:t>
      </w:r>
      <w:r>
        <w:t>may</w:t>
      </w:r>
      <w:r w:rsidR="00FD083E">
        <w:t xml:space="preserve"> </w:t>
      </w:r>
      <w:r>
        <w:t>be</w:t>
      </w:r>
      <w:r w:rsidR="00FD083E">
        <w:t xml:space="preserve"> </w:t>
      </w:r>
      <w:r>
        <w:t>no</w:t>
      </w:r>
      <w:r w:rsidR="00FD083E">
        <w:t xml:space="preserve"> </w:t>
      </w:r>
      <w:r>
        <w:t>more</w:t>
      </w:r>
      <w:r w:rsidR="00FD083E">
        <w:t xml:space="preserve"> </w:t>
      </w:r>
      <w:r>
        <w:t>than</w:t>
      </w:r>
      <w:r w:rsidR="00FD083E">
        <w:t xml:space="preserve"> </w:t>
      </w:r>
      <w:r>
        <w:t>one</w:t>
      </w:r>
      <w:r w:rsidR="00FD083E">
        <w:t xml:space="preserve"> </w:t>
      </w:r>
      <w:r>
        <w:t>record</w:t>
      </w:r>
      <w:r w:rsidR="00FD083E">
        <w:t xml:space="preserve"> </w:t>
      </w:r>
      <w:r>
        <w:t>in</w:t>
      </w:r>
      <w:r w:rsidR="00FD083E">
        <w:t xml:space="preserve"> </w:t>
      </w:r>
      <w:r>
        <w:t>Exit.csv</w:t>
      </w:r>
      <w:r w:rsidR="00FD083E">
        <w:t xml:space="preserve"> </w:t>
      </w:r>
      <w:r>
        <w:t>for</w:t>
      </w:r>
      <w:r w:rsidR="00FD083E">
        <w:t xml:space="preserve"> </w:t>
      </w:r>
      <w:r>
        <w:t>any</w:t>
      </w:r>
      <w:r w:rsidR="00FD083E">
        <w:t xml:space="preserve"> </w:t>
      </w:r>
      <w:r w:rsidRPr="008A2266">
        <w:rPr>
          <w:i/>
        </w:rPr>
        <w:t>ProjectEntryID</w:t>
      </w:r>
      <w:r>
        <w:t>.</w:t>
      </w:r>
      <w:r w:rsidR="00FD083E">
        <w:t xml:space="preserve">  </w:t>
      </w:r>
    </w:p>
    <w:p w14:paraId="4D825913" w14:textId="66E18498" w:rsidR="009734A0" w:rsidRDefault="009734A0" w:rsidP="00135FA4"/>
    <w:p w14:paraId="462A7BF0" w14:textId="58EF4835" w:rsidR="009734A0" w:rsidRDefault="009734A0" w:rsidP="00135FA4">
      <w:r w:rsidRPr="00C45CF0">
        <w:rPr>
          <w:i/>
        </w:rPr>
        <w:t>ExitID</w:t>
      </w:r>
      <w:r w:rsidR="00FD083E">
        <w:t xml:space="preserve"> </w:t>
      </w:r>
      <w:r>
        <w:t>is</w:t>
      </w:r>
      <w:r w:rsidR="00FD083E">
        <w:t xml:space="preserve"> </w:t>
      </w:r>
      <w:r>
        <w:t>the</w:t>
      </w:r>
      <w:r w:rsidR="00FD083E">
        <w:t xml:space="preserve"> </w:t>
      </w:r>
      <w:r>
        <w:t>unique</w:t>
      </w:r>
      <w:r w:rsidR="00FD083E">
        <w:t xml:space="preserve"> </w:t>
      </w:r>
      <w:r>
        <w:t>identifier</w:t>
      </w:r>
      <w:r w:rsidR="00FD083E">
        <w:t xml:space="preserve"> </w:t>
      </w:r>
      <w:r>
        <w:t>for</w:t>
      </w:r>
      <w:r w:rsidR="00FD083E">
        <w:t xml:space="preserve"> </w:t>
      </w:r>
      <w:r>
        <w:t>Exit.csv.</w:t>
      </w:r>
      <w:r w:rsidR="00FD083E">
        <w:t xml:space="preserve">  </w:t>
      </w:r>
      <w:r w:rsidR="00C45CF0">
        <w:t>The</w:t>
      </w:r>
      <w:r w:rsidR="00FD083E">
        <w:t xml:space="preserve"> </w:t>
      </w:r>
      <w:r w:rsidR="00C45CF0" w:rsidRPr="00C45CF0">
        <w:rPr>
          <w:i/>
        </w:rPr>
        <w:t>ExitID</w:t>
      </w:r>
      <w:r w:rsidR="00FD083E">
        <w:t xml:space="preserve"> </w:t>
      </w:r>
      <w:r w:rsidR="00C45CF0">
        <w:t>may</w:t>
      </w:r>
      <w:r w:rsidR="00FD083E">
        <w:t xml:space="preserve"> </w:t>
      </w:r>
      <w:r w:rsidR="00C45CF0">
        <w:t>be</w:t>
      </w:r>
      <w:r w:rsidR="00FD083E">
        <w:t xml:space="preserve"> </w:t>
      </w:r>
      <w:r w:rsidR="006B5B2C">
        <w:t>the</w:t>
      </w:r>
      <w:r w:rsidR="00FD083E">
        <w:t xml:space="preserve"> </w:t>
      </w:r>
      <w:r w:rsidR="006B5B2C">
        <w:t>unique</w:t>
      </w:r>
      <w:r w:rsidR="00FD083E">
        <w:t xml:space="preserve"> </w:t>
      </w:r>
      <w:r w:rsidR="006B5B2C">
        <w:t>identifier</w:t>
      </w:r>
      <w:r w:rsidR="00FD083E">
        <w:t xml:space="preserve"> </w:t>
      </w:r>
      <w:r w:rsidR="006B5B2C">
        <w:t>associated</w:t>
      </w:r>
      <w:r w:rsidR="00FD083E">
        <w:t xml:space="preserve"> </w:t>
      </w:r>
      <w:r w:rsidR="006B5B2C">
        <w:t>with</w:t>
      </w:r>
      <w:r w:rsidR="00FD083E">
        <w:t xml:space="preserve"> </w:t>
      </w:r>
      <w:r w:rsidR="006B5B2C" w:rsidRPr="00C45CF0">
        <w:rPr>
          <w:i/>
        </w:rPr>
        <w:t>Project</w:t>
      </w:r>
      <w:r w:rsidR="00FD083E">
        <w:rPr>
          <w:i/>
        </w:rPr>
        <w:t xml:space="preserve"> </w:t>
      </w:r>
      <w:r w:rsidR="006B5B2C" w:rsidRPr="00C45CF0">
        <w:rPr>
          <w:i/>
        </w:rPr>
        <w:t>Exit</w:t>
      </w:r>
      <w:r w:rsidR="00FD083E">
        <w:rPr>
          <w:i/>
        </w:rPr>
        <w:t xml:space="preserve"> </w:t>
      </w:r>
      <w:r w:rsidR="006B5B2C" w:rsidRPr="00C45CF0">
        <w:rPr>
          <w:i/>
        </w:rPr>
        <w:t>Date</w:t>
      </w:r>
      <w:r w:rsidR="00FD083E">
        <w:t xml:space="preserve"> </w:t>
      </w:r>
      <w:r w:rsidR="006B5B2C">
        <w:t>in</w:t>
      </w:r>
      <w:r w:rsidR="00FD083E">
        <w:t xml:space="preserve"> </w:t>
      </w:r>
      <w:r w:rsidR="006B5B2C">
        <w:t>the</w:t>
      </w:r>
      <w:r w:rsidR="00FD083E">
        <w:t xml:space="preserve"> </w:t>
      </w:r>
      <w:r w:rsidR="006B5B2C">
        <w:t>exporting</w:t>
      </w:r>
      <w:r w:rsidR="00FD083E">
        <w:t xml:space="preserve"> </w:t>
      </w:r>
      <w:r w:rsidR="006B5B2C">
        <w:t>database</w:t>
      </w:r>
      <w:r w:rsidR="00FD083E">
        <w:t xml:space="preserve"> </w:t>
      </w:r>
      <w:r w:rsidR="006B5B2C">
        <w:t>or</w:t>
      </w:r>
      <w:r w:rsidR="00FD083E">
        <w:t xml:space="preserve"> </w:t>
      </w:r>
      <w:r w:rsidR="006B5B2C">
        <w:t>it</w:t>
      </w:r>
      <w:r w:rsidR="00FD083E">
        <w:t xml:space="preserve"> </w:t>
      </w:r>
      <w:r w:rsidR="006B5B2C">
        <w:t>may</w:t>
      </w:r>
      <w:r w:rsidR="00FD083E">
        <w:t xml:space="preserve"> </w:t>
      </w:r>
      <w:r w:rsidR="006B5B2C">
        <w:t>be</w:t>
      </w:r>
      <w:r w:rsidR="00FD083E">
        <w:t xml:space="preserve"> </w:t>
      </w:r>
      <w:r w:rsidR="00C45CF0">
        <w:t>the</w:t>
      </w:r>
      <w:r w:rsidR="00FD083E">
        <w:t xml:space="preserve"> </w:t>
      </w:r>
      <w:r w:rsidR="00C45CF0">
        <w:t>same</w:t>
      </w:r>
      <w:r w:rsidR="00FD083E">
        <w:t xml:space="preserve"> </w:t>
      </w:r>
      <w:r w:rsidR="00C45CF0">
        <w:t>as</w:t>
      </w:r>
      <w:r w:rsidR="00FD083E">
        <w:t xml:space="preserve"> </w:t>
      </w:r>
      <w:r w:rsidR="00C45CF0">
        <w:t>the</w:t>
      </w:r>
      <w:r w:rsidR="00FD083E">
        <w:t xml:space="preserve"> </w:t>
      </w:r>
      <w:r w:rsidR="00C45CF0" w:rsidRPr="00C45CF0">
        <w:rPr>
          <w:i/>
        </w:rPr>
        <w:t>ProjectEntryID</w:t>
      </w:r>
      <w:r w:rsidR="00C45CF0">
        <w:t>.</w:t>
      </w:r>
      <w:r w:rsidR="00FD083E">
        <w:t xml:space="preserve">  </w:t>
      </w:r>
    </w:p>
    <w:p w14:paraId="3A4FD0EA" w14:textId="77777777" w:rsidR="001124B0" w:rsidRDefault="001124B0" w:rsidP="00135FA4"/>
    <w:p w14:paraId="1394A853" w14:textId="1950C409" w:rsidR="00142D32" w:rsidRDefault="00142D32" w:rsidP="00142D32">
      <w:r>
        <w:t>While</w:t>
      </w:r>
      <w:r w:rsidR="00FD083E">
        <w:t xml:space="preserve"> </w:t>
      </w:r>
      <w:r>
        <w:t>the</w:t>
      </w:r>
      <w:r w:rsidR="00FD083E">
        <w:t xml:space="preserve"> </w:t>
      </w:r>
      <w:r>
        <w:t>HMIS</w:t>
      </w:r>
      <w:r w:rsidR="00FD083E">
        <w:t xml:space="preserve"> </w:t>
      </w:r>
      <w:r>
        <w:t>Data</w:t>
      </w:r>
      <w:r w:rsidR="00FD083E">
        <w:t xml:space="preserve"> </w:t>
      </w:r>
      <w:r>
        <w:t>Standards</w:t>
      </w:r>
      <w:r w:rsidR="00FD083E">
        <w:t xml:space="preserve"> </w:t>
      </w:r>
      <w:r>
        <w:t>require</w:t>
      </w:r>
      <w:r w:rsidR="00FD083E">
        <w:t xml:space="preserve"> </w:t>
      </w:r>
      <w:r>
        <w:t>metadata</w:t>
      </w:r>
      <w:r w:rsidR="00FD083E">
        <w:t xml:space="preserve"> </w:t>
      </w:r>
      <w:r>
        <w:t>for</w:t>
      </w:r>
      <w:r w:rsidR="00FD083E">
        <w:t xml:space="preserve"> </w:t>
      </w:r>
      <w:r>
        <w:t>each</w:t>
      </w:r>
      <w:r w:rsidR="00FD083E">
        <w:t xml:space="preserve"> </w:t>
      </w:r>
      <w:r>
        <w:t>individual</w:t>
      </w:r>
      <w:r w:rsidR="00FD083E">
        <w:t xml:space="preserve"> </w:t>
      </w:r>
      <w:r>
        <w:t>data</w:t>
      </w:r>
      <w:r w:rsidR="00FD083E">
        <w:t xml:space="preserve"> </w:t>
      </w:r>
      <w:r>
        <w:t>element,</w:t>
      </w:r>
      <w:r w:rsidR="00FD083E">
        <w:t xml:space="preserve"> </w:t>
      </w:r>
      <w:r>
        <w:t>the</w:t>
      </w:r>
      <w:r w:rsidR="00FD083E">
        <w:t xml:space="preserve"> </w:t>
      </w:r>
      <w:r>
        <w:t>HMIS</w:t>
      </w:r>
      <w:r w:rsidR="00FD083E">
        <w:t xml:space="preserve"> </w:t>
      </w:r>
      <w:r>
        <w:t>CSV</w:t>
      </w:r>
      <w:r w:rsidR="00FD083E">
        <w:t xml:space="preserve"> </w:t>
      </w:r>
      <w:r>
        <w:t>includes</w:t>
      </w:r>
      <w:r w:rsidR="00FD083E">
        <w:t xml:space="preserve"> </w:t>
      </w:r>
      <w:r>
        <w:t>only</w:t>
      </w:r>
      <w:r w:rsidR="00FD083E">
        <w:t xml:space="preserve"> </w:t>
      </w:r>
      <w:r>
        <w:t>a</w:t>
      </w:r>
      <w:r w:rsidR="00FD083E">
        <w:t xml:space="preserve"> </w:t>
      </w:r>
      <w:r>
        <w:t>single</w:t>
      </w:r>
      <w:r w:rsidR="00FD083E">
        <w:t xml:space="preserve"> </w:t>
      </w:r>
      <w:r>
        <w:t>set</w:t>
      </w:r>
      <w:r w:rsidR="00FD083E">
        <w:t xml:space="preserve"> </w:t>
      </w:r>
      <w:r>
        <w:t>of</w:t>
      </w:r>
      <w:r w:rsidR="00FD083E">
        <w:t xml:space="preserve"> </w:t>
      </w:r>
      <w:r>
        <w:t>metadata</w:t>
      </w:r>
      <w:r w:rsidR="00FD083E">
        <w:t xml:space="preserve"> </w:t>
      </w:r>
      <w:r>
        <w:t>for</w:t>
      </w:r>
      <w:r w:rsidR="00FD083E">
        <w:t xml:space="preserve"> </w:t>
      </w:r>
      <w:r w:rsidR="00BF61DF">
        <w:t>the</w:t>
      </w:r>
      <w:r w:rsidR="00FD083E">
        <w:t xml:space="preserve"> </w:t>
      </w:r>
      <w:r w:rsidR="00BF61DF">
        <w:t>data</w:t>
      </w:r>
      <w:r w:rsidR="00FD083E">
        <w:t xml:space="preserve"> </w:t>
      </w:r>
      <w:r w:rsidR="00BF61DF">
        <w:t>elements</w:t>
      </w:r>
      <w:r w:rsidR="00FD083E">
        <w:t xml:space="preserve"> </w:t>
      </w:r>
      <w:r w:rsidR="00BF61DF">
        <w:t>included</w:t>
      </w:r>
      <w:r w:rsidR="00FD083E">
        <w:t xml:space="preserve"> </w:t>
      </w:r>
      <w:r w:rsidR="00BF61DF">
        <w:t>in</w:t>
      </w:r>
      <w:r w:rsidR="00FD083E">
        <w:t xml:space="preserve"> </w:t>
      </w:r>
      <w:r w:rsidR="00BF61DF">
        <w:t>the</w:t>
      </w:r>
      <w:r w:rsidR="00FD083E">
        <w:t xml:space="preserve"> </w:t>
      </w:r>
      <w:r w:rsidR="00BF61DF">
        <w:t>file</w:t>
      </w:r>
      <w:r>
        <w:t>.</w:t>
      </w:r>
      <w:r w:rsidR="00FD083E">
        <w:t xml:space="preserve">  </w:t>
      </w:r>
    </w:p>
    <w:p w14:paraId="490A2CE7" w14:textId="3340D8F4" w:rsidR="00142D32" w:rsidRPr="008610E0" w:rsidRDefault="00142D32" w:rsidP="00142D32">
      <w:pPr>
        <w:pStyle w:val="ListParagraph"/>
        <w:numPr>
          <w:ilvl w:val="0"/>
          <w:numId w:val="1"/>
        </w:numPr>
      </w:pPr>
      <w:r w:rsidRPr="001C42C9">
        <w:rPr>
          <w:i/>
        </w:rPr>
        <w:t>DateCreated</w:t>
      </w:r>
      <w:r w:rsidR="00FD083E">
        <w:t xml:space="preserve"> </w:t>
      </w:r>
      <w:r>
        <w:t>should</w:t>
      </w:r>
      <w:r w:rsidR="00FD083E">
        <w:t xml:space="preserve"> </w:t>
      </w:r>
      <w:r>
        <w:t>be</w:t>
      </w:r>
      <w:r w:rsidR="00FD083E">
        <w:t xml:space="preserve"> </w:t>
      </w:r>
      <w:r>
        <w:t>the</w:t>
      </w:r>
      <w:r w:rsidR="00FD083E">
        <w:t xml:space="preserve"> </w:t>
      </w:r>
      <w:r w:rsidRPr="001C42C9">
        <w:rPr>
          <w:i/>
        </w:rPr>
        <w:t>DateCreated</w:t>
      </w:r>
      <w:r w:rsidR="00FD083E">
        <w:t xml:space="preserve"> </w:t>
      </w:r>
      <w:r w:rsidR="0012385D">
        <w:t>associated</w:t>
      </w:r>
      <w:r w:rsidR="00FD083E">
        <w:t xml:space="preserve"> </w:t>
      </w:r>
      <w:r w:rsidR="0012385D">
        <w:t>with</w:t>
      </w:r>
      <w:r w:rsidR="00FD083E">
        <w:t xml:space="preserve"> </w:t>
      </w:r>
      <w:r w:rsidR="0012385D" w:rsidRPr="00F7692D">
        <w:rPr>
          <w:b/>
        </w:rPr>
        <w:t>3.11</w:t>
      </w:r>
      <w:r w:rsidR="00FD083E">
        <w:rPr>
          <w:b/>
        </w:rPr>
        <w:t xml:space="preserve"> </w:t>
      </w:r>
      <w:r w:rsidR="0012385D" w:rsidRPr="00F7692D">
        <w:rPr>
          <w:b/>
        </w:rPr>
        <w:t>Project</w:t>
      </w:r>
      <w:r w:rsidR="00FD083E">
        <w:rPr>
          <w:b/>
        </w:rPr>
        <w:t xml:space="preserve"> </w:t>
      </w:r>
      <w:r w:rsidR="0012385D" w:rsidRPr="00F7692D">
        <w:rPr>
          <w:b/>
        </w:rPr>
        <w:t>Exit</w:t>
      </w:r>
      <w:r w:rsidR="00FD083E">
        <w:rPr>
          <w:b/>
        </w:rPr>
        <w:t xml:space="preserve"> </w:t>
      </w:r>
      <w:r w:rsidR="0012385D" w:rsidRPr="00F7692D">
        <w:rPr>
          <w:b/>
        </w:rPr>
        <w:t>Date</w:t>
      </w:r>
      <w:r w:rsidR="0012385D">
        <w:rPr>
          <w:b/>
        </w:rPr>
        <w:t>.</w:t>
      </w:r>
    </w:p>
    <w:p w14:paraId="015C1DC4" w14:textId="59FBA30B" w:rsidR="008610E0" w:rsidRDefault="008610E0" w:rsidP="00142D32">
      <w:pPr>
        <w:pStyle w:val="ListParagraph"/>
        <w:numPr>
          <w:ilvl w:val="0"/>
          <w:numId w:val="1"/>
        </w:numPr>
      </w:pPr>
      <w:r w:rsidRPr="008610E0">
        <w:rPr>
          <w:i/>
        </w:rPr>
        <w:t>ExitDate</w:t>
      </w:r>
      <w:r w:rsidR="00FD083E">
        <w:t xml:space="preserve"> </w:t>
      </w:r>
      <w:r>
        <w:t>is</w:t>
      </w:r>
      <w:r w:rsidR="00FD083E">
        <w:t xml:space="preserve"> </w:t>
      </w:r>
      <w:r>
        <w:t>considered</w:t>
      </w:r>
      <w:r w:rsidR="00FD083E">
        <w:t xml:space="preserve"> </w:t>
      </w:r>
      <w:r>
        <w:t>the</w:t>
      </w:r>
      <w:r w:rsidR="00FD083E">
        <w:t xml:space="preserve"> </w:t>
      </w:r>
      <w:r>
        <w:t>information</w:t>
      </w:r>
      <w:r w:rsidR="00FD083E">
        <w:t xml:space="preserve"> </w:t>
      </w:r>
      <w:r>
        <w:t>date</w:t>
      </w:r>
      <w:r w:rsidR="00FD083E">
        <w:t xml:space="preserve"> </w:t>
      </w:r>
      <w:r>
        <w:t>for</w:t>
      </w:r>
      <w:r w:rsidR="00FD083E">
        <w:t xml:space="preserve"> </w:t>
      </w:r>
      <w:r>
        <w:t>all</w:t>
      </w:r>
      <w:r w:rsidR="00FD083E">
        <w:t xml:space="preserve"> </w:t>
      </w:r>
      <w:r>
        <w:t>fields</w:t>
      </w:r>
      <w:r w:rsidR="00FD083E">
        <w:t xml:space="preserve"> </w:t>
      </w:r>
      <w:r>
        <w:t>in</w:t>
      </w:r>
      <w:r w:rsidR="00FD083E">
        <w:t xml:space="preserve"> </w:t>
      </w:r>
      <w:r>
        <w:t>Exit.csv.</w:t>
      </w:r>
    </w:p>
    <w:p w14:paraId="26696EF7" w14:textId="1870979B" w:rsidR="00142D32" w:rsidRDefault="00142D32" w:rsidP="00142D32">
      <w:pPr>
        <w:pStyle w:val="ListParagraph"/>
        <w:numPr>
          <w:ilvl w:val="0"/>
          <w:numId w:val="1"/>
        </w:numPr>
      </w:pPr>
      <w:r w:rsidRPr="001C42C9">
        <w:rPr>
          <w:i/>
        </w:rPr>
        <w:t>DateUpdated</w:t>
      </w:r>
      <w:r w:rsidR="00FD083E">
        <w:t xml:space="preserve"> </w:t>
      </w:r>
      <w:r>
        <w:t>should</w:t>
      </w:r>
      <w:r w:rsidR="00FD083E">
        <w:t xml:space="preserve"> </w:t>
      </w:r>
      <w:r>
        <w:t>be</w:t>
      </w:r>
      <w:r w:rsidR="00FD083E">
        <w:t xml:space="preserve"> </w:t>
      </w:r>
      <w:r>
        <w:t>the</w:t>
      </w:r>
      <w:r w:rsidR="00FD083E">
        <w:t xml:space="preserve"> </w:t>
      </w:r>
      <w:r>
        <w:t>latest</w:t>
      </w:r>
      <w:r w:rsidR="00FD083E">
        <w:t xml:space="preserve"> </w:t>
      </w:r>
      <w:r w:rsidRPr="001C42C9">
        <w:rPr>
          <w:i/>
        </w:rPr>
        <w:t>DateUpdated</w:t>
      </w:r>
      <w:r w:rsidR="00FD083E">
        <w:t xml:space="preserve"> </w:t>
      </w:r>
      <w:r>
        <w:t>associated</w:t>
      </w:r>
      <w:r w:rsidR="00FD083E">
        <w:t xml:space="preserve"> </w:t>
      </w:r>
      <w:r>
        <w:t>with</w:t>
      </w:r>
      <w:r w:rsidR="00FD083E">
        <w:t xml:space="preserve"> </w:t>
      </w:r>
      <w:r w:rsidR="0012385D">
        <w:t>any</w:t>
      </w:r>
      <w:r w:rsidR="00FD083E">
        <w:t xml:space="preserve"> </w:t>
      </w:r>
      <w:r w:rsidR="0012385D">
        <w:t>of</w:t>
      </w:r>
      <w:r w:rsidR="00FD083E">
        <w:t xml:space="preserve"> </w:t>
      </w:r>
      <w:r w:rsidR="0012385D">
        <w:t>the</w:t>
      </w:r>
      <w:r w:rsidR="00FD083E">
        <w:t xml:space="preserve"> </w:t>
      </w:r>
      <w:r w:rsidR="0012385D">
        <w:t>included</w:t>
      </w:r>
      <w:r w:rsidR="00FD083E">
        <w:t xml:space="preserve"> </w:t>
      </w:r>
      <w:r w:rsidR="0012385D">
        <w:t>data</w:t>
      </w:r>
      <w:r w:rsidR="00FD083E">
        <w:t xml:space="preserve"> </w:t>
      </w:r>
      <w:r w:rsidR="0012385D">
        <w:t>elements</w:t>
      </w:r>
      <w:r w:rsidR="00FD083E">
        <w:t xml:space="preserve"> </w:t>
      </w:r>
      <w:r w:rsidR="0012385D">
        <w:t>for</w:t>
      </w:r>
      <w:r w:rsidR="00FD083E">
        <w:t xml:space="preserve"> </w:t>
      </w:r>
      <w:r>
        <w:t>the</w:t>
      </w:r>
      <w:r w:rsidR="00FD083E">
        <w:t xml:space="preserve"> </w:t>
      </w:r>
      <w:r w:rsidR="0012385D">
        <w:t>same</w:t>
      </w:r>
      <w:r w:rsidR="00FD083E">
        <w:t xml:space="preserve"> </w:t>
      </w:r>
      <w:r>
        <w:rPr>
          <w:i/>
        </w:rPr>
        <w:t>ProjectEntryID</w:t>
      </w:r>
      <w:r>
        <w:t>.</w:t>
      </w:r>
    </w:p>
    <w:p w14:paraId="35D2B36D" w14:textId="710C69CD" w:rsidR="00142D32" w:rsidRDefault="00142D32" w:rsidP="00142D32">
      <w:pPr>
        <w:pStyle w:val="ListParagraph"/>
        <w:numPr>
          <w:ilvl w:val="0"/>
          <w:numId w:val="1"/>
        </w:numPr>
      </w:pPr>
      <w:r w:rsidRPr="001C42C9">
        <w:rPr>
          <w:i/>
        </w:rPr>
        <w:t>UserID</w:t>
      </w:r>
      <w:r w:rsidR="00FD083E">
        <w:t xml:space="preserve"> </w:t>
      </w:r>
      <w:r>
        <w:t>should</w:t>
      </w:r>
      <w:r w:rsidR="00FD083E">
        <w:t xml:space="preserve"> </w:t>
      </w:r>
      <w:r>
        <w:t>be</w:t>
      </w:r>
      <w:r w:rsidR="00FD083E">
        <w:t xml:space="preserve"> </w:t>
      </w:r>
      <w:r>
        <w:t>the</w:t>
      </w:r>
      <w:r w:rsidR="00FD083E">
        <w:t xml:space="preserve"> </w:t>
      </w:r>
      <w:r w:rsidRPr="001C42C9">
        <w:rPr>
          <w:i/>
        </w:rPr>
        <w:t>UserID</w:t>
      </w:r>
      <w:r w:rsidR="00FD083E">
        <w:t xml:space="preserve"> </w:t>
      </w:r>
      <w:r>
        <w:t>associated</w:t>
      </w:r>
      <w:r w:rsidR="00FD083E">
        <w:t xml:space="preserve"> </w:t>
      </w:r>
      <w:r>
        <w:t>with</w:t>
      </w:r>
      <w:r w:rsidR="00FD083E">
        <w:t xml:space="preserve"> </w:t>
      </w:r>
      <w:r>
        <w:t>the</w:t>
      </w:r>
      <w:r w:rsidR="00FD083E">
        <w:t xml:space="preserve"> </w:t>
      </w:r>
      <w:r>
        <w:t>record</w:t>
      </w:r>
      <w:r w:rsidR="00FD083E">
        <w:t xml:space="preserve"> </w:t>
      </w:r>
      <w:r>
        <w:t>with</w:t>
      </w:r>
      <w:r w:rsidR="00FD083E">
        <w:t xml:space="preserve"> </w:t>
      </w:r>
      <w:r>
        <w:t>the</w:t>
      </w:r>
      <w:r w:rsidR="00FD083E">
        <w:t xml:space="preserve"> </w:t>
      </w:r>
      <w:r>
        <w:t>latest</w:t>
      </w:r>
      <w:r w:rsidR="00FD083E">
        <w:t xml:space="preserve"> </w:t>
      </w:r>
      <w:r w:rsidRPr="001C42C9">
        <w:rPr>
          <w:i/>
        </w:rPr>
        <w:t>DateUpdated</w:t>
      </w:r>
      <w:r w:rsidR="00FD083E">
        <w:t xml:space="preserve"> </w:t>
      </w:r>
      <w:r w:rsidR="0012385D">
        <w:t>associated</w:t>
      </w:r>
      <w:r w:rsidR="00FD083E">
        <w:t xml:space="preserve"> </w:t>
      </w:r>
      <w:r w:rsidR="0012385D">
        <w:t>with</w:t>
      </w:r>
      <w:r w:rsidR="00FD083E">
        <w:t xml:space="preserve"> </w:t>
      </w:r>
      <w:r w:rsidR="0012385D">
        <w:t>any</w:t>
      </w:r>
      <w:r w:rsidR="00FD083E">
        <w:t xml:space="preserve"> </w:t>
      </w:r>
      <w:r w:rsidR="0012385D">
        <w:t>of</w:t>
      </w:r>
      <w:r w:rsidR="00FD083E">
        <w:t xml:space="preserve"> </w:t>
      </w:r>
      <w:r w:rsidR="0012385D">
        <w:t>the</w:t>
      </w:r>
      <w:r w:rsidR="00FD083E">
        <w:t xml:space="preserve"> </w:t>
      </w:r>
      <w:r w:rsidR="0012385D">
        <w:t>included</w:t>
      </w:r>
      <w:r w:rsidR="00FD083E">
        <w:t xml:space="preserve"> </w:t>
      </w:r>
      <w:r w:rsidR="0012385D">
        <w:t>data</w:t>
      </w:r>
      <w:r w:rsidR="00FD083E">
        <w:t xml:space="preserve"> </w:t>
      </w:r>
      <w:r w:rsidR="0012385D">
        <w:t>elements</w:t>
      </w:r>
      <w:r w:rsidR="00FD083E">
        <w:t xml:space="preserve"> </w:t>
      </w:r>
      <w:r w:rsidR="0012385D">
        <w:t>for</w:t>
      </w:r>
      <w:r w:rsidR="00FD083E">
        <w:t xml:space="preserve"> </w:t>
      </w:r>
      <w:r w:rsidR="0012385D">
        <w:t>the</w:t>
      </w:r>
      <w:r w:rsidR="00FD083E">
        <w:t xml:space="preserve"> </w:t>
      </w:r>
      <w:r w:rsidR="0012385D">
        <w:t>same</w:t>
      </w:r>
      <w:r w:rsidR="00FD083E">
        <w:t xml:space="preserve"> </w:t>
      </w:r>
      <w:r w:rsidR="0012385D">
        <w:rPr>
          <w:i/>
        </w:rPr>
        <w:t>ProjectEntryID</w:t>
      </w:r>
      <w:r>
        <w:t>.</w:t>
      </w:r>
    </w:p>
    <w:p w14:paraId="40F86056" w14:textId="77777777" w:rsidR="00142D32" w:rsidRDefault="00142D32" w:rsidP="00135FA4"/>
    <w:tbl>
      <w:tblPr>
        <w:tblStyle w:val="GridTable1Light-Accent11"/>
        <w:tblW w:w="9350" w:type="dxa"/>
        <w:tblLayout w:type="fixed"/>
        <w:tblLook w:val="04A0" w:firstRow="1" w:lastRow="0" w:firstColumn="1" w:lastColumn="0" w:noHBand="0" w:noVBand="1"/>
      </w:tblPr>
      <w:tblGrid>
        <w:gridCol w:w="802"/>
        <w:gridCol w:w="2968"/>
        <w:gridCol w:w="725"/>
        <w:gridCol w:w="810"/>
        <w:gridCol w:w="630"/>
        <w:gridCol w:w="3415"/>
      </w:tblGrid>
      <w:tr w:rsidR="00BF3ABD" w:rsidRPr="009C3437" w14:paraId="25EF4493" w14:textId="77777777" w:rsidTr="001A52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02" w:type="dxa"/>
          </w:tcPr>
          <w:p w14:paraId="3D011181" w14:textId="77777777" w:rsidR="00BF3ABD" w:rsidRPr="009C3437" w:rsidRDefault="00BF3ABD" w:rsidP="00534A13">
            <w:r>
              <w:t>DE#</w:t>
            </w:r>
          </w:p>
        </w:tc>
        <w:tc>
          <w:tcPr>
            <w:tcW w:w="2968" w:type="dxa"/>
          </w:tcPr>
          <w:p w14:paraId="6D095B8D" w14:textId="77777777" w:rsidR="00BF3ABD" w:rsidRPr="009C3437" w:rsidRDefault="00BF3ABD" w:rsidP="00534A13">
            <w:pPr>
              <w:cnfStyle w:val="100000000000" w:firstRow="1" w:lastRow="0" w:firstColumn="0" w:lastColumn="0" w:oddVBand="0" w:evenVBand="0" w:oddHBand="0" w:evenHBand="0" w:firstRowFirstColumn="0" w:firstRowLastColumn="0" w:lastRowFirstColumn="0" w:lastRowLastColumn="0"/>
            </w:pPr>
            <w:r w:rsidRPr="009C3437">
              <w:t>Name</w:t>
            </w:r>
          </w:p>
        </w:tc>
        <w:tc>
          <w:tcPr>
            <w:tcW w:w="725" w:type="dxa"/>
          </w:tcPr>
          <w:p w14:paraId="1B0A1A53" w14:textId="77777777" w:rsidR="00BF3ABD" w:rsidRPr="009C3437" w:rsidRDefault="00BF3ABD" w:rsidP="00534A13">
            <w:pPr>
              <w:cnfStyle w:val="100000000000" w:firstRow="1" w:lastRow="0" w:firstColumn="0" w:lastColumn="0" w:oddVBand="0" w:evenVBand="0" w:oddHBand="0" w:evenHBand="0" w:firstRowFirstColumn="0" w:firstRowLastColumn="0" w:lastRowFirstColumn="0" w:lastRowLastColumn="0"/>
            </w:pPr>
            <w:r w:rsidRPr="009C3437">
              <w:t>Type</w:t>
            </w:r>
          </w:p>
        </w:tc>
        <w:tc>
          <w:tcPr>
            <w:tcW w:w="810" w:type="dxa"/>
          </w:tcPr>
          <w:p w14:paraId="6DA09D6B" w14:textId="3B85235E" w:rsidR="00BF3ABD" w:rsidRPr="009C3437" w:rsidRDefault="007E081D" w:rsidP="00534A13">
            <w:pPr>
              <w:cnfStyle w:val="100000000000" w:firstRow="1" w:lastRow="0" w:firstColumn="0" w:lastColumn="0" w:oddVBand="0" w:evenVBand="0" w:oddHBand="0" w:evenHBand="0" w:firstRowFirstColumn="0" w:firstRowLastColumn="0" w:lastRowFirstColumn="0" w:lastRowLastColumn="0"/>
            </w:pPr>
            <w:r>
              <w:t>List</w:t>
            </w:r>
          </w:p>
        </w:tc>
        <w:tc>
          <w:tcPr>
            <w:tcW w:w="630" w:type="dxa"/>
          </w:tcPr>
          <w:p w14:paraId="2FF8532D" w14:textId="609FDF84" w:rsidR="00BF3ABD" w:rsidRDefault="00BF3ABD" w:rsidP="00534A13">
            <w:pPr>
              <w:cnfStyle w:val="100000000000" w:firstRow="1" w:lastRow="0" w:firstColumn="0" w:lastColumn="0" w:oddVBand="0" w:evenVBand="0" w:oddHBand="0" w:evenHBand="0" w:firstRowFirstColumn="0" w:firstRowLastColumn="0" w:lastRowFirstColumn="0" w:lastRowLastColumn="0"/>
            </w:pPr>
            <w:r>
              <w:t>Null</w:t>
            </w:r>
          </w:p>
        </w:tc>
        <w:tc>
          <w:tcPr>
            <w:tcW w:w="3415" w:type="dxa"/>
          </w:tcPr>
          <w:p w14:paraId="0C1BEA11" w14:textId="77777777" w:rsidR="00BF3ABD" w:rsidRPr="009C3437" w:rsidRDefault="00BF3ABD" w:rsidP="00534A13">
            <w:pPr>
              <w:cnfStyle w:val="100000000000" w:firstRow="1" w:lastRow="0" w:firstColumn="0" w:lastColumn="0" w:oddVBand="0" w:evenVBand="0" w:oddHBand="0" w:evenHBand="0" w:firstRowFirstColumn="0" w:firstRowLastColumn="0" w:lastRowFirstColumn="0" w:lastRowLastColumn="0"/>
            </w:pPr>
            <w:r w:rsidRPr="009C3437">
              <w:t>Notes</w:t>
            </w:r>
          </w:p>
        </w:tc>
      </w:tr>
      <w:tr w:rsidR="001124B0" w:rsidRPr="009C3437" w14:paraId="5989133F" w14:textId="77777777" w:rsidTr="009B5603">
        <w:trPr>
          <w:cantSplit/>
        </w:trPr>
        <w:tc>
          <w:tcPr>
            <w:cnfStyle w:val="001000000000" w:firstRow="0" w:lastRow="0" w:firstColumn="1" w:lastColumn="0" w:oddVBand="0" w:evenVBand="0" w:oddHBand="0" w:evenHBand="0" w:firstRowFirstColumn="0" w:firstRowLastColumn="0" w:lastRowFirstColumn="0" w:lastRowLastColumn="0"/>
            <w:tcW w:w="802" w:type="dxa"/>
          </w:tcPr>
          <w:p w14:paraId="52C4AEFA" w14:textId="77777777" w:rsidR="001124B0" w:rsidRDefault="001124B0" w:rsidP="00534A13"/>
        </w:tc>
        <w:tc>
          <w:tcPr>
            <w:tcW w:w="2968" w:type="dxa"/>
          </w:tcPr>
          <w:p w14:paraId="5E799D49" w14:textId="24B47102" w:rsidR="001124B0" w:rsidRPr="009C3437" w:rsidRDefault="001124B0" w:rsidP="00534A13">
            <w:pPr>
              <w:cnfStyle w:val="000000000000" w:firstRow="0" w:lastRow="0" w:firstColumn="0" w:lastColumn="0" w:oddVBand="0" w:evenVBand="0" w:oddHBand="0" w:evenHBand="0" w:firstRowFirstColumn="0" w:firstRowLastColumn="0" w:lastRowFirstColumn="0" w:lastRowLastColumn="0"/>
            </w:pPr>
            <w:r>
              <w:t>ExitID</w:t>
            </w:r>
          </w:p>
        </w:tc>
        <w:tc>
          <w:tcPr>
            <w:tcW w:w="725" w:type="dxa"/>
          </w:tcPr>
          <w:p w14:paraId="7A93EC02" w14:textId="0D9CC3F8" w:rsidR="001124B0" w:rsidRPr="009C3437" w:rsidRDefault="001124B0" w:rsidP="00534A13">
            <w:pPr>
              <w:cnfStyle w:val="000000000000" w:firstRow="0" w:lastRow="0" w:firstColumn="0" w:lastColumn="0" w:oddVBand="0" w:evenVBand="0" w:oddHBand="0" w:evenHBand="0" w:firstRowFirstColumn="0" w:firstRowLastColumn="0" w:lastRowFirstColumn="0" w:lastRowLastColumn="0"/>
            </w:pPr>
            <w:r>
              <w:t>S</w:t>
            </w:r>
            <w:r w:rsidR="009B5603">
              <w:t>32</w:t>
            </w:r>
          </w:p>
        </w:tc>
        <w:tc>
          <w:tcPr>
            <w:tcW w:w="810" w:type="dxa"/>
          </w:tcPr>
          <w:p w14:paraId="17D1F78C" w14:textId="77777777" w:rsidR="001124B0" w:rsidRPr="009C3437" w:rsidRDefault="001124B0" w:rsidP="00534A13">
            <w:pPr>
              <w:cnfStyle w:val="000000000000" w:firstRow="0" w:lastRow="0" w:firstColumn="0" w:lastColumn="0" w:oddVBand="0" w:evenVBand="0" w:oddHBand="0" w:evenHBand="0" w:firstRowFirstColumn="0" w:firstRowLastColumn="0" w:lastRowFirstColumn="0" w:lastRowLastColumn="0"/>
            </w:pPr>
          </w:p>
        </w:tc>
        <w:tc>
          <w:tcPr>
            <w:tcW w:w="630" w:type="dxa"/>
          </w:tcPr>
          <w:p w14:paraId="6D128235" w14:textId="77777777" w:rsidR="001124B0" w:rsidRDefault="001124B0" w:rsidP="00534A13">
            <w:pPr>
              <w:cnfStyle w:val="000000000000" w:firstRow="0" w:lastRow="0" w:firstColumn="0" w:lastColumn="0" w:oddVBand="0" w:evenVBand="0" w:oddHBand="0" w:evenHBand="0" w:firstRowFirstColumn="0" w:firstRowLastColumn="0" w:lastRowFirstColumn="0" w:lastRowLastColumn="0"/>
            </w:pPr>
          </w:p>
        </w:tc>
        <w:tc>
          <w:tcPr>
            <w:tcW w:w="3415" w:type="dxa"/>
          </w:tcPr>
          <w:p w14:paraId="7A1A2EFA" w14:textId="372F4F1D" w:rsidR="001124B0" w:rsidRPr="009C3437" w:rsidRDefault="001124B0" w:rsidP="009B5603">
            <w:pPr>
              <w:cnfStyle w:val="000000000000" w:firstRow="0" w:lastRow="0" w:firstColumn="0" w:lastColumn="0" w:oddVBand="0" w:evenVBand="0" w:oddHBand="0" w:evenHBand="0" w:firstRowFirstColumn="0" w:firstRowLastColumn="0" w:lastRowFirstColumn="0" w:lastRowLastColumn="0"/>
            </w:pPr>
            <w:r>
              <w:t>Unique</w:t>
            </w:r>
            <w:r w:rsidR="00FD083E">
              <w:t xml:space="preserve"> </w:t>
            </w:r>
            <w:r>
              <w:t>identifier</w:t>
            </w:r>
          </w:p>
        </w:tc>
      </w:tr>
      <w:tr w:rsidR="00BF3ABD" w:rsidRPr="009C3437" w14:paraId="2A4344E4" w14:textId="77777777" w:rsidTr="009B5603">
        <w:trPr>
          <w:cantSplit/>
        </w:trPr>
        <w:tc>
          <w:tcPr>
            <w:cnfStyle w:val="001000000000" w:firstRow="0" w:lastRow="0" w:firstColumn="1" w:lastColumn="0" w:oddVBand="0" w:evenVBand="0" w:oddHBand="0" w:evenHBand="0" w:firstRowFirstColumn="0" w:firstRowLastColumn="0" w:lastRowFirstColumn="0" w:lastRowLastColumn="0"/>
            <w:tcW w:w="802" w:type="dxa"/>
          </w:tcPr>
          <w:p w14:paraId="6726904B" w14:textId="77777777" w:rsidR="00BF3ABD" w:rsidRDefault="00BF3ABD" w:rsidP="00534A13"/>
        </w:tc>
        <w:tc>
          <w:tcPr>
            <w:tcW w:w="2968" w:type="dxa"/>
          </w:tcPr>
          <w:p w14:paraId="4D7A85BB"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r>
              <w:t>ProjectEntryID</w:t>
            </w:r>
          </w:p>
        </w:tc>
        <w:tc>
          <w:tcPr>
            <w:tcW w:w="725" w:type="dxa"/>
          </w:tcPr>
          <w:p w14:paraId="706933C4" w14:textId="15004606"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r>
              <w:t>S</w:t>
            </w:r>
            <w:r w:rsidR="009B5603">
              <w:t>32</w:t>
            </w:r>
          </w:p>
        </w:tc>
        <w:tc>
          <w:tcPr>
            <w:tcW w:w="810" w:type="dxa"/>
          </w:tcPr>
          <w:p w14:paraId="0EF3E86F"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630" w:type="dxa"/>
          </w:tcPr>
          <w:p w14:paraId="1A60744C" w14:textId="77777777" w:rsidR="00BF3ABD" w:rsidRDefault="00BF3ABD" w:rsidP="00534A13">
            <w:pPr>
              <w:cnfStyle w:val="000000000000" w:firstRow="0" w:lastRow="0" w:firstColumn="0" w:lastColumn="0" w:oddVBand="0" w:evenVBand="0" w:oddHBand="0" w:evenHBand="0" w:firstRowFirstColumn="0" w:firstRowLastColumn="0" w:lastRowFirstColumn="0" w:lastRowLastColumn="0"/>
            </w:pPr>
          </w:p>
        </w:tc>
        <w:tc>
          <w:tcPr>
            <w:tcW w:w="3415" w:type="dxa"/>
          </w:tcPr>
          <w:p w14:paraId="357A2752" w14:textId="7639020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r>
      <w:tr w:rsidR="00BF3ABD" w:rsidRPr="009C3437" w14:paraId="75712AC2" w14:textId="77777777" w:rsidTr="009B5603">
        <w:trPr>
          <w:cantSplit/>
        </w:trPr>
        <w:tc>
          <w:tcPr>
            <w:cnfStyle w:val="001000000000" w:firstRow="0" w:lastRow="0" w:firstColumn="1" w:lastColumn="0" w:oddVBand="0" w:evenVBand="0" w:oddHBand="0" w:evenHBand="0" w:firstRowFirstColumn="0" w:firstRowLastColumn="0" w:lastRowFirstColumn="0" w:lastRowLastColumn="0"/>
            <w:tcW w:w="802" w:type="dxa"/>
          </w:tcPr>
          <w:p w14:paraId="71B698F8" w14:textId="77777777" w:rsidR="00BF3ABD" w:rsidRDefault="00BF3ABD" w:rsidP="00534A13"/>
        </w:tc>
        <w:tc>
          <w:tcPr>
            <w:tcW w:w="2968" w:type="dxa"/>
          </w:tcPr>
          <w:p w14:paraId="05176080" w14:textId="30E7FDEB"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r>
              <w:t>PersonalID</w:t>
            </w:r>
            <w:r w:rsidR="00FD083E">
              <w:t xml:space="preserve"> </w:t>
            </w:r>
          </w:p>
        </w:tc>
        <w:tc>
          <w:tcPr>
            <w:tcW w:w="725" w:type="dxa"/>
          </w:tcPr>
          <w:p w14:paraId="6CDDD275" w14:textId="7339D8F5"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r>
              <w:t>S</w:t>
            </w:r>
            <w:r w:rsidR="009B5603">
              <w:t>32</w:t>
            </w:r>
          </w:p>
        </w:tc>
        <w:tc>
          <w:tcPr>
            <w:tcW w:w="810" w:type="dxa"/>
          </w:tcPr>
          <w:p w14:paraId="14DFC90B"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630" w:type="dxa"/>
          </w:tcPr>
          <w:p w14:paraId="60F4674A"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3415" w:type="dxa"/>
          </w:tcPr>
          <w:p w14:paraId="24B601D6" w14:textId="259DA04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r>
      <w:tr w:rsidR="00BF3ABD" w:rsidRPr="009C3437" w14:paraId="70369B77" w14:textId="77777777" w:rsidTr="009B5603">
        <w:trPr>
          <w:cantSplit/>
        </w:trPr>
        <w:tc>
          <w:tcPr>
            <w:cnfStyle w:val="001000000000" w:firstRow="0" w:lastRow="0" w:firstColumn="1" w:lastColumn="0" w:oddVBand="0" w:evenVBand="0" w:oddHBand="0" w:evenHBand="0" w:firstRowFirstColumn="0" w:firstRowLastColumn="0" w:lastRowFirstColumn="0" w:lastRowLastColumn="0"/>
            <w:tcW w:w="802" w:type="dxa"/>
          </w:tcPr>
          <w:p w14:paraId="45E6DE98" w14:textId="63FB59DC" w:rsidR="00BF3ABD" w:rsidRDefault="00BF3ABD" w:rsidP="00534A13">
            <w:r>
              <w:t>3.11.1</w:t>
            </w:r>
          </w:p>
        </w:tc>
        <w:tc>
          <w:tcPr>
            <w:tcW w:w="2968" w:type="dxa"/>
          </w:tcPr>
          <w:p w14:paraId="44F65837" w14:textId="3ABEF89D" w:rsidR="00BF3ABD" w:rsidRDefault="00BF3ABD" w:rsidP="00534A13">
            <w:pPr>
              <w:cnfStyle w:val="000000000000" w:firstRow="0" w:lastRow="0" w:firstColumn="0" w:lastColumn="0" w:oddVBand="0" w:evenVBand="0" w:oddHBand="0" w:evenHBand="0" w:firstRowFirstColumn="0" w:firstRowLastColumn="0" w:lastRowFirstColumn="0" w:lastRowLastColumn="0"/>
            </w:pPr>
            <w:r>
              <w:t>ExitDate</w:t>
            </w:r>
          </w:p>
        </w:tc>
        <w:tc>
          <w:tcPr>
            <w:tcW w:w="725" w:type="dxa"/>
          </w:tcPr>
          <w:p w14:paraId="39A31E82" w14:textId="77777777" w:rsidR="00BF3ABD" w:rsidRDefault="00BF3ABD" w:rsidP="00534A13">
            <w:pPr>
              <w:cnfStyle w:val="000000000000" w:firstRow="0" w:lastRow="0" w:firstColumn="0" w:lastColumn="0" w:oddVBand="0" w:evenVBand="0" w:oddHBand="0" w:evenHBand="0" w:firstRowFirstColumn="0" w:firstRowLastColumn="0" w:lastRowFirstColumn="0" w:lastRowLastColumn="0"/>
            </w:pPr>
            <w:r>
              <w:t>D</w:t>
            </w:r>
          </w:p>
        </w:tc>
        <w:tc>
          <w:tcPr>
            <w:tcW w:w="810" w:type="dxa"/>
          </w:tcPr>
          <w:p w14:paraId="41D6239D"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630" w:type="dxa"/>
          </w:tcPr>
          <w:p w14:paraId="68709B56"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3415" w:type="dxa"/>
          </w:tcPr>
          <w:p w14:paraId="433C0272" w14:textId="77777777" w:rsidR="00BF3ABD" w:rsidRDefault="00BF3ABD" w:rsidP="00534A13">
            <w:pPr>
              <w:cnfStyle w:val="000000000000" w:firstRow="0" w:lastRow="0" w:firstColumn="0" w:lastColumn="0" w:oddVBand="0" w:evenVBand="0" w:oddHBand="0" w:evenHBand="0" w:firstRowFirstColumn="0" w:firstRowLastColumn="0" w:lastRowFirstColumn="0" w:lastRowLastColumn="0"/>
            </w:pPr>
          </w:p>
        </w:tc>
      </w:tr>
      <w:tr w:rsidR="00BF3ABD" w:rsidRPr="009C3437" w14:paraId="1A503212" w14:textId="77777777" w:rsidTr="009B5603">
        <w:trPr>
          <w:cantSplit/>
        </w:trPr>
        <w:tc>
          <w:tcPr>
            <w:cnfStyle w:val="001000000000" w:firstRow="0" w:lastRow="0" w:firstColumn="1" w:lastColumn="0" w:oddVBand="0" w:evenVBand="0" w:oddHBand="0" w:evenHBand="0" w:firstRowFirstColumn="0" w:firstRowLastColumn="0" w:lastRowFirstColumn="0" w:lastRowLastColumn="0"/>
            <w:tcW w:w="802" w:type="dxa"/>
          </w:tcPr>
          <w:p w14:paraId="79F70C14" w14:textId="6CEC8FD3" w:rsidR="00BF3ABD" w:rsidRDefault="00BF3ABD" w:rsidP="00534A13">
            <w:r>
              <w:t>3.12.1</w:t>
            </w:r>
          </w:p>
        </w:tc>
        <w:tc>
          <w:tcPr>
            <w:tcW w:w="2968" w:type="dxa"/>
          </w:tcPr>
          <w:p w14:paraId="1597522E" w14:textId="613192A5" w:rsidR="00BF3ABD" w:rsidRDefault="00BF3ABD" w:rsidP="00534A13">
            <w:pPr>
              <w:cnfStyle w:val="000000000000" w:firstRow="0" w:lastRow="0" w:firstColumn="0" w:lastColumn="0" w:oddVBand="0" w:evenVBand="0" w:oddHBand="0" w:evenHBand="0" w:firstRowFirstColumn="0" w:firstRowLastColumn="0" w:lastRowFirstColumn="0" w:lastRowLastColumn="0"/>
            </w:pPr>
            <w:r>
              <w:t>Destination</w:t>
            </w:r>
          </w:p>
        </w:tc>
        <w:tc>
          <w:tcPr>
            <w:tcW w:w="725" w:type="dxa"/>
          </w:tcPr>
          <w:p w14:paraId="69386C60" w14:textId="72F8B366" w:rsidR="00BF3ABD" w:rsidRDefault="00BF3ABD" w:rsidP="00534A13">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34A28B86" w14:textId="64B63C10" w:rsidR="00BF3ABD" w:rsidRPr="009C3437" w:rsidRDefault="007A2AF6" w:rsidP="00534A13">
            <w:pPr>
              <w:cnfStyle w:val="000000000000" w:firstRow="0" w:lastRow="0" w:firstColumn="0" w:lastColumn="0" w:oddVBand="0" w:evenVBand="0" w:oddHBand="0" w:evenHBand="0" w:firstRowFirstColumn="0" w:firstRowLastColumn="0" w:lastRowFirstColumn="0" w:lastRowLastColumn="0"/>
            </w:pPr>
            <w:hyperlink w:anchor="_3.12.1_Destination" w:history="1">
              <w:r w:rsidR="00BF3ABD" w:rsidRPr="00B60FB1">
                <w:rPr>
                  <w:rStyle w:val="Hyperlink"/>
                </w:rPr>
                <w:t>3.12.1</w:t>
              </w:r>
            </w:hyperlink>
          </w:p>
        </w:tc>
        <w:tc>
          <w:tcPr>
            <w:tcW w:w="630" w:type="dxa"/>
          </w:tcPr>
          <w:p w14:paraId="653250BA" w14:textId="22040807" w:rsidR="00BF3ABD" w:rsidRPr="009C3437" w:rsidRDefault="00940A25" w:rsidP="00534A13">
            <w:pPr>
              <w:cnfStyle w:val="000000000000" w:firstRow="0" w:lastRow="0" w:firstColumn="0" w:lastColumn="0" w:oddVBand="0" w:evenVBand="0" w:oddHBand="0" w:evenHBand="0" w:firstRowFirstColumn="0" w:firstRowLastColumn="0" w:lastRowFirstColumn="0" w:lastRowLastColumn="0"/>
            </w:pPr>
            <w:r>
              <w:t>N</w:t>
            </w:r>
          </w:p>
        </w:tc>
        <w:tc>
          <w:tcPr>
            <w:tcW w:w="3415" w:type="dxa"/>
          </w:tcPr>
          <w:p w14:paraId="5F17421D" w14:textId="45D39F0E"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r>
      <w:tr w:rsidR="00BF3ABD" w14:paraId="18DCC770" w14:textId="77777777" w:rsidTr="009B5603">
        <w:trPr>
          <w:cantSplit/>
        </w:trPr>
        <w:tc>
          <w:tcPr>
            <w:cnfStyle w:val="001000000000" w:firstRow="0" w:lastRow="0" w:firstColumn="1" w:lastColumn="0" w:oddVBand="0" w:evenVBand="0" w:oddHBand="0" w:evenHBand="0" w:firstRowFirstColumn="0" w:firstRowLastColumn="0" w:lastRowFirstColumn="0" w:lastRowLastColumn="0"/>
            <w:tcW w:w="802" w:type="dxa"/>
          </w:tcPr>
          <w:p w14:paraId="119DA6B9" w14:textId="750467D7" w:rsidR="00BF3ABD" w:rsidRDefault="00BF3ABD" w:rsidP="00534A13">
            <w:r>
              <w:t>3.12.A</w:t>
            </w:r>
          </w:p>
        </w:tc>
        <w:tc>
          <w:tcPr>
            <w:tcW w:w="2968" w:type="dxa"/>
          </w:tcPr>
          <w:p w14:paraId="6811B3F0" w14:textId="24FCEFEE" w:rsidR="00BF3ABD" w:rsidRDefault="00BF3ABD" w:rsidP="00534A13">
            <w:pPr>
              <w:cnfStyle w:val="000000000000" w:firstRow="0" w:lastRow="0" w:firstColumn="0" w:lastColumn="0" w:oddVBand="0" w:evenVBand="0" w:oddHBand="0" w:evenHBand="0" w:firstRowFirstColumn="0" w:firstRowLastColumn="0" w:lastRowFirstColumn="0" w:lastRowLastColumn="0"/>
            </w:pPr>
            <w:r>
              <w:t>OtherDestination</w:t>
            </w:r>
          </w:p>
        </w:tc>
        <w:tc>
          <w:tcPr>
            <w:tcW w:w="725" w:type="dxa"/>
          </w:tcPr>
          <w:p w14:paraId="0A30E8E4" w14:textId="7340DD73" w:rsidR="00BF3ABD" w:rsidRDefault="00BF3ABD" w:rsidP="00534A13">
            <w:pPr>
              <w:cnfStyle w:val="000000000000" w:firstRow="0" w:lastRow="0" w:firstColumn="0" w:lastColumn="0" w:oddVBand="0" w:evenVBand="0" w:oddHBand="0" w:evenHBand="0" w:firstRowFirstColumn="0" w:firstRowLastColumn="0" w:lastRowFirstColumn="0" w:lastRowLastColumn="0"/>
            </w:pPr>
            <w:r>
              <w:t>S</w:t>
            </w:r>
            <w:r w:rsidR="009B5603">
              <w:t>50</w:t>
            </w:r>
          </w:p>
        </w:tc>
        <w:tc>
          <w:tcPr>
            <w:tcW w:w="810" w:type="dxa"/>
          </w:tcPr>
          <w:p w14:paraId="1163191F" w14:textId="54F784FA" w:rsidR="00BF3ABD" w:rsidRDefault="00BF3ABD" w:rsidP="00534A13">
            <w:pPr>
              <w:cnfStyle w:val="000000000000" w:firstRow="0" w:lastRow="0" w:firstColumn="0" w:lastColumn="0" w:oddVBand="0" w:evenVBand="0" w:oddHBand="0" w:evenHBand="0" w:firstRowFirstColumn="0" w:firstRowLastColumn="0" w:lastRowFirstColumn="0" w:lastRowLastColumn="0"/>
            </w:pPr>
          </w:p>
        </w:tc>
        <w:tc>
          <w:tcPr>
            <w:tcW w:w="630" w:type="dxa"/>
          </w:tcPr>
          <w:p w14:paraId="5CB4DA73" w14:textId="704EB56C" w:rsidR="00BF3ABD" w:rsidRDefault="00BF3ABD" w:rsidP="00534A13">
            <w:pPr>
              <w:cnfStyle w:val="000000000000" w:firstRow="0" w:lastRow="0" w:firstColumn="0" w:lastColumn="0" w:oddVBand="0" w:evenVBand="0" w:oddHBand="0" w:evenHBand="0" w:firstRowFirstColumn="0" w:firstRowLastColumn="0" w:lastRowFirstColumn="0" w:lastRowLastColumn="0"/>
            </w:pPr>
            <w:r>
              <w:t>Y</w:t>
            </w:r>
          </w:p>
        </w:tc>
        <w:tc>
          <w:tcPr>
            <w:tcW w:w="3415" w:type="dxa"/>
          </w:tcPr>
          <w:p w14:paraId="79BE695B" w14:textId="0D8AF7B9" w:rsidR="00BF3ABD" w:rsidRDefault="00A8012D" w:rsidP="00534A13">
            <w:pPr>
              <w:cnfStyle w:val="000000000000" w:firstRow="0" w:lastRow="0" w:firstColumn="0" w:lastColumn="0" w:oddVBand="0" w:evenVBand="0" w:oddHBand="0" w:evenHBand="0" w:firstRowFirstColumn="0" w:firstRowLastColumn="0" w:lastRowFirstColumn="0" w:lastRowLastColumn="0"/>
            </w:pPr>
            <w:r>
              <w:t>Null unless Destination = 17</w:t>
            </w:r>
          </w:p>
        </w:tc>
      </w:tr>
      <w:tr w:rsidR="00BF3ABD" w14:paraId="7B8867B8" w14:textId="77777777" w:rsidTr="009B5603">
        <w:trPr>
          <w:cantSplit/>
        </w:trPr>
        <w:tc>
          <w:tcPr>
            <w:cnfStyle w:val="001000000000" w:firstRow="0" w:lastRow="0" w:firstColumn="1" w:lastColumn="0" w:oddVBand="0" w:evenVBand="0" w:oddHBand="0" w:evenHBand="0" w:firstRowFirstColumn="0" w:firstRowLastColumn="0" w:lastRowFirstColumn="0" w:lastRowLastColumn="0"/>
            <w:tcW w:w="802" w:type="dxa"/>
          </w:tcPr>
          <w:p w14:paraId="6F9B5E5F" w14:textId="1FCBAA81" w:rsidR="00BF3ABD" w:rsidRDefault="00BF3ABD" w:rsidP="00534A13">
            <w:r>
              <w:t>4.18.1</w:t>
            </w:r>
          </w:p>
        </w:tc>
        <w:tc>
          <w:tcPr>
            <w:tcW w:w="2968" w:type="dxa"/>
          </w:tcPr>
          <w:p w14:paraId="36805FA5" w14:textId="6051752C" w:rsidR="00BF3ABD" w:rsidRDefault="00BF3ABD" w:rsidP="00534A13">
            <w:pPr>
              <w:cnfStyle w:val="000000000000" w:firstRow="0" w:lastRow="0" w:firstColumn="0" w:lastColumn="0" w:oddVBand="0" w:evenVBand="0" w:oddHBand="0" w:evenHBand="0" w:firstRowFirstColumn="0" w:firstRowLastColumn="0" w:lastRowFirstColumn="0" w:lastRowLastColumn="0"/>
            </w:pPr>
            <w:r>
              <w:t>AssessmentDisposition</w:t>
            </w:r>
          </w:p>
        </w:tc>
        <w:tc>
          <w:tcPr>
            <w:tcW w:w="725" w:type="dxa"/>
          </w:tcPr>
          <w:p w14:paraId="75E1FD9A" w14:textId="3008FB24" w:rsidR="00BF3ABD" w:rsidRDefault="00BF3ABD" w:rsidP="00534A13">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79CAF3C7" w14:textId="50D1B720" w:rsidR="00BF3ABD" w:rsidRDefault="007A2AF6" w:rsidP="00534A13">
            <w:pPr>
              <w:cnfStyle w:val="000000000000" w:firstRow="0" w:lastRow="0" w:firstColumn="0" w:lastColumn="0" w:oddVBand="0" w:evenVBand="0" w:oddHBand="0" w:evenHBand="0" w:firstRowFirstColumn="0" w:firstRowLastColumn="0" w:lastRowFirstColumn="0" w:lastRowLastColumn="0"/>
            </w:pPr>
            <w:hyperlink w:anchor="_4.18.1_HousingAssessmentDisposition" w:history="1">
              <w:r w:rsidR="00BF3ABD" w:rsidRPr="00586178">
                <w:rPr>
                  <w:rStyle w:val="Hyperlink"/>
                </w:rPr>
                <w:t>4.18.1</w:t>
              </w:r>
            </w:hyperlink>
          </w:p>
        </w:tc>
        <w:tc>
          <w:tcPr>
            <w:tcW w:w="630" w:type="dxa"/>
          </w:tcPr>
          <w:p w14:paraId="08A695BA" w14:textId="1692F4B6" w:rsidR="00BF3ABD" w:rsidRDefault="00BF3ABD" w:rsidP="00534A13">
            <w:pPr>
              <w:cnfStyle w:val="000000000000" w:firstRow="0" w:lastRow="0" w:firstColumn="0" w:lastColumn="0" w:oddVBand="0" w:evenVBand="0" w:oddHBand="0" w:evenHBand="0" w:firstRowFirstColumn="0" w:firstRowLastColumn="0" w:lastRowFirstColumn="0" w:lastRowLastColumn="0"/>
            </w:pPr>
            <w:r>
              <w:t>Y</w:t>
            </w:r>
          </w:p>
        </w:tc>
        <w:tc>
          <w:tcPr>
            <w:tcW w:w="3415" w:type="dxa"/>
          </w:tcPr>
          <w:p w14:paraId="18186932" w14:textId="77777777" w:rsidR="00BF3ABD" w:rsidRDefault="00BF3ABD" w:rsidP="00534A13">
            <w:pPr>
              <w:cnfStyle w:val="000000000000" w:firstRow="0" w:lastRow="0" w:firstColumn="0" w:lastColumn="0" w:oddVBand="0" w:evenVBand="0" w:oddHBand="0" w:evenHBand="0" w:firstRowFirstColumn="0" w:firstRowLastColumn="0" w:lastRowFirstColumn="0" w:lastRowLastColumn="0"/>
            </w:pPr>
          </w:p>
        </w:tc>
      </w:tr>
      <w:tr w:rsidR="00BF3ABD" w14:paraId="6FB57BB9" w14:textId="77777777" w:rsidTr="009B5603">
        <w:trPr>
          <w:cantSplit/>
        </w:trPr>
        <w:tc>
          <w:tcPr>
            <w:cnfStyle w:val="001000000000" w:firstRow="0" w:lastRow="0" w:firstColumn="1" w:lastColumn="0" w:oddVBand="0" w:evenVBand="0" w:oddHBand="0" w:evenHBand="0" w:firstRowFirstColumn="0" w:firstRowLastColumn="0" w:lastRowFirstColumn="0" w:lastRowLastColumn="0"/>
            <w:tcW w:w="802" w:type="dxa"/>
          </w:tcPr>
          <w:p w14:paraId="462CAB14" w14:textId="0F694AEB" w:rsidR="00BF3ABD" w:rsidRDefault="00BF3ABD" w:rsidP="00534A13">
            <w:r>
              <w:lastRenderedPageBreak/>
              <w:t>4.18.A</w:t>
            </w:r>
          </w:p>
        </w:tc>
        <w:tc>
          <w:tcPr>
            <w:tcW w:w="2968" w:type="dxa"/>
          </w:tcPr>
          <w:p w14:paraId="3AABE838" w14:textId="556BC128" w:rsidR="00BF3ABD" w:rsidRDefault="00BF3ABD" w:rsidP="00534A13">
            <w:pPr>
              <w:cnfStyle w:val="000000000000" w:firstRow="0" w:lastRow="0" w:firstColumn="0" w:lastColumn="0" w:oddVBand="0" w:evenVBand="0" w:oddHBand="0" w:evenHBand="0" w:firstRowFirstColumn="0" w:firstRowLastColumn="0" w:lastRowFirstColumn="0" w:lastRowLastColumn="0"/>
            </w:pPr>
            <w:r>
              <w:t>OtherDisposition</w:t>
            </w:r>
          </w:p>
        </w:tc>
        <w:tc>
          <w:tcPr>
            <w:tcW w:w="725" w:type="dxa"/>
          </w:tcPr>
          <w:p w14:paraId="6FF890E5" w14:textId="31A2052C" w:rsidR="00BF3ABD" w:rsidRDefault="00BF3ABD" w:rsidP="00534A13">
            <w:pPr>
              <w:cnfStyle w:val="000000000000" w:firstRow="0" w:lastRow="0" w:firstColumn="0" w:lastColumn="0" w:oddVBand="0" w:evenVBand="0" w:oddHBand="0" w:evenHBand="0" w:firstRowFirstColumn="0" w:firstRowLastColumn="0" w:lastRowFirstColumn="0" w:lastRowLastColumn="0"/>
            </w:pPr>
            <w:r>
              <w:t>S</w:t>
            </w:r>
            <w:r w:rsidR="009B5603">
              <w:t>50</w:t>
            </w:r>
          </w:p>
        </w:tc>
        <w:tc>
          <w:tcPr>
            <w:tcW w:w="810" w:type="dxa"/>
          </w:tcPr>
          <w:p w14:paraId="2DDB9841" w14:textId="77777777" w:rsidR="00BF3ABD" w:rsidRDefault="00BF3ABD" w:rsidP="00534A13">
            <w:pPr>
              <w:cnfStyle w:val="000000000000" w:firstRow="0" w:lastRow="0" w:firstColumn="0" w:lastColumn="0" w:oddVBand="0" w:evenVBand="0" w:oddHBand="0" w:evenHBand="0" w:firstRowFirstColumn="0" w:firstRowLastColumn="0" w:lastRowFirstColumn="0" w:lastRowLastColumn="0"/>
            </w:pPr>
          </w:p>
        </w:tc>
        <w:tc>
          <w:tcPr>
            <w:tcW w:w="630" w:type="dxa"/>
          </w:tcPr>
          <w:p w14:paraId="5F70452E" w14:textId="1EC2A2FD" w:rsidR="00BF3ABD" w:rsidRDefault="00BF3ABD" w:rsidP="00534A13">
            <w:pPr>
              <w:cnfStyle w:val="000000000000" w:firstRow="0" w:lastRow="0" w:firstColumn="0" w:lastColumn="0" w:oddVBand="0" w:evenVBand="0" w:oddHBand="0" w:evenHBand="0" w:firstRowFirstColumn="0" w:firstRowLastColumn="0" w:lastRowFirstColumn="0" w:lastRowLastColumn="0"/>
            </w:pPr>
            <w:r>
              <w:t>Y</w:t>
            </w:r>
          </w:p>
        </w:tc>
        <w:tc>
          <w:tcPr>
            <w:tcW w:w="3415" w:type="dxa"/>
          </w:tcPr>
          <w:p w14:paraId="533D3F62" w14:textId="1E108E29" w:rsidR="00BF3ABD" w:rsidRDefault="00940A25" w:rsidP="00534A13">
            <w:pPr>
              <w:cnfStyle w:val="000000000000" w:firstRow="0" w:lastRow="0" w:firstColumn="0" w:lastColumn="0" w:oddVBand="0" w:evenVBand="0" w:oddHBand="0" w:evenHBand="0" w:firstRowFirstColumn="0" w:firstRowLastColumn="0" w:lastRowFirstColumn="0" w:lastRowLastColumn="0"/>
            </w:pPr>
            <w:r>
              <w:t>Null unless AssessementDisposition = 14</w:t>
            </w:r>
          </w:p>
        </w:tc>
      </w:tr>
      <w:tr w:rsidR="00BF3ABD" w14:paraId="3CEF7A48" w14:textId="77777777" w:rsidTr="009B5603">
        <w:trPr>
          <w:cantSplit/>
        </w:trPr>
        <w:tc>
          <w:tcPr>
            <w:cnfStyle w:val="001000000000" w:firstRow="0" w:lastRow="0" w:firstColumn="1" w:lastColumn="0" w:oddVBand="0" w:evenVBand="0" w:oddHBand="0" w:evenHBand="0" w:firstRowFirstColumn="0" w:firstRowLastColumn="0" w:lastRowFirstColumn="0" w:lastRowLastColumn="0"/>
            <w:tcW w:w="802" w:type="dxa"/>
          </w:tcPr>
          <w:p w14:paraId="4C849878" w14:textId="59939239" w:rsidR="00BF3ABD" w:rsidRDefault="00BF3ABD" w:rsidP="00534A13">
            <w:r>
              <w:t>4.19.1</w:t>
            </w:r>
          </w:p>
        </w:tc>
        <w:tc>
          <w:tcPr>
            <w:tcW w:w="2968" w:type="dxa"/>
          </w:tcPr>
          <w:p w14:paraId="15DA0DE3" w14:textId="08F50D8E" w:rsidR="00BF3ABD" w:rsidRDefault="00BF3ABD" w:rsidP="00534A13">
            <w:pPr>
              <w:cnfStyle w:val="000000000000" w:firstRow="0" w:lastRow="0" w:firstColumn="0" w:lastColumn="0" w:oddVBand="0" w:evenVBand="0" w:oddHBand="0" w:evenHBand="0" w:firstRowFirstColumn="0" w:firstRowLastColumn="0" w:lastRowFirstColumn="0" w:lastRowLastColumn="0"/>
            </w:pPr>
            <w:r>
              <w:t>HousingAssessment</w:t>
            </w:r>
          </w:p>
        </w:tc>
        <w:tc>
          <w:tcPr>
            <w:tcW w:w="725" w:type="dxa"/>
          </w:tcPr>
          <w:p w14:paraId="69536C38" w14:textId="30D0D6EF" w:rsidR="00BF3ABD" w:rsidRDefault="00BF3ABD" w:rsidP="00534A13">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406B875F" w14:textId="1CBE5769" w:rsidR="00BF3ABD" w:rsidRDefault="007A2AF6" w:rsidP="00534A13">
            <w:pPr>
              <w:cnfStyle w:val="000000000000" w:firstRow="0" w:lastRow="0" w:firstColumn="0" w:lastColumn="0" w:oddVBand="0" w:evenVBand="0" w:oddHBand="0" w:evenHBand="0" w:firstRowFirstColumn="0" w:firstRowLastColumn="0" w:lastRowFirstColumn="0" w:lastRowLastColumn="0"/>
            </w:pPr>
            <w:hyperlink w:anchor="_4.19.1_HousingAssessmentAtExit" w:history="1">
              <w:r w:rsidR="00BF3ABD" w:rsidRPr="00586178">
                <w:rPr>
                  <w:rStyle w:val="Hyperlink"/>
                </w:rPr>
                <w:t>4.19.1</w:t>
              </w:r>
            </w:hyperlink>
          </w:p>
        </w:tc>
        <w:tc>
          <w:tcPr>
            <w:tcW w:w="630" w:type="dxa"/>
          </w:tcPr>
          <w:p w14:paraId="7D5BEDA1" w14:textId="2BF39895" w:rsidR="00BF3ABD" w:rsidRDefault="00BF3ABD" w:rsidP="00534A13">
            <w:pPr>
              <w:cnfStyle w:val="000000000000" w:firstRow="0" w:lastRow="0" w:firstColumn="0" w:lastColumn="0" w:oddVBand="0" w:evenVBand="0" w:oddHBand="0" w:evenHBand="0" w:firstRowFirstColumn="0" w:firstRowLastColumn="0" w:lastRowFirstColumn="0" w:lastRowLastColumn="0"/>
            </w:pPr>
            <w:r>
              <w:t>Y</w:t>
            </w:r>
          </w:p>
        </w:tc>
        <w:tc>
          <w:tcPr>
            <w:tcW w:w="3415" w:type="dxa"/>
          </w:tcPr>
          <w:p w14:paraId="27E5FB89" w14:textId="77777777" w:rsidR="00BF3ABD" w:rsidRDefault="00BF3ABD" w:rsidP="00534A13">
            <w:pPr>
              <w:cnfStyle w:val="000000000000" w:firstRow="0" w:lastRow="0" w:firstColumn="0" w:lastColumn="0" w:oddVBand="0" w:evenVBand="0" w:oddHBand="0" w:evenHBand="0" w:firstRowFirstColumn="0" w:firstRowLastColumn="0" w:lastRowFirstColumn="0" w:lastRowLastColumn="0"/>
            </w:pPr>
          </w:p>
        </w:tc>
      </w:tr>
      <w:tr w:rsidR="00BF3ABD" w14:paraId="40138997" w14:textId="77777777" w:rsidTr="009B5603">
        <w:trPr>
          <w:cantSplit/>
        </w:trPr>
        <w:tc>
          <w:tcPr>
            <w:cnfStyle w:val="001000000000" w:firstRow="0" w:lastRow="0" w:firstColumn="1" w:lastColumn="0" w:oddVBand="0" w:evenVBand="0" w:oddHBand="0" w:evenHBand="0" w:firstRowFirstColumn="0" w:firstRowLastColumn="0" w:lastRowFirstColumn="0" w:lastRowLastColumn="0"/>
            <w:tcW w:w="802" w:type="dxa"/>
          </w:tcPr>
          <w:p w14:paraId="48A37B23" w14:textId="6556BCA9" w:rsidR="00BF3ABD" w:rsidRDefault="00BF3ABD" w:rsidP="00534A13">
            <w:r>
              <w:t>4.19.*</w:t>
            </w:r>
          </w:p>
        </w:tc>
        <w:tc>
          <w:tcPr>
            <w:tcW w:w="2968" w:type="dxa"/>
          </w:tcPr>
          <w:p w14:paraId="42B7D378" w14:textId="03A4360F" w:rsidR="00BF3ABD" w:rsidRDefault="00BF3ABD" w:rsidP="00534A13">
            <w:pPr>
              <w:cnfStyle w:val="000000000000" w:firstRow="0" w:lastRow="0" w:firstColumn="0" w:lastColumn="0" w:oddVBand="0" w:evenVBand="0" w:oddHBand="0" w:evenHBand="0" w:firstRowFirstColumn="0" w:firstRowLastColumn="0" w:lastRowFirstColumn="0" w:lastRowLastColumn="0"/>
            </w:pPr>
            <w:r>
              <w:t>SubsidyInformation</w:t>
            </w:r>
          </w:p>
        </w:tc>
        <w:tc>
          <w:tcPr>
            <w:tcW w:w="725" w:type="dxa"/>
          </w:tcPr>
          <w:p w14:paraId="21386FB2" w14:textId="61A92643" w:rsidR="00BF3ABD" w:rsidRDefault="00BF3ABD" w:rsidP="00534A13">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0D21D5FC" w14:textId="65E32AE7" w:rsidR="00BF3ABD" w:rsidRDefault="007A2AF6" w:rsidP="00534A13">
            <w:pPr>
              <w:cnfStyle w:val="000000000000" w:firstRow="0" w:lastRow="0" w:firstColumn="0" w:lastColumn="0" w:oddVBand="0" w:evenVBand="0" w:oddHBand="0" w:evenHBand="0" w:firstRowFirstColumn="0" w:firstRowLastColumn="0" w:lastRowFirstColumn="0" w:lastRowLastColumn="0"/>
            </w:pPr>
            <w:hyperlink w:anchor="_4.19.A_SubsidyInformation" w:history="1">
              <w:r w:rsidR="00BF3ABD" w:rsidRPr="00586178">
                <w:rPr>
                  <w:rStyle w:val="Hyperlink"/>
                </w:rPr>
                <w:t>4.19.A</w:t>
              </w:r>
            </w:hyperlink>
          </w:p>
        </w:tc>
        <w:tc>
          <w:tcPr>
            <w:tcW w:w="630" w:type="dxa"/>
          </w:tcPr>
          <w:p w14:paraId="2FC551EE" w14:textId="3B314959" w:rsidR="00BF3ABD" w:rsidRDefault="00BF3ABD" w:rsidP="00534A13">
            <w:pPr>
              <w:cnfStyle w:val="000000000000" w:firstRow="0" w:lastRow="0" w:firstColumn="0" w:lastColumn="0" w:oddVBand="0" w:evenVBand="0" w:oddHBand="0" w:evenHBand="0" w:firstRowFirstColumn="0" w:firstRowLastColumn="0" w:lastRowFirstColumn="0" w:lastRowLastColumn="0"/>
            </w:pPr>
            <w:r>
              <w:t>Y</w:t>
            </w:r>
          </w:p>
        </w:tc>
        <w:tc>
          <w:tcPr>
            <w:tcW w:w="3415" w:type="dxa"/>
          </w:tcPr>
          <w:p w14:paraId="304E1F4D" w14:textId="178AE826" w:rsidR="00BF3ABD" w:rsidRDefault="00BF3ABD" w:rsidP="00534A13">
            <w:pPr>
              <w:cnfStyle w:val="000000000000" w:firstRow="0" w:lastRow="0" w:firstColumn="0" w:lastColumn="0" w:oddVBand="0" w:evenVBand="0" w:oddHBand="0" w:evenHBand="0" w:firstRowFirstColumn="0" w:firstRowLastColumn="0" w:lastRowFirstColumn="0" w:lastRowLastColumn="0"/>
            </w:pPr>
            <w:r>
              <w:t>Includes</w:t>
            </w:r>
            <w:r w:rsidR="00FD083E">
              <w:t xml:space="preserve"> </w:t>
            </w:r>
            <w:r>
              <w:t>data</w:t>
            </w:r>
            <w:r w:rsidR="00FD083E">
              <w:t xml:space="preserve"> </w:t>
            </w:r>
            <w:r>
              <w:t>for</w:t>
            </w:r>
            <w:r w:rsidR="00FD083E">
              <w:t xml:space="preserve"> </w:t>
            </w:r>
            <w:r>
              <w:t>4.19.A</w:t>
            </w:r>
            <w:r w:rsidR="00FD083E">
              <w:t xml:space="preserve"> </w:t>
            </w:r>
            <w:r>
              <w:t>and</w:t>
            </w:r>
            <w:r w:rsidR="00FD083E">
              <w:t xml:space="preserve"> </w:t>
            </w:r>
            <w:r>
              <w:t>4.19.B.</w:t>
            </w:r>
          </w:p>
        </w:tc>
      </w:tr>
      <w:tr w:rsidR="00BF3ABD" w14:paraId="358E3250" w14:textId="77777777" w:rsidTr="009B5603">
        <w:trPr>
          <w:cantSplit/>
        </w:trPr>
        <w:tc>
          <w:tcPr>
            <w:cnfStyle w:val="001000000000" w:firstRow="0" w:lastRow="0" w:firstColumn="1" w:lastColumn="0" w:oddVBand="0" w:evenVBand="0" w:oddHBand="0" w:evenHBand="0" w:firstRowFirstColumn="0" w:firstRowLastColumn="0" w:lastRowFirstColumn="0" w:lastRowLastColumn="0"/>
            <w:tcW w:w="802" w:type="dxa"/>
          </w:tcPr>
          <w:p w14:paraId="3F32A6D7" w14:textId="17611C5F" w:rsidR="00BF3ABD" w:rsidRDefault="00BF3ABD" w:rsidP="00534A13">
            <w:r>
              <w:t>4.21.1</w:t>
            </w:r>
          </w:p>
        </w:tc>
        <w:tc>
          <w:tcPr>
            <w:tcW w:w="2968" w:type="dxa"/>
          </w:tcPr>
          <w:p w14:paraId="15376605" w14:textId="37BBD2A7" w:rsidR="00BF3ABD" w:rsidRDefault="00BF3ABD" w:rsidP="00534A13">
            <w:pPr>
              <w:cnfStyle w:val="000000000000" w:firstRow="0" w:lastRow="0" w:firstColumn="0" w:lastColumn="0" w:oddVBand="0" w:evenVBand="0" w:oddHBand="0" w:evenHBand="0" w:firstRowFirstColumn="0" w:firstRowLastColumn="0" w:lastRowFirstColumn="0" w:lastRowLastColumn="0"/>
            </w:pPr>
            <w:r>
              <w:t>ConnectionWithSOAR</w:t>
            </w:r>
          </w:p>
        </w:tc>
        <w:tc>
          <w:tcPr>
            <w:tcW w:w="725" w:type="dxa"/>
          </w:tcPr>
          <w:p w14:paraId="09517C80" w14:textId="5BE9203E" w:rsidR="00BF3ABD" w:rsidRDefault="00BF3ABD" w:rsidP="00534A13">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1621F433" w14:textId="114B2154" w:rsidR="00BF3ABD" w:rsidRDefault="007A2AF6" w:rsidP="00534A13">
            <w:pPr>
              <w:cnfStyle w:val="000000000000" w:firstRow="0" w:lastRow="0" w:firstColumn="0" w:lastColumn="0" w:oddVBand="0" w:evenVBand="0" w:oddHBand="0" w:evenHBand="0" w:firstRowFirstColumn="0" w:firstRowLastColumn="0" w:lastRowFirstColumn="0" w:lastRowLastColumn="0"/>
            </w:pPr>
            <w:hyperlink w:anchor="_3.7_No/Yes/Reasons_for_1" w:history="1">
              <w:r w:rsidR="00BF3ABD">
                <w:rPr>
                  <w:rStyle w:val="Hyperlink"/>
                </w:rPr>
                <w:t>1.8</w:t>
              </w:r>
            </w:hyperlink>
          </w:p>
        </w:tc>
        <w:tc>
          <w:tcPr>
            <w:tcW w:w="630" w:type="dxa"/>
          </w:tcPr>
          <w:p w14:paraId="75C05346" w14:textId="6CD79E2A" w:rsidR="00BF3ABD" w:rsidRDefault="00BF3ABD" w:rsidP="00534A13">
            <w:pPr>
              <w:cnfStyle w:val="000000000000" w:firstRow="0" w:lastRow="0" w:firstColumn="0" w:lastColumn="0" w:oddVBand="0" w:evenVBand="0" w:oddHBand="0" w:evenHBand="0" w:firstRowFirstColumn="0" w:firstRowLastColumn="0" w:lastRowFirstColumn="0" w:lastRowLastColumn="0"/>
            </w:pPr>
            <w:r>
              <w:t>Y</w:t>
            </w:r>
          </w:p>
        </w:tc>
        <w:tc>
          <w:tcPr>
            <w:tcW w:w="3415" w:type="dxa"/>
          </w:tcPr>
          <w:p w14:paraId="73844D16" w14:textId="06D9C6CD" w:rsidR="00BF3ABD" w:rsidRDefault="00BF3ABD" w:rsidP="00534A13">
            <w:pPr>
              <w:cnfStyle w:val="000000000000" w:firstRow="0" w:lastRow="0" w:firstColumn="0" w:lastColumn="0" w:oddVBand="0" w:evenVBand="0" w:oddHBand="0" w:evenHBand="0" w:firstRowFirstColumn="0" w:firstRowLastColumn="0" w:lastRowFirstColumn="0" w:lastRowLastColumn="0"/>
            </w:pPr>
          </w:p>
        </w:tc>
      </w:tr>
      <w:tr w:rsidR="001124B0" w:rsidRPr="009C3437" w14:paraId="617A5699" w14:textId="77777777" w:rsidTr="009B5603">
        <w:trPr>
          <w:cantSplit/>
        </w:trPr>
        <w:tc>
          <w:tcPr>
            <w:cnfStyle w:val="001000000000" w:firstRow="0" w:lastRow="0" w:firstColumn="1" w:lastColumn="0" w:oddVBand="0" w:evenVBand="0" w:oddHBand="0" w:evenHBand="0" w:firstRowFirstColumn="0" w:firstRowLastColumn="0" w:lastRowFirstColumn="0" w:lastRowLastColumn="0"/>
            <w:tcW w:w="802" w:type="dxa"/>
          </w:tcPr>
          <w:p w14:paraId="261A42E3" w14:textId="25229AA1" w:rsidR="001124B0" w:rsidRDefault="001124B0" w:rsidP="001124B0">
            <w:r>
              <w:t>4.36.1</w:t>
            </w:r>
          </w:p>
        </w:tc>
        <w:tc>
          <w:tcPr>
            <w:tcW w:w="2968" w:type="dxa"/>
          </w:tcPr>
          <w:p w14:paraId="5884BD7A" w14:textId="77777777" w:rsidR="001124B0" w:rsidRDefault="001124B0" w:rsidP="001124B0">
            <w:pPr>
              <w:cnfStyle w:val="000000000000" w:firstRow="0" w:lastRow="0" w:firstColumn="0" w:lastColumn="0" w:oddVBand="0" w:evenVBand="0" w:oddHBand="0" w:evenHBand="0" w:firstRowFirstColumn="0" w:firstRowLastColumn="0" w:lastRowFirstColumn="0" w:lastRowLastColumn="0"/>
            </w:pPr>
            <w:r>
              <w:t>WrittenAftercarePlan</w:t>
            </w:r>
          </w:p>
        </w:tc>
        <w:tc>
          <w:tcPr>
            <w:tcW w:w="725" w:type="dxa"/>
          </w:tcPr>
          <w:p w14:paraId="7765E84E" w14:textId="77777777" w:rsidR="001124B0" w:rsidRDefault="001124B0" w:rsidP="001124B0">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1B8DE343" w14:textId="09715F54" w:rsidR="001124B0" w:rsidRPr="009C3437" w:rsidRDefault="007A2AF6" w:rsidP="001124B0">
            <w:pPr>
              <w:cnfStyle w:val="000000000000" w:firstRow="0" w:lastRow="0" w:firstColumn="0" w:lastColumn="0" w:oddVBand="0" w:evenVBand="0" w:oddHBand="0" w:evenHBand="0" w:firstRowFirstColumn="0" w:firstRowLastColumn="0" w:lastRowFirstColumn="0" w:lastRowLastColumn="0"/>
            </w:pPr>
            <w:hyperlink w:anchor="_4.37.1_ProjectCompletionStatus" w:history="1">
              <w:r w:rsidR="001124B0" w:rsidRPr="00D62958">
                <w:rPr>
                  <w:rStyle w:val="Hyperlink"/>
                </w:rPr>
                <w:t>4.36.1</w:t>
              </w:r>
            </w:hyperlink>
          </w:p>
        </w:tc>
        <w:tc>
          <w:tcPr>
            <w:tcW w:w="630" w:type="dxa"/>
          </w:tcPr>
          <w:p w14:paraId="2D543C9C" w14:textId="13E64087" w:rsidR="001124B0" w:rsidRPr="009C3437" w:rsidRDefault="001124B0" w:rsidP="001124B0">
            <w:pPr>
              <w:cnfStyle w:val="000000000000" w:firstRow="0" w:lastRow="0" w:firstColumn="0" w:lastColumn="0" w:oddVBand="0" w:evenVBand="0" w:oddHBand="0" w:evenHBand="0" w:firstRowFirstColumn="0" w:firstRowLastColumn="0" w:lastRowFirstColumn="0" w:lastRowLastColumn="0"/>
            </w:pPr>
            <w:r>
              <w:t>Y</w:t>
            </w:r>
          </w:p>
        </w:tc>
        <w:tc>
          <w:tcPr>
            <w:tcW w:w="3415" w:type="dxa"/>
          </w:tcPr>
          <w:p w14:paraId="13A5FA27" w14:textId="5E0FF478" w:rsidR="001124B0" w:rsidRDefault="001124B0" w:rsidP="001124B0">
            <w:pPr>
              <w:cnfStyle w:val="000000000000" w:firstRow="0" w:lastRow="0" w:firstColumn="0" w:lastColumn="0" w:oddVBand="0" w:evenVBand="0" w:oddHBand="0" w:evenHBand="0" w:firstRowFirstColumn="0" w:firstRowLastColumn="0" w:lastRowFirstColumn="0" w:lastRowLastColumn="0"/>
            </w:pPr>
          </w:p>
        </w:tc>
      </w:tr>
      <w:tr w:rsidR="00BE02C6" w:rsidRPr="009C3437" w14:paraId="4B9E53C8" w14:textId="77777777" w:rsidTr="009B5603">
        <w:trPr>
          <w:cantSplit/>
        </w:trPr>
        <w:tc>
          <w:tcPr>
            <w:cnfStyle w:val="001000000000" w:firstRow="0" w:lastRow="0" w:firstColumn="1" w:lastColumn="0" w:oddVBand="0" w:evenVBand="0" w:oddHBand="0" w:evenHBand="0" w:firstRowFirstColumn="0" w:firstRowLastColumn="0" w:lastRowFirstColumn="0" w:lastRowLastColumn="0"/>
            <w:tcW w:w="802" w:type="dxa"/>
          </w:tcPr>
          <w:p w14:paraId="2D5920C5" w14:textId="3CE5FC61" w:rsidR="00BE02C6" w:rsidRDefault="00BE02C6" w:rsidP="00BE02C6">
            <w:r w:rsidRPr="009E1552">
              <w:t>4.36.</w:t>
            </w:r>
            <w:r>
              <w:t>2</w:t>
            </w:r>
          </w:p>
        </w:tc>
        <w:tc>
          <w:tcPr>
            <w:tcW w:w="2968" w:type="dxa"/>
          </w:tcPr>
          <w:p w14:paraId="4F4B02B4"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AssistanceMainstreamBenefits</w:t>
            </w:r>
          </w:p>
        </w:tc>
        <w:tc>
          <w:tcPr>
            <w:tcW w:w="725" w:type="dxa"/>
          </w:tcPr>
          <w:p w14:paraId="0BB384C4"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00F910B9" w14:textId="3462B49D" w:rsidR="00BE02C6" w:rsidRPr="009C3437" w:rsidRDefault="007A2AF6" w:rsidP="00BE02C6">
            <w:pPr>
              <w:cnfStyle w:val="000000000000" w:firstRow="0" w:lastRow="0" w:firstColumn="0" w:lastColumn="0" w:oddVBand="0" w:evenVBand="0" w:oddHBand="0" w:evenHBand="0" w:firstRowFirstColumn="0" w:firstRowLastColumn="0" w:lastRowFirstColumn="0" w:lastRowLastColumn="0"/>
            </w:pPr>
            <w:hyperlink w:anchor="_4.37.1_ProjectCompletionStatus" w:history="1">
              <w:r w:rsidR="00BE02C6" w:rsidRPr="00E849D2">
                <w:rPr>
                  <w:rStyle w:val="Hyperlink"/>
                </w:rPr>
                <w:t>4.36.1</w:t>
              </w:r>
            </w:hyperlink>
          </w:p>
        </w:tc>
        <w:tc>
          <w:tcPr>
            <w:tcW w:w="630" w:type="dxa"/>
          </w:tcPr>
          <w:p w14:paraId="6E03418D" w14:textId="0346357E" w:rsidR="00BE02C6" w:rsidRPr="009C3437"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15" w:type="dxa"/>
          </w:tcPr>
          <w:p w14:paraId="0DF6AED8" w14:textId="4D908909"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74CC7C1B" w14:textId="77777777" w:rsidTr="009B5603">
        <w:trPr>
          <w:cantSplit/>
        </w:trPr>
        <w:tc>
          <w:tcPr>
            <w:cnfStyle w:val="001000000000" w:firstRow="0" w:lastRow="0" w:firstColumn="1" w:lastColumn="0" w:oddVBand="0" w:evenVBand="0" w:oddHBand="0" w:evenHBand="0" w:firstRowFirstColumn="0" w:firstRowLastColumn="0" w:lastRowFirstColumn="0" w:lastRowLastColumn="0"/>
            <w:tcW w:w="802" w:type="dxa"/>
          </w:tcPr>
          <w:p w14:paraId="14010C28" w14:textId="04690FD1" w:rsidR="00BE02C6" w:rsidRDefault="00BE02C6" w:rsidP="00BE02C6">
            <w:r w:rsidRPr="009E1552">
              <w:t>4.36.</w:t>
            </w:r>
            <w:r>
              <w:t>3</w:t>
            </w:r>
          </w:p>
        </w:tc>
        <w:tc>
          <w:tcPr>
            <w:tcW w:w="2968" w:type="dxa"/>
          </w:tcPr>
          <w:p w14:paraId="073C0E9C"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PermanentHousingPlacement</w:t>
            </w:r>
          </w:p>
        </w:tc>
        <w:tc>
          <w:tcPr>
            <w:tcW w:w="725" w:type="dxa"/>
          </w:tcPr>
          <w:p w14:paraId="2609335E"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4A045592" w14:textId="29BC6A7A" w:rsidR="00BE02C6" w:rsidRPr="009C3437" w:rsidRDefault="007A2AF6" w:rsidP="00BE02C6">
            <w:pPr>
              <w:cnfStyle w:val="000000000000" w:firstRow="0" w:lastRow="0" w:firstColumn="0" w:lastColumn="0" w:oddVBand="0" w:evenVBand="0" w:oddHBand="0" w:evenHBand="0" w:firstRowFirstColumn="0" w:firstRowLastColumn="0" w:lastRowFirstColumn="0" w:lastRowLastColumn="0"/>
            </w:pPr>
            <w:hyperlink w:anchor="_4.37.1_ProjectCompletionStatus" w:history="1">
              <w:r w:rsidR="00BE02C6" w:rsidRPr="00E849D2">
                <w:rPr>
                  <w:rStyle w:val="Hyperlink"/>
                </w:rPr>
                <w:t>4.36.1</w:t>
              </w:r>
            </w:hyperlink>
          </w:p>
        </w:tc>
        <w:tc>
          <w:tcPr>
            <w:tcW w:w="630" w:type="dxa"/>
          </w:tcPr>
          <w:p w14:paraId="23539343" w14:textId="377EC9F6" w:rsidR="00BE02C6" w:rsidRPr="009C3437"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15" w:type="dxa"/>
          </w:tcPr>
          <w:p w14:paraId="58454748" w14:textId="6EC1305B"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73993183" w14:textId="77777777" w:rsidTr="009B5603">
        <w:trPr>
          <w:cantSplit/>
        </w:trPr>
        <w:tc>
          <w:tcPr>
            <w:cnfStyle w:val="001000000000" w:firstRow="0" w:lastRow="0" w:firstColumn="1" w:lastColumn="0" w:oddVBand="0" w:evenVBand="0" w:oddHBand="0" w:evenHBand="0" w:firstRowFirstColumn="0" w:firstRowLastColumn="0" w:lastRowFirstColumn="0" w:lastRowLastColumn="0"/>
            <w:tcW w:w="802" w:type="dxa"/>
          </w:tcPr>
          <w:p w14:paraId="63C207AD" w14:textId="7854F829" w:rsidR="00BE02C6" w:rsidRDefault="00BE02C6" w:rsidP="00BE02C6">
            <w:r w:rsidRPr="009E1552">
              <w:t>4.36.</w:t>
            </w:r>
            <w:r>
              <w:t>4</w:t>
            </w:r>
          </w:p>
        </w:tc>
        <w:tc>
          <w:tcPr>
            <w:tcW w:w="2968" w:type="dxa"/>
          </w:tcPr>
          <w:p w14:paraId="25AD5908"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TemporaryShelterPlacement</w:t>
            </w:r>
          </w:p>
        </w:tc>
        <w:tc>
          <w:tcPr>
            <w:tcW w:w="725" w:type="dxa"/>
          </w:tcPr>
          <w:p w14:paraId="063D51F0"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797D2958" w14:textId="05CB56AC" w:rsidR="00BE02C6" w:rsidRPr="009C3437" w:rsidRDefault="007A2AF6" w:rsidP="00BE02C6">
            <w:pPr>
              <w:cnfStyle w:val="000000000000" w:firstRow="0" w:lastRow="0" w:firstColumn="0" w:lastColumn="0" w:oddVBand="0" w:evenVBand="0" w:oddHBand="0" w:evenHBand="0" w:firstRowFirstColumn="0" w:firstRowLastColumn="0" w:lastRowFirstColumn="0" w:lastRowLastColumn="0"/>
            </w:pPr>
            <w:hyperlink w:anchor="_4.37.1_ProjectCompletionStatus" w:history="1">
              <w:r w:rsidR="00BE02C6" w:rsidRPr="00E849D2">
                <w:rPr>
                  <w:rStyle w:val="Hyperlink"/>
                </w:rPr>
                <w:t>4.36.1</w:t>
              </w:r>
            </w:hyperlink>
          </w:p>
        </w:tc>
        <w:tc>
          <w:tcPr>
            <w:tcW w:w="630" w:type="dxa"/>
          </w:tcPr>
          <w:p w14:paraId="51A807E8" w14:textId="1616BC23" w:rsidR="00BE02C6" w:rsidRPr="009C3437"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15" w:type="dxa"/>
          </w:tcPr>
          <w:p w14:paraId="364441B3" w14:textId="3727437E"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0C14E369" w14:textId="77777777" w:rsidTr="009B5603">
        <w:trPr>
          <w:cantSplit/>
        </w:trPr>
        <w:tc>
          <w:tcPr>
            <w:cnfStyle w:val="001000000000" w:firstRow="0" w:lastRow="0" w:firstColumn="1" w:lastColumn="0" w:oddVBand="0" w:evenVBand="0" w:oddHBand="0" w:evenHBand="0" w:firstRowFirstColumn="0" w:firstRowLastColumn="0" w:lastRowFirstColumn="0" w:lastRowLastColumn="0"/>
            <w:tcW w:w="802" w:type="dxa"/>
          </w:tcPr>
          <w:p w14:paraId="570D655A" w14:textId="2F49A40D" w:rsidR="00BE02C6" w:rsidRDefault="00BE02C6" w:rsidP="00BE02C6">
            <w:r w:rsidRPr="009E1552">
              <w:t>4.36.</w:t>
            </w:r>
            <w:r>
              <w:t>5</w:t>
            </w:r>
          </w:p>
        </w:tc>
        <w:tc>
          <w:tcPr>
            <w:tcW w:w="2968" w:type="dxa"/>
          </w:tcPr>
          <w:p w14:paraId="37F603CA"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ExitCounseling</w:t>
            </w:r>
          </w:p>
        </w:tc>
        <w:tc>
          <w:tcPr>
            <w:tcW w:w="725" w:type="dxa"/>
          </w:tcPr>
          <w:p w14:paraId="73FC2AE8"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2C06EDE9" w14:textId="0115A343" w:rsidR="00BE02C6" w:rsidRPr="009C3437" w:rsidRDefault="007A2AF6" w:rsidP="00BE02C6">
            <w:pPr>
              <w:cnfStyle w:val="000000000000" w:firstRow="0" w:lastRow="0" w:firstColumn="0" w:lastColumn="0" w:oddVBand="0" w:evenVBand="0" w:oddHBand="0" w:evenHBand="0" w:firstRowFirstColumn="0" w:firstRowLastColumn="0" w:lastRowFirstColumn="0" w:lastRowLastColumn="0"/>
            </w:pPr>
            <w:hyperlink w:anchor="_4.37.1_ProjectCompletionStatus" w:history="1">
              <w:r w:rsidR="00BE02C6" w:rsidRPr="00E849D2">
                <w:rPr>
                  <w:rStyle w:val="Hyperlink"/>
                </w:rPr>
                <w:t>4.36.1</w:t>
              </w:r>
            </w:hyperlink>
          </w:p>
        </w:tc>
        <w:tc>
          <w:tcPr>
            <w:tcW w:w="630" w:type="dxa"/>
          </w:tcPr>
          <w:p w14:paraId="20E1BF37" w14:textId="013C4610" w:rsidR="00BE02C6" w:rsidRPr="009C3437"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15" w:type="dxa"/>
          </w:tcPr>
          <w:p w14:paraId="0F7163F8" w14:textId="417E8F3B"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733D7473" w14:textId="77777777" w:rsidTr="009B5603">
        <w:trPr>
          <w:cantSplit/>
        </w:trPr>
        <w:tc>
          <w:tcPr>
            <w:cnfStyle w:val="001000000000" w:firstRow="0" w:lastRow="0" w:firstColumn="1" w:lastColumn="0" w:oddVBand="0" w:evenVBand="0" w:oddHBand="0" w:evenHBand="0" w:firstRowFirstColumn="0" w:firstRowLastColumn="0" w:lastRowFirstColumn="0" w:lastRowLastColumn="0"/>
            <w:tcW w:w="802" w:type="dxa"/>
          </w:tcPr>
          <w:p w14:paraId="1864DD1B" w14:textId="5CABAFA7" w:rsidR="00BE02C6" w:rsidRDefault="00BE02C6" w:rsidP="00BE02C6">
            <w:r w:rsidRPr="009E1552">
              <w:t>4.36.</w:t>
            </w:r>
            <w:r>
              <w:t>6</w:t>
            </w:r>
          </w:p>
        </w:tc>
        <w:tc>
          <w:tcPr>
            <w:tcW w:w="2968" w:type="dxa"/>
          </w:tcPr>
          <w:p w14:paraId="708323DB"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FurtherFollowUpServices</w:t>
            </w:r>
          </w:p>
        </w:tc>
        <w:tc>
          <w:tcPr>
            <w:tcW w:w="725" w:type="dxa"/>
          </w:tcPr>
          <w:p w14:paraId="72037A99"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0A832B1C" w14:textId="4271EBDE" w:rsidR="00BE02C6" w:rsidRPr="009C3437" w:rsidRDefault="007A2AF6" w:rsidP="00BE02C6">
            <w:pPr>
              <w:cnfStyle w:val="000000000000" w:firstRow="0" w:lastRow="0" w:firstColumn="0" w:lastColumn="0" w:oddVBand="0" w:evenVBand="0" w:oddHBand="0" w:evenHBand="0" w:firstRowFirstColumn="0" w:firstRowLastColumn="0" w:lastRowFirstColumn="0" w:lastRowLastColumn="0"/>
            </w:pPr>
            <w:hyperlink w:anchor="_4.37.1_ProjectCompletionStatus" w:history="1">
              <w:r w:rsidR="00BE02C6" w:rsidRPr="00E849D2">
                <w:rPr>
                  <w:rStyle w:val="Hyperlink"/>
                </w:rPr>
                <w:t>4.36.1</w:t>
              </w:r>
            </w:hyperlink>
          </w:p>
        </w:tc>
        <w:tc>
          <w:tcPr>
            <w:tcW w:w="630" w:type="dxa"/>
          </w:tcPr>
          <w:p w14:paraId="65197775" w14:textId="005881E6" w:rsidR="00BE02C6" w:rsidRPr="009C3437"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15" w:type="dxa"/>
          </w:tcPr>
          <w:p w14:paraId="1D08BCBE" w14:textId="6FB70E47"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30DC160F" w14:textId="77777777" w:rsidTr="009B5603">
        <w:trPr>
          <w:cantSplit/>
        </w:trPr>
        <w:tc>
          <w:tcPr>
            <w:cnfStyle w:val="001000000000" w:firstRow="0" w:lastRow="0" w:firstColumn="1" w:lastColumn="0" w:oddVBand="0" w:evenVBand="0" w:oddHBand="0" w:evenHBand="0" w:firstRowFirstColumn="0" w:firstRowLastColumn="0" w:lastRowFirstColumn="0" w:lastRowLastColumn="0"/>
            <w:tcW w:w="802" w:type="dxa"/>
          </w:tcPr>
          <w:p w14:paraId="17A95F29" w14:textId="34BA7213" w:rsidR="00BE02C6" w:rsidRDefault="00BE02C6" w:rsidP="00BE02C6">
            <w:r w:rsidRPr="009E1552">
              <w:t>4.36.</w:t>
            </w:r>
            <w:r>
              <w:t>7</w:t>
            </w:r>
          </w:p>
        </w:tc>
        <w:tc>
          <w:tcPr>
            <w:tcW w:w="2968" w:type="dxa"/>
          </w:tcPr>
          <w:p w14:paraId="57B45347"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ScheduledFollowUpContacts</w:t>
            </w:r>
          </w:p>
        </w:tc>
        <w:tc>
          <w:tcPr>
            <w:tcW w:w="725" w:type="dxa"/>
          </w:tcPr>
          <w:p w14:paraId="3BEBAB27"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5B11C145" w14:textId="6D4DC134" w:rsidR="00BE02C6" w:rsidRPr="009C3437" w:rsidRDefault="007A2AF6" w:rsidP="00BE02C6">
            <w:pPr>
              <w:cnfStyle w:val="000000000000" w:firstRow="0" w:lastRow="0" w:firstColumn="0" w:lastColumn="0" w:oddVBand="0" w:evenVBand="0" w:oddHBand="0" w:evenHBand="0" w:firstRowFirstColumn="0" w:firstRowLastColumn="0" w:lastRowFirstColumn="0" w:lastRowLastColumn="0"/>
            </w:pPr>
            <w:hyperlink w:anchor="_4.37.1_ProjectCompletionStatus" w:history="1">
              <w:r w:rsidR="00BE02C6" w:rsidRPr="00E849D2">
                <w:rPr>
                  <w:rStyle w:val="Hyperlink"/>
                </w:rPr>
                <w:t>4.36.1</w:t>
              </w:r>
            </w:hyperlink>
          </w:p>
        </w:tc>
        <w:tc>
          <w:tcPr>
            <w:tcW w:w="630" w:type="dxa"/>
          </w:tcPr>
          <w:p w14:paraId="5330668E" w14:textId="5E7BFCDE" w:rsidR="00BE02C6" w:rsidRPr="009C3437"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15" w:type="dxa"/>
          </w:tcPr>
          <w:p w14:paraId="02DB4469" w14:textId="26876F02"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58A2C40C" w14:textId="77777777" w:rsidTr="009B5603">
        <w:trPr>
          <w:cantSplit/>
        </w:trPr>
        <w:tc>
          <w:tcPr>
            <w:cnfStyle w:val="001000000000" w:firstRow="0" w:lastRow="0" w:firstColumn="1" w:lastColumn="0" w:oddVBand="0" w:evenVBand="0" w:oddHBand="0" w:evenHBand="0" w:firstRowFirstColumn="0" w:firstRowLastColumn="0" w:lastRowFirstColumn="0" w:lastRowLastColumn="0"/>
            <w:tcW w:w="802" w:type="dxa"/>
          </w:tcPr>
          <w:p w14:paraId="064713D9" w14:textId="6C2386C7" w:rsidR="00BE02C6" w:rsidRDefault="00BE02C6" w:rsidP="00BE02C6">
            <w:r w:rsidRPr="009E1552">
              <w:t>4.36.</w:t>
            </w:r>
            <w:r>
              <w:t>8</w:t>
            </w:r>
          </w:p>
        </w:tc>
        <w:tc>
          <w:tcPr>
            <w:tcW w:w="2968" w:type="dxa"/>
          </w:tcPr>
          <w:p w14:paraId="6FD12081"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ResourcePackage</w:t>
            </w:r>
          </w:p>
        </w:tc>
        <w:tc>
          <w:tcPr>
            <w:tcW w:w="725" w:type="dxa"/>
          </w:tcPr>
          <w:p w14:paraId="44D8E94D"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507B134D" w14:textId="3BD765AE" w:rsidR="00BE02C6" w:rsidRPr="009C3437" w:rsidRDefault="007A2AF6" w:rsidP="00BE02C6">
            <w:pPr>
              <w:cnfStyle w:val="000000000000" w:firstRow="0" w:lastRow="0" w:firstColumn="0" w:lastColumn="0" w:oddVBand="0" w:evenVBand="0" w:oddHBand="0" w:evenHBand="0" w:firstRowFirstColumn="0" w:firstRowLastColumn="0" w:lastRowFirstColumn="0" w:lastRowLastColumn="0"/>
            </w:pPr>
            <w:hyperlink w:anchor="_4.37.1_ProjectCompletionStatus" w:history="1">
              <w:r w:rsidR="00BE02C6" w:rsidRPr="00E849D2">
                <w:rPr>
                  <w:rStyle w:val="Hyperlink"/>
                </w:rPr>
                <w:t>4.36.1</w:t>
              </w:r>
            </w:hyperlink>
          </w:p>
        </w:tc>
        <w:tc>
          <w:tcPr>
            <w:tcW w:w="630" w:type="dxa"/>
          </w:tcPr>
          <w:p w14:paraId="1CA05322" w14:textId="1858D0C7" w:rsidR="00BE02C6" w:rsidRPr="009C3437"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15" w:type="dxa"/>
          </w:tcPr>
          <w:p w14:paraId="4DA1F0E1" w14:textId="6D338288"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114DB3C0" w14:textId="77777777" w:rsidTr="009B5603">
        <w:trPr>
          <w:cantSplit/>
        </w:trPr>
        <w:tc>
          <w:tcPr>
            <w:cnfStyle w:val="001000000000" w:firstRow="0" w:lastRow="0" w:firstColumn="1" w:lastColumn="0" w:oddVBand="0" w:evenVBand="0" w:oddHBand="0" w:evenHBand="0" w:firstRowFirstColumn="0" w:firstRowLastColumn="0" w:lastRowFirstColumn="0" w:lastRowLastColumn="0"/>
            <w:tcW w:w="802" w:type="dxa"/>
          </w:tcPr>
          <w:p w14:paraId="7747F82B" w14:textId="42630E97" w:rsidR="00BE02C6" w:rsidRDefault="00BE02C6" w:rsidP="00BE02C6">
            <w:r w:rsidRPr="009E1552">
              <w:t>4.36.</w:t>
            </w:r>
            <w:r>
              <w:t>9</w:t>
            </w:r>
          </w:p>
        </w:tc>
        <w:tc>
          <w:tcPr>
            <w:tcW w:w="2968" w:type="dxa"/>
          </w:tcPr>
          <w:p w14:paraId="1F087479"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OtherAftercarePlanOrAction</w:t>
            </w:r>
          </w:p>
        </w:tc>
        <w:tc>
          <w:tcPr>
            <w:tcW w:w="725" w:type="dxa"/>
          </w:tcPr>
          <w:p w14:paraId="2268FA56"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30586772" w14:textId="1A63DDAB" w:rsidR="00BE02C6" w:rsidRPr="009C3437" w:rsidRDefault="007A2AF6" w:rsidP="00BE02C6">
            <w:pPr>
              <w:cnfStyle w:val="000000000000" w:firstRow="0" w:lastRow="0" w:firstColumn="0" w:lastColumn="0" w:oddVBand="0" w:evenVBand="0" w:oddHBand="0" w:evenHBand="0" w:firstRowFirstColumn="0" w:firstRowLastColumn="0" w:lastRowFirstColumn="0" w:lastRowLastColumn="0"/>
            </w:pPr>
            <w:hyperlink w:anchor="_4.37.1_ProjectCompletionStatus" w:history="1">
              <w:r w:rsidR="00BE02C6" w:rsidRPr="00E849D2">
                <w:rPr>
                  <w:rStyle w:val="Hyperlink"/>
                </w:rPr>
                <w:t>4.36.1</w:t>
              </w:r>
            </w:hyperlink>
          </w:p>
        </w:tc>
        <w:tc>
          <w:tcPr>
            <w:tcW w:w="630" w:type="dxa"/>
          </w:tcPr>
          <w:p w14:paraId="4A854EB7" w14:textId="224E2714" w:rsidR="00BE02C6" w:rsidRPr="009C3437"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415" w:type="dxa"/>
          </w:tcPr>
          <w:p w14:paraId="77299533" w14:textId="30AEF112"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1124B0" w:rsidRPr="009C3437" w14:paraId="42ECE464" w14:textId="77777777" w:rsidTr="009B5603">
        <w:trPr>
          <w:cantSplit/>
        </w:trPr>
        <w:tc>
          <w:tcPr>
            <w:cnfStyle w:val="001000000000" w:firstRow="0" w:lastRow="0" w:firstColumn="1" w:lastColumn="0" w:oddVBand="0" w:evenVBand="0" w:oddHBand="0" w:evenHBand="0" w:firstRowFirstColumn="0" w:firstRowLastColumn="0" w:lastRowFirstColumn="0" w:lastRowLastColumn="0"/>
            <w:tcW w:w="802" w:type="dxa"/>
          </w:tcPr>
          <w:p w14:paraId="6CF587B7" w14:textId="5F4D39CA" w:rsidR="001124B0" w:rsidRDefault="001124B0" w:rsidP="001124B0">
            <w:r>
              <w:t>4.37.1</w:t>
            </w:r>
          </w:p>
        </w:tc>
        <w:tc>
          <w:tcPr>
            <w:tcW w:w="2968" w:type="dxa"/>
          </w:tcPr>
          <w:p w14:paraId="226475D0" w14:textId="77777777" w:rsidR="001124B0" w:rsidRDefault="001124B0" w:rsidP="001124B0">
            <w:pPr>
              <w:cnfStyle w:val="000000000000" w:firstRow="0" w:lastRow="0" w:firstColumn="0" w:lastColumn="0" w:oddVBand="0" w:evenVBand="0" w:oddHBand="0" w:evenHBand="0" w:firstRowFirstColumn="0" w:firstRowLastColumn="0" w:lastRowFirstColumn="0" w:lastRowLastColumn="0"/>
            </w:pPr>
            <w:r>
              <w:t>ProjectCompletionStatus</w:t>
            </w:r>
          </w:p>
        </w:tc>
        <w:tc>
          <w:tcPr>
            <w:tcW w:w="725" w:type="dxa"/>
          </w:tcPr>
          <w:p w14:paraId="030869A2" w14:textId="77777777" w:rsidR="001124B0" w:rsidRDefault="001124B0" w:rsidP="001124B0">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74C920BF" w14:textId="5327B14D" w:rsidR="001124B0" w:rsidRPr="009C3437" w:rsidRDefault="007A2AF6" w:rsidP="001124B0">
            <w:pPr>
              <w:cnfStyle w:val="000000000000" w:firstRow="0" w:lastRow="0" w:firstColumn="0" w:lastColumn="0" w:oddVBand="0" w:evenVBand="0" w:oddHBand="0" w:evenHBand="0" w:firstRowFirstColumn="0" w:firstRowLastColumn="0" w:lastRowFirstColumn="0" w:lastRowLastColumn="0"/>
            </w:pPr>
            <w:hyperlink w:anchor="_4.37.1_ProjectCompletionStatus_1" w:history="1">
              <w:r w:rsidR="001124B0" w:rsidRPr="00145F2D">
                <w:rPr>
                  <w:rStyle w:val="Hyperlink"/>
                </w:rPr>
                <w:t>4.37.1</w:t>
              </w:r>
            </w:hyperlink>
          </w:p>
        </w:tc>
        <w:tc>
          <w:tcPr>
            <w:tcW w:w="630" w:type="dxa"/>
          </w:tcPr>
          <w:p w14:paraId="62FA48BB" w14:textId="2B3DFA5E" w:rsidR="001124B0" w:rsidRPr="009C3437" w:rsidRDefault="001124B0" w:rsidP="001124B0">
            <w:pPr>
              <w:cnfStyle w:val="000000000000" w:firstRow="0" w:lastRow="0" w:firstColumn="0" w:lastColumn="0" w:oddVBand="0" w:evenVBand="0" w:oddHBand="0" w:evenHBand="0" w:firstRowFirstColumn="0" w:firstRowLastColumn="0" w:lastRowFirstColumn="0" w:lastRowLastColumn="0"/>
            </w:pPr>
            <w:r>
              <w:t>Y</w:t>
            </w:r>
          </w:p>
        </w:tc>
        <w:tc>
          <w:tcPr>
            <w:tcW w:w="3415" w:type="dxa"/>
          </w:tcPr>
          <w:p w14:paraId="36C51CC1" w14:textId="5CF287B6" w:rsidR="001124B0" w:rsidRDefault="001124B0" w:rsidP="001124B0">
            <w:pPr>
              <w:cnfStyle w:val="000000000000" w:firstRow="0" w:lastRow="0" w:firstColumn="0" w:lastColumn="0" w:oddVBand="0" w:evenVBand="0" w:oddHBand="0" w:evenHBand="0" w:firstRowFirstColumn="0" w:firstRowLastColumn="0" w:lastRowFirstColumn="0" w:lastRowLastColumn="0"/>
            </w:pPr>
          </w:p>
        </w:tc>
      </w:tr>
      <w:tr w:rsidR="001124B0" w:rsidRPr="009C3437" w14:paraId="1234E217" w14:textId="77777777" w:rsidTr="009B5603">
        <w:trPr>
          <w:cantSplit/>
        </w:trPr>
        <w:tc>
          <w:tcPr>
            <w:cnfStyle w:val="001000000000" w:firstRow="0" w:lastRow="0" w:firstColumn="1" w:lastColumn="0" w:oddVBand="0" w:evenVBand="0" w:oddHBand="0" w:evenHBand="0" w:firstRowFirstColumn="0" w:firstRowLastColumn="0" w:lastRowFirstColumn="0" w:lastRowLastColumn="0"/>
            <w:tcW w:w="802" w:type="dxa"/>
          </w:tcPr>
          <w:p w14:paraId="1502A6B9" w14:textId="7E09E712" w:rsidR="001124B0" w:rsidRDefault="001124B0" w:rsidP="001124B0">
            <w:r>
              <w:t>4.37.*</w:t>
            </w:r>
          </w:p>
        </w:tc>
        <w:tc>
          <w:tcPr>
            <w:tcW w:w="2968" w:type="dxa"/>
          </w:tcPr>
          <w:p w14:paraId="21C2CB3E" w14:textId="77777777" w:rsidR="001124B0" w:rsidRDefault="001124B0" w:rsidP="001124B0">
            <w:pPr>
              <w:cnfStyle w:val="000000000000" w:firstRow="0" w:lastRow="0" w:firstColumn="0" w:lastColumn="0" w:oddVBand="0" w:evenVBand="0" w:oddHBand="0" w:evenHBand="0" w:firstRowFirstColumn="0" w:firstRowLastColumn="0" w:lastRowFirstColumn="0" w:lastRowLastColumn="0"/>
            </w:pPr>
            <w:r>
              <w:t>EarlyExitReason</w:t>
            </w:r>
          </w:p>
        </w:tc>
        <w:tc>
          <w:tcPr>
            <w:tcW w:w="725" w:type="dxa"/>
          </w:tcPr>
          <w:p w14:paraId="48FBE0AA" w14:textId="77777777" w:rsidR="001124B0" w:rsidRDefault="001124B0" w:rsidP="001124B0">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01E6BD1E" w14:textId="51274645" w:rsidR="001124B0" w:rsidRPr="009C3437" w:rsidRDefault="001124B0" w:rsidP="001124B0">
            <w:pPr>
              <w:cnfStyle w:val="000000000000" w:firstRow="0" w:lastRow="0" w:firstColumn="0" w:lastColumn="0" w:oddVBand="0" w:evenVBand="0" w:oddHBand="0" w:evenHBand="0" w:firstRowFirstColumn="0" w:firstRowLastColumn="0" w:lastRowFirstColumn="0" w:lastRowLastColumn="0"/>
            </w:pPr>
            <w:r>
              <w:t>(see</w:t>
            </w:r>
            <w:r w:rsidR="00FD083E">
              <w:t xml:space="preserve"> </w:t>
            </w:r>
            <w:r>
              <w:t>note)</w:t>
            </w:r>
          </w:p>
        </w:tc>
        <w:tc>
          <w:tcPr>
            <w:tcW w:w="630" w:type="dxa"/>
          </w:tcPr>
          <w:p w14:paraId="0BF1D5D5" w14:textId="29F0EF4A" w:rsidR="001124B0" w:rsidRPr="009C3437" w:rsidRDefault="001124B0" w:rsidP="001124B0">
            <w:pPr>
              <w:cnfStyle w:val="000000000000" w:firstRow="0" w:lastRow="0" w:firstColumn="0" w:lastColumn="0" w:oddVBand="0" w:evenVBand="0" w:oddHBand="0" w:evenHBand="0" w:firstRowFirstColumn="0" w:firstRowLastColumn="0" w:lastRowFirstColumn="0" w:lastRowLastColumn="0"/>
            </w:pPr>
            <w:r>
              <w:t>Y</w:t>
            </w:r>
          </w:p>
        </w:tc>
        <w:tc>
          <w:tcPr>
            <w:tcW w:w="3415" w:type="dxa"/>
          </w:tcPr>
          <w:p w14:paraId="57A50D1E" w14:textId="1181B965" w:rsidR="001124B0" w:rsidRDefault="001124B0" w:rsidP="001124B0">
            <w:pPr>
              <w:cnfStyle w:val="000000000000" w:firstRow="0" w:lastRow="0" w:firstColumn="0" w:lastColumn="0" w:oddVBand="0" w:evenVBand="0" w:oddHBand="0" w:evenHBand="0" w:firstRowFirstColumn="0" w:firstRowLastColumn="0" w:lastRowFirstColumn="0" w:lastRowLastColumn="0"/>
            </w:pPr>
            <w:r>
              <w:t>Includes</w:t>
            </w:r>
            <w:r w:rsidR="00FD083E">
              <w:t xml:space="preserve"> </w:t>
            </w:r>
            <w:r>
              <w:t>data</w:t>
            </w:r>
            <w:r w:rsidR="00FD083E">
              <w:t xml:space="preserve"> </w:t>
            </w:r>
            <w:r>
              <w:t>for</w:t>
            </w:r>
            <w:r w:rsidR="00FD083E">
              <w:t xml:space="preserve"> </w:t>
            </w:r>
            <w:r>
              <w:t>4.37.A</w:t>
            </w:r>
            <w:r w:rsidR="00FD083E">
              <w:t xml:space="preserve"> </w:t>
            </w:r>
            <w:r>
              <w:t>and</w:t>
            </w:r>
            <w:r w:rsidR="00FD083E">
              <w:t xml:space="preserve"> </w:t>
            </w:r>
            <w:r>
              <w:t>4.37.B.</w:t>
            </w:r>
            <w:r w:rsidR="00FD083E">
              <w:t xml:space="preserve">  </w:t>
            </w:r>
            <w:r>
              <w:t>ProjectCompletionStatus:</w:t>
            </w:r>
          </w:p>
          <w:p w14:paraId="71F52655" w14:textId="6ADACD1E" w:rsidR="001124B0" w:rsidRDefault="001124B0" w:rsidP="001124B0">
            <w:pPr>
              <w:pStyle w:val="ListParagraph"/>
              <w:numPr>
                <w:ilvl w:val="0"/>
                <w:numId w:val="6"/>
              </w:numPr>
              <w:ind w:left="104" w:hanging="104"/>
              <w:cnfStyle w:val="000000000000" w:firstRow="0" w:lastRow="0" w:firstColumn="0" w:lastColumn="0" w:oddVBand="0" w:evenVBand="0" w:oddHBand="0" w:evenHBand="0" w:firstRowFirstColumn="0" w:firstRowLastColumn="0" w:lastRowFirstColumn="0" w:lastRowLastColumn="0"/>
            </w:pPr>
            <w:r>
              <w:t>2</w:t>
            </w:r>
            <w:r w:rsidR="00FD083E">
              <w:t xml:space="preserve"> </w:t>
            </w:r>
            <w:r>
              <w:t>-</w:t>
            </w:r>
            <w:r w:rsidR="00FD083E">
              <w:t xml:space="preserve"> </w:t>
            </w:r>
            <w:hyperlink w:anchor="_4.37.A_EarlyExitReason" w:history="1">
              <w:r w:rsidRPr="00B10657">
                <w:rPr>
                  <w:rStyle w:val="Hyperlink"/>
                </w:rPr>
                <w:t>4.37.A</w:t>
              </w:r>
            </w:hyperlink>
          </w:p>
          <w:p w14:paraId="64CC71C1" w14:textId="16D98E42" w:rsidR="001124B0" w:rsidRDefault="001124B0" w:rsidP="001124B0">
            <w:pPr>
              <w:pStyle w:val="ListParagraph"/>
              <w:numPr>
                <w:ilvl w:val="0"/>
                <w:numId w:val="6"/>
              </w:numPr>
              <w:ind w:left="104" w:hanging="104"/>
              <w:cnfStyle w:val="000000000000" w:firstRow="0" w:lastRow="0" w:firstColumn="0" w:lastColumn="0" w:oddVBand="0" w:evenVBand="0" w:oddHBand="0" w:evenHBand="0" w:firstRowFirstColumn="0" w:firstRowLastColumn="0" w:lastRowFirstColumn="0" w:lastRowLastColumn="0"/>
            </w:pPr>
            <w:r>
              <w:t>3</w:t>
            </w:r>
            <w:r w:rsidR="00FD083E">
              <w:t xml:space="preserve"> </w:t>
            </w:r>
            <w:r>
              <w:t>-</w:t>
            </w:r>
            <w:r w:rsidR="00FD083E">
              <w:t xml:space="preserve"> </w:t>
            </w:r>
            <w:hyperlink w:anchor="_4.37.B_ExpelledReason" w:history="1">
              <w:r w:rsidRPr="00B10657">
                <w:rPr>
                  <w:rStyle w:val="Hyperlink"/>
                </w:rPr>
                <w:t>4.37.B</w:t>
              </w:r>
            </w:hyperlink>
          </w:p>
        </w:tc>
      </w:tr>
      <w:tr w:rsidR="001124B0" w:rsidRPr="009C3437" w14:paraId="6DBD39F6" w14:textId="77777777" w:rsidTr="009B5603">
        <w:trPr>
          <w:cantSplit/>
        </w:trPr>
        <w:tc>
          <w:tcPr>
            <w:cnfStyle w:val="001000000000" w:firstRow="0" w:lastRow="0" w:firstColumn="1" w:lastColumn="0" w:oddVBand="0" w:evenVBand="0" w:oddHBand="0" w:evenHBand="0" w:firstRowFirstColumn="0" w:firstRowLastColumn="0" w:lastRowFirstColumn="0" w:lastRowLastColumn="0"/>
            <w:tcW w:w="802" w:type="dxa"/>
          </w:tcPr>
          <w:p w14:paraId="11D25231" w14:textId="407ED6E8" w:rsidR="001124B0" w:rsidRDefault="001124B0" w:rsidP="001124B0">
            <w:r>
              <w:t>4.38.1</w:t>
            </w:r>
          </w:p>
        </w:tc>
        <w:tc>
          <w:tcPr>
            <w:tcW w:w="2968" w:type="dxa"/>
          </w:tcPr>
          <w:p w14:paraId="4CA7E05E" w14:textId="77777777" w:rsidR="001124B0" w:rsidRDefault="001124B0" w:rsidP="001124B0">
            <w:pPr>
              <w:cnfStyle w:val="000000000000" w:firstRow="0" w:lastRow="0" w:firstColumn="0" w:lastColumn="0" w:oddVBand="0" w:evenVBand="0" w:oddHBand="0" w:evenHBand="0" w:firstRowFirstColumn="0" w:firstRowLastColumn="0" w:lastRowFirstColumn="0" w:lastRowLastColumn="0"/>
            </w:pPr>
            <w:r>
              <w:t>FamilyReunificationAchieved</w:t>
            </w:r>
          </w:p>
        </w:tc>
        <w:tc>
          <w:tcPr>
            <w:tcW w:w="725" w:type="dxa"/>
          </w:tcPr>
          <w:p w14:paraId="5F574353" w14:textId="77777777" w:rsidR="001124B0" w:rsidRDefault="001124B0" w:rsidP="001124B0">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31BEA470" w14:textId="7E625F2B" w:rsidR="001124B0" w:rsidRPr="009C3437" w:rsidRDefault="007A2AF6" w:rsidP="001124B0">
            <w:pPr>
              <w:cnfStyle w:val="000000000000" w:firstRow="0" w:lastRow="0" w:firstColumn="0" w:lastColumn="0" w:oddVBand="0" w:evenVBand="0" w:oddHBand="0" w:evenHBand="0" w:firstRowFirstColumn="0" w:firstRowLastColumn="0" w:lastRowFirstColumn="0" w:lastRowLastColumn="0"/>
            </w:pPr>
            <w:hyperlink w:anchor="_3.7_No/Yes/Reasons_for_1" w:history="1">
              <w:r w:rsidR="00BE02C6">
                <w:rPr>
                  <w:rStyle w:val="Hyperlink"/>
                </w:rPr>
                <w:t>1.8</w:t>
              </w:r>
            </w:hyperlink>
          </w:p>
        </w:tc>
        <w:tc>
          <w:tcPr>
            <w:tcW w:w="630" w:type="dxa"/>
          </w:tcPr>
          <w:p w14:paraId="79B73BFE" w14:textId="1B18ADC5" w:rsidR="001124B0" w:rsidRPr="009C3437" w:rsidRDefault="001124B0" w:rsidP="001124B0">
            <w:pPr>
              <w:cnfStyle w:val="000000000000" w:firstRow="0" w:lastRow="0" w:firstColumn="0" w:lastColumn="0" w:oddVBand="0" w:evenVBand="0" w:oddHBand="0" w:evenHBand="0" w:firstRowFirstColumn="0" w:firstRowLastColumn="0" w:lastRowFirstColumn="0" w:lastRowLastColumn="0"/>
            </w:pPr>
            <w:r>
              <w:t>Y</w:t>
            </w:r>
          </w:p>
        </w:tc>
        <w:tc>
          <w:tcPr>
            <w:tcW w:w="3415" w:type="dxa"/>
          </w:tcPr>
          <w:p w14:paraId="05858147" w14:textId="401D5626" w:rsidR="001124B0" w:rsidRDefault="001124B0" w:rsidP="001124B0">
            <w:pPr>
              <w:cnfStyle w:val="000000000000" w:firstRow="0" w:lastRow="0" w:firstColumn="0" w:lastColumn="0" w:oddVBand="0" w:evenVBand="0" w:oddHBand="0" w:evenHBand="0" w:firstRowFirstColumn="0" w:firstRowLastColumn="0" w:lastRowFirstColumn="0" w:lastRowLastColumn="0"/>
            </w:pPr>
          </w:p>
        </w:tc>
      </w:tr>
      <w:tr w:rsidR="001124B0" w14:paraId="28ACD9C0" w14:textId="77777777" w:rsidTr="009B5603">
        <w:trPr>
          <w:cantSplit/>
        </w:trPr>
        <w:tc>
          <w:tcPr>
            <w:cnfStyle w:val="001000000000" w:firstRow="0" w:lastRow="0" w:firstColumn="1" w:lastColumn="0" w:oddVBand="0" w:evenVBand="0" w:oddHBand="0" w:evenHBand="0" w:firstRowFirstColumn="0" w:firstRowLastColumn="0" w:lastRowFirstColumn="0" w:lastRowLastColumn="0"/>
            <w:tcW w:w="802" w:type="dxa"/>
          </w:tcPr>
          <w:p w14:paraId="68DBE56F" w14:textId="5B615597" w:rsidR="001124B0" w:rsidRDefault="001124B0" w:rsidP="001124B0"/>
        </w:tc>
        <w:tc>
          <w:tcPr>
            <w:tcW w:w="2968" w:type="dxa"/>
          </w:tcPr>
          <w:p w14:paraId="56FDB3AE" w14:textId="77777777" w:rsidR="001124B0" w:rsidRDefault="001124B0" w:rsidP="001124B0">
            <w:pPr>
              <w:cnfStyle w:val="000000000000" w:firstRow="0" w:lastRow="0" w:firstColumn="0" w:lastColumn="0" w:oddVBand="0" w:evenVBand="0" w:oddHBand="0" w:evenHBand="0" w:firstRowFirstColumn="0" w:firstRowLastColumn="0" w:lastRowFirstColumn="0" w:lastRowLastColumn="0"/>
            </w:pPr>
            <w:r>
              <w:t>DateCreated</w:t>
            </w:r>
          </w:p>
        </w:tc>
        <w:tc>
          <w:tcPr>
            <w:tcW w:w="725" w:type="dxa"/>
          </w:tcPr>
          <w:p w14:paraId="5DE30AAD" w14:textId="77777777" w:rsidR="001124B0" w:rsidRDefault="001124B0" w:rsidP="001124B0">
            <w:pPr>
              <w:cnfStyle w:val="000000000000" w:firstRow="0" w:lastRow="0" w:firstColumn="0" w:lastColumn="0" w:oddVBand="0" w:evenVBand="0" w:oddHBand="0" w:evenHBand="0" w:firstRowFirstColumn="0" w:firstRowLastColumn="0" w:lastRowFirstColumn="0" w:lastRowLastColumn="0"/>
            </w:pPr>
            <w:r>
              <w:t>T</w:t>
            </w:r>
          </w:p>
        </w:tc>
        <w:tc>
          <w:tcPr>
            <w:tcW w:w="810" w:type="dxa"/>
          </w:tcPr>
          <w:p w14:paraId="6A1D8156" w14:textId="77777777" w:rsidR="001124B0" w:rsidRDefault="001124B0" w:rsidP="001124B0">
            <w:pPr>
              <w:cnfStyle w:val="000000000000" w:firstRow="0" w:lastRow="0" w:firstColumn="0" w:lastColumn="0" w:oddVBand="0" w:evenVBand="0" w:oddHBand="0" w:evenHBand="0" w:firstRowFirstColumn="0" w:firstRowLastColumn="0" w:lastRowFirstColumn="0" w:lastRowLastColumn="0"/>
            </w:pPr>
          </w:p>
        </w:tc>
        <w:tc>
          <w:tcPr>
            <w:tcW w:w="630" w:type="dxa"/>
          </w:tcPr>
          <w:p w14:paraId="67094934" w14:textId="1B8EC212" w:rsidR="001124B0" w:rsidRDefault="001124B0" w:rsidP="001124B0">
            <w:pPr>
              <w:cnfStyle w:val="000000000000" w:firstRow="0" w:lastRow="0" w:firstColumn="0" w:lastColumn="0" w:oddVBand="0" w:evenVBand="0" w:oddHBand="0" w:evenHBand="0" w:firstRowFirstColumn="0" w:firstRowLastColumn="0" w:lastRowFirstColumn="0" w:lastRowLastColumn="0"/>
            </w:pPr>
          </w:p>
        </w:tc>
        <w:tc>
          <w:tcPr>
            <w:tcW w:w="3415" w:type="dxa"/>
          </w:tcPr>
          <w:p w14:paraId="2103C517" w14:textId="522B1F6C" w:rsidR="001124B0" w:rsidRDefault="001124B0" w:rsidP="001124B0">
            <w:pPr>
              <w:cnfStyle w:val="000000000000" w:firstRow="0" w:lastRow="0" w:firstColumn="0" w:lastColumn="0" w:oddVBand="0" w:evenVBand="0" w:oddHBand="0" w:evenHBand="0" w:firstRowFirstColumn="0" w:firstRowLastColumn="0" w:lastRowFirstColumn="0" w:lastRowLastColumn="0"/>
            </w:pPr>
          </w:p>
        </w:tc>
      </w:tr>
      <w:tr w:rsidR="001124B0" w14:paraId="268FAE1F" w14:textId="77777777" w:rsidTr="009B5603">
        <w:trPr>
          <w:cantSplit/>
        </w:trPr>
        <w:tc>
          <w:tcPr>
            <w:cnfStyle w:val="001000000000" w:firstRow="0" w:lastRow="0" w:firstColumn="1" w:lastColumn="0" w:oddVBand="0" w:evenVBand="0" w:oddHBand="0" w:evenHBand="0" w:firstRowFirstColumn="0" w:firstRowLastColumn="0" w:lastRowFirstColumn="0" w:lastRowLastColumn="0"/>
            <w:tcW w:w="802" w:type="dxa"/>
          </w:tcPr>
          <w:p w14:paraId="0A2A5ECA" w14:textId="43A954E8" w:rsidR="001124B0" w:rsidRDefault="001124B0" w:rsidP="001124B0"/>
        </w:tc>
        <w:tc>
          <w:tcPr>
            <w:tcW w:w="2968" w:type="dxa"/>
          </w:tcPr>
          <w:p w14:paraId="16831C2A" w14:textId="77777777" w:rsidR="001124B0" w:rsidRDefault="001124B0" w:rsidP="001124B0">
            <w:pPr>
              <w:cnfStyle w:val="000000000000" w:firstRow="0" w:lastRow="0" w:firstColumn="0" w:lastColumn="0" w:oddVBand="0" w:evenVBand="0" w:oddHBand="0" w:evenHBand="0" w:firstRowFirstColumn="0" w:firstRowLastColumn="0" w:lastRowFirstColumn="0" w:lastRowLastColumn="0"/>
            </w:pPr>
            <w:r>
              <w:t>DateUpdated</w:t>
            </w:r>
          </w:p>
        </w:tc>
        <w:tc>
          <w:tcPr>
            <w:tcW w:w="725" w:type="dxa"/>
          </w:tcPr>
          <w:p w14:paraId="3EDC3440" w14:textId="77777777" w:rsidR="001124B0" w:rsidRDefault="001124B0" w:rsidP="001124B0">
            <w:pPr>
              <w:cnfStyle w:val="000000000000" w:firstRow="0" w:lastRow="0" w:firstColumn="0" w:lastColumn="0" w:oddVBand="0" w:evenVBand="0" w:oddHBand="0" w:evenHBand="0" w:firstRowFirstColumn="0" w:firstRowLastColumn="0" w:lastRowFirstColumn="0" w:lastRowLastColumn="0"/>
            </w:pPr>
            <w:r>
              <w:t>T</w:t>
            </w:r>
          </w:p>
        </w:tc>
        <w:tc>
          <w:tcPr>
            <w:tcW w:w="810" w:type="dxa"/>
          </w:tcPr>
          <w:p w14:paraId="20CD4F8C" w14:textId="77777777" w:rsidR="001124B0" w:rsidRDefault="001124B0" w:rsidP="001124B0">
            <w:pPr>
              <w:cnfStyle w:val="000000000000" w:firstRow="0" w:lastRow="0" w:firstColumn="0" w:lastColumn="0" w:oddVBand="0" w:evenVBand="0" w:oddHBand="0" w:evenHBand="0" w:firstRowFirstColumn="0" w:firstRowLastColumn="0" w:lastRowFirstColumn="0" w:lastRowLastColumn="0"/>
            </w:pPr>
          </w:p>
        </w:tc>
        <w:tc>
          <w:tcPr>
            <w:tcW w:w="630" w:type="dxa"/>
          </w:tcPr>
          <w:p w14:paraId="2FC56D49" w14:textId="4166A91E" w:rsidR="001124B0" w:rsidRDefault="001124B0" w:rsidP="001124B0">
            <w:pPr>
              <w:cnfStyle w:val="000000000000" w:firstRow="0" w:lastRow="0" w:firstColumn="0" w:lastColumn="0" w:oddVBand="0" w:evenVBand="0" w:oddHBand="0" w:evenHBand="0" w:firstRowFirstColumn="0" w:firstRowLastColumn="0" w:lastRowFirstColumn="0" w:lastRowLastColumn="0"/>
            </w:pPr>
          </w:p>
        </w:tc>
        <w:tc>
          <w:tcPr>
            <w:tcW w:w="3415" w:type="dxa"/>
          </w:tcPr>
          <w:p w14:paraId="3DACBB06" w14:textId="27E6286B" w:rsidR="001124B0" w:rsidRDefault="001124B0" w:rsidP="001124B0">
            <w:pPr>
              <w:cnfStyle w:val="000000000000" w:firstRow="0" w:lastRow="0" w:firstColumn="0" w:lastColumn="0" w:oddVBand="0" w:evenVBand="0" w:oddHBand="0" w:evenHBand="0" w:firstRowFirstColumn="0" w:firstRowLastColumn="0" w:lastRowFirstColumn="0" w:lastRowLastColumn="0"/>
            </w:pPr>
          </w:p>
        </w:tc>
      </w:tr>
      <w:tr w:rsidR="001124B0" w14:paraId="2C23AFFB" w14:textId="77777777" w:rsidTr="009B5603">
        <w:trPr>
          <w:cantSplit/>
        </w:trPr>
        <w:tc>
          <w:tcPr>
            <w:cnfStyle w:val="001000000000" w:firstRow="0" w:lastRow="0" w:firstColumn="1" w:lastColumn="0" w:oddVBand="0" w:evenVBand="0" w:oddHBand="0" w:evenHBand="0" w:firstRowFirstColumn="0" w:firstRowLastColumn="0" w:lastRowFirstColumn="0" w:lastRowLastColumn="0"/>
            <w:tcW w:w="802" w:type="dxa"/>
          </w:tcPr>
          <w:p w14:paraId="7117A60A" w14:textId="5F7BB546" w:rsidR="001124B0" w:rsidRDefault="001124B0" w:rsidP="001124B0"/>
        </w:tc>
        <w:tc>
          <w:tcPr>
            <w:tcW w:w="2968" w:type="dxa"/>
          </w:tcPr>
          <w:p w14:paraId="3349B21D" w14:textId="77777777" w:rsidR="001124B0" w:rsidRDefault="001124B0" w:rsidP="001124B0">
            <w:pPr>
              <w:cnfStyle w:val="000000000000" w:firstRow="0" w:lastRow="0" w:firstColumn="0" w:lastColumn="0" w:oddVBand="0" w:evenVBand="0" w:oddHBand="0" w:evenHBand="0" w:firstRowFirstColumn="0" w:firstRowLastColumn="0" w:lastRowFirstColumn="0" w:lastRowLastColumn="0"/>
            </w:pPr>
            <w:r>
              <w:t>UserID</w:t>
            </w:r>
          </w:p>
        </w:tc>
        <w:tc>
          <w:tcPr>
            <w:tcW w:w="725" w:type="dxa"/>
          </w:tcPr>
          <w:p w14:paraId="2D42CC57" w14:textId="26575C3D" w:rsidR="001124B0" w:rsidRDefault="001124B0" w:rsidP="001124B0">
            <w:pPr>
              <w:cnfStyle w:val="000000000000" w:firstRow="0" w:lastRow="0" w:firstColumn="0" w:lastColumn="0" w:oddVBand="0" w:evenVBand="0" w:oddHBand="0" w:evenHBand="0" w:firstRowFirstColumn="0" w:firstRowLastColumn="0" w:lastRowFirstColumn="0" w:lastRowLastColumn="0"/>
            </w:pPr>
            <w:r>
              <w:t>S</w:t>
            </w:r>
            <w:r w:rsidR="009B5603">
              <w:t>32</w:t>
            </w:r>
          </w:p>
        </w:tc>
        <w:tc>
          <w:tcPr>
            <w:tcW w:w="810" w:type="dxa"/>
          </w:tcPr>
          <w:p w14:paraId="76A5FC38" w14:textId="77777777" w:rsidR="001124B0" w:rsidRDefault="001124B0" w:rsidP="001124B0">
            <w:pPr>
              <w:cnfStyle w:val="000000000000" w:firstRow="0" w:lastRow="0" w:firstColumn="0" w:lastColumn="0" w:oddVBand="0" w:evenVBand="0" w:oddHBand="0" w:evenHBand="0" w:firstRowFirstColumn="0" w:firstRowLastColumn="0" w:lastRowFirstColumn="0" w:lastRowLastColumn="0"/>
            </w:pPr>
          </w:p>
        </w:tc>
        <w:tc>
          <w:tcPr>
            <w:tcW w:w="630" w:type="dxa"/>
          </w:tcPr>
          <w:p w14:paraId="2DB6D552" w14:textId="77777777" w:rsidR="001124B0" w:rsidRDefault="001124B0" w:rsidP="001124B0">
            <w:pPr>
              <w:cnfStyle w:val="000000000000" w:firstRow="0" w:lastRow="0" w:firstColumn="0" w:lastColumn="0" w:oddVBand="0" w:evenVBand="0" w:oddHBand="0" w:evenHBand="0" w:firstRowFirstColumn="0" w:firstRowLastColumn="0" w:lastRowFirstColumn="0" w:lastRowLastColumn="0"/>
            </w:pPr>
          </w:p>
        </w:tc>
        <w:tc>
          <w:tcPr>
            <w:tcW w:w="3415" w:type="dxa"/>
          </w:tcPr>
          <w:p w14:paraId="55FB7E28" w14:textId="1DBFBB28" w:rsidR="001124B0" w:rsidRDefault="001124B0" w:rsidP="001124B0">
            <w:pPr>
              <w:cnfStyle w:val="000000000000" w:firstRow="0" w:lastRow="0" w:firstColumn="0" w:lastColumn="0" w:oddVBand="0" w:evenVBand="0" w:oddHBand="0" w:evenHBand="0" w:firstRowFirstColumn="0" w:firstRowLastColumn="0" w:lastRowFirstColumn="0" w:lastRowLastColumn="0"/>
            </w:pPr>
          </w:p>
        </w:tc>
      </w:tr>
      <w:tr w:rsidR="002D57C4" w14:paraId="565F46F9" w14:textId="77777777" w:rsidTr="009B5603">
        <w:trPr>
          <w:cantSplit/>
        </w:trPr>
        <w:tc>
          <w:tcPr>
            <w:cnfStyle w:val="001000000000" w:firstRow="0" w:lastRow="0" w:firstColumn="1" w:lastColumn="0" w:oddVBand="0" w:evenVBand="0" w:oddHBand="0" w:evenHBand="0" w:firstRowFirstColumn="0" w:firstRowLastColumn="0" w:lastRowFirstColumn="0" w:lastRowLastColumn="0"/>
            <w:tcW w:w="802" w:type="dxa"/>
          </w:tcPr>
          <w:p w14:paraId="4A44BD5A" w14:textId="34A5D567" w:rsidR="002D57C4" w:rsidRDefault="002D57C4" w:rsidP="002D57C4"/>
        </w:tc>
        <w:tc>
          <w:tcPr>
            <w:tcW w:w="2968" w:type="dxa"/>
          </w:tcPr>
          <w:p w14:paraId="4A20FDBC" w14:textId="20D1DE19" w:rsidR="002D57C4" w:rsidRDefault="002D57C4" w:rsidP="002D57C4">
            <w:pPr>
              <w:cnfStyle w:val="000000000000" w:firstRow="0" w:lastRow="0" w:firstColumn="0" w:lastColumn="0" w:oddVBand="0" w:evenVBand="0" w:oddHBand="0" w:evenHBand="0" w:firstRowFirstColumn="0" w:firstRowLastColumn="0" w:lastRowFirstColumn="0" w:lastRowLastColumn="0"/>
            </w:pPr>
            <w:r>
              <w:t>DateDeleted</w:t>
            </w:r>
          </w:p>
        </w:tc>
        <w:tc>
          <w:tcPr>
            <w:tcW w:w="725" w:type="dxa"/>
          </w:tcPr>
          <w:p w14:paraId="6EB2FF8B" w14:textId="2E423375" w:rsidR="002D57C4" w:rsidRDefault="002D57C4" w:rsidP="002D57C4">
            <w:pPr>
              <w:cnfStyle w:val="000000000000" w:firstRow="0" w:lastRow="0" w:firstColumn="0" w:lastColumn="0" w:oddVBand="0" w:evenVBand="0" w:oddHBand="0" w:evenHBand="0" w:firstRowFirstColumn="0" w:firstRowLastColumn="0" w:lastRowFirstColumn="0" w:lastRowLastColumn="0"/>
            </w:pPr>
            <w:r>
              <w:t>T</w:t>
            </w:r>
          </w:p>
        </w:tc>
        <w:tc>
          <w:tcPr>
            <w:tcW w:w="810" w:type="dxa"/>
          </w:tcPr>
          <w:p w14:paraId="64026710" w14:textId="77777777" w:rsidR="002D57C4" w:rsidRDefault="002D57C4" w:rsidP="002D57C4">
            <w:pPr>
              <w:cnfStyle w:val="000000000000" w:firstRow="0" w:lastRow="0" w:firstColumn="0" w:lastColumn="0" w:oddVBand="0" w:evenVBand="0" w:oddHBand="0" w:evenHBand="0" w:firstRowFirstColumn="0" w:firstRowLastColumn="0" w:lastRowFirstColumn="0" w:lastRowLastColumn="0"/>
            </w:pPr>
          </w:p>
        </w:tc>
        <w:tc>
          <w:tcPr>
            <w:tcW w:w="630" w:type="dxa"/>
          </w:tcPr>
          <w:p w14:paraId="4B38BC7C" w14:textId="3CBCE932" w:rsidR="002D57C4" w:rsidRDefault="002D57C4" w:rsidP="002D57C4">
            <w:pPr>
              <w:cnfStyle w:val="000000000000" w:firstRow="0" w:lastRow="0" w:firstColumn="0" w:lastColumn="0" w:oddVBand="0" w:evenVBand="0" w:oddHBand="0" w:evenHBand="0" w:firstRowFirstColumn="0" w:firstRowLastColumn="0" w:lastRowFirstColumn="0" w:lastRowLastColumn="0"/>
            </w:pPr>
            <w:r>
              <w:t>Y</w:t>
            </w:r>
          </w:p>
        </w:tc>
        <w:tc>
          <w:tcPr>
            <w:tcW w:w="3415" w:type="dxa"/>
          </w:tcPr>
          <w:p w14:paraId="5AA3BB8F" w14:textId="422F88F4" w:rsidR="002D57C4" w:rsidRDefault="002D57C4" w:rsidP="002D57C4">
            <w:pPr>
              <w:cnfStyle w:val="000000000000" w:firstRow="0" w:lastRow="0" w:firstColumn="0" w:lastColumn="0" w:oddVBand="0" w:evenVBand="0" w:oddHBand="0" w:evenHBand="0" w:firstRowFirstColumn="0" w:firstRowLastColumn="0" w:lastRowFirstColumn="0" w:lastRowLastColumn="0"/>
            </w:pPr>
          </w:p>
        </w:tc>
      </w:tr>
      <w:tr w:rsidR="001124B0" w14:paraId="44A21900" w14:textId="77777777" w:rsidTr="009B5603">
        <w:trPr>
          <w:cantSplit/>
        </w:trPr>
        <w:tc>
          <w:tcPr>
            <w:cnfStyle w:val="001000000000" w:firstRow="0" w:lastRow="0" w:firstColumn="1" w:lastColumn="0" w:oddVBand="0" w:evenVBand="0" w:oddHBand="0" w:evenHBand="0" w:firstRowFirstColumn="0" w:firstRowLastColumn="0" w:lastRowFirstColumn="0" w:lastRowLastColumn="0"/>
            <w:tcW w:w="802" w:type="dxa"/>
          </w:tcPr>
          <w:p w14:paraId="7022F5CA" w14:textId="19B05BD5" w:rsidR="001124B0" w:rsidRDefault="001124B0" w:rsidP="001124B0"/>
        </w:tc>
        <w:tc>
          <w:tcPr>
            <w:tcW w:w="2968" w:type="dxa"/>
          </w:tcPr>
          <w:p w14:paraId="083C3CC6" w14:textId="77777777" w:rsidR="001124B0" w:rsidRDefault="001124B0" w:rsidP="001124B0">
            <w:pPr>
              <w:cnfStyle w:val="000000000000" w:firstRow="0" w:lastRow="0" w:firstColumn="0" w:lastColumn="0" w:oddVBand="0" w:evenVBand="0" w:oddHBand="0" w:evenHBand="0" w:firstRowFirstColumn="0" w:firstRowLastColumn="0" w:lastRowFirstColumn="0" w:lastRowLastColumn="0"/>
            </w:pPr>
            <w:r>
              <w:t>ExportID</w:t>
            </w:r>
          </w:p>
        </w:tc>
        <w:tc>
          <w:tcPr>
            <w:tcW w:w="725" w:type="dxa"/>
          </w:tcPr>
          <w:p w14:paraId="09F42B1C" w14:textId="49AF38C5" w:rsidR="001124B0" w:rsidRDefault="001124B0" w:rsidP="001124B0">
            <w:pPr>
              <w:cnfStyle w:val="000000000000" w:firstRow="0" w:lastRow="0" w:firstColumn="0" w:lastColumn="0" w:oddVBand="0" w:evenVBand="0" w:oddHBand="0" w:evenHBand="0" w:firstRowFirstColumn="0" w:firstRowLastColumn="0" w:lastRowFirstColumn="0" w:lastRowLastColumn="0"/>
            </w:pPr>
            <w:r>
              <w:t>S</w:t>
            </w:r>
            <w:r w:rsidR="009B5603">
              <w:t>32</w:t>
            </w:r>
          </w:p>
        </w:tc>
        <w:tc>
          <w:tcPr>
            <w:tcW w:w="810" w:type="dxa"/>
          </w:tcPr>
          <w:p w14:paraId="772686F8" w14:textId="77777777" w:rsidR="001124B0" w:rsidRDefault="001124B0" w:rsidP="001124B0">
            <w:pPr>
              <w:cnfStyle w:val="000000000000" w:firstRow="0" w:lastRow="0" w:firstColumn="0" w:lastColumn="0" w:oddVBand="0" w:evenVBand="0" w:oddHBand="0" w:evenHBand="0" w:firstRowFirstColumn="0" w:firstRowLastColumn="0" w:lastRowFirstColumn="0" w:lastRowLastColumn="0"/>
            </w:pPr>
          </w:p>
        </w:tc>
        <w:tc>
          <w:tcPr>
            <w:tcW w:w="630" w:type="dxa"/>
          </w:tcPr>
          <w:p w14:paraId="3F2970A5" w14:textId="77777777" w:rsidR="001124B0" w:rsidRDefault="001124B0" w:rsidP="001124B0">
            <w:pPr>
              <w:cnfStyle w:val="000000000000" w:firstRow="0" w:lastRow="0" w:firstColumn="0" w:lastColumn="0" w:oddVBand="0" w:evenVBand="0" w:oddHBand="0" w:evenHBand="0" w:firstRowFirstColumn="0" w:firstRowLastColumn="0" w:lastRowFirstColumn="0" w:lastRowLastColumn="0"/>
            </w:pPr>
          </w:p>
        </w:tc>
        <w:tc>
          <w:tcPr>
            <w:tcW w:w="3415" w:type="dxa"/>
          </w:tcPr>
          <w:p w14:paraId="636213E5" w14:textId="08D155C7" w:rsidR="001124B0" w:rsidRDefault="00117CB6" w:rsidP="001124B0">
            <w:pPr>
              <w:cnfStyle w:val="000000000000" w:firstRow="0" w:lastRow="0" w:firstColumn="0" w:lastColumn="0" w:oddVBand="0" w:evenVBand="0" w:oddHBand="0" w:evenHBand="0" w:firstRowFirstColumn="0" w:firstRowLastColumn="0" w:lastRowFirstColumn="0" w:lastRowLastColumn="0"/>
            </w:pPr>
            <w:r>
              <w:t>Must</w:t>
            </w:r>
            <w:r w:rsidR="00FD083E">
              <w:t xml:space="preserve"> </w:t>
            </w:r>
            <w:r>
              <w:t>match</w:t>
            </w:r>
            <w:r w:rsidR="00FD083E">
              <w:t xml:space="preserve"> </w:t>
            </w:r>
            <w:r>
              <w:t>record</w:t>
            </w:r>
            <w:r w:rsidR="00FD083E">
              <w:t xml:space="preserve"> </w:t>
            </w:r>
            <w:r>
              <w:t>in</w:t>
            </w:r>
            <w:r w:rsidR="00FD083E">
              <w:t xml:space="preserve"> </w:t>
            </w:r>
            <w:r>
              <w:t>Export.csv</w:t>
            </w:r>
          </w:p>
        </w:tc>
      </w:tr>
    </w:tbl>
    <w:p w14:paraId="5A6DE07F" w14:textId="77777777" w:rsidR="00135FA4" w:rsidRDefault="00135FA4" w:rsidP="00135FA4"/>
    <w:p w14:paraId="357DAB35" w14:textId="6256503A" w:rsidR="00BF61DF" w:rsidRDefault="00B34AFB" w:rsidP="00BF61DF">
      <w:pPr>
        <w:pStyle w:val="Heading2"/>
      </w:pPr>
      <w:bookmarkStart w:id="462" w:name="_IncomeBenefits.csv"/>
      <w:bookmarkStart w:id="463" w:name="_Toc430693240"/>
      <w:bookmarkEnd w:id="462"/>
      <w:r>
        <w:t>Income</w:t>
      </w:r>
      <w:r w:rsidR="002D221A">
        <w:t>Benefits</w:t>
      </w:r>
      <w:r>
        <w:t>.csv</w:t>
      </w:r>
      <w:bookmarkEnd w:id="463"/>
    </w:p>
    <w:p w14:paraId="1E2C98EB" w14:textId="2E79552E" w:rsidR="002D221A" w:rsidRDefault="00B34AFB" w:rsidP="00642910">
      <w:r>
        <w:t>Income</w:t>
      </w:r>
      <w:r w:rsidR="002D221A">
        <w:t>Benefits</w:t>
      </w:r>
      <w:r>
        <w:t>.csv</w:t>
      </w:r>
      <w:r w:rsidR="00FD083E">
        <w:t xml:space="preserve"> </w:t>
      </w:r>
      <w:r w:rsidR="002D221A">
        <w:t>includes</w:t>
      </w:r>
      <w:r w:rsidR="00FD083E">
        <w:t xml:space="preserve"> </w:t>
      </w:r>
      <w:r w:rsidR="002D221A">
        <w:t>data</w:t>
      </w:r>
      <w:r w:rsidR="00FD083E">
        <w:t xml:space="preserve"> </w:t>
      </w:r>
      <w:r w:rsidR="002D221A">
        <w:t>from</w:t>
      </w:r>
      <w:r w:rsidR="00FD083E">
        <w:t xml:space="preserve"> </w:t>
      </w:r>
      <w:r w:rsidR="002D221A">
        <w:t>data</w:t>
      </w:r>
      <w:r w:rsidR="00FD083E">
        <w:t xml:space="preserve"> </w:t>
      </w:r>
      <w:r w:rsidR="002D221A">
        <w:t>elements</w:t>
      </w:r>
    </w:p>
    <w:p w14:paraId="24884689" w14:textId="248C069E" w:rsidR="002D221A" w:rsidRPr="002D221A" w:rsidRDefault="00BD3433" w:rsidP="002D221A">
      <w:pPr>
        <w:pStyle w:val="ListParagraph"/>
        <w:numPr>
          <w:ilvl w:val="0"/>
          <w:numId w:val="27"/>
        </w:numPr>
        <w:rPr>
          <w:b/>
        </w:rPr>
      </w:pPr>
      <w:r w:rsidRPr="002D221A">
        <w:rPr>
          <w:b/>
        </w:rPr>
        <w:t>4.2</w:t>
      </w:r>
      <w:r w:rsidR="00FD083E">
        <w:rPr>
          <w:b/>
        </w:rPr>
        <w:t xml:space="preserve"> </w:t>
      </w:r>
      <w:r w:rsidRPr="002D221A">
        <w:rPr>
          <w:b/>
        </w:rPr>
        <w:t>Income</w:t>
      </w:r>
      <w:r w:rsidR="00FD083E">
        <w:rPr>
          <w:b/>
        </w:rPr>
        <w:t xml:space="preserve"> </w:t>
      </w:r>
      <w:r w:rsidRPr="002D221A">
        <w:rPr>
          <w:b/>
        </w:rPr>
        <w:t>and</w:t>
      </w:r>
      <w:r w:rsidR="00FD083E">
        <w:rPr>
          <w:b/>
        </w:rPr>
        <w:t xml:space="preserve"> </w:t>
      </w:r>
      <w:r w:rsidRPr="002D221A">
        <w:rPr>
          <w:b/>
        </w:rPr>
        <w:t>Sources</w:t>
      </w:r>
    </w:p>
    <w:p w14:paraId="6E8E2E65" w14:textId="043CA4E0" w:rsidR="002D221A" w:rsidRPr="002D221A" w:rsidRDefault="002D221A" w:rsidP="002D221A">
      <w:pPr>
        <w:pStyle w:val="ListParagraph"/>
        <w:numPr>
          <w:ilvl w:val="0"/>
          <w:numId w:val="27"/>
        </w:numPr>
        <w:rPr>
          <w:b/>
        </w:rPr>
      </w:pPr>
      <w:r w:rsidRPr="002D221A">
        <w:rPr>
          <w:b/>
        </w:rPr>
        <w:t>4.3</w:t>
      </w:r>
      <w:r w:rsidR="00FD083E">
        <w:rPr>
          <w:b/>
        </w:rPr>
        <w:t xml:space="preserve"> </w:t>
      </w:r>
      <w:r w:rsidRPr="002D221A">
        <w:rPr>
          <w:b/>
        </w:rPr>
        <w:t>Non-Cash</w:t>
      </w:r>
      <w:r w:rsidR="00FD083E">
        <w:rPr>
          <w:b/>
        </w:rPr>
        <w:t xml:space="preserve"> </w:t>
      </w:r>
      <w:r w:rsidRPr="002D221A">
        <w:rPr>
          <w:b/>
        </w:rPr>
        <w:t>Benefits</w:t>
      </w:r>
    </w:p>
    <w:p w14:paraId="542E460C" w14:textId="66DF8E04" w:rsidR="005B309E" w:rsidRPr="002D221A" w:rsidRDefault="002D221A" w:rsidP="002D221A">
      <w:pPr>
        <w:pStyle w:val="ListParagraph"/>
        <w:numPr>
          <w:ilvl w:val="0"/>
          <w:numId w:val="27"/>
        </w:numPr>
        <w:rPr>
          <w:b/>
        </w:rPr>
      </w:pPr>
      <w:r w:rsidRPr="002D221A">
        <w:rPr>
          <w:b/>
        </w:rPr>
        <w:t>4.4</w:t>
      </w:r>
      <w:r w:rsidR="00FD083E">
        <w:rPr>
          <w:b/>
        </w:rPr>
        <w:t xml:space="preserve"> </w:t>
      </w:r>
      <w:r w:rsidRPr="002D221A">
        <w:rPr>
          <w:b/>
        </w:rPr>
        <w:t>Health</w:t>
      </w:r>
      <w:r w:rsidR="00FD083E">
        <w:rPr>
          <w:b/>
        </w:rPr>
        <w:t xml:space="preserve"> </w:t>
      </w:r>
      <w:r w:rsidRPr="002D221A">
        <w:rPr>
          <w:b/>
        </w:rPr>
        <w:t>Insurance</w:t>
      </w:r>
      <w:r w:rsidR="00FD083E">
        <w:rPr>
          <w:b/>
        </w:rPr>
        <w:t xml:space="preserve">  </w:t>
      </w:r>
    </w:p>
    <w:p w14:paraId="58CD9CDD" w14:textId="42E22578" w:rsidR="008A2266" w:rsidRPr="002D221A" w:rsidRDefault="002D221A" w:rsidP="002D221A">
      <w:pPr>
        <w:pStyle w:val="ListParagraph"/>
        <w:numPr>
          <w:ilvl w:val="0"/>
          <w:numId w:val="27"/>
        </w:numPr>
        <w:rPr>
          <w:b/>
        </w:rPr>
      </w:pPr>
      <w:r w:rsidRPr="002D221A">
        <w:rPr>
          <w:b/>
        </w:rPr>
        <w:t>4.39</w:t>
      </w:r>
      <w:r w:rsidR="00FD083E">
        <w:rPr>
          <w:b/>
        </w:rPr>
        <w:t xml:space="preserve"> </w:t>
      </w:r>
      <w:r w:rsidRPr="002D221A">
        <w:rPr>
          <w:b/>
        </w:rPr>
        <w:t>Medical</w:t>
      </w:r>
      <w:r w:rsidR="00FD083E">
        <w:rPr>
          <w:b/>
        </w:rPr>
        <w:t xml:space="preserve"> </w:t>
      </w:r>
      <w:r w:rsidRPr="002D221A">
        <w:rPr>
          <w:b/>
        </w:rPr>
        <w:t>Assistance</w:t>
      </w:r>
      <w:r w:rsidR="00FD083E">
        <w:rPr>
          <w:b/>
        </w:rPr>
        <w:t xml:space="preserve"> </w:t>
      </w:r>
    </w:p>
    <w:p w14:paraId="4BC8938E" w14:textId="77777777" w:rsidR="002D221A" w:rsidRDefault="002D221A" w:rsidP="00642910"/>
    <w:p w14:paraId="2AD07770" w14:textId="6F3D4068" w:rsidR="002D221A" w:rsidRDefault="002D221A" w:rsidP="002D221A">
      <w:r>
        <w:t>This</w:t>
      </w:r>
      <w:r w:rsidR="00FD083E">
        <w:t xml:space="preserve"> </w:t>
      </w:r>
      <w:r>
        <w:t>file</w:t>
      </w:r>
      <w:r w:rsidR="00FD083E">
        <w:t xml:space="preserve"> </w:t>
      </w:r>
      <w:r>
        <w:t>may</w:t>
      </w:r>
      <w:r w:rsidR="00FD083E">
        <w:t xml:space="preserve"> </w:t>
      </w:r>
      <w:r>
        <w:t>include:</w:t>
      </w:r>
    </w:p>
    <w:p w14:paraId="1A82D6DC" w14:textId="17CA0D5B" w:rsidR="002D221A" w:rsidRDefault="002D221A" w:rsidP="002D221A">
      <w:pPr>
        <w:pStyle w:val="ListParagraph"/>
        <w:numPr>
          <w:ilvl w:val="0"/>
          <w:numId w:val="23"/>
        </w:numPr>
      </w:pPr>
      <w:r>
        <w:t>No</w:t>
      </w:r>
      <w:r w:rsidR="00FD083E">
        <w:t xml:space="preserve"> </w:t>
      </w:r>
      <w:r>
        <w:t>more</w:t>
      </w:r>
      <w:r w:rsidR="00FD083E">
        <w:t xml:space="preserve"> </w:t>
      </w:r>
      <w:r>
        <w:t>than</w:t>
      </w:r>
      <w:r w:rsidR="00FD083E">
        <w:t xml:space="preserve"> </w:t>
      </w:r>
      <w:r>
        <w:t>one</w:t>
      </w:r>
      <w:r w:rsidR="00FD083E">
        <w:t xml:space="preserve"> </w:t>
      </w:r>
      <w:r>
        <w:t>record</w:t>
      </w:r>
      <w:r w:rsidR="00FD083E">
        <w:t xml:space="preserve"> </w:t>
      </w:r>
      <w:r>
        <w:t>per</w:t>
      </w:r>
      <w:r w:rsidR="00FD083E">
        <w:t xml:space="preserve"> </w:t>
      </w:r>
      <w:r w:rsidRPr="00A40DB8">
        <w:rPr>
          <w:i/>
        </w:rPr>
        <w:t>ProjectEntryID</w:t>
      </w:r>
      <w:r w:rsidR="00FD083E">
        <w:t xml:space="preserve"> </w:t>
      </w:r>
      <w:r>
        <w:t>with</w:t>
      </w:r>
      <w:r w:rsidR="00FD083E">
        <w:t xml:space="preserve"> </w:t>
      </w:r>
      <w:r>
        <w:t>a</w:t>
      </w:r>
      <w:r w:rsidR="00FD083E">
        <w:t xml:space="preserve"> </w:t>
      </w:r>
      <w:r w:rsidRPr="00A40DB8">
        <w:rPr>
          <w:i/>
        </w:rPr>
        <w:t>DataCollectionStage</w:t>
      </w:r>
      <w:r w:rsidR="00FD083E">
        <w:t xml:space="preserve"> </w:t>
      </w:r>
      <w:r>
        <w:t>of</w:t>
      </w:r>
      <w:r w:rsidR="00FD083E">
        <w:t xml:space="preserve"> </w:t>
      </w:r>
      <w:r>
        <w:t>1</w:t>
      </w:r>
      <w:r w:rsidR="00FD083E">
        <w:t xml:space="preserve"> </w:t>
      </w:r>
      <w:r>
        <w:t>(entry).</w:t>
      </w:r>
      <w:r w:rsidR="00FD083E">
        <w:t xml:space="preserve">  </w:t>
      </w:r>
      <w:r>
        <w:t>The</w:t>
      </w:r>
      <w:r w:rsidR="00FD083E">
        <w:t xml:space="preserve"> </w:t>
      </w:r>
      <w:r w:rsidRPr="009167F3">
        <w:rPr>
          <w:i/>
        </w:rPr>
        <w:t>InformationDate</w:t>
      </w:r>
      <w:r w:rsidR="00FD083E">
        <w:t xml:space="preserve"> </w:t>
      </w:r>
      <w:r>
        <w:t>should</w:t>
      </w:r>
      <w:r w:rsidR="00FD083E">
        <w:t xml:space="preserve"> </w:t>
      </w:r>
      <w:r>
        <w:t>match</w:t>
      </w:r>
      <w:r w:rsidR="00FD083E">
        <w:t xml:space="preserve"> </w:t>
      </w:r>
      <w:r>
        <w:t>the</w:t>
      </w:r>
      <w:r w:rsidR="00FD083E">
        <w:t xml:space="preserve"> </w:t>
      </w:r>
      <w:r>
        <w:t>entry</w:t>
      </w:r>
      <w:r w:rsidR="00FD083E">
        <w:t xml:space="preserve"> </w:t>
      </w:r>
      <w:r>
        <w:t>date.</w:t>
      </w:r>
    </w:p>
    <w:p w14:paraId="2879813A" w14:textId="05C25E67" w:rsidR="002D221A" w:rsidRDefault="002D221A" w:rsidP="002D221A">
      <w:pPr>
        <w:pStyle w:val="ListParagraph"/>
        <w:numPr>
          <w:ilvl w:val="0"/>
          <w:numId w:val="23"/>
        </w:numPr>
      </w:pPr>
      <w:r>
        <w:t>No</w:t>
      </w:r>
      <w:r w:rsidR="00FD083E">
        <w:t xml:space="preserve"> </w:t>
      </w:r>
      <w:r>
        <w:t>more</w:t>
      </w:r>
      <w:r w:rsidR="00FD083E">
        <w:t xml:space="preserve"> </w:t>
      </w:r>
      <w:r>
        <w:t>than</w:t>
      </w:r>
      <w:r w:rsidR="00FD083E">
        <w:t xml:space="preserve"> </w:t>
      </w:r>
      <w:r>
        <w:t>one</w:t>
      </w:r>
      <w:r w:rsidR="00FD083E">
        <w:t xml:space="preserve"> </w:t>
      </w:r>
      <w:r>
        <w:t>record</w:t>
      </w:r>
      <w:r w:rsidR="00FD083E">
        <w:t xml:space="preserve"> </w:t>
      </w:r>
      <w:r>
        <w:t>per</w:t>
      </w:r>
      <w:r w:rsidR="00FD083E">
        <w:t xml:space="preserve"> </w:t>
      </w:r>
      <w:r w:rsidRPr="00A40DB8">
        <w:rPr>
          <w:i/>
        </w:rPr>
        <w:t>ProjectEntryID</w:t>
      </w:r>
      <w:r w:rsidR="00FD083E">
        <w:t xml:space="preserve"> </w:t>
      </w:r>
      <w:r>
        <w:t>with</w:t>
      </w:r>
      <w:r w:rsidR="00FD083E">
        <w:t xml:space="preserve"> </w:t>
      </w:r>
      <w:r>
        <w:t>a</w:t>
      </w:r>
      <w:r w:rsidR="00FD083E">
        <w:t xml:space="preserve"> </w:t>
      </w:r>
      <w:r w:rsidRPr="00A40DB8">
        <w:rPr>
          <w:i/>
        </w:rPr>
        <w:t>DataCollectionStage</w:t>
      </w:r>
      <w:r w:rsidR="00FD083E">
        <w:t xml:space="preserve"> </w:t>
      </w:r>
      <w:r>
        <w:t>of</w:t>
      </w:r>
      <w:r w:rsidR="00FD083E">
        <w:t xml:space="preserve"> </w:t>
      </w:r>
      <w:r>
        <w:t>3</w:t>
      </w:r>
      <w:r w:rsidR="00FD083E">
        <w:t xml:space="preserve"> </w:t>
      </w:r>
      <w:r>
        <w:t>(exit).</w:t>
      </w:r>
      <w:r w:rsidR="00FD083E">
        <w:t xml:space="preserve">  </w:t>
      </w:r>
      <w:r>
        <w:t>The</w:t>
      </w:r>
      <w:r w:rsidR="00FD083E">
        <w:t xml:space="preserve"> </w:t>
      </w:r>
      <w:r w:rsidRPr="009167F3">
        <w:rPr>
          <w:i/>
        </w:rPr>
        <w:t>InformationDate</w:t>
      </w:r>
      <w:r w:rsidR="00FD083E">
        <w:t xml:space="preserve"> </w:t>
      </w:r>
      <w:r>
        <w:t>should</w:t>
      </w:r>
      <w:r w:rsidR="00FD083E">
        <w:t xml:space="preserve"> </w:t>
      </w:r>
      <w:r>
        <w:t>match</w:t>
      </w:r>
      <w:r w:rsidR="00FD083E">
        <w:t xml:space="preserve"> </w:t>
      </w:r>
      <w:r>
        <w:t>the</w:t>
      </w:r>
      <w:r w:rsidR="00FD083E">
        <w:t xml:space="preserve"> </w:t>
      </w:r>
      <w:r>
        <w:t>exit</w:t>
      </w:r>
      <w:r w:rsidR="00FD083E">
        <w:t xml:space="preserve"> </w:t>
      </w:r>
      <w:r>
        <w:t>date.</w:t>
      </w:r>
    </w:p>
    <w:p w14:paraId="585F569A" w14:textId="79E69599" w:rsidR="002D221A" w:rsidRDefault="002D221A" w:rsidP="002D221A">
      <w:pPr>
        <w:pStyle w:val="ListParagraph"/>
        <w:numPr>
          <w:ilvl w:val="0"/>
          <w:numId w:val="23"/>
        </w:numPr>
      </w:pPr>
      <w:r>
        <w:t>Multiple</w:t>
      </w:r>
      <w:r w:rsidR="00FD083E">
        <w:t xml:space="preserve"> </w:t>
      </w:r>
      <w:r>
        <w:t>records</w:t>
      </w:r>
      <w:r w:rsidR="00FD083E">
        <w:t xml:space="preserve"> </w:t>
      </w:r>
      <w:r>
        <w:t>per</w:t>
      </w:r>
      <w:r w:rsidR="00FD083E">
        <w:t xml:space="preserve"> </w:t>
      </w:r>
      <w:r w:rsidRPr="002D57C4">
        <w:rPr>
          <w:i/>
        </w:rPr>
        <w:t>ProjectEntryID</w:t>
      </w:r>
      <w:r w:rsidR="00FD083E">
        <w:t xml:space="preserve"> </w:t>
      </w:r>
      <w:r>
        <w:t>with</w:t>
      </w:r>
      <w:r w:rsidR="00FD083E">
        <w:t xml:space="preserve"> </w:t>
      </w:r>
      <w:r>
        <w:t>a</w:t>
      </w:r>
      <w:r w:rsidR="00FD083E">
        <w:t xml:space="preserve"> </w:t>
      </w:r>
      <w:r w:rsidRPr="002D57C4">
        <w:rPr>
          <w:i/>
        </w:rPr>
        <w:t>DataCollectionStage</w:t>
      </w:r>
      <w:r w:rsidR="00FD083E">
        <w:t xml:space="preserve"> </w:t>
      </w:r>
      <w:r>
        <w:t>of</w:t>
      </w:r>
      <w:r w:rsidR="00FD083E">
        <w:t xml:space="preserve"> </w:t>
      </w:r>
      <w:r>
        <w:t>2</w:t>
      </w:r>
      <w:r w:rsidR="00FD083E">
        <w:t xml:space="preserve"> </w:t>
      </w:r>
      <w:r>
        <w:t>(update)</w:t>
      </w:r>
      <w:r w:rsidR="00FD083E">
        <w:t xml:space="preserve"> </w:t>
      </w:r>
      <w:r>
        <w:t>or</w:t>
      </w:r>
      <w:r w:rsidR="00FD083E">
        <w:t xml:space="preserve"> </w:t>
      </w:r>
      <w:r>
        <w:t>5</w:t>
      </w:r>
      <w:r w:rsidR="00FD083E">
        <w:t xml:space="preserve"> </w:t>
      </w:r>
      <w:r>
        <w:t>(annual</w:t>
      </w:r>
      <w:r w:rsidR="00FD083E">
        <w:t xml:space="preserve"> </w:t>
      </w:r>
      <w:r>
        <w:t>assessment</w:t>
      </w:r>
      <w:r w:rsidR="00287A57">
        <w:rPr>
          <w:rStyle w:val="FootnoteReference"/>
        </w:rPr>
        <w:footnoteReference w:id="8"/>
      </w:r>
      <w:r>
        <w:t>).</w:t>
      </w:r>
    </w:p>
    <w:p w14:paraId="5C8A2530" w14:textId="77777777" w:rsidR="002D221A" w:rsidRDefault="002D221A" w:rsidP="002D221A"/>
    <w:p w14:paraId="67F59775" w14:textId="35CB08AB" w:rsidR="000E4ECE" w:rsidRDefault="002D221A" w:rsidP="002D221A">
      <w:r>
        <w:t>Data</w:t>
      </w:r>
      <w:r w:rsidR="00FD083E">
        <w:t xml:space="preserve"> </w:t>
      </w:r>
      <w:r>
        <w:t>for</w:t>
      </w:r>
      <w:r w:rsidR="00FD083E">
        <w:t xml:space="preserve"> </w:t>
      </w:r>
      <w:r>
        <w:t>individual</w:t>
      </w:r>
      <w:r w:rsidR="00FD083E">
        <w:t xml:space="preserve"> </w:t>
      </w:r>
      <w:r>
        <w:t>data</w:t>
      </w:r>
      <w:r w:rsidR="00FD083E">
        <w:t xml:space="preserve"> </w:t>
      </w:r>
      <w:r>
        <w:t>elements</w:t>
      </w:r>
      <w:r w:rsidR="00FD083E">
        <w:t xml:space="preserve"> </w:t>
      </w:r>
      <w:r>
        <w:t>that</w:t>
      </w:r>
      <w:r w:rsidR="00FD083E">
        <w:t xml:space="preserve"> </w:t>
      </w:r>
      <w:r>
        <w:t>share</w:t>
      </w:r>
      <w:r w:rsidR="00FD083E">
        <w:t xml:space="preserve"> </w:t>
      </w:r>
      <w:r>
        <w:t>the</w:t>
      </w:r>
      <w:r w:rsidR="00FD083E">
        <w:t xml:space="preserve"> </w:t>
      </w:r>
      <w:r>
        <w:t>same</w:t>
      </w:r>
      <w:r w:rsidR="00FD083E">
        <w:t xml:space="preserve"> </w:t>
      </w:r>
      <w:r>
        <w:t>data</w:t>
      </w:r>
      <w:r w:rsidR="00FD083E">
        <w:t xml:space="preserve"> </w:t>
      </w:r>
      <w:r>
        <w:t>collection</w:t>
      </w:r>
      <w:r w:rsidR="00FD083E">
        <w:t xml:space="preserve"> </w:t>
      </w:r>
      <w:r>
        <w:t>stage</w:t>
      </w:r>
      <w:r w:rsidR="00FD083E">
        <w:t xml:space="preserve"> </w:t>
      </w:r>
      <w:r>
        <w:t>and</w:t>
      </w:r>
      <w:r w:rsidR="00FD083E">
        <w:t xml:space="preserve"> </w:t>
      </w:r>
      <w:r>
        <w:t>information</w:t>
      </w:r>
      <w:r w:rsidR="00FD083E">
        <w:t xml:space="preserve"> </w:t>
      </w:r>
      <w:r>
        <w:t>date</w:t>
      </w:r>
      <w:r w:rsidR="00FD083E">
        <w:t xml:space="preserve"> </w:t>
      </w:r>
      <w:r>
        <w:t>should</w:t>
      </w:r>
      <w:r w:rsidR="00FD083E">
        <w:t xml:space="preserve"> </w:t>
      </w:r>
      <w:r>
        <w:t>be</w:t>
      </w:r>
      <w:r w:rsidR="00FD083E">
        <w:t xml:space="preserve"> </w:t>
      </w:r>
      <w:r>
        <w:t>combined</w:t>
      </w:r>
      <w:r w:rsidR="00FD083E">
        <w:t xml:space="preserve"> </w:t>
      </w:r>
      <w:r>
        <w:t>into</w:t>
      </w:r>
      <w:r w:rsidR="00FD083E">
        <w:t xml:space="preserve"> </w:t>
      </w:r>
      <w:r>
        <w:t>a</w:t>
      </w:r>
      <w:r w:rsidR="00FD083E">
        <w:t xml:space="preserve"> </w:t>
      </w:r>
      <w:r>
        <w:t>single</w:t>
      </w:r>
      <w:r w:rsidR="00FD083E">
        <w:t xml:space="preserve"> </w:t>
      </w:r>
      <w:r>
        <w:t>record</w:t>
      </w:r>
      <w:r w:rsidR="00FD083E">
        <w:t xml:space="preserve"> </w:t>
      </w:r>
      <w:r>
        <w:t>in</w:t>
      </w:r>
      <w:r w:rsidR="00FD083E">
        <w:t xml:space="preserve"> </w:t>
      </w:r>
      <w:r>
        <w:t>which:</w:t>
      </w:r>
    </w:p>
    <w:p w14:paraId="11B9023D" w14:textId="2251D300" w:rsidR="000E4ECE" w:rsidRPr="000E4ECE" w:rsidRDefault="000E4ECE" w:rsidP="002D221A">
      <w:pPr>
        <w:pStyle w:val="ListParagraph"/>
        <w:numPr>
          <w:ilvl w:val="0"/>
          <w:numId w:val="1"/>
        </w:numPr>
      </w:pPr>
      <w:r>
        <w:rPr>
          <w:i/>
        </w:rPr>
        <w:t>IncomeBenefitsID</w:t>
      </w:r>
      <w:r w:rsidR="00FD083E">
        <w:rPr>
          <w:i/>
        </w:rPr>
        <w:t xml:space="preserve"> </w:t>
      </w:r>
      <w:r>
        <w:t>is</w:t>
      </w:r>
      <w:r w:rsidR="00FD083E">
        <w:t xml:space="preserve"> </w:t>
      </w:r>
      <w:r>
        <w:t>the</w:t>
      </w:r>
      <w:r w:rsidR="00FD083E">
        <w:t xml:space="preserve"> </w:t>
      </w:r>
      <w:r>
        <w:t>lowest</w:t>
      </w:r>
      <w:r w:rsidR="00FD083E">
        <w:t xml:space="preserve"> </w:t>
      </w:r>
      <w:r>
        <w:t>value</w:t>
      </w:r>
      <w:r w:rsidR="00FD083E">
        <w:t xml:space="preserve"> </w:t>
      </w:r>
      <w:r>
        <w:t>associated</w:t>
      </w:r>
      <w:r w:rsidR="00FD083E">
        <w:t xml:space="preserve"> </w:t>
      </w:r>
      <w:r>
        <w:t>with</w:t>
      </w:r>
      <w:r w:rsidR="00FD083E">
        <w:t xml:space="preserve"> </w:t>
      </w:r>
      <w:r>
        <w:t>any</w:t>
      </w:r>
      <w:r w:rsidR="00FD083E">
        <w:t xml:space="preserve"> </w:t>
      </w:r>
      <w:r>
        <w:t>of</w:t>
      </w:r>
      <w:r w:rsidR="00FD083E">
        <w:t xml:space="preserve"> </w:t>
      </w:r>
      <w:r>
        <w:t>the</w:t>
      </w:r>
      <w:r w:rsidR="00FD083E">
        <w:t xml:space="preserve"> </w:t>
      </w:r>
      <w:r>
        <w:t>included</w:t>
      </w:r>
      <w:r w:rsidR="00FD083E">
        <w:t xml:space="preserve"> </w:t>
      </w:r>
      <w:r>
        <w:t>data</w:t>
      </w:r>
      <w:r w:rsidR="00FD083E">
        <w:t xml:space="preserve"> </w:t>
      </w:r>
      <w:r>
        <w:t>elements</w:t>
      </w:r>
      <w:r w:rsidR="00FD083E">
        <w:t xml:space="preserve"> </w:t>
      </w:r>
      <w:r>
        <w:t>in</w:t>
      </w:r>
      <w:r w:rsidR="00FD083E">
        <w:t xml:space="preserve"> </w:t>
      </w:r>
      <w:r>
        <w:t>the</w:t>
      </w:r>
      <w:r w:rsidR="00FD083E">
        <w:t xml:space="preserve"> </w:t>
      </w:r>
      <w:r>
        <w:t>exporting</w:t>
      </w:r>
      <w:r w:rsidR="00FD083E">
        <w:t xml:space="preserve"> </w:t>
      </w:r>
      <w:r>
        <w:t>database.</w:t>
      </w:r>
    </w:p>
    <w:p w14:paraId="3066EC50" w14:textId="200FC8CD" w:rsidR="002D221A" w:rsidRDefault="002D221A" w:rsidP="002D221A">
      <w:pPr>
        <w:pStyle w:val="ListParagraph"/>
        <w:numPr>
          <w:ilvl w:val="0"/>
          <w:numId w:val="1"/>
        </w:numPr>
      </w:pPr>
      <w:r w:rsidRPr="001C42C9">
        <w:rPr>
          <w:i/>
        </w:rPr>
        <w:t>DateCreated</w:t>
      </w:r>
      <w:r w:rsidR="00FD083E">
        <w:t xml:space="preserve"> </w:t>
      </w:r>
      <w:r>
        <w:t>is</w:t>
      </w:r>
      <w:r w:rsidR="00FD083E">
        <w:t xml:space="preserve"> </w:t>
      </w:r>
      <w:r>
        <w:t>the</w:t>
      </w:r>
      <w:r w:rsidR="00FD083E">
        <w:t xml:space="preserve"> </w:t>
      </w:r>
      <w:r>
        <w:t>earliest</w:t>
      </w:r>
      <w:r w:rsidR="00FD083E">
        <w:t xml:space="preserve"> </w:t>
      </w:r>
      <w:r w:rsidRPr="001C42C9">
        <w:rPr>
          <w:i/>
        </w:rPr>
        <w:t>DateCreated</w:t>
      </w:r>
      <w:r w:rsidR="00FD083E">
        <w:t xml:space="preserve"> </w:t>
      </w:r>
      <w:r>
        <w:t>associated</w:t>
      </w:r>
      <w:r w:rsidR="00FD083E">
        <w:t xml:space="preserve"> </w:t>
      </w:r>
      <w:r>
        <w:t>with</w:t>
      </w:r>
      <w:r w:rsidR="00FD083E">
        <w:t xml:space="preserve"> </w:t>
      </w:r>
      <w:r>
        <w:t>the</w:t>
      </w:r>
      <w:r w:rsidR="00FD083E">
        <w:t xml:space="preserve"> </w:t>
      </w:r>
      <w:r>
        <w:t>included</w:t>
      </w:r>
      <w:r w:rsidR="00FD083E">
        <w:t xml:space="preserve"> </w:t>
      </w:r>
      <w:r>
        <w:t>data</w:t>
      </w:r>
      <w:r w:rsidR="00FD083E">
        <w:t xml:space="preserve"> </w:t>
      </w:r>
      <w:r>
        <w:t>elements</w:t>
      </w:r>
      <w:r w:rsidR="00FD083E">
        <w:t xml:space="preserve"> </w:t>
      </w:r>
      <w:r>
        <w:t>for</w:t>
      </w:r>
      <w:r w:rsidR="00FD083E">
        <w:t xml:space="preserve"> </w:t>
      </w:r>
      <w:r>
        <w:t>the</w:t>
      </w:r>
      <w:r w:rsidR="00FD083E">
        <w:t xml:space="preserve"> </w:t>
      </w:r>
      <w:r>
        <w:t>given</w:t>
      </w:r>
      <w:r w:rsidR="00FD083E">
        <w:t xml:space="preserve"> </w:t>
      </w:r>
      <w:r w:rsidRPr="00E91447">
        <w:rPr>
          <w:i/>
        </w:rPr>
        <w:t>InformationDate</w:t>
      </w:r>
      <w:r w:rsidR="00FD083E">
        <w:t xml:space="preserve"> </w:t>
      </w:r>
      <w:r>
        <w:t>and</w:t>
      </w:r>
      <w:r w:rsidR="00FD083E">
        <w:t xml:space="preserve"> </w:t>
      </w:r>
      <w:r w:rsidRPr="00E91447">
        <w:rPr>
          <w:i/>
        </w:rPr>
        <w:t>DataCollectionStage</w:t>
      </w:r>
      <w:r>
        <w:t>.</w:t>
      </w:r>
    </w:p>
    <w:p w14:paraId="77848CAE" w14:textId="58F2AA4A" w:rsidR="002D221A" w:rsidRDefault="002D221A" w:rsidP="002D221A">
      <w:pPr>
        <w:pStyle w:val="ListParagraph"/>
        <w:numPr>
          <w:ilvl w:val="0"/>
          <w:numId w:val="1"/>
        </w:numPr>
      </w:pPr>
      <w:r w:rsidRPr="002902A5">
        <w:rPr>
          <w:i/>
        </w:rPr>
        <w:t>DateUpdated</w:t>
      </w:r>
      <w:r w:rsidR="00FD083E">
        <w:t xml:space="preserve"> </w:t>
      </w:r>
      <w:r w:rsidR="00287A57">
        <w:t>is</w:t>
      </w:r>
      <w:r w:rsidR="00FD083E">
        <w:t xml:space="preserve"> </w:t>
      </w:r>
      <w:r>
        <w:t>the</w:t>
      </w:r>
      <w:r w:rsidR="00FD083E">
        <w:t xml:space="preserve"> </w:t>
      </w:r>
      <w:r>
        <w:t>latest</w:t>
      </w:r>
      <w:r w:rsidR="00FD083E">
        <w:t xml:space="preserve"> </w:t>
      </w:r>
      <w:r w:rsidRPr="002902A5">
        <w:rPr>
          <w:i/>
        </w:rPr>
        <w:t>DateUpdated</w:t>
      </w:r>
      <w:r w:rsidR="00FD083E">
        <w:t xml:space="preserve"> </w:t>
      </w:r>
      <w:r>
        <w:t>associated</w:t>
      </w:r>
      <w:r w:rsidR="00FD083E">
        <w:t xml:space="preserve"> </w:t>
      </w:r>
      <w:r>
        <w:t>with</w:t>
      </w:r>
      <w:r w:rsidR="00FD083E">
        <w:t xml:space="preserve"> </w:t>
      </w:r>
      <w:r>
        <w:t>the</w:t>
      </w:r>
      <w:r w:rsidR="00FD083E">
        <w:t xml:space="preserve"> </w:t>
      </w:r>
      <w:r>
        <w:t>included</w:t>
      </w:r>
      <w:r w:rsidR="00FD083E">
        <w:t xml:space="preserve"> </w:t>
      </w:r>
      <w:r>
        <w:t>data</w:t>
      </w:r>
      <w:r w:rsidR="00FD083E">
        <w:t xml:space="preserve"> </w:t>
      </w:r>
      <w:r>
        <w:t>elements</w:t>
      </w:r>
      <w:r w:rsidR="00FD083E">
        <w:t xml:space="preserve"> </w:t>
      </w:r>
      <w:r>
        <w:t>for</w:t>
      </w:r>
      <w:r w:rsidR="00FD083E">
        <w:t xml:space="preserve"> </w:t>
      </w:r>
      <w:r>
        <w:t>the</w:t>
      </w:r>
      <w:r w:rsidR="00FD083E">
        <w:t xml:space="preserve"> </w:t>
      </w:r>
      <w:r>
        <w:t>given</w:t>
      </w:r>
      <w:r w:rsidR="00FD083E">
        <w:t xml:space="preserve"> </w:t>
      </w:r>
      <w:r w:rsidRPr="002902A5">
        <w:rPr>
          <w:i/>
        </w:rPr>
        <w:t>InformationDate</w:t>
      </w:r>
      <w:r w:rsidR="00FD083E">
        <w:t xml:space="preserve"> </w:t>
      </w:r>
      <w:r>
        <w:t>and</w:t>
      </w:r>
      <w:r w:rsidR="00FD083E">
        <w:t xml:space="preserve"> </w:t>
      </w:r>
      <w:r w:rsidRPr="002902A5">
        <w:rPr>
          <w:i/>
        </w:rPr>
        <w:t>DataCollectionStage</w:t>
      </w:r>
      <w:r>
        <w:t>.</w:t>
      </w:r>
    </w:p>
    <w:p w14:paraId="3315E453" w14:textId="44976897" w:rsidR="002D221A" w:rsidRDefault="002D221A" w:rsidP="002D221A">
      <w:pPr>
        <w:pStyle w:val="ListParagraph"/>
        <w:numPr>
          <w:ilvl w:val="0"/>
          <w:numId w:val="1"/>
        </w:numPr>
      </w:pPr>
      <w:r w:rsidRPr="002902A5">
        <w:rPr>
          <w:i/>
        </w:rPr>
        <w:t>UserID</w:t>
      </w:r>
      <w:r w:rsidR="00FD083E">
        <w:t xml:space="preserve"> </w:t>
      </w:r>
      <w:r w:rsidR="00287A57">
        <w:t>is</w:t>
      </w:r>
      <w:r w:rsidR="00FD083E">
        <w:t xml:space="preserve"> </w:t>
      </w:r>
      <w:r>
        <w:t>the</w:t>
      </w:r>
      <w:r w:rsidR="00FD083E">
        <w:t xml:space="preserve"> </w:t>
      </w:r>
      <w:r w:rsidRPr="002902A5">
        <w:rPr>
          <w:i/>
        </w:rPr>
        <w:t>UserID</w:t>
      </w:r>
      <w:r w:rsidR="00FD083E">
        <w:t xml:space="preserve"> </w:t>
      </w:r>
      <w:r>
        <w:t>associated</w:t>
      </w:r>
      <w:r w:rsidR="00FD083E">
        <w:t xml:space="preserve"> </w:t>
      </w:r>
      <w:r>
        <w:t>with</w:t>
      </w:r>
      <w:r w:rsidR="00FD083E">
        <w:t xml:space="preserve"> </w:t>
      </w:r>
      <w:r>
        <w:t>the</w:t>
      </w:r>
      <w:r w:rsidR="00FD083E">
        <w:t xml:space="preserve"> </w:t>
      </w:r>
      <w:r>
        <w:t>record</w:t>
      </w:r>
      <w:r w:rsidR="00FD083E">
        <w:t xml:space="preserve"> </w:t>
      </w:r>
      <w:r>
        <w:t>with</w:t>
      </w:r>
      <w:r w:rsidR="00FD083E">
        <w:t xml:space="preserve"> </w:t>
      </w:r>
      <w:r>
        <w:t>the</w:t>
      </w:r>
      <w:r w:rsidR="00FD083E">
        <w:t xml:space="preserve"> </w:t>
      </w:r>
      <w:r>
        <w:t>latest</w:t>
      </w:r>
      <w:r w:rsidR="00FD083E">
        <w:t xml:space="preserve"> </w:t>
      </w:r>
      <w:r w:rsidRPr="002902A5">
        <w:rPr>
          <w:i/>
        </w:rPr>
        <w:t>DateUpdated</w:t>
      </w:r>
      <w:r w:rsidR="00FD083E">
        <w:t xml:space="preserve"> </w:t>
      </w:r>
      <w:r>
        <w:t>for</w:t>
      </w:r>
      <w:r w:rsidR="00FD083E">
        <w:t xml:space="preserve"> </w:t>
      </w:r>
      <w:r>
        <w:t>the</w:t>
      </w:r>
      <w:r w:rsidR="00FD083E">
        <w:t xml:space="preserve"> </w:t>
      </w:r>
      <w:r>
        <w:t>included</w:t>
      </w:r>
      <w:r w:rsidR="00FD083E">
        <w:t xml:space="preserve"> </w:t>
      </w:r>
      <w:r>
        <w:t>data</w:t>
      </w:r>
      <w:r w:rsidR="00FD083E">
        <w:t xml:space="preserve"> </w:t>
      </w:r>
      <w:r>
        <w:t>elements.</w:t>
      </w:r>
    </w:p>
    <w:p w14:paraId="0880F24B" w14:textId="34556041" w:rsidR="00287A57" w:rsidRDefault="00287A57" w:rsidP="001A5272">
      <w:pPr>
        <w:pStyle w:val="ListParagraph"/>
        <w:numPr>
          <w:ilvl w:val="0"/>
          <w:numId w:val="1"/>
        </w:numPr>
      </w:pPr>
      <w:r>
        <w:t>Fields</w:t>
      </w:r>
      <w:r w:rsidR="00FD083E">
        <w:t xml:space="preserve"> </w:t>
      </w:r>
      <w:r>
        <w:t>associated</w:t>
      </w:r>
      <w:r w:rsidR="00FD083E">
        <w:t xml:space="preserve"> </w:t>
      </w:r>
      <w:r>
        <w:t>with</w:t>
      </w:r>
      <w:r w:rsidR="00FD083E">
        <w:t xml:space="preserve"> </w:t>
      </w:r>
      <w:r>
        <w:t>data</w:t>
      </w:r>
      <w:r w:rsidR="00FD083E">
        <w:t xml:space="preserve"> </w:t>
      </w:r>
      <w:r>
        <w:t>elements</w:t>
      </w:r>
      <w:r w:rsidR="00FD083E">
        <w:t xml:space="preserve"> </w:t>
      </w:r>
      <w:r>
        <w:t>for</w:t>
      </w:r>
      <w:r w:rsidR="00FD083E">
        <w:t xml:space="preserve"> </w:t>
      </w:r>
      <w:r>
        <w:t>which</w:t>
      </w:r>
      <w:r w:rsidR="00FD083E">
        <w:t xml:space="preserve"> </w:t>
      </w:r>
      <w:r>
        <w:t>there</w:t>
      </w:r>
      <w:r w:rsidR="00FD083E">
        <w:t xml:space="preserve"> </w:t>
      </w:r>
      <w:r>
        <w:t>is</w:t>
      </w:r>
      <w:r w:rsidR="00FD083E">
        <w:t xml:space="preserve"> </w:t>
      </w:r>
      <w:r>
        <w:t>no</w:t>
      </w:r>
      <w:r w:rsidR="00FD083E">
        <w:t xml:space="preserve"> </w:t>
      </w:r>
      <w:r>
        <w:t>data</w:t>
      </w:r>
      <w:r w:rsidR="00FD083E">
        <w:t xml:space="preserve"> </w:t>
      </w:r>
      <w:r>
        <w:t>with</w:t>
      </w:r>
      <w:r w:rsidR="00FD083E">
        <w:t xml:space="preserve"> </w:t>
      </w:r>
      <w:r>
        <w:t>the</w:t>
      </w:r>
      <w:r w:rsidR="00FD083E">
        <w:t xml:space="preserve"> </w:t>
      </w:r>
      <w:r>
        <w:t>same</w:t>
      </w:r>
      <w:r w:rsidR="00FD083E">
        <w:t xml:space="preserve"> </w:t>
      </w:r>
      <w:r>
        <w:t>data</w:t>
      </w:r>
      <w:r w:rsidR="00FD083E">
        <w:t xml:space="preserve"> </w:t>
      </w:r>
      <w:r>
        <w:t>collection</w:t>
      </w:r>
      <w:r w:rsidR="00FD083E">
        <w:t xml:space="preserve"> </w:t>
      </w:r>
      <w:r>
        <w:t>stage</w:t>
      </w:r>
      <w:r w:rsidR="00FD083E">
        <w:t xml:space="preserve"> </w:t>
      </w:r>
      <w:r>
        <w:t>and</w:t>
      </w:r>
      <w:r w:rsidR="00FD083E">
        <w:t xml:space="preserve"> </w:t>
      </w:r>
      <w:r>
        <w:t>information</w:t>
      </w:r>
      <w:r w:rsidR="00FD083E">
        <w:t xml:space="preserve"> </w:t>
      </w:r>
      <w:r>
        <w:t>date</w:t>
      </w:r>
      <w:r w:rsidR="00FD083E">
        <w:t xml:space="preserve"> </w:t>
      </w:r>
      <w:r>
        <w:t>are</w:t>
      </w:r>
      <w:r w:rsidR="00FD083E">
        <w:t xml:space="preserve"> </w:t>
      </w:r>
      <w:r>
        <w:t>left</w:t>
      </w:r>
      <w:r w:rsidR="00FD083E">
        <w:t xml:space="preserve"> </w:t>
      </w:r>
      <w:r>
        <w:t>null.</w:t>
      </w:r>
    </w:p>
    <w:p w14:paraId="50E738FF" w14:textId="0960C8F1" w:rsidR="00A40DB8" w:rsidRDefault="00FD083E" w:rsidP="00BF61DF">
      <w:r>
        <w:t xml:space="preserve"> </w:t>
      </w:r>
    </w:p>
    <w:tbl>
      <w:tblPr>
        <w:tblStyle w:val="GridTable1Light-Accent11"/>
        <w:tblW w:w="9350" w:type="dxa"/>
        <w:tblLook w:val="04A0" w:firstRow="1" w:lastRow="0" w:firstColumn="1" w:lastColumn="0" w:noHBand="0" w:noVBand="1"/>
      </w:tblPr>
      <w:tblGrid>
        <w:gridCol w:w="780"/>
        <w:gridCol w:w="22"/>
        <w:gridCol w:w="3006"/>
        <w:gridCol w:w="658"/>
        <w:gridCol w:w="678"/>
        <w:gridCol w:w="616"/>
        <w:gridCol w:w="3590"/>
      </w:tblGrid>
      <w:tr w:rsidR="00BF3ABD" w:rsidRPr="009C3437" w14:paraId="48DE10CD" w14:textId="77777777" w:rsidTr="00B378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80" w:type="dxa"/>
          </w:tcPr>
          <w:p w14:paraId="34E56DC6" w14:textId="77777777" w:rsidR="00BF3ABD" w:rsidRPr="009C3437" w:rsidRDefault="00BF3ABD" w:rsidP="00534A13">
            <w:r>
              <w:t>DE#</w:t>
            </w:r>
          </w:p>
        </w:tc>
        <w:tc>
          <w:tcPr>
            <w:tcW w:w="3028" w:type="dxa"/>
            <w:gridSpan w:val="2"/>
          </w:tcPr>
          <w:p w14:paraId="60B1043E" w14:textId="77777777" w:rsidR="00BF3ABD" w:rsidRPr="009C3437" w:rsidRDefault="00BF3ABD" w:rsidP="00534A13">
            <w:pPr>
              <w:cnfStyle w:val="100000000000" w:firstRow="1" w:lastRow="0" w:firstColumn="0" w:lastColumn="0" w:oddVBand="0" w:evenVBand="0" w:oddHBand="0" w:evenHBand="0" w:firstRowFirstColumn="0" w:firstRowLastColumn="0" w:lastRowFirstColumn="0" w:lastRowLastColumn="0"/>
            </w:pPr>
            <w:r w:rsidRPr="009C3437">
              <w:t>Name</w:t>
            </w:r>
          </w:p>
        </w:tc>
        <w:tc>
          <w:tcPr>
            <w:tcW w:w="658" w:type="dxa"/>
          </w:tcPr>
          <w:p w14:paraId="01FCAB06" w14:textId="77777777" w:rsidR="00BF3ABD" w:rsidRPr="009C3437" w:rsidRDefault="00BF3ABD" w:rsidP="00534A13">
            <w:pPr>
              <w:cnfStyle w:val="100000000000" w:firstRow="1" w:lastRow="0" w:firstColumn="0" w:lastColumn="0" w:oddVBand="0" w:evenVBand="0" w:oddHBand="0" w:evenHBand="0" w:firstRowFirstColumn="0" w:firstRowLastColumn="0" w:lastRowFirstColumn="0" w:lastRowLastColumn="0"/>
            </w:pPr>
            <w:r w:rsidRPr="009C3437">
              <w:t>Type</w:t>
            </w:r>
          </w:p>
        </w:tc>
        <w:tc>
          <w:tcPr>
            <w:tcW w:w="678" w:type="dxa"/>
          </w:tcPr>
          <w:p w14:paraId="5539B941" w14:textId="1573797E" w:rsidR="00BF3ABD" w:rsidRPr="009C3437" w:rsidRDefault="007E081D" w:rsidP="00534A13">
            <w:pPr>
              <w:cnfStyle w:val="100000000000" w:firstRow="1" w:lastRow="0" w:firstColumn="0" w:lastColumn="0" w:oddVBand="0" w:evenVBand="0" w:oddHBand="0" w:evenHBand="0" w:firstRowFirstColumn="0" w:firstRowLastColumn="0" w:lastRowFirstColumn="0" w:lastRowLastColumn="0"/>
            </w:pPr>
            <w:r>
              <w:t>List</w:t>
            </w:r>
          </w:p>
        </w:tc>
        <w:tc>
          <w:tcPr>
            <w:tcW w:w="616" w:type="dxa"/>
          </w:tcPr>
          <w:p w14:paraId="6EB65621" w14:textId="0E9E5FB9" w:rsidR="00BF3ABD" w:rsidRDefault="00BF3ABD" w:rsidP="00534A13">
            <w:pPr>
              <w:cnfStyle w:val="100000000000" w:firstRow="1" w:lastRow="0" w:firstColumn="0" w:lastColumn="0" w:oddVBand="0" w:evenVBand="0" w:oddHBand="0" w:evenHBand="0" w:firstRowFirstColumn="0" w:firstRowLastColumn="0" w:lastRowFirstColumn="0" w:lastRowLastColumn="0"/>
            </w:pPr>
            <w:r>
              <w:t>Null</w:t>
            </w:r>
          </w:p>
        </w:tc>
        <w:tc>
          <w:tcPr>
            <w:tcW w:w="3590" w:type="dxa"/>
          </w:tcPr>
          <w:p w14:paraId="5D05F6E8" w14:textId="77777777" w:rsidR="00BF3ABD" w:rsidRPr="009C3437" w:rsidRDefault="00BF3ABD" w:rsidP="00534A13">
            <w:pPr>
              <w:cnfStyle w:val="100000000000" w:firstRow="1" w:lastRow="0" w:firstColumn="0" w:lastColumn="0" w:oddVBand="0" w:evenVBand="0" w:oddHBand="0" w:evenHBand="0" w:firstRowFirstColumn="0" w:firstRowLastColumn="0" w:lastRowFirstColumn="0" w:lastRowLastColumn="0"/>
            </w:pPr>
            <w:r w:rsidRPr="009C3437">
              <w:t>Notes</w:t>
            </w:r>
          </w:p>
        </w:tc>
      </w:tr>
      <w:tr w:rsidR="002D57C4" w:rsidRPr="009C3437" w14:paraId="40CE78D5" w14:textId="77777777" w:rsidTr="00B378D5">
        <w:trPr>
          <w:cantSplit/>
        </w:trPr>
        <w:tc>
          <w:tcPr>
            <w:cnfStyle w:val="001000000000" w:firstRow="0" w:lastRow="0" w:firstColumn="1" w:lastColumn="0" w:oddVBand="0" w:evenVBand="0" w:oddHBand="0" w:evenHBand="0" w:firstRowFirstColumn="0" w:firstRowLastColumn="0" w:lastRowFirstColumn="0" w:lastRowLastColumn="0"/>
            <w:tcW w:w="780" w:type="dxa"/>
          </w:tcPr>
          <w:p w14:paraId="687BE78A" w14:textId="77777777" w:rsidR="002D57C4" w:rsidRDefault="002D57C4" w:rsidP="00534A13"/>
        </w:tc>
        <w:tc>
          <w:tcPr>
            <w:tcW w:w="3028" w:type="dxa"/>
            <w:gridSpan w:val="2"/>
          </w:tcPr>
          <w:p w14:paraId="746E7D75" w14:textId="173091FB" w:rsidR="002D57C4" w:rsidRPr="009C3437" w:rsidRDefault="002D57C4" w:rsidP="009734A0">
            <w:pPr>
              <w:cnfStyle w:val="000000000000" w:firstRow="0" w:lastRow="0" w:firstColumn="0" w:lastColumn="0" w:oddVBand="0" w:evenVBand="0" w:oddHBand="0" w:evenHBand="0" w:firstRowFirstColumn="0" w:firstRowLastColumn="0" w:lastRowFirstColumn="0" w:lastRowLastColumn="0"/>
            </w:pPr>
            <w:r>
              <w:t>Income</w:t>
            </w:r>
            <w:r w:rsidR="009734A0">
              <w:t>Benefit</w:t>
            </w:r>
            <w:r>
              <w:t>sID</w:t>
            </w:r>
          </w:p>
        </w:tc>
        <w:tc>
          <w:tcPr>
            <w:tcW w:w="658" w:type="dxa"/>
          </w:tcPr>
          <w:p w14:paraId="4DCFFA06" w14:textId="7A525144" w:rsidR="002D57C4" w:rsidRPr="009C3437" w:rsidRDefault="002D57C4" w:rsidP="00534A13">
            <w:pPr>
              <w:cnfStyle w:val="000000000000" w:firstRow="0" w:lastRow="0" w:firstColumn="0" w:lastColumn="0" w:oddVBand="0" w:evenVBand="0" w:oddHBand="0" w:evenHBand="0" w:firstRowFirstColumn="0" w:firstRowLastColumn="0" w:lastRowFirstColumn="0" w:lastRowLastColumn="0"/>
            </w:pPr>
            <w:r>
              <w:t>S</w:t>
            </w:r>
            <w:r w:rsidR="009B5603">
              <w:t>32</w:t>
            </w:r>
          </w:p>
        </w:tc>
        <w:tc>
          <w:tcPr>
            <w:tcW w:w="678" w:type="dxa"/>
          </w:tcPr>
          <w:p w14:paraId="3EB79039" w14:textId="77777777" w:rsidR="002D57C4" w:rsidRPr="009C3437" w:rsidRDefault="002D57C4" w:rsidP="00534A13">
            <w:pPr>
              <w:cnfStyle w:val="000000000000" w:firstRow="0" w:lastRow="0" w:firstColumn="0" w:lastColumn="0" w:oddVBand="0" w:evenVBand="0" w:oddHBand="0" w:evenHBand="0" w:firstRowFirstColumn="0" w:firstRowLastColumn="0" w:lastRowFirstColumn="0" w:lastRowLastColumn="0"/>
            </w:pPr>
          </w:p>
        </w:tc>
        <w:tc>
          <w:tcPr>
            <w:tcW w:w="616" w:type="dxa"/>
          </w:tcPr>
          <w:p w14:paraId="23249E98" w14:textId="77777777" w:rsidR="002D57C4" w:rsidRDefault="002D57C4" w:rsidP="00534A13">
            <w:pPr>
              <w:cnfStyle w:val="000000000000" w:firstRow="0" w:lastRow="0" w:firstColumn="0" w:lastColumn="0" w:oddVBand="0" w:evenVBand="0" w:oddHBand="0" w:evenHBand="0" w:firstRowFirstColumn="0" w:firstRowLastColumn="0" w:lastRowFirstColumn="0" w:lastRowLastColumn="0"/>
            </w:pPr>
          </w:p>
        </w:tc>
        <w:tc>
          <w:tcPr>
            <w:tcW w:w="3590" w:type="dxa"/>
          </w:tcPr>
          <w:p w14:paraId="4EE4F66C" w14:textId="41A8E7E8" w:rsidR="002D57C4" w:rsidRPr="009C3437" w:rsidRDefault="002D57C4" w:rsidP="009B5603">
            <w:pPr>
              <w:cnfStyle w:val="000000000000" w:firstRow="0" w:lastRow="0" w:firstColumn="0" w:lastColumn="0" w:oddVBand="0" w:evenVBand="0" w:oddHBand="0" w:evenHBand="0" w:firstRowFirstColumn="0" w:firstRowLastColumn="0" w:lastRowFirstColumn="0" w:lastRowLastColumn="0"/>
            </w:pPr>
            <w:r>
              <w:t>Unique</w:t>
            </w:r>
            <w:r w:rsidR="00FD083E">
              <w:t xml:space="preserve"> </w:t>
            </w:r>
            <w:r>
              <w:t>identifier</w:t>
            </w:r>
          </w:p>
        </w:tc>
      </w:tr>
      <w:tr w:rsidR="00BF3ABD" w:rsidRPr="009C3437" w14:paraId="36A0459E" w14:textId="77777777" w:rsidTr="00B378D5">
        <w:trPr>
          <w:cantSplit/>
        </w:trPr>
        <w:tc>
          <w:tcPr>
            <w:cnfStyle w:val="001000000000" w:firstRow="0" w:lastRow="0" w:firstColumn="1" w:lastColumn="0" w:oddVBand="0" w:evenVBand="0" w:oddHBand="0" w:evenHBand="0" w:firstRowFirstColumn="0" w:firstRowLastColumn="0" w:lastRowFirstColumn="0" w:lastRowLastColumn="0"/>
            <w:tcW w:w="780" w:type="dxa"/>
          </w:tcPr>
          <w:p w14:paraId="0A375F3E" w14:textId="77777777" w:rsidR="00BF3ABD" w:rsidRDefault="00BF3ABD" w:rsidP="00534A13"/>
        </w:tc>
        <w:tc>
          <w:tcPr>
            <w:tcW w:w="3028" w:type="dxa"/>
            <w:gridSpan w:val="2"/>
          </w:tcPr>
          <w:p w14:paraId="094D8E0A"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r>
              <w:t>ProjectEntryID</w:t>
            </w:r>
          </w:p>
        </w:tc>
        <w:tc>
          <w:tcPr>
            <w:tcW w:w="658" w:type="dxa"/>
          </w:tcPr>
          <w:p w14:paraId="7F4ED82A" w14:textId="019B6799"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r>
              <w:t>S</w:t>
            </w:r>
            <w:r w:rsidR="009B5603">
              <w:t>32</w:t>
            </w:r>
          </w:p>
        </w:tc>
        <w:tc>
          <w:tcPr>
            <w:tcW w:w="678" w:type="dxa"/>
          </w:tcPr>
          <w:p w14:paraId="0EC7CEDA"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616" w:type="dxa"/>
          </w:tcPr>
          <w:p w14:paraId="77768731" w14:textId="77777777" w:rsidR="00BF3ABD" w:rsidRDefault="00BF3ABD" w:rsidP="00534A13">
            <w:pPr>
              <w:cnfStyle w:val="000000000000" w:firstRow="0" w:lastRow="0" w:firstColumn="0" w:lastColumn="0" w:oddVBand="0" w:evenVBand="0" w:oddHBand="0" w:evenHBand="0" w:firstRowFirstColumn="0" w:firstRowLastColumn="0" w:lastRowFirstColumn="0" w:lastRowLastColumn="0"/>
            </w:pPr>
          </w:p>
        </w:tc>
        <w:tc>
          <w:tcPr>
            <w:tcW w:w="3590" w:type="dxa"/>
          </w:tcPr>
          <w:p w14:paraId="08D6E1C7" w14:textId="349307D9"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r>
      <w:tr w:rsidR="00BF3ABD" w:rsidRPr="009C3437" w14:paraId="5D841DA4" w14:textId="77777777" w:rsidTr="00B378D5">
        <w:trPr>
          <w:cantSplit/>
        </w:trPr>
        <w:tc>
          <w:tcPr>
            <w:cnfStyle w:val="001000000000" w:firstRow="0" w:lastRow="0" w:firstColumn="1" w:lastColumn="0" w:oddVBand="0" w:evenVBand="0" w:oddHBand="0" w:evenHBand="0" w:firstRowFirstColumn="0" w:firstRowLastColumn="0" w:lastRowFirstColumn="0" w:lastRowLastColumn="0"/>
            <w:tcW w:w="780" w:type="dxa"/>
          </w:tcPr>
          <w:p w14:paraId="3D9B8C53" w14:textId="77777777" w:rsidR="00BF3ABD" w:rsidRDefault="00BF3ABD" w:rsidP="00534A13"/>
        </w:tc>
        <w:tc>
          <w:tcPr>
            <w:tcW w:w="3028" w:type="dxa"/>
            <w:gridSpan w:val="2"/>
          </w:tcPr>
          <w:p w14:paraId="13632266" w14:textId="26FCF04C"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r>
              <w:t>PersonalID</w:t>
            </w:r>
            <w:r w:rsidR="00FD083E">
              <w:t xml:space="preserve"> </w:t>
            </w:r>
          </w:p>
        </w:tc>
        <w:tc>
          <w:tcPr>
            <w:tcW w:w="658" w:type="dxa"/>
          </w:tcPr>
          <w:p w14:paraId="5D2B5927" w14:textId="0CA4270A"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r>
              <w:t>S</w:t>
            </w:r>
            <w:r w:rsidR="009B5603">
              <w:t>32</w:t>
            </w:r>
          </w:p>
        </w:tc>
        <w:tc>
          <w:tcPr>
            <w:tcW w:w="678" w:type="dxa"/>
          </w:tcPr>
          <w:p w14:paraId="63080C8D"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616" w:type="dxa"/>
          </w:tcPr>
          <w:p w14:paraId="3CAE0893"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3590" w:type="dxa"/>
          </w:tcPr>
          <w:p w14:paraId="2927235B" w14:textId="5B3EE532"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r>
      <w:tr w:rsidR="00BF3ABD" w:rsidRPr="009C3437" w14:paraId="565898B9" w14:textId="77777777" w:rsidTr="00B378D5">
        <w:trPr>
          <w:cantSplit/>
        </w:trPr>
        <w:tc>
          <w:tcPr>
            <w:cnfStyle w:val="001000000000" w:firstRow="0" w:lastRow="0" w:firstColumn="1" w:lastColumn="0" w:oddVBand="0" w:evenVBand="0" w:oddHBand="0" w:evenHBand="0" w:firstRowFirstColumn="0" w:firstRowLastColumn="0" w:lastRowFirstColumn="0" w:lastRowLastColumn="0"/>
            <w:tcW w:w="780" w:type="dxa"/>
          </w:tcPr>
          <w:p w14:paraId="596F4802" w14:textId="692037D3" w:rsidR="00BF3ABD" w:rsidRDefault="00BF3ABD" w:rsidP="002D221A">
            <w:r>
              <w:t>4.</w:t>
            </w:r>
            <w:r w:rsidR="002D221A">
              <w:t>*</w:t>
            </w:r>
          </w:p>
        </w:tc>
        <w:tc>
          <w:tcPr>
            <w:tcW w:w="3028" w:type="dxa"/>
            <w:gridSpan w:val="2"/>
          </w:tcPr>
          <w:p w14:paraId="1D2A52FD" w14:textId="2D27CDF9" w:rsidR="00BF3ABD" w:rsidRDefault="00BF3ABD" w:rsidP="00534A13">
            <w:pPr>
              <w:cnfStyle w:val="000000000000" w:firstRow="0" w:lastRow="0" w:firstColumn="0" w:lastColumn="0" w:oddVBand="0" w:evenVBand="0" w:oddHBand="0" w:evenHBand="0" w:firstRowFirstColumn="0" w:firstRowLastColumn="0" w:lastRowFirstColumn="0" w:lastRowLastColumn="0"/>
            </w:pPr>
            <w:r>
              <w:t>InformationDate</w:t>
            </w:r>
          </w:p>
        </w:tc>
        <w:tc>
          <w:tcPr>
            <w:tcW w:w="658" w:type="dxa"/>
          </w:tcPr>
          <w:p w14:paraId="7BBE7AB7" w14:textId="77777777" w:rsidR="00BF3ABD" w:rsidRDefault="00BF3ABD" w:rsidP="00534A13">
            <w:pPr>
              <w:cnfStyle w:val="000000000000" w:firstRow="0" w:lastRow="0" w:firstColumn="0" w:lastColumn="0" w:oddVBand="0" w:evenVBand="0" w:oddHBand="0" w:evenHBand="0" w:firstRowFirstColumn="0" w:firstRowLastColumn="0" w:lastRowFirstColumn="0" w:lastRowLastColumn="0"/>
            </w:pPr>
            <w:r>
              <w:t>D</w:t>
            </w:r>
          </w:p>
        </w:tc>
        <w:tc>
          <w:tcPr>
            <w:tcW w:w="678" w:type="dxa"/>
          </w:tcPr>
          <w:p w14:paraId="5576B145"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616" w:type="dxa"/>
          </w:tcPr>
          <w:p w14:paraId="7C684D2A"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3590" w:type="dxa"/>
          </w:tcPr>
          <w:p w14:paraId="2F2C6CD9" w14:textId="77777777" w:rsidR="00BF3ABD" w:rsidRDefault="00BF3ABD" w:rsidP="00534A13">
            <w:pPr>
              <w:cnfStyle w:val="000000000000" w:firstRow="0" w:lastRow="0" w:firstColumn="0" w:lastColumn="0" w:oddVBand="0" w:evenVBand="0" w:oddHBand="0" w:evenHBand="0" w:firstRowFirstColumn="0" w:firstRowLastColumn="0" w:lastRowFirstColumn="0" w:lastRowLastColumn="0"/>
            </w:pPr>
          </w:p>
        </w:tc>
      </w:tr>
      <w:tr w:rsidR="00BF3ABD" w:rsidRPr="009C3437" w14:paraId="779ECB67" w14:textId="77777777" w:rsidTr="00B378D5">
        <w:trPr>
          <w:cantSplit/>
        </w:trPr>
        <w:tc>
          <w:tcPr>
            <w:cnfStyle w:val="001000000000" w:firstRow="0" w:lastRow="0" w:firstColumn="1" w:lastColumn="0" w:oddVBand="0" w:evenVBand="0" w:oddHBand="0" w:evenHBand="0" w:firstRowFirstColumn="0" w:firstRowLastColumn="0" w:lastRowFirstColumn="0" w:lastRowLastColumn="0"/>
            <w:tcW w:w="780" w:type="dxa"/>
          </w:tcPr>
          <w:p w14:paraId="1FE7CD85" w14:textId="22D7D341" w:rsidR="00BF3ABD" w:rsidRDefault="00BF3ABD" w:rsidP="00534A13">
            <w:r>
              <w:t>4.2.2</w:t>
            </w:r>
          </w:p>
        </w:tc>
        <w:tc>
          <w:tcPr>
            <w:tcW w:w="3028" w:type="dxa"/>
            <w:gridSpan w:val="2"/>
          </w:tcPr>
          <w:p w14:paraId="1AC438C4" w14:textId="00EA6960" w:rsidR="00BF3ABD" w:rsidRDefault="00BF3ABD" w:rsidP="00534A13">
            <w:pPr>
              <w:cnfStyle w:val="000000000000" w:firstRow="0" w:lastRow="0" w:firstColumn="0" w:lastColumn="0" w:oddVBand="0" w:evenVBand="0" w:oddHBand="0" w:evenHBand="0" w:firstRowFirstColumn="0" w:firstRowLastColumn="0" w:lastRowFirstColumn="0" w:lastRowLastColumn="0"/>
            </w:pPr>
            <w:r>
              <w:t>IncomeFromAnySource</w:t>
            </w:r>
          </w:p>
        </w:tc>
        <w:tc>
          <w:tcPr>
            <w:tcW w:w="658" w:type="dxa"/>
          </w:tcPr>
          <w:p w14:paraId="74C27BAF" w14:textId="1ECB078F" w:rsidR="00BF3ABD" w:rsidRDefault="00BF3ABD" w:rsidP="00534A13">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640FE986" w14:textId="31F7B3C5" w:rsidR="00BF3ABD" w:rsidRPr="009C3437" w:rsidRDefault="007A2AF6" w:rsidP="00534A13">
            <w:pPr>
              <w:cnfStyle w:val="000000000000" w:firstRow="0" w:lastRow="0" w:firstColumn="0" w:lastColumn="0" w:oddVBand="0" w:evenVBand="0" w:oddHBand="0" w:evenHBand="0" w:firstRowFirstColumn="0" w:firstRowLastColumn="0" w:lastRowFirstColumn="0" w:lastRowLastColumn="0"/>
            </w:pPr>
            <w:hyperlink w:anchor="_3.7_No/Yes/Reasons_for_1" w:history="1">
              <w:r w:rsidR="00BE02C6">
                <w:rPr>
                  <w:rStyle w:val="Hyperlink"/>
                </w:rPr>
                <w:t>1.8</w:t>
              </w:r>
            </w:hyperlink>
          </w:p>
        </w:tc>
        <w:tc>
          <w:tcPr>
            <w:tcW w:w="616" w:type="dxa"/>
          </w:tcPr>
          <w:p w14:paraId="32E5B3FC" w14:textId="510564EC" w:rsidR="00BF3ABD" w:rsidRPr="009C3437" w:rsidRDefault="00B378D5" w:rsidP="00534A13">
            <w:pPr>
              <w:cnfStyle w:val="000000000000" w:firstRow="0" w:lastRow="0" w:firstColumn="0" w:lastColumn="0" w:oddVBand="0" w:evenVBand="0" w:oddHBand="0" w:evenHBand="0" w:firstRowFirstColumn="0" w:firstRowLastColumn="0" w:lastRowFirstColumn="0" w:lastRowLastColumn="0"/>
            </w:pPr>
            <w:r>
              <w:t>Y</w:t>
            </w:r>
          </w:p>
        </w:tc>
        <w:tc>
          <w:tcPr>
            <w:tcW w:w="3590" w:type="dxa"/>
          </w:tcPr>
          <w:p w14:paraId="03693EE7"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r>
      <w:tr w:rsidR="00BF3ABD" w:rsidRPr="009C3437" w14:paraId="64F3B628" w14:textId="77777777" w:rsidTr="00B378D5">
        <w:trPr>
          <w:cantSplit/>
        </w:trPr>
        <w:tc>
          <w:tcPr>
            <w:cnfStyle w:val="001000000000" w:firstRow="0" w:lastRow="0" w:firstColumn="1" w:lastColumn="0" w:oddVBand="0" w:evenVBand="0" w:oddHBand="0" w:evenHBand="0" w:firstRowFirstColumn="0" w:firstRowLastColumn="0" w:lastRowFirstColumn="0" w:lastRowLastColumn="0"/>
            <w:tcW w:w="780" w:type="dxa"/>
          </w:tcPr>
          <w:p w14:paraId="25FDC4EF" w14:textId="540CCE7F" w:rsidR="00BF3ABD" w:rsidRDefault="00BF3ABD" w:rsidP="00534A13">
            <w:r>
              <w:t>4.2.18</w:t>
            </w:r>
          </w:p>
        </w:tc>
        <w:tc>
          <w:tcPr>
            <w:tcW w:w="3028" w:type="dxa"/>
            <w:gridSpan w:val="2"/>
          </w:tcPr>
          <w:p w14:paraId="1378DC58" w14:textId="79C2677E" w:rsidR="00BF3ABD" w:rsidRDefault="00BF3ABD" w:rsidP="00534A13">
            <w:pPr>
              <w:cnfStyle w:val="000000000000" w:firstRow="0" w:lastRow="0" w:firstColumn="0" w:lastColumn="0" w:oddVBand="0" w:evenVBand="0" w:oddHBand="0" w:evenHBand="0" w:firstRowFirstColumn="0" w:firstRowLastColumn="0" w:lastRowFirstColumn="0" w:lastRowLastColumn="0"/>
            </w:pPr>
            <w:r>
              <w:t>TotalMonthlyIncome</w:t>
            </w:r>
          </w:p>
        </w:tc>
        <w:tc>
          <w:tcPr>
            <w:tcW w:w="658" w:type="dxa"/>
          </w:tcPr>
          <w:p w14:paraId="1EA9D571" w14:textId="7F70C1A1" w:rsidR="00BF3ABD" w:rsidRDefault="00BF3ABD" w:rsidP="00534A13">
            <w:pPr>
              <w:cnfStyle w:val="000000000000" w:firstRow="0" w:lastRow="0" w:firstColumn="0" w:lastColumn="0" w:oddVBand="0" w:evenVBand="0" w:oddHBand="0" w:evenHBand="0" w:firstRowFirstColumn="0" w:firstRowLastColumn="0" w:lastRowFirstColumn="0" w:lastRowLastColumn="0"/>
            </w:pPr>
            <w:r>
              <w:t>M+</w:t>
            </w:r>
          </w:p>
        </w:tc>
        <w:tc>
          <w:tcPr>
            <w:tcW w:w="678" w:type="dxa"/>
          </w:tcPr>
          <w:p w14:paraId="746E0FBD"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616" w:type="dxa"/>
          </w:tcPr>
          <w:p w14:paraId="4A1B8567" w14:textId="6CCAF2E7" w:rsidR="00BF3ABD" w:rsidRDefault="00BF3ABD" w:rsidP="00534A13">
            <w:pPr>
              <w:cnfStyle w:val="000000000000" w:firstRow="0" w:lastRow="0" w:firstColumn="0" w:lastColumn="0" w:oddVBand="0" w:evenVBand="0" w:oddHBand="0" w:evenHBand="0" w:firstRowFirstColumn="0" w:firstRowLastColumn="0" w:lastRowFirstColumn="0" w:lastRowLastColumn="0"/>
            </w:pPr>
            <w:r>
              <w:t>Y</w:t>
            </w:r>
          </w:p>
        </w:tc>
        <w:tc>
          <w:tcPr>
            <w:tcW w:w="3590" w:type="dxa"/>
          </w:tcPr>
          <w:p w14:paraId="745E691F" w14:textId="31261407" w:rsidR="00BF3ABD" w:rsidRDefault="00BF3ABD" w:rsidP="00534A13">
            <w:pPr>
              <w:cnfStyle w:val="000000000000" w:firstRow="0" w:lastRow="0" w:firstColumn="0" w:lastColumn="0" w:oddVBand="0" w:evenVBand="0" w:oddHBand="0" w:evenHBand="0" w:firstRowFirstColumn="0" w:firstRowLastColumn="0" w:lastRowFirstColumn="0" w:lastRowLastColumn="0"/>
            </w:pPr>
          </w:p>
        </w:tc>
      </w:tr>
      <w:tr w:rsidR="00BF3ABD" w:rsidRPr="009C3437" w14:paraId="01DCC69A" w14:textId="77777777" w:rsidTr="00B378D5">
        <w:trPr>
          <w:cantSplit/>
        </w:trPr>
        <w:tc>
          <w:tcPr>
            <w:cnfStyle w:val="001000000000" w:firstRow="0" w:lastRow="0" w:firstColumn="1" w:lastColumn="0" w:oddVBand="0" w:evenVBand="0" w:oddHBand="0" w:evenHBand="0" w:firstRowFirstColumn="0" w:firstRowLastColumn="0" w:lastRowFirstColumn="0" w:lastRowLastColumn="0"/>
            <w:tcW w:w="780" w:type="dxa"/>
          </w:tcPr>
          <w:p w14:paraId="41891286" w14:textId="0A5AC9F6" w:rsidR="00BF3ABD" w:rsidRDefault="00BF3ABD" w:rsidP="00534A13">
            <w:r>
              <w:t>4.2.3</w:t>
            </w:r>
          </w:p>
        </w:tc>
        <w:tc>
          <w:tcPr>
            <w:tcW w:w="3028" w:type="dxa"/>
            <w:gridSpan w:val="2"/>
          </w:tcPr>
          <w:p w14:paraId="42987CDD" w14:textId="32093ED1" w:rsidR="00BF3ABD" w:rsidRDefault="00BF3ABD" w:rsidP="00534A13">
            <w:pPr>
              <w:cnfStyle w:val="000000000000" w:firstRow="0" w:lastRow="0" w:firstColumn="0" w:lastColumn="0" w:oddVBand="0" w:evenVBand="0" w:oddHBand="0" w:evenHBand="0" w:firstRowFirstColumn="0" w:firstRowLastColumn="0" w:lastRowFirstColumn="0" w:lastRowLastColumn="0"/>
            </w:pPr>
            <w:r>
              <w:t>Earned</w:t>
            </w:r>
          </w:p>
        </w:tc>
        <w:tc>
          <w:tcPr>
            <w:tcW w:w="658" w:type="dxa"/>
          </w:tcPr>
          <w:p w14:paraId="6EFB107C" w14:textId="496B6FFB" w:rsidR="00BF3ABD" w:rsidRDefault="00BF3ABD" w:rsidP="00534A13">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30B45BF6" w14:textId="3CE913EF" w:rsidR="00BF3ABD" w:rsidRPr="009C3437" w:rsidRDefault="007A2AF6" w:rsidP="00534A13">
            <w:pPr>
              <w:cnfStyle w:val="000000000000" w:firstRow="0" w:lastRow="0" w:firstColumn="0" w:lastColumn="0" w:oddVBand="0" w:evenVBand="0" w:oddHBand="0" w:evenHBand="0" w:firstRowFirstColumn="0" w:firstRowLastColumn="0" w:lastRowFirstColumn="0" w:lastRowLastColumn="0"/>
            </w:pPr>
            <w:hyperlink w:anchor="_1.7_No/Yes/Missing" w:history="1">
              <w:r w:rsidR="00BF3ABD">
                <w:rPr>
                  <w:rStyle w:val="Hyperlink"/>
                </w:rPr>
                <w:t>1.7</w:t>
              </w:r>
            </w:hyperlink>
          </w:p>
        </w:tc>
        <w:tc>
          <w:tcPr>
            <w:tcW w:w="616" w:type="dxa"/>
          </w:tcPr>
          <w:p w14:paraId="4813405D" w14:textId="40D578AF" w:rsidR="00BF3ABD" w:rsidRDefault="00BF3ABD" w:rsidP="00534A13">
            <w:pPr>
              <w:cnfStyle w:val="000000000000" w:firstRow="0" w:lastRow="0" w:firstColumn="0" w:lastColumn="0" w:oddVBand="0" w:evenVBand="0" w:oddHBand="0" w:evenHBand="0" w:firstRowFirstColumn="0" w:firstRowLastColumn="0" w:lastRowFirstColumn="0" w:lastRowLastColumn="0"/>
            </w:pPr>
            <w:r>
              <w:t>Y</w:t>
            </w:r>
          </w:p>
        </w:tc>
        <w:tc>
          <w:tcPr>
            <w:tcW w:w="3590" w:type="dxa"/>
          </w:tcPr>
          <w:p w14:paraId="22DFE18E" w14:textId="1D76E97D" w:rsidR="00BF3ABD" w:rsidRDefault="00BF3ABD" w:rsidP="00534A13">
            <w:pPr>
              <w:cnfStyle w:val="000000000000" w:firstRow="0" w:lastRow="0" w:firstColumn="0" w:lastColumn="0" w:oddVBand="0" w:evenVBand="0" w:oddHBand="0" w:evenHBand="0" w:firstRowFirstColumn="0" w:firstRowLastColumn="0" w:lastRowFirstColumn="0" w:lastRowLastColumn="0"/>
            </w:pPr>
          </w:p>
        </w:tc>
      </w:tr>
      <w:tr w:rsidR="00BF3ABD" w:rsidRPr="009C3437" w14:paraId="2907075B" w14:textId="77777777" w:rsidTr="00B378D5">
        <w:trPr>
          <w:cantSplit/>
        </w:trPr>
        <w:tc>
          <w:tcPr>
            <w:cnfStyle w:val="001000000000" w:firstRow="0" w:lastRow="0" w:firstColumn="1" w:lastColumn="0" w:oddVBand="0" w:evenVBand="0" w:oddHBand="0" w:evenHBand="0" w:firstRowFirstColumn="0" w:firstRowLastColumn="0" w:lastRowFirstColumn="0" w:lastRowLastColumn="0"/>
            <w:tcW w:w="780" w:type="dxa"/>
          </w:tcPr>
          <w:p w14:paraId="3BF4F3E9" w14:textId="5802A474" w:rsidR="00BF3ABD" w:rsidRDefault="00BF3ABD" w:rsidP="00534A13">
            <w:r>
              <w:t>4.2.A</w:t>
            </w:r>
          </w:p>
        </w:tc>
        <w:tc>
          <w:tcPr>
            <w:tcW w:w="3028" w:type="dxa"/>
            <w:gridSpan w:val="2"/>
          </w:tcPr>
          <w:p w14:paraId="3F3DFBD3" w14:textId="27BB9D16" w:rsidR="00BF3ABD" w:rsidRDefault="00BF3ABD" w:rsidP="00534A13">
            <w:pPr>
              <w:cnfStyle w:val="000000000000" w:firstRow="0" w:lastRow="0" w:firstColumn="0" w:lastColumn="0" w:oddVBand="0" w:evenVBand="0" w:oddHBand="0" w:evenHBand="0" w:firstRowFirstColumn="0" w:firstRowLastColumn="0" w:lastRowFirstColumn="0" w:lastRowLastColumn="0"/>
            </w:pPr>
            <w:r>
              <w:t>EarnedAmount</w:t>
            </w:r>
          </w:p>
        </w:tc>
        <w:tc>
          <w:tcPr>
            <w:tcW w:w="658" w:type="dxa"/>
          </w:tcPr>
          <w:p w14:paraId="47F2A0BF" w14:textId="637B1188" w:rsidR="00BF3ABD" w:rsidRDefault="00BF3ABD" w:rsidP="00534A13">
            <w:pPr>
              <w:cnfStyle w:val="000000000000" w:firstRow="0" w:lastRow="0" w:firstColumn="0" w:lastColumn="0" w:oddVBand="0" w:evenVBand="0" w:oddHBand="0" w:evenHBand="0" w:firstRowFirstColumn="0" w:firstRowLastColumn="0" w:lastRowFirstColumn="0" w:lastRowLastColumn="0"/>
            </w:pPr>
            <w:r>
              <w:t>M+</w:t>
            </w:r>
          </w:p>
        </w:tc>
        <w:tc>
          <w:tcPr>
            <w:tcW w:w="678" w:type="dxa"/>
          </w:tcPr>
          <w:p w14:paraId="420DAA16"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616" w:type="dxa"/>
          </w:tcPr>
          <w:p w14:paraId="1C550422" w14:textId="5883B9A6" w:rsidR="00BF3ABD" w:rsidRDefault="00BF3ABD" w:rsidP="00534A13">
            <w:pPr>
              <w:cnfStyle w:val="000000000000" w:firstRow="0" w:lastRow="0" w:firstColumn="0" w:lastColumn="0" w:oddVBand="0" w:evenVBand="0" w:oddHBand="0" w:evenHBand="0" w:firstRowFirstColumn="0" w:firstRowLastColumn="0" w:lastRowFirstColumn="0" w:lastRowLastColumn="0"/>
            </w:pPr>
            <w:r>
              <w:t>Y</w:t>
            </w:r>
          </w:p>
        </w:tc>
        <w:tc>
          <w:tcPr>
            <w:tcW w:w="3590" w:type="dxa"/>
          </w:tcPr>
          <w:p w14:paraId="1CCABED1" w14:textId="1CDB19C0" w:rsidR="00BF3ABD" w:rsidRDefault="00BF3ABD" w:rsidP="009A0B17">
            <w:pPr>
              <w:cnfStyle w:val="000000000000" w:firstRow="0" w:lastRow="0" w:firstColumn="0" w:lastColumn="0" w:oddVBand="0" w:evenVBand="0" w:oddHBand="0" w:evenHBand="0" w:firstRowFirstColumn="0" w:firstRowLastColumn="0" w:lastRowFirstColumn="0" w:lastRowLastColumn="0"/>
            </w:pPr>
          </w:p>
        </w:tc>
      </w:tr>
      <w:tr w:rsidR="00BE02C6" w:rsidRPr="009C3437" w14:paraId="322DCE5E" w14:textId="77777777" w:rsidTr="00B378D5">
        <w:trPr>
          <w:cantSplit/>
        </w:trPr>
        <w:tc>
          <w:tcPr>
            <w:cnfStyle w:val="001000000000" w:firstRow="0" w:lastRow="0" w:firstColumn="1" w:lastColumn="0" w:oddVBand="0" w:evenVBand="0" w:oddHBand="0" w:evenHBand="0" w:firstRowFirstColumn="0" w:firstRowLastColumn="0" w:lastRowFirstColumn="0" w:lastRowLastColumn="0"/>
            <w:tcW w:w="780" w:type="dxa"/>
          </w:tcPr>
          <w:p w14:paraId="3EC00745" w14:textId="066F85C0" w:rsidR="00BE02C6" w:rsidRDefault="00BE02C6" w:rsidP="00BE02C6">
            <w:r>
              <w:t>4.2.</w:t>
            </w:r>
            <w:r w:rsidR="009A0B17">
              <w:t>4</w:t>
            </w:r>
          </w:p>
        </w:tc>
        <w:tc>
          <w:tcPr>
            <w:tcW w:w="3028" w:type="dxa"/>
            <w:gridSpan w:val="2"/>
          </w:tcPr>
          <w:p w14:paraId="67E3AD24" w14:textId="63862191" w:rsidR="00BE02C6" w:rsidRDefault="00BE02C6" w:rsidP="00BE02C6">
            <w:pPr>
              <w:cnfStyle w:val="000000000000" w:firstRow="0" w:lastRow="0" w:firstColumn="0" w:lastColumn="0" w:oddVBand="0" w:evenVBand="0" w:oddHBand="0" w:evenHBand="0" w:firstRowFirstColumn="0" w:firstRowLastColumn="0" w:lastRowFirstColumn="0" w:lastRowLastColumn="0"/>
            </w:pPr>
            <w:r>
              <w:t>Unemployment</w:t>
            </w:r>
          </w:p>
        </w:tc>
        <w:tc>
          <w:tcPr>
            <w:tcW w:w="658" w:type="dxa"/>
          </w:tcPr>
          <w:p w14:paraId="24763E6F" w14:textId="55FFC24A"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6745E191" w14:textId="4696741D" w:rsidR="00BE02C6" w:rsidRPr="009C3437" w:rsidRDefault="007A2AF6"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6" w:type="dxa"/>
          </w:tcPr>
          <w:p w14:paraId="4F703DAC" w14:textId="5075FA9B"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590" w:type="dxa"/>
          </w:tcPr>
          <w:p w14:paraId="2915536A" w14:textId="325C488C"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4CE587F5" w14:textId="77777777" w:rsidTr="00B378D5">
        <w:trPr>
          <w:cantSplit/>
        </w:trPr>
        <w:tc>
          <w:tcPr>
            <w:cnfStyle w:val="001000000000" w:firstRow="0" w:lastRow="0" w:firstColumn="1" w:lastColumn="0" w:oddVBand="0" w:evenVBand="0" w:oddHBand="0" w:evenHBand="0" w:firstRowFirstColumn="0" w:firstRowLastColumn="0" w:lastRowFirstColumn="0" w:lastRowLastColumn="0"/>
            <w:tcW w:w="780" w:type="dxa"/>
          </w:tcPr>
          <w:p w14:paraId="50606D95" w14:textId="41D71D19" w:rsidR="00BE02C6" w:rsidRDefault="00BE02C6" w:rsidP="00BE02C6">
            <w:r>
              <w:t>4.2.B</w:t>
            </w:r>
          </w:p>
        </w:tc>
        <w:tc>
          <w:tcPr>
            <w:tcW w:w="3028" w:type="dxa"/>
            <w:gridSpan w:val="2"/>
          </w:tcPr>
          <w:p w14:paraId="1E58D91A" w14:textId="2BC2A9F1" w:rsidR="00BE02C6" w:rsidRDefault="00BE02C6" w:rsidP="00BE02C6">
            <w:pPr>
              <w:cnfStyle w:val="000000000000" w:firstRow="0" w:lastRow="0" w:firstColumn="0" w:lastColumn="0" w:oddVBand="0" w:evenVBand="0" w:oddHBand="0" w:evenHBand="0" w:firstRowFirstColumn="0" w:firstRowLastColumn="0" w:lastRowFirstColumn="0" w:lastRowLastColumn="0"/>
            </w:pPr>
            <w:r>
              <w:t>UnemploymentAmount</w:t>
            </w:r>
          </w:p>
        </w:tc>
        <w:tc>
          <w:tcPr>
            <w:tcW w:w="658" w:type="dxa"/>
          </w:tcPr>
          <w:p w14:paraId="518D8A78" w14:textId="0FDDB399" w:rsidR="00BE02C6" w:rsidRDefault="00BE02C6" w:rsidP="00BE02C6">
            <w:pPr>
              <w:cnfStyle w:val="000000000000" w:firstRow="0" w:lastRow="0" w:firstColumn="0" w:lastColumn="0" w:oddVBand="0" w:evenVBand="0" w:oddHBand="0" w:evenHBand="0" w:firstRowFirstColumn="0" w:firstRowLastColumn="0" w:lastRowFirstColumn="0" w:lastRowLastColumn="0"/>
            </w:pPr>
            <w:r>
              <w:t>M+</w:t>
            </w:r>
          </w:p>
        </w:tc>
        <w:tc>
          <w:tcPr>
            <w:tcW w:w="678" w:type="dxa"/>
          </w:tcPr>
          <w:p w14:paraId="3E05F722" w14:textId="77777777" w:rsidR="00BE02C6" w:rsidRPr="009C3437" w:rsidRDefault="00BE02C6" w:rsidP="00BE02C6">
            <w:pPr>
              <w:cnfStyle w:val="000000000000" w:firstRow="0" w:lastRow="0" w:firstColumn="0" w:lastColumn="0" w:oddVBand="0" w:evenVBand="0" w:oddHBand="0" w:evenHBand="0" w:firstRowFirstColumn="0" w:firstRowLastColumn="0" w:lastRowFirstColumn="0" w:lastRowLastColumn="0"/>
            </w:pPr>
          </w:p>
        </w:tc>
        <w:tc>
          <w:tcPr>
            <w:tcW w:w="616" w:type="dxa"/>
          </w:tcPr>
          <w:p w14:paraId="4B2F1B7F" w14:textId="591BFC53"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590" w:type="dxa"/>
          </w:tcPr>
          <w:p w14:paraId="7DE81E76" w14:textId="1C779FFC" w:rsidR="00BE02C6" w:rsidRDefault="00BE02C6" w:rsidP="009A0B17">
            <w:pPr>
              <w:cnfStyle w:val="000000000000" w:firstRow="0" w:lastRow="0" w:firstColumn="0" w:lastColumn="0" w:oddVBand="0" w:evenVBand="0" w:oddHBand="0" w:evenHBand="0" w:firstRowFirstColumn="0" w:firstRowLastColumn="0" w:lastRowFirstColumn="0" w:lastRowLastColumn="0"/>
            </w:pPr>
          </w:p>
        </w:tc>
      </w:tr>
      <w:tr w:rsidR="00BE02C6" w:rsidRPr="009C3437" w14:paraId="0EF7BFBC" w14:textId="77777777" w:rsidTr="00B378D5">
        <w:trPr>
          <w:cantSplit/>
        </w:trPr>
        <w:tc>
          <w:tcPr>
            <w:cnfStyle w:val="001000000000" w:firstRow="0" w:lastRow="0" w:firstColumn="1" w:lastColumn="0" w:oddVBand="0" w:evenVBand="0" w:oddHBand="0" w:evenHBand="0" w:firstRowFirstColumn="0" w:firstRowLastColumn="0" w:lastRowFirstColumn="0" w:lastRowLastColumn="0"/>
            <w:tcW w:w="780" w:type="dxa"/>
          </w:tcPr>
          <w:p w14:paraId="21956F67" w14:textId="1D81A663" w:rsidR="00BE02C6" w:rsidRDefault="00BE02C6" w:rsidP="00BE02C6">
            <w:r>
              <w:t>4.2.</w:t>
            </w:r>
            <w:r w:rsidR="009A0B17">
              <w:t>5</w:t>
            </w:r>
          </w:p>
        </w:tc>
        <w:tc>
          <w:tcPr>
            <w:tcW w:w="3028" w:type="dxa"/>
            <w:gridSpan w:val="2"/>
          </w:tcPr>
          <w:p w14:paraId="7CDF82EE" w14:textId="65FE5C76" w:rsidR="00BE02C6" w:rsidRDefault="00BE02C6" w:rsidP="00BE02C6">
            <w:pPr>
              <w:cnfStyle w:val="000000000000" w:firstRow="0" w:lastRow="0" w:firstColumn="0" w:lastColumn="0" w:oddVBand="0" w:evenVBand="0" w:oddHBand="0" w:evenHBand="0" w:firstRowFirstColumn="0" w:firstRowLastColumn="0" w:lastRowFirstColumn="0" w:lastRowLastColumn="0"/>
            </w:pPr>
            <w:r>
              <w:t>SSI</w:t>
            </w:r>
          </w:p>
        </w:tc>
        <w:tc>
          <w:tcPr>
            <w:tcW w:w="658" w:type="dxa"/>
          </w:tcPr>
          <w:p w14:paraId="25AECD5D" w14:textId="50C41FE0"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3E0927A7" w14:textId="792CBB5E" w:rsidR="00BE02C6" w:rsidRPr="009C3437" w:rsidRDefault="007A2AF6"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6" w:type="dxa"/>
          </w:tcPr>
          <w:p w14:paraId="1126627F" w14:textId="21ABEB33"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590" w:type="dxa"/>
          </w:tcPr>
          <w:p w14:paraId="23A513DD" w14:textId="7DA6F968"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67EEFF62" w14:textId="77777777" w:rsidTr="00B378D5">
        <w:trPr>
          <w:cantSplit/>
        </w:trPr>
        <w:tc>
          <w:tcPr>
            <w:cnfStyle w:val="001000000000" w:firstRow="0" w:lastRow="0" w:firstColumn="1" w:lastColumn="0" w:oddVBand="0" w:evenVBand="0" w:oddHBand="0" w:evenHBand="0" w:firstRowFirstColumn="0" w:firstRowLastColumn="0" w:lastRowFirstColumn="0" w:lastRowLastColumn="0"/>
            <w:tcW w:w="780" w:type="dxa"/>
          </w:tcPr>
          <w:p w14:paraId="5DECE52F" w14:textId="4BEA7C14" w:rsidR="00BE02C6" w:rsidRDefault="00BE02C6" w:rsidP="00BE02C6">
            <w:r>
              <w:t>4.2.C</w:t>
            </w:r>
          </w:p>
        </w:tc>
        <w:tc>
          <w:tcPr>
            <w:tcW w:w="3028" w:type="dxa"/>
            <w:gridSpan w:val="2"/>
          </w:tcPr>
          <w:p w14:paraId="64211550" w14:textId="6A2E19DE" w:rsidR="00BE02C6" w:rsidRDefault="00BE02C6" w:rsidP="00BE02C6">
            <w:pPr>
              <w:cnfStyle w:val="000000000000" w:firstRow="0" w:lastRow="0" w:firstColumn="0" w:lastColumn="0" w:oddVBand="0" w:evenVBand="0" w:oddHBand="0" w:evenHBand="0" w:firstRowFirstColumn="0" w:firstRowLastColumn="0" w:lastRowFirstColumn="0" w:lastRowLastColumn="0"/>
            </w:pPr>
            <w:r>
              <w:t>SSIAmount</w:t>
            </w:r>
          </w:p>
        </w:tc>
        <w:tc>
          <w:tcPr>
            <w:tcW w:w="658" w:type="dxa"/>
          </w:tcPr>
          <w:p w14:paraId="643B84B6" w14:textId="2BD73C16" w:rsidR="00BE02C6" w:rsidRDefault="00BE02C6" w:rsidP="00BE02C6">
            <w:pPr>
              <w:cnfStyle w:val="000000000000" w:firstRow="0" w:lastRow="0" w:firstColumn="0" w:lastColumn="0" w:oddVBand="0" w:evenVBand="0" w:oddHBand="0" w:evenHBand="0" w:firstRowFirstColumn="0" w:firstRowLastColumn="0" w:lastRowFirstColumn="0" w:lastRowLastColumn="0"/>
            </w:pPr>
            <w:r>
              <w:t>M+</w:t>
            </w:r>
          </w:p>
        </w:tc>
        <w:tc>
          <w:tcPr>
            <w:tcW w:w="678" w:type="dxa"/>
          </w:tcPr>
          <w:p w14:paraId="5A5F3479" w14:textId="77777777" w:rsidR="00BE02C6" w:rsidRPr="009C3437" w:rsidRDefault="00BE02C6" w:rsidP="00BE02C6">
            <w:pPr>
              <w:cnfStyle w:val="000000000000" w:firstRow="0" w:lastRow="0" w:firstColumn="0" w:lastColumn="0" w:oddVBand="0" w:evenVBand="0" w:oddHBand="0" w:evenHBand="0" w:firstRowFirstColumn="0" w:firstRowLastColumn="0" w:lastRowFirstColumn="0" w:lastRowLastColumn="0"/>
            </w:pPr>
          </w:p>
        </w:tc>
        <w:tc>
          <w:tcPr>
            <w:tcW w:w="616" w:type="dxa"/>
          </w:tcPr>
          <w:p w14:paraId="23C48C6D" w14:textId="5B6ABE58"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590" w:type="dxa"/>
          </w:tcPr>
          <w:p w14:paraId="1C619DCA" w14:textId="7928B4E2" w:rsidR="00BE02C6" w:rsidRDefault="00BE02C6" w:rsidP="009A0B17">
            <w:pPr>
              <w:cnfStyle w:val="000000000000" w:firstRow="0" w:lastRow="0" w:firstColumn="0" w:lastColumn="0" w:oddVBand="0" w:evenVBand="0" w:oddHBand="0" w:evenHBand="0" w:firstRowFirstColumn="0" w:firstRowLastColumn="0" w:lastRowFirstColumn="0" w:lastRowLastColumn="0"/>
            </w:pPr>
          </w:p>
        </w:tc>
      </w:tr>
      <w:tr w:rsidR="00BE02C6" w:rsidRPr="009C3437" w14:paraId="55A72285" w14:textId="77777777" w:rsidTr="00B378D5">
        <w:trPr>
          <w:cantSplit/>
        </w:trPr>
        <w:tc>
          <w:tcPr>
            <w:cnfStyle w:val="001000000000" w:firstRow="0" w:lastRow="0" w:firstColumn="1" w:lastColumn="0" w:oddVBand="0" w:evenVBand="0" w:oddHBand="0" w:evenHBand="0" w:firstRowFirstColumn="0" w:firstRowLastColumn="0" w:lastRowFirstColumn="0" w:lastRowLastColumn="0"/>
            <w:tcW w:w="780" w:type="dxa"/>
          </w:tcPr>
          <w:p w14:paraId="5A4CFFD5" w14:textId="09188469" w:rsidR="00BE02C6" w:rsidRDefault="00BE02C6" w:rsidP="00BE02C6">
            <w:r>
              <w:t>4.2.</w:t>
            </w:r>
            <w:r w:rsidR="009A0B17">
              <w:t>6</w:t>
            </w:r>
          </w:p>
        </w:tc>
        <w:tc>
          <w:tcPr>
            <w:tcW w:w="3028" w:type="dxa"/>
            <w:gridSpan w:val="2"/>
          </w:tcPr>
          <w:p w14:paraId="56FF6213" w14:textId="05A35549" w:rsidR="00BE02C6" w:rsidRDefault="00BE02C6" w:rsidP="00BE02C6">
            <w:pPr>
              <w:cnfStyle w:val="000000000000" w:firstRow="0" w:lastRow="0" w:firstColumn="0" w:lastColumn="0" w:oddVBand="0" w:evenVBand="0" w:oddHBand="0" w:evenHBand="0" w:firstRowFirstColumn="0" w:firstRowLastColumn="0" w:lastRowFirstColumn="0" w:lastRowLastColumn="0"/>
            </w:pPr>
            <w:r>
              <w:t>SSDI</w:t>
            </w:r>
          </w:p>
        </w:tc>
        <w:tc>
          <w:tcPr>
            <w:tcW w:w="658" w:type="dxa"/>
          </w:tcPr>
          <w:p w14:paraId="1E62489F" w14:textId="3CBF6FDC"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3B88CDCF" w14:textId="100BC783" w:rsidR="00BE02C6" w:rsidRPr="009C3437" w:rsidRDefault="007A2AF6"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6" w:type="dxa"/>
          </w:tcPr>
          <w:p w14:paraId="5EC8D783" w14:textId="2915265D"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590" w:type="dxa"/>
          </w:tcPr>
          <w:p w14:paraId="2D41F029" w14:textId="5B091896"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361975E5" w14:textId="77777777" w:rsidTr="00B378D5">
        <w:trPr>
          <w:cantSplit/>
        </w:trPr>
        <w:tc>
          <w:tcPr>
            <w:cnfStyle w:val="001000000000" w:firstRow="0" w:lastRow="0" w:firstColumn="1" w:lastColumn="0" w:oddVBand="0" w:evenVBand="0" w:oddHBand="0" w:evenHBand="0" w:firstRowFirstColumn="0" w:firstRowLastColumn="0" w:lastRowFirstColumn="0" w:lastRowLastColumn="0"/>
            <w:tcW w:w="780" w:type="dxa"/>
          </w:tcPr>
          <w:p w14:paraId="64B960D8" w14:textId="6B1D3863" w:rsidR="00BE02C6" w:rsidRDefault="00BE02C6" w:rsidP="00BE02C6">
            <w:r>
              <w:t>4.2.D</w:t>
            </w:r>
          </w:p>
        </w:tc>
        <w:tc>
          <w:tcPr>
            <w:tcW w:w="3028" w:type="dxa"/>
            <w:gridSpan w:val="2"/>
          </w:tcPr>
          <w:p w14:paraId="36C53E26" w14:textId="660B79C1" w:rsidR="00BE02C6" w:rsidRDefault="00BE02C6" w:rsidP="00BE02C6">
            <w:pPr>
              <w:cnfStyle w:val="000000000000" w:firstRow="0" w:lastRow="0" w:firstColumn="0" w:lastColumn="0" w:oddVBand="0" w:evenVBand="0" w:oddHBand="0" w:evenHBand="0" w:firstRowFirstColumn="0" w:firstRowLastColumn="0" w:lastRowFirstColumn="0" w:lastRowLastColumn="0"/>
            </w:pPr>
            <w:r>
              <w:t>SSDIAmount</w:t>
            </w:r>
          </w:p>
        </w:tc>
        <w:tc>
          <w:tcPr>
            <w:tcW w:w="658" w:type="dxa"/>
          </w:tcPr>
          <w:p w14:paraId="47EDFF10" w14:textId="3E62C9BC" w:rsidR="00BE02C6" w:rsidRDefault="00BE02C6" w:rsidP="00BE02C6">
            <w:pPr>
              <w:cnfStyle w:val="000000000000" w:firstRow="0" w:lastRow="0" w:firstColumn="0" w:lastColumn="0" w:oddVBand="0" w:evenVBand="0" w:oddHBand="0" w:evenHBand="0" w:firstRowFirstColumn="0" w:firstRowLastColumn="0" w:lastRowFirstColumn="0" w:lastRowLastColumn="0"/>
            </w:pPr>
            <w:r>
              <w:t>M+</w:t>
            </w:r>
          </w:p>
        </w:tc>
        <w:tc>
          <w:tcPr>
            <w:tcW w:w="678" w:type="dxa"/>
          </w:tcPr>
          <w:p w14:paraId="105ED8B0" w14:textId="77777777" w:rsidR="00BE02C6" w:rsidRPr="009C3437" w:rsidRDefault="00BE02C6" w:rsidP="00BE02C6">
            <w:pPr>
              <w:cnfStyle w:val="000000000000" w:firstRow="0" w:lastRow="0" w:firstColumn="0" w:lastColumn="0" w:oddVBand="0" w:evenVBand="0" w:oddHBand="0" w:evenHBand="0" w:firstRowFirstColumn="0" w:firstRowLastColumn="0" w:lastRowFirstColumn="0" w:lastRowLastColumn="0"/>
            </w:pPr>
          </w:p>
        </w:tc>
        <w:tc>
          <w:tcPr>
            <w:tcW w:w="616" w:type="dxa"/>
          </w:tcPr>
          <w:p w14:paraId="5D89F4F7" w14:textId="2B6D82F2"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590" w:type="dxa"/>
          </w:tcPr>
          <w:p w14:paraId="50ADC989" w14:textId="29B02EC0" w:rsidR="00BE02C6" w:rsidRDefault="00BE02C6" w:rsidP="009A0B17">
            <w:pPr>
              <w:cnfStyle w:val="000000000000" w:firstRow="0" w:lastRow="0" w:firstColumn="0" w:lastColumn="0" w:oddVBand="0" w:evenVBand="0" w:oddHBand="0" w:evenHBand="0" w:firstRowFirstColumn="0" w:firstRowLastColumn="0" w:lastRowFirstColumn="0" w:lastRowLastColumn="0"/>
            </w:pPr>
          </w:p>
        </w:tc>
      </w:tr>
      <w:tr w:rsidR="00BE02C6" w:rsidRPr="009C3437" w14:paraId="0114CDD5" w14:textId="77777777" w:rsidTr="00B378D5">
        <w:trPr>
          <w:cantSplit/>
        </w:trPr>
        <w:tc>
          <w:tcPr>
            <w:cnfStyle w:val="001000000000" w:firstRow="0" w:lastRow="0" w:firstColumn="1" w:lastColumn="0" w:oddVBand="0" w:evenVBand="0" w:oddHBand="0" w:evenHBand="0" w:firstRowFirstColumn="0" w:firstRowLastColumn="0" w:lastRowFirstColumn="0" w:lastRowLastColumn="0"/>
            <w:tcW w:w="780" w:type="dxa"/>
          </w:tcPr>
          <w:p w14:paraId="48CF9125" w14:textId="640B7187" w:rsidR="00BE02C6" w:rsidRDefault="00BE02C6" w:rsidP="00BE02C6">
            <w:r>
              <w:t>4.2.7</w:t>
            </w:r>
          </w:p>
        </w:tc>
        <w:tc>
          <w:tcPr>
            <w:tcW w:w="3028" w:type="dxa"/>
            <w:gridSpan w:val="2"/>
          </w:tcPr>
          <w:p w14:paraId="5E000564" w14:textId="614ACFB5" w:rsidR="00BE02C6" w:rsidRDefault="00BE02C6" w:rsidP="00BE02C6">
            <w:pPr>
              <w:cnfStyle w:val="000000000000" w:firstRow="0" w:lastRow="0" w:firstColumn="0" w:lastColumn="0" w:oddVBand="0" w:evenVBand="0" w:oddHBand="0" w:evenHBand="0" w:firstRowFirstColumn="0" w:firstRowLastColumn="0" w:lastRowFirstColumn="0" w:lastRowLastColumn="0"/>
            </w:pPr>
            <w:r>
              <w:t>VADisabilityService</w:t>
            </w:r>
          </w:p>
        </w:tc>
        <w:tc>
          <w:tcPr>
            <w:tcW w:w="658" w:type="dxa"/>
          </w:tcPr>
          <w:p w14:paraId="41DBBC13" w14:textId="6795B575"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25CAEA37" w14:textId="74ABC3DE" w:rsidR="00BE02C6" w:rsidRPr="009C3437" w:rsidRDefault="007A2AF6"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6" w:type="dxa"/>
          </w:tcPr>
          <w:p w14:paraId="4259AC98" w14:textId="23454A7E"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590" w:type="dxa"/>
          </w:tcPr>
          <w:p w14:paraId="1EAD8004" w14:textId="727DED74"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4E2E7160" w14:textId="77777777" w:rsidTr="00B378D5">
        <w:trPr>
          <w:cantSplit/>
        </w:trPr>
        <w:tc>
          <w:tcPr>
            <w:cnfStyle w:val="001000000000" w:firstRow="0" w:lastRow="0" w:firstColumn="1" w:lastColumn="0" w:oddVBand="0" w:evenVBand="0" w:oddHBand="0" w:evenHBand="0" w:firstRowFirstColumn="0" w:firstRowLastColumn="0" w:lastRowFirstColumn="0" w:lastRowLastColumn="0"/>
            <w:tcW w:w="780" w:type="dxa"/>
          </w:tcPr>
          <w:p w14:paraId="17C55D26" w14:textId="3F6A77AD" w:rsidR="00BE02C6" w:rsidRDefault="00BE02C6" w:rsidP="00BE02C6">
            <w:r>
              <w:t>4.2.E</w:t>
            </w:r>
          </w:p>
        </w:tc>
        <w:tc>
          <w:tcPr>
            <w:tcW w:w="3028" w:type="dxa"/>
            <w:gridSpan w:val="2"/>
          </w:tcPr>
          <w:p w14:paraId="099334BA" w14:textId="37604A88" w:rsidR="00BE02C6" w:rsidRDefault="00BE02C6" w:rsidP="00BE02C6">
            <w:pPr>
              <w:cnfStyle w:val="000000000000" w:firstRow="0" w:lastRow="0" w:firstColumn="0" w:lastColumn="0" w:oddVBand="0" w:evenVBand="0" w:oddHBand="0" w:evenHBand="0" w:firstRowFirstColumn="0" w:firstRowLastColumn="0" w:lastRowFirstColumn="0" w:lastRowLastColumn="0"/>
            </w:pPr>
            <w:r>
              <w:t>VADisabilityServiceAmount</w:t>
            </w:r>
          </w:p>
        </w:tc>
        <w:tc>
          <w:tcPr>
            <w:tcW w:w="658" w:type="dxa"/>
          </w:tcPr>
          <w:p w14:paraId="6F5A86B4" w14:textId="6F53C096" w:rsidR="00BE02C6" w:rsidRDefault="00BE02C6" w:rsidP="00BE02C6">
            <w:pPr>
              <w:cnfStyle w:val="000000000000" w:firstRow="0" w:lastRow="0" w:firstColumn="0" w:lastColumn="0" w:oddVBand="0" w:evenVBand="0" w:oddHBand="0" w:evenHBand="0" w:firstRowFirstColumn="0" w:firstRowLastColumn="0" w:lastRowFirstColumn="0" w:lastRowLastColumn="0"/>
            </w:pPr>
            <w:r>
              <w:t>M+</w:t>
            </w:r>
          </w:p>
        </w:tc>
        <w:tc>
          <w:tcPr>
            <w:tcW w:w="678" w:type="dxa"/>
          </w:tcPr>
          <w:p w14:paraId="7EEE9E00" w14:textId="77777777" w:rsidR="00BE02C6" w:rsidRPr="009C3437" w:rsidRDefault="00BE02C6" w:rsidP="00BE02C6">
            <w:pPr>
              <w:cnfStyle w:val="000000000000" w:firstRow="0" w:lastRow="0" w:firstColumn="0" w:lastColumn="0" w:oddVBand="0" w:evenVBand="0" w:oddHBand="0" w:evenHBand="0" w:firstRowFirstColumn="0" w:firstRowLastColumn="0" w:lastRowFirstColumn="0" w:lastRowLastColumn="0"/>
            </w:pPr>
          </w:p>
        </w:tc>
        <w:tc>
          <w:tcPr>
            <w:tcW w:w="616" w:type="dxa"/>
          </w:tcPr>
          <w:p w14:paraId="0CA19EDA" w14:textId="34478FAD"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590" w:type="dxa"/>
          </w:tcPr>
          <w:p w14:paraId="10274929" w14:textId="66FE3DE9" w:rsidR="00BE02C6" w:rsidRPr="009C3437" w:rsidRDefault="00BE02C6" w:rsidP="009A0B17">
            <w:pPr>
              <w:cnfStyle w:val="000000000000" w:firstRow="0" w:lastRow="0" w:firstColumn="0" w:lastColumn="0" w:oddVBand="0" w:evenVBand="0" w:oddHBand="0" w:evenHBand="0" w:firstRowFirstColumn="0" w:firstRowLastColumn="0" w:lastRowFirstColumn="0" w:lastRowLastColumn="0"/>
            </w:pPr>
          </w:p>
        </w:tc>
      </w:tr>
      <w:tr w:rsidR="00BE02C6" w14:paraId="789E0C00" w14:textId="77777777" w:rsidTr="00B378D5">
        <w:trPr>
          <w:cantSplit/>
        </w:trPr>
        <w:tc>
          <w:tcPr>
            <w:cnfStyle w:val="001000000000" w:firstRow="0" w:lastRow="0" w:firstColumn="1" w:lastColumn="0" w:oddVBand="0" w:evenVBand="0" w:oddHBand="0" w:evenHBand="0" w:firstRowFirstColumn="0" w:firstRowLastColumn="0" w:lastRowFirstColumn="0" w:lastRowLastColumn="0"/>
            <w:tcW w:w="780" w:type="dxa"/>
          </w:tcPr>
          <w:p w14:paraId="4D17863E" w14:textId="511EE5BF" w:rsidR="00BE02C6" w:rsidRDefault="00BE02C6" w:rsidP="00BE02C6">
            <w:r>
              <w:t>4.2.8</w:t>
            </w:r>
          </w:p>
        </w:tc>
        <w:tc>
          <w:tcPr>
            <w:tcW w:w="3028" w:type="dxa"/>
            <w:gridSpan w:val="2"/>
          </w:tcPr>
          <w:p w14:paraId="1A85E59F" w14:textId="1CC8C3ED" w:rsidR="00BE02C6" w:rsidRDefault="00BE02C6" w:rsidP="00BE02C6">
            <w:pPr>
              <w:cnfStyle w:val="000000000000" w:firstRow="0" w:lastRow="0" w:firstColumn="0" w:lastColumn="0" w:oddVBand="0" w:evenVBand="0" w:oddHBand="0" w:evenHBand="0" w:firstRowFirstColumn="0" w:firstRowLastColumn="0" w:lastRowFirstColumn="0" w:lastRowLastColumn="0"/>
            </w:pPr>
            <w:r>
              <w:t>VADisabilityNonService</w:t>
            </w:r>
          </w:p>
        </w:tc>
        <w:tc>
          <w:tcPr>
            <w:tcW w:w="658" w:type="dxa"/>
          </w:tcPr>
          <w:p w14:paraId="1DC6CA39" w14:textId="1C7A4A12"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6E48AECB" w14:textId="72ABAE5D" w:rsidR="00BE02C6" w:rsidRDefault="007A2AF6"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6" w:type="dxa"/>
          </w:tcPr>
          <w:p w14:paraId="386BA6CB" w14:textId="385FB9C3"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590" w:type="dxa"/>
          </w:tcPr>
          <w:p w14:paraId="78D0AD87" w14:textId="6EBFDA19"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14:paraId="69B8086B" w14:textId="77777777" w:rsidTr="00B378D5">
        <w:trPr>
          <w:cantSplit/>
        </w:trPr>
        <w:tc>
          <w:tcPr>
            <w:cnfStyle w:val="001000000000" w:firstRow="0" w:lastRow="0" w:firstColumn="1" w:lastColumn="0" w:oddVBand="0" w:evenVBand="0" w:oddHBand="0" w:evenHBand="0" w:firstRowFirstColumn="0" w:firstRowLastColumn="0" w:lastRowFirstColumn="0" w:lastRowLastColumn="0"/>
            <w:tcW w:w="780" w:type="dxa"/>
          </w:tcPr>
          <w:p w14:paraId="0CE9E011" w14:textId="670CBD1C" w:rsidR="00BE02C6" w:rsidRDefault="00BE02C6" w:rsidP="00BE02C6">
            <w:r>
              <w:t>4.2.F</w:t>
            </w:r>
          </w:p>
        </w:tc>
        <w:tc>
          <w:tcPr>
            <w:tcW w:w="3028" w:type="dxa"/>
            <w:gridSpan w:val="2"/>
          </w:tcPr>
          <w:p w14:paraId="0345AC2B" w14:textId="5D11171D" w:rsidR="00BE02C6" w:rsidRDefault="00BE02C6" w:rsidP="00BE02C6">
            <w:pPr>
              <w:cnfStyle w:val="000000000000" w:firstRow="0" w:lastRow="0" w:firstColumn="0" w:lastColumn="0" w:oddVBand="0" w:evenVBand="0" w:oddHBand="0" w:evenHBand="0" w:firstRowFirstColumn="0" w:firstRowLastColumn="0" w:lastRowFirstColumn="0" w:lastRowLastColumn="0"/>
            </w:pPr>
            <w:r>
              <w:t>VADisabilityNonServiceAmount</w:t>
            </w:r>
          </w:p>
        </w:tc>
        <w:tc>
          <w:tcPr>
            <w:tcW w:w="658" w:type="dxa"/>
          </w:tcPr>
          <w:p w14:paraId="22EAA5BF" w14:textId="34810043" w:rsidR="00BE02C6" w:rsidRDefault="00BE02C6" w:rsidP="00BE02C6">
            <w:pPr>
              <w:cnfStyle w:val="000000000000" w:firstRow="0" w:lastRow="0" w:firstColumn="0" w:lastColumn="0" w:oddVBand="0" w:evenVBand="0" w:oddHBand="0" w:evenHBand="0" w:firstRowFirstColumn="0" w:firstRowLastColumn="0" w:lastRowFirstColumn="0" w:lastRowLastColumn="0"/>
            </w:pPr>
            <w:r>
              <w:t>M+</w:t>
            </w:r>
          </w:p>
        </w:tc>
        <w:tc>
          <w:tcPr>
            <w:tcW w:w="678" w:type="dxa"/>
          </w:tcPr>
          <w:p w14:paraId="1EE545BE"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p>
        </w:tc>
        <w:tc>
          <w:tcPr>
            <w:tcW w:w="616" w:type="dxa"/>
          </w:tcPr>
          <w:p w14:paraId="1C27DC22" w14:textId="4B66467B"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590" w:type="dxa"/>
          </w:tcPr>
          <w:p w14:paraId="1626CDF6" w14:textId="4299FC65" w:rsidR="00BE02C6" w:rsidRDefault="00BE02C6" w:rsidP="009A0B17">
            <w:pPr>
              <w:cnfStyle w:val="000000000000" w:firstRow="0" w:lastRow="0" w:firstColumn="0" w:lastColumn="0" w:oddVBand="0" w:evenVBand="0" w:oddHBand="0" w:evenHBand="0" w:firstRowFirstColumn="0" w:firstRowLastColumn="0" w:lastRowFirstColumn="0" w:lastRowLastColumn="0"/>
            </w:pPr>
          </w:p>
        </w:tc>
      </w:tr>
      <w:tr w:rsidR="00BE02C6" w14:paraId="3AD1162E" w14:textId="77777777" w:rsidTr="00B378D5">
        <w:trPr>
          <w:cantSplit/>
        </w:trPr>
        <w:tc>
          <w:tcPr>
            <w:cnfStyle w:val="001000000000" w:firstRow="0" w:lastRow="0" w:firstColumn="1" w:lastColumn="0" w:oddVBand="0" w:evenVBand="0" w:oddHBand="0" w:evenHBand="0" w:firstRowFirstColumn="0" w:firstRowLastColumn="0" w:lastRowFirstColumn="0" w:lastRowLastColumn="0"/>
            <w:tcW w:w="780" w:type="dxa"/>
          </w:tcPr>
          <w:p w14:paraId="0C270649" w14:textId="66E34A91" w:rsidR="00BE02C6" w:rsidRDefault="00BE02C6" w:rsidP="00BE02C6">
            <w:r>
              <w:t>4.2.9</w:t>
            </w:r>
          </w:p>
        </w:tc>
        <w:tc>
          <w:tcPr>
            <w:tcW w:w="3028" w:type="dxa"/>
            <w:gridSpan w:val="2"/>
          </w:tcPr>
          <w:p w14:paraId="5028DB96" w14:textId="2FAB3EC9" w:rsidR="00BE02C6" w:rsidRDefault="00BE02C6" w:rsidP="00BE02C6">
            <w:pPr>
              <w:cnfStyle w:val="000000000000" w:firstRow="0" w:lastRow="0" w:firstColumn="0" w:lastColumn="0" w:oddVBand="0" w:evenVBand="0" w:oddHBand="0" w:evenHBand="0" w:firstRowFirstColumn="0" w:firstRowLastColumn="0" w:lastRowFirstColumn="0" w:lastRowLastColumn="0"/>
            </w:pPr>
            <w:r>
              <w:t>PrivateDisability</w:t>
            </w:r>
          </w:p>
        </w:tc>
        <w:tc>
          <w:tcPr>
            <w:tcW w:w="658" w:type="dxa"/>
          </w:tcPr>
          <w:p w14:paraId="4A7CE4C1" w14:textId="6E3ED411"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3460A318" w14:textId="0A338C24" w:rsidR="00BE02C6" w:rsidRDefault="007A2AF6"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6" w:type="dxa"/>
          </w:tcPr>
          <w:p w14:paraId="6222352C" w14:textId="2DAAB1F4"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590" w:type="dxa"/>
          </w:tcPr>
          <w:p w14:paraId="75F1081C" w14:textId="3675F921"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14:paraId="332E918B" w14:textId="77777777" w:rsidTr="00B378D5">
        <w:trPr>
          <w:cantSplit/>
        </w:trPr>
        <w:tc>
          <w:tcPr>
            <w:cnfStyle w:val="001000000000" w:firstRow="0" w:lastRow="0" w:firstColumn="1" w:lastColumn="0" w:oddVBand="0" w:evenVBand="0" w:oddHBand="0" w:evenHBand="0" w:firstRowFirstColumn="0" w:firstRowLastColumn="0" w:lastRowFirstColumn="0" w:lastRowLastColumn="0"/>
            <w:tcW w:w="780" w:type="dxa"/>
          </w:tcPr>
          <w:p w14:paraId="67391D59" w14:textId="4DCFC2EE" w:rsidR="00BE02C6" w:rsidRDefault="00BE02C6" w:rsidP="00BE02C6">
            <w:r>
              <w:t>4.2.G</w:t>
            </w:r>
          </w:p>
        </w:tc>
        <w:tc>
          <w:tcPr>
            <w:tcW w:w="3028" w:type="dxa"/>
            <w:gridSpan w:val="2"/>
          </w:tcPr>
          <w:p w14:paraId="1527DAF7" w14:textId="21F36CF0" w:rsidR="00BE02C6" w:rsidRDefault="00BE02C6" w:rsidP="00BE02C6">
            <w:pPr>
              <w:cnfStyle w:val="000000000000" w:firstRow="0" w:lastRow="0" w:firstColumn="0" w:lastColumn="0" w:oddVBand="0" w:evenVBand="0" w:oddHBand="0" w:evenHBand="0" w:firstRowFirstColumn="0" w:firstRowLastColumn="0" w:lastRowFirstColumn="0" w:lastRowLastColumn="0"/>
            </w:pPr>
            <w:r>
              <w:t>PrivateDisabilityAmount</w:t>
            </w:r>
          </w:p>
        </w:tc>
        <w:tc>
          <w:tcPr>
            <w:tcW w:w="658" w:type="dxa"/>
          </w:tcPr>
          <w:p w14:paraId="35080455" w14:textId="4E0CCFD0" w:rsidR="00BE02C6" w:rsidRDefault="00BE02C6" w:rsidP="00BE02C6">
            <w:pPr>
              <w:cnfStyle w:val="000000000000" w:firstRow="0" w:lastRow="0" w:firstColumn="0" w:lastColumn="0" w:oddVBand="0" w:evenVBand="0" w:oddHBand="0" w:evenHBand="0" w:firstRowFirstColumn="0" w:firstRowLastColumn="0" w:lastRowFirstColumn="0" w:lastRowLastColumn="0"/>
            </w:pPr>
            <w:r>
              <w:t>M+</w:t>
            </w:r>
          </w:p>
        </w:tc>
        <w:tc>
          <w:tcPr>
            <w:tcW w:w="678" w:type="dxa"/>
          </w:tcPr>
          <w:p w14:paraId="0F9AF91D"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p>
        </w:tc>
        <w:tc>
          <w:tcPr>
            <w:tcW w:w="616" w:type="dxa"/>
          </w:tcPr>
          <w:p w14:paraId="45B9C8E0" w14:textId="0879AC3E"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590" w:type="dxa"/>
          </w:tcPr>
          <w:p w14:paraId="6A1E9B09" w14:textId="287485FC" w:rsidR="00BE02C6" w:rsidRDefault="00BE02C6" w:rsidP="009A0B17">
            <w:pPr>
              <w:cnfStyle w:val="000000000000" w:firstRow="0" w:lastRow="0" w:firstColumn="0" w:lastColumn="0" w:oddVBand="0" w:evenVBand="0" w:oddHBand="0" w:evenHBand="0" w:firstRowFirstColumn="0" w:firstRowLastColumn="0" w:lastRowFirstColumn="0" w:lastRowLastColumn="0"/>
            </w:pPr>
          </w:p>
        </w:tc>
      </w:tr>
      <w:tr w:rsidR="00BE02C6" w14:paraId="36826FE1" w14:textId="77777777" w:rsidTr="00B378D5">
        <w:trPr>
          <w:cantSplit/>
        </w:trPr>
        <w:tc>
          <w:tcPr>
            <w:cnfStyle w:val="001000000000" w:firstRow="0" w:lastRow="0" w:firstColumn="1" w:lastColumn="0" w:oddVBand="0" w:evenVBand="0" w:oddHBand="0" w:evenHBand="0" w:firstRowFirstColumn="0" w:firstRowLastColumn="0" w:lastRowFirstColumn="0" w:lastRowLastColumn="0"/>
            <w:tcW w:w="780" w:type="dxa"/>
          </w:tcPr>
          <w:p w14:paraId="6D90C828" w14:textId="5C6EFA56" w:rsidR="00BE02C6" w:rsidRDefault="00BE02C6" w:rsidP="00BE02C6">
            <w:r>
              <w:t>4.2.10</w:t>
            </w:r>
          </w:p>
        </w:tc>
        <w:tc>
          <w:tcPr>
            <w:tcW w:w="3028" w:type="dxa"/>
            <w:gridSpan w:val="2"/>
          </w:tcPr>
          <w:p w14:paraId="665BA442" w14:textId="2DCDC1BC" w:rsidR="00BE02C6" w:rsidRDefault="00BE02C6" w:rsidP="00BE02C6">
            <w:pPr>
              <w:cnfStyle w:val="000000000000" w:firstRow="0" w:lastRow="0" w:firstColumn="0" w:lastColumn="0" w:oddVBand="0" w:evenVBand="0" w:oddHBand="0" w:evenHBand="0" w:firstRowFirstColumn="0" w:firstRowLastColumn="0" w:lastRowFirstColumn="0" w:lastRowLastColumn="0"/>
            </w:pPr>
            <w:r>
              <w:t>WorkersComp</w:t>
            </w:r>
          </w:p>
        </w:tc>
        <w:tc>
          <w:tcPr>
            <w:tcW w:w="658" w:type="dxa"/>
          </w:tcPr>
          <w:p w14:paraId="64B97062" w14:textId="1074837E"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39195BD5" w14:textId="0D1D284D" w:rsidR="00BE02C6" w:rsidRDefault="007A2AF6"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6" w:type="dxa"/>
          </w:tcPr>
          <w:p w14:paraId="090BB0E1" w14:textId="3ED18EC1"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590" w:type="dxa"/>
          </w:tcPr>
          <w:p w14:paraId="1299EF6A" w14:textId="52C7F781"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14:paraId="5258EDDC" w14:textId="77777777" w:rsidTr="00B378D5">
        <w:trPr>
          <w:cantSplit/>
        </w:trPr>
        <w:tc>
          <w:tcPr>
            <w:cnfStyle w:val="001000000000" w:firstRow="0" w:lastRow="0" w:firstColumn="1" w:lastColumn="0" w:oddVBand="0" w:evenVBand="0" w:oddHBand="0" w:evenHBand="0" w:firstRowFirstColumn="0" w:firstRowLastColumn="0" w:lastRowFirstColumn="0" w:lastRowLastColumn="0"/>
            <w:tcW w:w="780" w:type="dxa"/>
          </w:tcPr>
          <w:p w14:paraId="3CAB9931" w14:textId="0653AAB1" w:rsidR="00BE02C6" w:rsidRDefault="00BE02C6" w:rsidP="00BE02C6">
            <w:r>
              <w:t>4.2.H</w:t>
            </w:r>
          </w:p>
        </w:tc>
        <w:tc>
          <w:tcPr>
            <w:tcW w:w="3028" w:type="dxa"/>
            <w:gridSpan w:val="2"/>
          </w:tcPr>
          <w:p w14:paraId="1E20BC01" w14:textId="12A7047D" w:rsidR="00BE02C6" w:rsidRDefault="00BE02C6" w:rsidP="00BE02C6">
            <w:pPr>
              <w:cnfStyle w:val="000000000000" w:firstRow="0" w:lastRow="0" w:firstColumn="0" w:lastColumn="0" w:oddVBand="0" w:evenVBand="0" w:oddHBand="0" w:evenHBand="0" w:firstRowFirstColumn="0" w:firstRowLastColumn="0" w:lastRowFirstColumn="0" w:lastRowLastColumn="0"/>
            </w:pPr>
            <w:r>
              <w:t>WorkersCompAmount</w:t>
            </w:r>
          </w:p>
        </w:tc>
        <w:tc>
          <w:tcPr>
            <w:tcW w:w="658" w:type="dxa"/>
          </w:tcPr>
          <w:p w14:paraId="68D9259D" w14:textId="339977FC" w:rsidR="00BE02C6" w:rsidRDefault="00BE02C6" w:rsidP="00BE02C6">
            <w:pPr>
              <w:cnfStyle w:val="000000000000" w:firstRow="0" w:lastRow="0" w:firstColumn="0" w:lastColumn="0" w:oddVBand="0" w:evenVBand="0" w:oddHBand="0" w:evenHBand="0" w:firstRowFirstColumn="0" w:firstRowLastColumn="0" w:lastRowFirstColumn="0" w:lastRowLastColumn="0"/>
            </w:pPr>
            <w:r>
              <w:t>M+</w:t>
            </w:r>
          </w:p>
        </w:tc>
        <w:tc>
          <w:tcPr>
            <w:tcW w:w="678" w:type="dxa"/>
          </w:tcPr>
          <w:p w14:paraId="6D84DB2A"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p>
        </w:tc>
        <w:tc>
          <w:tcPr>
            <w:tcW w:w="616" w:type="dxa"/>
          </w:tcPr>
          <w:p w14:paraId="0D046284" w14:textId="085E5FDA"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590" w:type="dxa"/>
          </w:tcPr>
          <w:p w14:paraId="424B0057" w14:textId="1944DF7A" w:rsidR="00BE02C6" w:rsidRDefault="00BE02C6" w:rsidP="009A0B17">
            <w:pPr>
              <w:cnfStyle w:val="000000000000" w:firstRow="0" w:lastRow="0" w:firstColumn="0" w:lastColumn="0" w:oddVBand="0" w:evenVBand="0" w:oddHBand="0" w:evenHBand="0" w:firstRowFirstColumn="0" w:firstRowLastColumn="0" w:lastRowFirstColumn="0" w:lastRowLastColumn="0"/>
            </w:pPr>
          </w:p>
        </w:tc>
      </w:tr>
      <w:tr w:rsidR="00BE02C6" w14:paraId="5CE00DD3" w14:textId="77777777" w:rsidTr="00B378D5">
        <w:trPr>
          <w:cantSplit/>
        </w:trPr>
        <w:tc>
          <w:tcPr>
            <w:cnfStyle w:val="001000000000" w:firstRow="0" w:lastRow="0" w:firstColumn="1" w:lastColumn="0" w:oddVBand="0" w:evenVBand="0" w:oddHBand="0" w:evenHBand="0" w:firstRowFirstColumn="0" w:firstRowLastColumn="0" w:lastRowFirstColumn="0" w:lastRowLastColumn="0"/>
            <w:tcW w:w="780" w:type="dxa"/>
          </w:tcPr>
          <w:p w14:paraId="2AC7711A" w14:textId="28CCFE93" w:rsidR="00BE02C6" w:rsidRDefault="00BE02C6" w:rsidP="00BE02C6">
            <w:r>
              <w:t>4.2.11</w:t>
            </w:r>
          </w:p>
        </w:tc>
        <w:tc>
          <w:tcPr>
            <w:tcW w:w="3028" w:type="dxa"/>
            <w:gridSpan w:val="2"/>
          </w:tcPr>
          <w:p w14:paraId="404AC817" w14:textId="0E727E5D" w:rsidR="00BE02C6" w:rsidRDefault="00BE02C6" w:rsidP="00BE02C6">
            <w:pPr>
              <w:cnfStyle w:val="000000000000" w:firstRow="0" w:lastRow="0" w:firstColumn="0" w:lastColumn="0" w:oddVBand="0" w:evenVBand="0" w:oddHBand="0" w:evenHBand="0" w:firstRowFirstColumn="0" w:firstRowLastColumn="0" w:lastRowFirstColumn="0" w:lastRowLastColumn="0"/>
            </w:pPr>
            <w:r>
              <w:t>TANF</w:t>
            </w:r>
          </w:p>
        </w:tc>
        <w:tc>
          <w:tcPr>
            <w:tcW w:w="658" w:type="dxa"/>
          </w:tcPr>
          <w:p w14:paraId="0FEAE570" w14:textId="571B2AA8"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4170AD50" w14:textId="23221C09" w:rsidR="00BE02C6" w:rsidRDefault="007A2AF6"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6" w:type="dxa"/>
          </w:tcPr>
          <w:p w14:paraId="0D0CD2BC" w14:textId="278FEA9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590" w:type="dxa"/>
          </w:tcPr>
          <w:p w14:paraId="480758A2" w14:textId="0944A079"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14:paraId="3EBF8C14" w14:textId="77777777" w:rsidTr="00B378D5">
        <w:trPr>
          <w:cantSplit/>
        </w:trPr>
        <w:tc>
          <w:tcPr>
            <w:cnfStyle w:val="001000000000" w:firstRow="0" w:lastRow="0" w:firstColumn="1" w:lastColumn="0" w:oddVBand="0" w:evenVBand="0" w:oddHBand="0" w:evenHBand="0" w:firstRowFirstColumn="0" w:firstRowLastColumn="0" w:lastRowFirstColumn="0" w:lastRowLastColumn="0"/>
            <w:tcW w:w="780" w:type="dxa"/>
          </w:tcPr>
          <w:p w14:paraId="338D5BA0" w14:textId="23337CBA" w:rsidR="00BE02C6" w:rsidRDefault="00BE02C6" w:rsidP="00BE02C6">
            <w:r>
              <w:t>4.2.I</w:t>
            </w:r>
          </w:p>
        </w:tc>
        <w:tc>
          <w:tcPr>
            <w:tcW w:w="3028" w:type="dxa"/>
            <w:gridSpan w:val="2"/>
          </w:tcPr>
          <w:p w14:paraId="5100E1D7" w14:textId="2C63E5F6" w:rsidR="00BE02C6" w:rsidRDefault="00BE02C6" w:rsidP="00BE02C6">
            <w:pPr>
              <w:cnfStyle w:val="000000000000" w:firstRow="0" w:lastRow="0" w:firstColumn="0" w:lastColumn="0" w:oddVBand="0" w:evenVBand="0" w:oddHBand="0" w:evenHBand="0" w:firstRowFirstColumn="0" w:firstRowLastColumn="0" w:lastRowFirstColumn="0" w:lastRowLastColumn="0"/>
            </w:pPr>
            <w:r>
              <w:t>TANFAmount</w:t>
            </w:r>
          </w:p>
        </w:tc>
        <w:tc>
          <w:tcPr>
            <w:tcW w:w="658" w:type="dxa"/>
          </w:tcPr>
          <w:p w14:paraId="29E4D158" w14:textId="16350186" w:rsidR="00BE02C6" w:rsidRDefault="00BE02C6" w:rsidP="00BE02C6">
            <w:pPr>
              <w:cnfStyle w:val="000000000000" w:firstRow="0" w:lastRow="0" w:firstColumn="0" w:lastColumn="0" w:oddVBand="0" w:evenVBand="0" w:oddHBand="0" w:evenHBand="0" w:firstRowFirstColumn="0" w:firstRowLastColumn="0" w:lastRowFirstColumn="0" w:lastRowLastColumn="0"/>
            </w:pPr>
            <w:r>
              <w:t>M+</w:t>
            </w:r>
          </w:p>
        </w:tc>
        <w:tc>
          <w:tcPr>
            <w:tcW w:w="678" w:type="dxa"/>
          </w:tcPr>
          <w:p w14:paraId="4A3FE772"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p>
        </w:tc>
        <w:tc>
          <w:tcPr>
            <w:tcW w:w="616" w:type="dxa"/>
          </w:tcPr>
          <w:p w14:paraId="599618E4" w14:textId="572765C4"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590" w:type="dxa"/>
          </w:tcPr>
          <w:p w14:paraId="3C525CD1" w14:textId="023E1760" w:rsidR="00BE02C6" w:rsidRDefault="00BE02C6" w:rsidP="009A0B17">
            <w:pPr>
              <w:cnfStyle w:val="000000000000" w:firstRow="0" w:lastRow="0" w:firstColumn="0" w:lastColumn="0" w:oddVBand="0" w:evenVBand="0" w:oddHBand="0" w:evenHBand="0" w:firstRowFirstColumn="0" w:firstRowLastColumn="0" w:lastRowFirstColumn="0" w:lastRowLastColumn="0"/>
            </w:pPr>
          </w:p>
        </w:tc>
      </w:tr>
      <w:tr w:rsidR="00BE02C6" w14:paraId="69D7EA92" w14:textId="77777777" w:rsidTr="00B378D5">
        <w:trPr>
          <w:cantSplit/>
        </w:trPr>
        <w:tc>
          <w:tcPr>
            <w:cnfStyle w:val="001000000000" w:firstRow="0" w:lastRow="0" w:firstColumn="1" w:lastColumn="0" w:oddVBand="0" w:evenVBand="0" w:oddHBand="0" w:evenHBand="0" w:firstRowFirstColumn="0" w:firstRowLastColumn="0" w:lastRowFirstColumn="0" w:lastRowLastColumn="0"/>
            <w:tcW w:w="780" w:type="dxa"/>
          </w:tcPr>
          <w:p w14:paraId="6A205881" w14:textId="5A9E02ED" w:rsidR="00BE02C6" w:rsidRDefault="00BE02C6" w:rsidP="00BE02C6">
            <w:r>
              <w:t>4.2.12</w:t>
            </w:r>
          </w:p>
        </w:tc>
        <w:tc>
          <w:tcPr>
            <w:tcW w:w="3028" w:type="dxa"/>
            <w:gridSpan w:val="2"/>
          </w:tcPr>
          <w:p w14:paraId="75F0432C" w14:textId="4C4AD9B2" w:rsidR="00BE02C6" w:rsidRDefault="00BE02C6" w:rsidP="00BE02C6">
            <w:pPr>
              <w:cnfStyle w:val="000000000000" w:firstRow="0" w:lastRow="0" w:firstColumn="0" w:lastColumn="0" w:oddVBand="0" w:evenVBand="0" w:oddHBand="0" w:evenHBand="0" w:firstRowFirstColumn="0" w:firstRowLastColumn="0" w:lastRowFirstColumn="0" w:lastRowLastColumn="0"/>
            </w:pPr>
            <w:r>
              <w:t>GA</w:t>
            </w:r>
          </w:p>
        </w:tc>
        <w:tc>
          <w:tcPr>
            <w:tcW w:w="658" w:type="dxa"/>
          </w:tcPr>
          <w:p w14:paraId="1D4DE7EC" w14:textId="0CF796C5"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50C702CE" w14:textId="2B81FE20" w:rsidR="00BE02C6" w:rsidRDefault="007A2AF6"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6" w:type="dxa"/>
          </w:tcPr>
          <w:p w14:paraId="12224346" w14:textId="1D77F1E9"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590" w:type="dxa"/>
          </w:tcPr>
          <w:p w14:paraId="4CC2D7A6" w14:textId="1FAA12C0"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14:paraId="5C9B7221" w14:textId="77777777" w:rsidTr="00B378D5">
        <w:trPr>
          <w:cantSplit/>
        </w:trPr>
        <w:tc>
          <w:tcPr>
            <w:cnfStyle w:val="001000000000" w:firstRow="0" w:lastRow="0" w:firstColumn="1" w:lastColumn="0" w:oddVBand="0" w:evenVBand="0" w:oddHBand="0" w:evenHBand="0" w:firstRowFirstColumn="0" w:firstRowLastColumn="0" w:lastRowFirstColumn="0" w:lastRowLastColumn="0"/>
            <w:tcW w:w="780" w:type="dxa"/>
          </w:tcPr>
          <w:p w14:paraId="77666BAD" w14:textId="4CB3900D" w:rsidR="00BE02C6" w:rsidRDefault="00BE02C6" w:rsidP="00BE02C6">
            <w:r>
              <w:t>4.2.J</w:t>
            </w:r>
          </w:p>
        </w:tc>
        <w:tc>
          <w:tcPr>
            <w:tcW w:w="3028" w:type="dxa"/>
            <w:gridSpan w:val="2"/>
          </w:tcPr>
          <w:p w14:paraId="2F3DB413" w14:textId="0F79CAD6" w:rsidR="00BE02C6" w:rsidRDefault="00BE02C6" w:rsidP="00BE02C6">
            <w:pPr>
              <w:cnfStyle w:val="000000000000" w:firstRow="0" w:lastRow="0" w:firstColumn="0" w:lastColumn="0" w:oddVBand="0" w:evenVBand="0" w:oddHBand="0" w:evenHBand="0" w:firstRowFirstColumn="0" w:firstRowLastColumn="0" w:lastRowFirstColumn="0" w:lastRowLastColumn="0"/>
            </w:pPr>
            <w:r>
              <w:t>GAAmount</w:t>
            </w:r>
          </w:p>
        </w:tc>
        <w:tc>
          <w:tcPr>
            <w:tcW w:w="658" w:type="dxa"/>
          </w:tcPr>
          <w:p w14:paraId="6D3209DA" w14:textId="24C9B869" w:rsidR="00BE02C6" w:rsidRDefault="00BE02C6" w:rsidP="00BE02C6">
            <w:pPr>
              <w:cnfStyle w:val="000000000000" w:firstRow="0" w:lastRow="0" w:firstColumn="0" w:lastColumn="0" w:oddVBand="0" w:evenVBand="0" w:oddHBand="0" w:evenHBand="0" w:firstRowFirstColumn="0" w:firstRowLastColumn="0" w:lastRowFirstColumn="0" w:lastRowLastColumn="0"/>
            </w:pPr>
            <w:r>
              <w:t>M+</w:t>
            </w:r>
          </w:p>
        </w:tc>
        <w:tc>
          <w:tcPr>
            <w:tcW w:w="678" w:type="dxa"/>
          </w:tcPr>
          <w:p w14:paraId="33B0DEF1"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p>
        </w:tc>
        <w:tc>
          <w:tcPr>
            <w:tcW w:w="616" w:type="dxa"/>
          </w:tcPr>
          <w:p w14:paraId="7F6A2008" w14:textId="1D884C1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590" w:type="dxa"/>
          </w:tcPr>
          <w:p w14:paraId="0945FA2E" w14:textId="3ABDC290"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14:paraId="26B4D753" w14:textId="77777777" w:rsidTr="00B378D5">
        <w:trPr>
          <w:cantSplit/>
        </w:trPr>
        <w:tc>
          <w:tcPr>
            <w:cnfStyle w:val="001000000000" w:firstRow="0" w:lastRow="0" w:firstColumn="1" w:lastColumn="0" w:oddVBand="0" w:evenVBand="0" w:oddHBand="0" w:evenHBand="0" w:firstRowFirstColumn="0" w:firstRowLastColumn="0" w:lastRowFirstColumn="0" w:lastRowLastColumn="0"/>
            <w:tcW w:w="780" w:type="dxa"/>
          </w:tcPr>
          <w:p w14:paraId="4A3CC138" w14:textId="5D3D3F5A" w:rsidR="00BE02C6" w:rsidRDefault="00BE02C6" w:rsidP="00BE02C6">
            <w:r>
              <w:t>4.2.13</w:t>
            </w:r>
          </w:p>
        </w:tc>
        <w:tc>
          <w:tcPr>
            <w:tcW w:w="3028" w:type="dxa"/>
            <w:gridSpan w:val="2"/>
          </w:tcPr>
          <w:p w14:paraId="17CD6740" w14:textId="6841DF8C" w:rsidR="00BE02C6" w:rsidRDefault="00BE02C6" w:rsidP="00BE02C6">
            <w:pPr>
              <w:cnfStyle w:val="000000000000" w:firstRow="0" w:lastRow="0" w:firstColumn="0" w:lastColumn="0" w:oddVBand="0" w:evenVBand="0" w:oddHBand="0" w:evenHBand="0" w:firstRowFirstColumn="0" w:firstRowLastColumn="0" w:lastRowFirstColumn="0" w:lastRowLastColumn="0"/>
            </w:pPr>
            <w:r>
              <w:t>SocSecRetirement</w:t>
            </w:r>
          </w:p>
        </w:tc>
        <w:tc>
          <w:tcPr>
            <w:tcW w:w="658" w:type="dxa"/>
          </w:tcPr>
          <w:p w14:paraId="3DFEB6ED" w14:textId="0128B21E"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6FBC702C" w14:textId="2FDEA576" w:rsidR="00BE02C6" w:rsidRDefault="007A2AF6"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6" w:type="dxa"/>
          </w:tcPr>
          <w:p w14:paraId="6F0267BC" w14:textId="10DBDD09"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590" w:type="dxa"/>
          </w:tcPr>
          <w:p w14:paraId="3F331B8D" w14:textId="1171FE80"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14:paraId="21D5D153" w14:textId="77777777" w:rsidTr="00B378D5">
        <w:trPr>
          <w:cantSplit/>
        </w:trPr>
        <w:tc>
          <w:tcPr>
            <w:cnfStyle w:val="001000000000" w:firstRow="0" w:lastRow="0" w:firstColumn="1" w:lastColumn="0" w:oddVBand="0" w:evenVBand="0" w:oddHBand="0" w:evenHBand="0" w:firstRowFirstColumn="0" w:firstRowLastColumn="0" w:lastRowFirstColumn="0" w:lastRowLastColumn="0"/>
            <w:tcW w:w="780" w:type="dxa"/>
          </w:tcPr>
          <w:p w14:paraId="1C7A5B1C" w14:textId="7FE864DA" w:rsidR="00BE02C6" w:rsidRDefault="00BE02C6" w:rsidP="00BE02C6">
            <w:r>
              <w:t>4.2.K</w:t>
            </w:r>
          </w:p>
        </w:tc>
        <w:tc>
          <w:tcPr>
            <w:tcW w:w="3028" w:type="dxa"/>
            <w:gridSpan w:val="2"/>
          </w:tcPr>
          <w:p w14:paraId="1D06068F" w14:textId="4E673D9F" w:rsidR="00BE02C6" w:rsidRDefault="00BE02C6" w:rsidP="00BE02C6">
            <w:pPr>
              <w:cnfStyle w:val="000000000000" w:firstRow="0" w:lastRow="0" w:firstColumn="0" w:lastColumn="0" w:oddVBand="0" w:evenVBand="0" w:oddHBand="0" w:evenHBand="0" w:firstRowFirstColumn="0" w:firstRowLastColumn="0" w:lastRowFirstColumn="0" w:lastRowLastColumn="0"/>
            </w:pPr>
            <w:r>
              <w:t>SocSecRetirementAmount</w:t>
            </w:r>
          </w:p>
        </w:tc>
        <w:tc>
          <w:tcPr>
            <w:tcW w:w="658" w:type="dxa"/>
          </w:tcPr>
          <w:p w14:paraId="0B365712" w14:textId="481A832B" w:rsidR="00BE02C6" w:rsidRDefault="00BE02C6" w:rsidP="00BE02C6">
            <w:pPr>
              <w:cnfStyle w:val="000000000000" w:firstRow="0" w:lastRow="0" w:firstColumn="0" w:lastColumn="0" w:oddVBand="0" w:evenVBand="0" w:oddHBand="0" w:evenHBand="0" w:firstRowFirstColumn="0" w:firstRowLastColumn="0" w:lastRowFirstColumn="0" w:lastRowLastColumn="0"/>
            </w:pPr>
            <w:r>
              <w:t>M+</w:t>
            </w:r>
          </w:p>
        </w:tc>
        <w:tc>
          <w:tcPr>
            <w:tcW w:w="678" w:type="dxa"/>
          </w:tcPr>
          <w:p w14:paraId="3EB70D14"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p>
        </w:tc>
        <w:tc>
          <w:tcPr>
            <w:tcW w:w="616" w:type="dxa"/>
          </w:tcPr>
          <w:p w14:paraId="224060DD" w14:textId="5DBB4B1B"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590" w:type="dxa"/>
          </w:tcPr>
          <w:p w14:paraId="5F88E569" w14:textId="1CDDF258" w:rsidR="00BE02C6" w:rsidRDefault="00BE02C6" w:rsidP="009A0B17">
            <w:pPr>
              <w:cnfStyle w:val="000000000000" w:firstRow="0" w:lastRow="0" w:firstColumn="0" w:lastColumn="0" w:oddVBand="0" w:evenVBand="0" w:oddHBand="0" w:evenHBand="0" w:firstRowFirstColumn="0" w:firstRowLastColumn="0" w:lastRowFirstColumn="0" w:lastRowLastColumn="0"/>
            </w:pPr>
          </w:p>
        </w:tc>
      </w:tr>
      <w:tr w:rsidR="00BE02C6" w14:paraId="39E78832" w14:textId="77777777" w:rsidTr="00B378D5">
        <w:trPr>
          <w:cantSplit/>
        </w:trPr>
        <w:tc>
          <w:tcPr>
            <w:cnfStyle w:val="001000000000" w:firstRow="0" w:lastRow="0" w:firstColumn="1" w:lastColumn="0" w:oddVBand="0" w:evenVBand="0" w:oddHBand="0" w:evenHBand="0" w:firstRowFirstColumn="0" w:firstRowLastColumn="0" w:lastRowFirstColumn="0" w:lastRowLastColumn="0"/>
            <w:tcW w:w="780" w:type="dxa"/>
          </w:tcPr>
          <w:p w14:paraId="62D81293" w14:textId="689920EF" w:rsidR="00BE02C6" w:rsidRDefault="00BE02C6" w:rsidP="00BE02C6">
            <w:r>
              <w:t>4.2.14</w:t>
            </w:r>
          </w:p>
        </w:tc>
        <w:tc>
          <w:tcPr>
            <w:tcW w:w="3028" w:type="dxa"/>
            <w:gridSpan w:val="2"/>
          </w:tcPr>
          <w:p w14:paraId="164D6E9E" w14:textId="48EFD586" w:rsidR="00BE02C6" w:rsidRDefault="00BE02C6" w:rsidP="00BE02C6">
            <w:pPr>
              <w:cnfStyle w:val="000000000000" w:firstRow="0" w:lastRow="0" w:firstColumn="0" w:lastColumn="0" w:oddVBand="0" w:evenVBand="0" w:oddHBand="0" w:evenHBand="0" w:firstRowFirstColumn="0" w:firstRowLastColumn="0" w:lastRowFirstColumn="0" w:lastRowLastColumn="0"/>
            </w:pPr>
            <w:r>
              <w:t>Pension</w:t>
            </w:r>
          </w:p>
        </w:tc>
        <w:tc>
          <w:tcPr>
            <w:tcW w:w="658" w:type="dxa"/>
          </w:tcPr>
          <w:p w14:paraId="33995560" w14:textId="0BB6DF9E"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1C6D23A3" w14:textId="3C15DE45" w:rsidR="00BE02C6" w:rsidRDefault="007A2AF6"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6" w:type="dxa"/>
          </w:tcPr>
          <w:p w14:paraId="10BAB423" w14:textId="753D246B"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590" w:type="dxa"/>
          </w:tcPr>
          <w:p w14:paraId="7CB4A9EB" w14:textId="26CB8424"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14:paraId="7EEBB4AA" w14:textId="77777777" w:rsidTr="00B378D5">
        <w:trPr>
          <w:cantSplit/>
        </w:trPr>
        <w:tc>
          <w:tcPr>
            <w:cnfStyle w:val="001000000000" w:firstRow="0" w:lastRow="0" w:firstColumn="1" w:lastColumn="0" w:oddVBand="0" w:evenVBand="0" w:oddHBand="0" w:evenHBand="0" w:firstRowFirstColumn="0" w:firstRowLastColumn="0" w:lastRowFirstColumn="0" w:lastRowLastColumn="0"/>
            <w:tcW w:w="780" w:type="dxa"/>
          </w:tcPr>
          <w:p w14:paraId="368736D7" w14:textId="7CB42A66" w:rsidR="00BE02C6" w:rsidRDefault="00BE02C6" w:rsidP="00BE02C6">
            <w:r>
              <w:t>4.2.L</w:t>
            </w:r>
          </w:p>
        </w:tc>
        <w:tc>
          <w:tcPr>
            <w:tcW w:w="3028" w:type="dxa"/>
            <w:gridSpan w:val="2"/>
          </w:tcPr>
          <w:p w14:paraId="7C4FB077" w14:textId="69B3DA58" w:rsidR="00BE02C6" w:rsidRDefault="00BE02C6" w:rsidP="00BE02C6">
            <w:pPr>
              <w:cnfStyle w:val="000000000000" w:firstRow="0" w:lastRow="0" w:firstColumn="0" w:lastColumn="0" w:oddVBand="0" w:evenVBand="0" w:oddHBand="0" w:evenHBand="0" w:firstRowFirstColumn="0" w:firstRowLastColumn="0" w:lastRowFirstColumn="0" w:lastRowLastColumn="0"/>
            </w:pPr>
            <w:r>
              <w:t>PensionAmount</w:t>
            </w:r>
          </w:p>
        </w:tc>
        <w:tc>
          <w:tcPr>
            <w:tcW w:w="658" w:type="dxa"/>
          </w:tcPr>
          <w:p w14:paraId="1831C7AF" w14:textId="3D0980AD" w:rsidR="00BE02C6" w:rsidRDefault="00BE02C6" w:rsidP="00BE02C6">
            <w:pPr>
              <w:cnfStyle w:val="000000000000" w:firstRow="0" w:lastRow="0" w:firstColumn="0" w:lastColumn="0" w:oddVBand="0" w:evenVBand="0" w:oddHBand="0" w:evenHBand="0" w:firstRowFirstColumn="0" w:firstRowLastColumn="0" w:lastRowFirstColumn="0" w:lastRowLastColumn="0"/>
            </w:pPr>
            <w:r>
              <w:t>M+</w:t>
            </w:r>
          </w:p>
        </w:tc>
        <w:tc>
          <w:tcPr>
            <w:tcW w:w="678" w:type="dxa"/>
          </w:tcPr>
          <w:p w14:paraId="48C64131"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p>
        </w:tc>
        <w:tc>
          <w:tcPr>
            <w:tcW w:w="616" w:type="dxa"/>
          </w:tcPr>
          <w:p w14:paraId="5E93F767" w14:textId="45AB265D"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590" w:type="dxa"/>
          </w:tcPr>
          <w:p w14:paraId="71199EBD" w14:textId="09A6E041" w:rsidR="00BE02C6" w:rsidRDefault="00BE02C6" w:rsidP="009A0B17">
            <w:pPr>
              <w:cnfStyle w:val="000000000000" w:firstRow="0" w:lastRow="0" w:firstColumn="0" w:lastColumn="0" w:oddVBand="0" w:evenVBand="0" w:oddHBand="0" w:evenHBand="0" w:firstRowFirstColumn="0" w:firstRowLastColumn="0" w:lastRowFirstColumn="0" w:lastRowLastColumn="0"/>
            </w:pPr>
          </w:p>
        </w:tc>
      </w:tr>
      <w:tr w:rsidR="00BE02C6" w14:paraId="07633058" w14:textId="77777777" w:rsidTr="00B378D5">
        <w:trPr>
          <w:cantSplit/>
        </w:trPr>
        <w:tc>
          <w:tcPr>
            <w:cnfStyle w:val="001000000000" w:firstRow="0" w:lastRow="0" w:firstColumn="1" w:lastColumn="0" w:oddVBand="0" w:evenVBand="0" w:oddHBand="0" w:evenHBand="0" w:firstRowFirstColumn="0" w:firstRowLastColumn="0" w:lastRowFirstColumn="0" w:lastRowLastColumn="0"/>
            <w:tcW w:w="780" w:type="dxa"/>
          </w:tcPr>
          <w:p w14:paraId="17E9C45E" w14:textId="2CF51085" w:rsidR="00BE02C6" w:rsidRDefault="00BE02C6" w:rsidP="00BE02C6">
            <w:r>
              <w:lastRenderedPageBreak/>
              <w:t>4.2.15</w:t>
            </w:r>
          </w:p>
        </w:tc>
        <w:tc>
          <w:tcPr>
            <w:tcW w:w="3028" w:type="dxa"/>
            <w:gridSpan w:val="2"/>
          </w:tcPr>
          <w:p w14:paraId="7E1F0710" w14:textId="1BC352EB" w:rsidR="00BE02C6" w:rsidRDefault="00BE02C6" w:rsidP="00BE02C6">
            <w:pPr>
              <w:cnfStyle w:val="000000000000" w:firstRow="0" w:lastRow="0" w:firstColumn="0" w:lastColumn="0" w:oddVBand="0" w:evenVBand="0" w:oddHBand="0" w:evenHBand="0" w:firstRowFirstColumn="0" w:firstRowLastColumn="0" w:lastRowFirstColumn="0" w:lastRowLastColumn="0"/>
            </w:pPr>
            <w:r>
              <w:t>ChildSupport</w:t>
            </w:r>
          </w:p>
        </w:tc>
        <w:tc>
          <w:tcPr>
            <w:tcW w:w="658" w:type="dxa"/>
          </w:tcPr>
          <w:p w14:paraId="075EE481" w14:textId="0186E95F"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5E70EDB9" w14:textId="5900E61D" w:rsidR="00BE02C6" w:rsidRDefault="007A2AF6"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6" w:type="dxa"/>
          </w:tcPr>
          <w:p w14:paraId="0E96179B" w14:textId="51EBA39D"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590" w:type="dxa"/>
          </w:tcPr>
          <w:p w14:paraId="56D6BED1" w14:textId="36712068"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14:paraId="7D2E8EBE" w14:textId="77777777" w:rsidTr="00B378D5">
        <w:trPr>
          <w:cantSplit/>
        </w:trPr>
        <w:tc>
          <w:tcPr>
            <w:cnfStyle w:val="001000000000" w:firstRow="0" w:lastRow="0" w:firstColumn="1" w:lastColumn="0" w:oddVBand="0" w:evenVBand="0" w:oddHBand="0" w:evenHBand="0" w:firstRowFirstColumn="0" w:firstRowLastColumn="0" w:lastRowFirstColumn="0" w:lastRowLastColumn="0"/>
            <w:tcW w:w="780" w:type="dxa"/>
          </w:tcPr>
          <w:p w14:paraId="7B3BC7E0" w14:textId="6F2696B9" w:rsidR="00BE02C6" w:rsidRDefault="00BE02C6" w:rsidP="00BE02C6">
            <w:r>
              <w:t>4.2.M</w:t>
            </w:r>
          </w:p>
        </w:tc>
        <w:tc>
          <w:tcPr>
            <w:tcW w:w="3028" w:type="dxa"/>
            <w:gridSpan w:val="2"/>
          </w:tcPr>
          <w:p w14:paraId="3F6FD516" w14:textId="33CC5D27" w:rsidR="00BE02C6" w:rsidRDefault="00BE02C6" w:rsidP="00BE02C6">
            <w:pPr>
              <w:cnfStyle w:val="000000000000" w:firstRow="0" w:lastRow="0" w:firstColumn="0" w:lastColumn="0" w:oddVBand="0" w:evenVBand="0" w:oddHBand="0" w:evenHBand="0" w:firstRowFirstColumn="0" w:firstRowLastColumn="0" w:lastRowFirstColumn="0" w:lastRowLastColumn="0"/>
            </w:pPr>
            <w:r>
              <w:t>ChildSupportAmount</w:t>
            </w:r>
          </w:p>
        </w:tc>
        <w:tc>
          <w:tcPr>
            <w:tcW w:w="658" w:type="dxa"/>
          </w:tcPr>
          <w:p w14:paraId="404E7872" w14:textId="26BC8076" w:rsidR="00BE02C6" w:rsidRDefault="00BE02C6" w:rsidP="00BE02C6">
            <w:pPr>
              <w:cnfStyle w:val="000000000000" w:firstRow="0" w:lastRow="0" w:firstColumn="0" w:lastColumn="0" w:oddVBand="0" w:evenVBand="0" w:oddHBand="0" w:evenHBand="0" w:firstRowFirstColumn="0" w:firstRowLastColumn="0" w:lastRowFirstColumn="0" w:lastRowLastColumn="0"/>
            </w:pPr>
            <w:r>
              <w:t>M+</w:t>
            </w:r>
          </w:p>
        </w:tc>
        <w:tc>
          <w:tcPr>
            <w:tcW w:w="678" w:type="dxa"/>
          </w:tcPr>
          <w:p w14:paraId="1D6F83E2"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p>
        </w:tc>
        <w:tc>
          <w:tcPr>
            <w:tcW w:w="616" w:type="dxa"/>
          </w:tcPr>
          <w:p w14:paraId="56B9BD42" w14:textId="57F0921B"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590" w:type="dxa"/>
          </w:tcPr>
          <w:p w14:paraId="155F1ED5" w14:textId="61F5DFA0" w:rsidR="00BE02C6" w:rsidRDefault="00BE02C6" w:rsidP="009A0B17">
            <w:pPr>
              <w:cnfStyle w:val="000000000000" w:firstRow="0" w:lastRow="0" w:firstColumn="0" w:lastColumn="0" w:oddVBand="0" w:evenVBand="0" w:oddHBand="0" w:evenHBand="0" w:firstRowFirstColumn="0" w:firstRowLastColumn="0" w:lastRowFirstColumn="0" w:lastRowLastColumn="0"/>
            </w:pPr>
          </w:p>
        </w:tc>
      </w:tr>
      <w:tr w:rsidR="00BE02C6" w14:paraId="56389FA7" w14:textId="77777777" w:rsidTr="00B378D5">
        <w:trPr>
          <w:cantSplit/>
        </w:trPr>
        <w:tc>
          <w:tcPr>
            <w:cnfStyle w:val="001000000000" w:firstRow="0" w:lastRow="0" w:firstColumn="1" w:lastColumn="0" w:oddVBand="0" w:evenVBand="0" w:oddHBand="0" w:evenHBand="0" w:firstRowFirstColumn="0" w:firstRowLastColumn="0" w:lastRowFirstColumn="0" w:lastRowLastColumn="0"/>
            <w:tcW w:w="780" w:type="dxa"/>
          </w:tcPr>
          <w:p w14:paraId="45B839E5" w14:textId="70B9B0E6" w:rsidR="00BE02C6" w:rsidRDefault="00BE02C6" w:rsidP="00BE02C6">
            <w:r>
              <w:t>4.2.16</w:t>
            </w:r>
          </w:p>
        </w:tc>
        <w:tc>
          <w:tcPr>
            <w:tcW w:w="3028" w:type="dxa"/>
            <w:gridSpan w:val="2"/>
          </w:tcPr>
          <w:p w14:paraId="4791D8B0" w14:textId="55F50FEE" w:rsidR="00BE02C6" w:rsidRDefault="00BE02C6" w:rsidP="00BE02C6">
            <w:pPr>
              <w:cnfStyle w:val="000000000000" w:firstRow="0" w:lastRow="0" w:firstColumn="0" w:lastColumn="0" w:oddVBand="0" w:evenVBand="0" w:oddHBand="0" w:evenHBand="0" w:firstRowFirstColumn="0" w:firstRowLastColumn="0" w:lastRowFirstColumn="0" w:lastRowLastColumn="0"/>
            </w:pPr>
            <w:r>
              <w:t>Alimony</w:t>
            </w:r>
          </w:p>
        </w:tc>
        <w:tc>
          <w:tcPr>
            <w:tcW w:w="658" w:type="dxa"/>
          </w:tcPr>
          <w:p w14:paraId="4132B141" w14:textId="040F25D1"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50C6D1DF" w14:textId="262033D4" w:rsidR="00BE02C6" w:rsidRDefault="007A2AF6"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6" w:type="dxa"/>
          </w:tcPr>
          <w:p w14:paraId="013704E5" w14:textId="4321E801"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590" w:type="dxa"/>
          </w:tcPr>
          <w:p w14:paraId="7AFCFB10" w14:textId="6A7DA1EB"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14:paraId="2A7F31D6" w14:textId="77777777" w:rsidTr="00B378D5">
        <w:trPr>
          <w:cantSplit/>
        </w:trPr>
        <w:tc>
          <w:tcPr>
            <w:cnfStyle w:val="001000000000" w:firstRow="0" w:lastRow="0" w:firstColumn="1" w:lastColumn="0" w:oddVBand="0" w:evenVBand="0" w:oddHBand="0" w:evenHBand="0" w:firstRowFirstColumn="0" w:firstRowLastColumn="0" w:lastRowFirstColumn="0" w:lastRowLastColumn="0"/>
            <w:tcW w:w="780" w:type="dxa"/>
          </w:tcPr>
          <w:p w14:paraId="7D732538" w14:textId="4AF3151C" w:rsidR="00BE02C6" w:rsidRDefault="00BE02C6" w:rsidP="00BE02C6">
            <w:r>
              <w:t>4.2.N</w:t>
            </w:r>
          </w:p>
        </w:tc>
        <w:tc>
          <w:tcPr>
            <w:tcW w:w="3028" w:type="dxa"/>
            <w:gridSpan w:val="2"/>
          </w:tcPr>
          <w:p w14:paraId="4567D2EC" w14:textId="421E6C52" w:rsidR="00BE02C6" w:rsidRDefault="00BE02C6" w:rsidP="00BE02C6">
            <w:pPr>
              <w:cnfStyle w:val="000000000000" w:firstRow="0" w:lastRow="0" w:firstColumn="0" w:lastColumn="0" w:oddVBand="0" w:evenVBand="0" w:oddHBand="0" w:evenHBand="0" w:firstRowFirstColumn="0" w:firstRowLastColumn="0" w:lastRowFirstColumn="0" w:lastRowLastColumn="0"/>
            </w:pPr>
            <w:r>
              <w:t>AlimonyAmount</w:t>
            </w:r>
          </w:p>
        </w:tc>
        <w:tc>
          <w:tcPr>
            <w:tcW w:w="658" w:type="dxa"/>
          </w:tcPr>
          <w:p w14:paraId="3B13920F" w14:textId="0DC2898A" w:rsidR="00BE02C6" w:rsidRDefault="00BE02C6" w:rsidP="00BE02C6">
            <w:pPr>
              <w:cnfStyle w:val="000000000000" w:firstRow="0" w:lastRow="0" w:firstColumn="0" w:lastColumn="0" w:oddVBand="0" w:evenVBand="0" w:oddHBand="0" w:evenHBand="0" w:firstRowFirstColumn="0" w:firstRowLastColumn="0" w:lastRowFirstColumn="0" w:lastRowLastColumn="0"/>
            </w:pPr>
            <w:r>
              <w:t>M+</w:t>
            </w:r>
          </w:p>
        </w:tc>
        <w:tc>
          <w:tcPr>
            <w:tcW w:w="678" w:type="dxa"/>
          </w:tcPr>
          <w:p w14:paraId="78D7199F"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p>
        </w:tc>
        <w:tc>
          <w:tcPr>
            <w:tcW w:w="616" w:type="dxa"/>
          </w:tcPr>
          <w:p w14:paraId="72C4E133" w14:textId="06CE522C"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590" w:type="dxa"/>
          </w:tcPr>
          <w:p w14:paraId="40878828" w14:textId="3090D7F0" w:rsidR="00BE02C6" w:rsidRDefault="00BE02C6" w:rsidP="009A0B17">
            <w:pPr>
              <w:cnfStyle w:val="000000000000" w:firstRow="0" w:lastRow="0" w:firstColumn="0" w:lastColumn="0" w:oddVBand="0" w:evenVBand="0" w:oddHBand="0" w:evenHBand="0" w:firstRowFirstColumn="0" w:firstRowLastColumn="0" w:lastRowFirstColumn="0" w:lastRowLastColumn="0"/>
            </w:pPr>
          </w:p>
        </w:tc>
      </w:tr>
      <w:tr w:rsidR="00BE02C6" w14:paraId="4BEA22DC" w14:textId="77777777" w:rsidTr="00B378D5">
        <w:trPr>
          <w:cantSplit/>
        </w:trPr>
        <w:tc>
          <w:tcPr>
            <w:cnfStyle w:val="001000000000" w:firstRow="0" w:lastRow="0" w:firstColumn="1" w:lastColumn="0" w:oddVBand="0" w:evenVBand="0" w:oddHBand="0" w:evenHBand="0" w:firstRowFirstColumn="0" w:firstRowLastColumn="0" w:lastRowFirstColumn="0" w:lastRowLastColumn="0"/>
            <w:tcW w:w="780" w:type="dxa"/>
          </w:tcPr>
          <w:p w14:paraId="1DCDAB1A" w14:textId="25D69298" w:rsidR="00BE02C6" w:rsidRDefault="00BE02C6" w:rsidP="00BE02C6">
            <w:r>
              <w:t>4.2.17</w:t>
            </w:r>
          </w:p>
        </w:tc>
        <w:tc>
          <w:tcPr>
            <w:tcW w:w="3028" w:type="dxa"/>
            <w:gridSpan w:val="2"/>
          </w:tcPr>
          <w:p w14:paraId="7629C063" w14:textId="5C950779" w:rsidR="00BE02C6" w:rsidRDefault="00BE02C6" w:rsidP="00BE02C6">
            <w:pPr>
              <w:cnfStyle w:val="000000000000" w:firstRow="0" w:lastRow="0" w:firstColumn="0" w:lastColumn="0" w:oddVBand="0" w:evenVBand="0" w:oddHBand="0" w:evenHBand="0" w:firstRowFirstColumn="0" w:firstRowLastColumn="0" w:lastRowFirstColumn="0" w:lastRowLastColumn="0"/>
            </w:pPr>
            <w:r>
              <w:t>Other</w:t>
            </w:r>
            <w:r w:rsidR="00E76CAB">
              <w:t>Income</w:t>
            </w:r>
            <w:r>
              <w:t>Source</w:t>
            </w:r>
          </w:p>
        </w:tc>
        <w:tc>
          <w:tcPr>
            <w:tcW w:w="658" w:type="dxa"/>
          </w:tcPr>
          <w:p w14:paraId="3AC67BCB" w14:textId="6B484092"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6B87EEE3" w14:textId="5AAF40C6" w:rsidR="00BE02C6" w:rsidRDefault="007A2AF6"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6" w:type="dxa"/>
          </w:tcPr>
          <w:p w14:paraId="02C7F71B" w14:textId="3433135D"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590" w:type="dxa"/>
          </w:tcPr>
          <w:p w14:paraId="5028E51B" w14:textId="7903E78A"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14:paraId="4B66F51F" w14:textId="77777777" w:rsidTr="00B378D5">
        <w:trPr>
          <w:cantSplit/>
        </w:trPr>
        <w:tc>
          <w:tcPr>
            <w:cnfStyle w:val="001000000000" w:firstRow="0" w:lastRow="0" w:firstColumn="1" w:lastColumn="0" w:oddVBand="0" w:evenVBand="0" w:oddHBand="0" w:evenHBand="0" w:firstRowFirstColumn="0" w:firstRowLastColumn="0" w:lastRowFirstColumn="0" w:lastRowLastColumn="0"/>
            <w:tcW w:w="780" w:type="dxa"/>
          </w:tcPr>
          <w:p w14:paraId="525B5862" w14:textId="37956301" w:rsidR="00BE02C6" w:rsidRDefault="00BE02C6" w:rsidP="00BE02C6">
            <w:r>
              <w:t>4.2.O</w:t>
            </w:r>
          </w:p>
        </w:tc>
        <w:tc>
          <w:tcPr>
            <w:tcW w:w="3028" w:type="dxa"/>
            <w:gridSpan w:val="2"/>
          </w:tcPr>
          <w:p w14:paraId="155A82A4" w14:textId="5AF6295D" w:rsidR="00BE02C6" w:rsidRDefault="00BE02C6" w:rsidP="00BE02C6">
            <w:pPr>
              <w:cnfStyle w:val="000000000000" w:firstRow="0" w:lastRow="0" w:firstColumn="0" w:lastColumn="0" w:oddVBand="0" w:evenVBand="0" w:oddHBand="0" w:evenHBand="0" w:firstRowFirstColumn="0" w:firstRowLastColumn="0" w:lastRowFirstColumn="0" w:lastRowLastColumn="0"/>
            </w:pPr>
            <w:r>
              <w:t>Other</w:t>
            </w:r>
            <w:r w:rsidR="00E76CAB">
              <w:t>Income</w:t>
            </w:r>
            <w:r>
              <w:t>Amount</w:t>
            </w:r>
          </w:p>
        </w:tc>
        <w:tc>
          <w:tcPr>
            <w:tcW w:w="658" w:type="dxa"/>
          </w:tcPr>
          <w:p w14:paraId="4C529BA7" w14:textId="0E4243B6" w:rsidR="00BE02C6" w:rsidRDefault="00BE02C6" w:rsidP="00BE02C6">
            <w:pPr>
              <w:cnfStyle w:val="000000000000" w:firstRow="0" w:lastRow="0" w:firstColumn="0" w:lastColumn="0" w:oddVBand="0" w:evenVBand="0" w:oddHBand="0" w:evenHBand="0" w:firstRowFirstColumn="0" w:firstRowLastColumn="0" w:lastRowFirstColumn="0" w:lastRowLastColumn="0"/>
            </w:pPr>
            <w:r>
              <w:t>M+</w:t>
            </w:r>
          </w:p>
        </w:tc>
        <w:tc>
          <w:tcPr>
            <w:tcW w:w="678" w:type="dxa"/>
          </w:tcPr>
          <w:p w14:paraId="182A39DA"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p>
        </w:tc>
        <w:tc>
          <w:tcPr>
            <w:tcW w:w="616" w:type="dxa"/>
          </w:tcPr>
          <w:p w14:paraId="423FB93D" w14:textId="267AA529"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590" w:type="dxa"/>
          </w:tcPr>
          <w:p w14:paraId="61F9E8DB" w14:textId="3FB8F1B9" w:rsidR="00BE02C6" w:rsidRDefault="00BE02C6" w:rsidP="009A0B17">
            <w:pPr>
              <w:cnfStyle w:val="000000000000" w:firstRow="0" w:lastRow="0" w:firstColumn="0" w:lastColumn="0" w:oddVBand="0" w:evenVBand="0" w:oddHBand="0" w:evenHBand="0" w:firstRowFirstColumn="0" w:firstRowLastColumn="0" w:lastRowFirstColumn="0" w:lastRowLastColumn="0"/>
            </w:pPr>
          </w:p>
        </w:tc>
      </w:tr>
      <w:tr w:rsidR="00BE02C6" w14:paraId="5E3CE784" w14:textId="77777777" w:rsidTr="00B378D5">
        <w:trPr>
          <w:cantSplit/>
        </w:trPr>
        <w:tc>
          <w:tcPr>
            <w:cnfStyle w:val="001000000000" w:firstRow="0" w:lastRow="0" w:firstColumn="1" w:lastColumn="0" w:oddVBand="0" w:evenVBand="0" w:oddHBand="0" w:evenHBand="0" w:firstRowFirstColumn="0" w:firstRowLastColumn="0" w:lastRowFirstColumn="0" w:lastRowLastColumn="0"/>
            <w:tcW w:w="780" w:type="dxa"/>
          </w:tcPr>
          <w:p w14:paraId="2FF81879" w14:textId="7491E8C9" w:rsidR="00BE02C6" w:rsidRDefault="00BE02C6" w:rsidP="00BE02C6">
            <w:r>
              <w:t>4.2.P</w:t>
            </w:r>
          </w:p>
        </w:tc>
        <w:tc>
          <w:tcPr>
            <w:tcW w:w="3028" w:type="dxa"/>
            <w:gridSpan w:val="2"/>
          </w:tcPr>
          <w:p w14:paraId="5BCFA974" w14:textId="406FE189" w:rsidR="00BE02C6" w:rsidRDefault="00BE02C6" w:rsidP="00BE02C6">
            <w:pPr>
              <w:cnfStyle w:val="000000000000" w:firstRow="0" w:lastRow="0" w:firstColumn="0" w:lastColumn="0" w:oddVBand="0" w:evenVBand="0" w:oddHBand="0" w:evenHBand="0" w:firstRowFirstColumn="0" w:firstRowLastColumn="0" w:lastRowFirstColumn="0" w:lastRowLastColumn="0"/>
            </w:pPr>
            <w:r>
              <w:t>Other</w:t>
            </w:r>
            <w:r w:rsidR="00E76CAB">
              <w:t>Income</w:t>
            </w:r>
            <w:r>
              <w:t>SourceIdentify</w:t>
            </w:r>
          </w:p>
        </w:tc>
        <w:tc>
          <w:tcPr>
            <w:tcW w:w="658" w:type="dxa"/>
          </w:tcPr>
          <w:p w14:paraId="48A4BCA1" w14:textId="6249E53E" w:rsidR="00BE02C6" w:rsidRDefault="00BE02C6" w:rsidP="00BE02C6">
            <w:pPr>
              <w:cnfStyle w:val="000000000000" w:firstRow="0" w:lastRow="0" w:firstColumn="0" w:lastColumn="0" w:oddVBand="0" w:evenVBand="0" w:oddHBand="0" w:evenHBand="0" w:firstRowFirstColumn="0" w:firstRowLastColumn="0" w:lastRowFirstColumn="0" w:lastRowLastColumn="0"/>
            </w:pPr>
            <w:r>
              <w:t>S50</w:t>
            </w:r>
          </w:p>
        </w:tc>
        <w:tc>
          <w:tcPr>
            <w:tcW w:w="678" w:type="dxa"/>
          </w:tcPr>
          <w:p w14:paraId="72E53F22"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p>
        </w:tc>
        <w:tc>
          <w:tcPr>
            <w:tcW w:w="616" w:type="dxa"/>
          </w:tcPr>
          <w:p w14:paraId="70CDB4FA" w14:textId="4A1EEF95"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590" w:type="dxa"/>
          </w:tcPr>
          <w:p w14:paraId="1309137A" w14:textId="7C0C3F44" w:rsidR="00BE02C6" w:rsidRDefault="009A0B17" w:rsidP="00BE02C6">
            <w:pPr>
              <w:cnfStyle w:val="000000000000" w:firstRow="0" w:lastRow="0" w:firstColumn="0" w:lastColumn="0" w:oddVBand="0" w:evenVBand="0" w:oddHBand="0" w:evenHBand="0" w:firstRowFirstColumn="0" w:firstRowLastColumn="0" w:lastRowFirstColumn="0" w:lastRowLastColumn="0"/>
            </w:pPr>
            <w:r>
              <w:t>Null unless 4.2.17 = 1</w:t>
            </w:r>
          </w:p>
        </w:tc>
      </w:tr>
      <w:tr w:rsidR="00BE02C6" w:rsidRPr="009C3437" w14:paraId="2B880698" w14:textId="77777777" w:rsidTr="00B378D5">
        <w:trPr>
          <w:cantSplit/>
        </w:trPr>
        <w:tc>
          <w:tcPr>
            <w:cnfStyle w:val="001000000000" w:firstRow="0" w:lastRow="0" w:firstColumn="1" w:lastColumn="0" w:oddVBand="0" w:evenVBand="0" w:oddHBand="0" w:evenHBand="0" w:firstRowFirstColumn="0" w:firstRowLastColumn="0" w:lastRowFirstColumn="0" w:lastRowLastColumn="0"/>
            <w:tcW w:w="780" w:type="dxa"/>
          </w:tcPr>
          <w:p w14:paraId="693CD1C8" w14:textId="6DE3275A" w:rsidR="00BE02C6" w:rsidRDefault="00BE02C6" w:rsidP="00BE02C6">
            <w:r>
              <w:t>4.3.2</w:t>
            </w:r>
          </w:p>
        </w:tc>
        <w:tc>
          <w:tcPr>
            <w:tcW w:w="3028" w:type="dxa"/>
            <w:gridSpan w:val="2"/>
          </w:tcPr>
          <w:p w14:paraId="5D48D29A"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BenefitsFromAnySource</w:t>
            </w:r>
          </w:p>
        </w:tc>
        <w:tc>
          <w:tcPr>
            <w:tcW w:w="658" w:type="dxa"/>
          </w:tcPr>
          <w:p w14:paraId="4DC43BD4"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7C3824B4" w14:textId="278E3CD2" w:rsidR="00BE02C6" w:rsidRPr="009C3437" w:rsidRDefault="007A2AF6" w:rsidP="00BE02C6">
            <w:pPr>
              <w:cnfStyle w:val="000000000000" w:firstRow="0" w:lastRow="0" w:firstColumn="0" w:lastColumn="0" w:oddVBand="0" w:evenVBand="0" w:oddHBand="0" w:evenHBand="0" w:firstRowFirstColumn="0" w:firstRowLastColumn="0" w:lastRowFirstColumn="0" w:lastRowLastColumn="0"/>
            </w:pPr>
            <w:hyperlink w:anchor="_3.7_No/Yes/Reasons_for_1" w:history="1">
              <w:r w:rsidR="00BE02C6">
                <w:rPr>
                  <w:rStyle w:val="Hyperlink"/>
                </w:rPr>
                <w:t>1.8</w:t>
              </w:r>
            </w:hyperlink>
          </w:p>
        </w:tc>
        <w:tc>
          <w:tcPr>
            <w:tcW w:w="616" w:type="dxa"/>
          </w:tcPr>
          <w:p w14:paraId="10E514CA" w14:textId="7831F39D" w:rsidR="00BE02C6" w:rsidRPr="009C3437"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590" w:type="dxa"/>
          </w:tcPr>
          <w:p w14:paraId="3F5B458D" w14:textId="56D614A7"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1859CB56" w14:textId="77777777" w:rsidTr="00B378D5">
        <w:trPr>
          <w:cantSplit/>
        </w:trPr>
        <w:tc>
          <w:tcPr>
            <w:cnfStyle w:val="001000000000" w:firstRow="0" w:lastRow="0" w:firstColumn="1" w:lastColumn="0" w:oddVBand="0" w:evenVBand="0" w:oddHBand="0" w:evenHBand="0" w:firstRowFirstColumn="0" w:firstRowLastColumn="0" w:lastRowFirstColumn="0" w:lastRowLastColumn="0"/>
            <w:tcW w:w="780" w:type="dxa"/>
          </w:tcPr>
          <w:p w14:paraId="1C71BCED" w14:textId="0CAD9132" w:rsidR="00BE02C6" w:rsidRDefault="00BE02C6" w:rsidP="00BE02C6">
            <w:r>
              <w:t>4.3.3</w:t>
            </w:r>
          </w:p>
        </w:tc>
        <w:tc>
          <w:tcPr>
            <w:tcW w:w="3028" w:type="dxa"/>
            <w:gridSpan w:val="2"/>
          </w:tcPr>
          <w:p w14:paraId="5269A36B"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SNAP</w:t>
            </w:r>
          </w:p>
        </w:tc>
        <w:tc>
          <w:tcPr>
            <w:tcW w:w="658" w:type="dxa"/>
          </w:tcPr>
          <w:p w14:paraId="39AF191D"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0D632DD4" w14:textId="32FA4249" w:rsidR="00BE02C6" w:rsidRPr="009C3437" w:rsidRDefault="007A2AF6"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sidRPr="00394A38">
                <w:rPr>
                  <w:rStyle w:val="Hyperlink"/>
                </w:rPr>
                <w:t>1.7</w:t>
              </w:r>
            </w:hyperlink>
          </w:p>
        </w:tc>
        <w:tc>
          <w:tcPr>
            <w:tcW w:w="616" w:type="dxa"/>
          </w:tcPr>
          <w:p w14:paraId="30E1CBA6"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590" w:type="dxa"/>
          </w:tcPr>
          <w:p w14:paraId="614E6A88" w14:textId="1489FCA2" w:rsidR="00BE02C6" w:rsidRPr="009C3437"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60B6221E" w14:textId="77777777" w:rsidTr="00B378D5">
        <w:trPr>
          <w:cantSplit/>
        </w:trPr>
        <w:tc>
          <w:tcPr>
            <w:cnfStyle w:val="001000000000" w:firstRow="0" w:lastRow="0" w:firstColumn="1" w:lastColumn="0" w:oddVBand="0" w:evenVBand="0" w:oddHBand="0" w:evenHBand="0" w:firstRowFirstColumn="0" w:firstRowLastColumn="0" w:lastRowFirstColumn="0" w:lastRowLastColumn="0"/>
            <w:tcW w:w="780" w:type="dxa"/>
          </w:tcPr>
          <w:p w14:paraId="47DA533F" w14:textId="40F1BA6F" w:rsidR="00BE02C6" w:rsidRDefault="00BE02C6" w:rsidP="00BE02C6">
            <w:r>
              <w:t>4.3.4</w:t>
            </w:r>
          </w:p>
        </w:tc>
        <w:tc>
          <w:tcPr>
            <w:tcW w:w="3028" w:type="dxa"/>
            <w:gridSpan w:val="2"/>
          </w:tcPr>
          <w:p w14:paraId="1DB869C9"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WIC</w:t>
            </w:r>
          </w:p>
        </w:tc>
        <w:tc>
          <w:tcPr>
            <w:tcW w:w="658" w:type="dxa"/>
          </w:tcPr>
          <w:p w14:paraId="46BF0BF3"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2A3A5181" w14:textId="007A400A" w:rsidR="00BE02C6" w:rsidRPr="009C3437" w:rsidRDefault="007A2AF6"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sidRPr="00394A38">
                <w:rPr>
                  <w:rStyle w:val="Hyperlink"/>
                </w:rPr>
                <w:t>1.7</w:t>
              </w:r>
            </w:hyperlink>
          </w:p>
        </w:tc>
        <w:tc>
          <w:tcPr>
            <w:tcW w:w="616" w:type="dxa"/>
          </w:tcPr>
          <w:p w14:paraId="1A558EBE"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590" w:type="dxa"/>
          </w:tcPr>
          <w:p w14:paraId="5F51D06F" w14:textId="5C0B84C7"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2E93ED31" w14:textId="77777777" w:rsidTr="00B378D5">
        <w:trPr>
          <w:cantSplit/>
        </w:trPr>
        <w:tc>
          <w:tcPr>
            <w:cnfStyle w:val="001000000000" w:firstRow="0" w:lastRow="0" w:firstColumn="1" w:lastColumn="0" w:oddVBand="0" w:evenVBand="0" w:oddHBand="0" w:evenHBand="0" w:firstRowFirstColumn="0" w:firstRowLastColumn="0" w:lastRowFirstColumn="0" w:lastRowLastColumn="0"/>
            <w:tcW w:w="780" w:type="dxa"/>
          </w:tcPr>
          <w:p w14:paraId="4647B30A" w14:textId="4997B51A" w:rsidR="00BE02C6" w:rsidRDefault="00BE02C6" w:rsidP="00BE02C6">
            <w:r>
              <w:t>4.3.5</w:t>
            </w:r>
          </w:p>
        </w:tc>
        <w:tc>
          <w:tcPr>
            <w:tcW w:w="3028" w:type="dxa"/>
            <w:gridSpan w:val="2"/>
          </w:tcPr>
          <w:p w14:paraId="47AC4DD1"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TANFChildCare</w:t>
            </w:r>
          </w:p>
        </w:tc>
        <w:tc>
          <w:tcPr>
            <w:tcW w:w="658" w:type="dxa"/>
          </w:tcPr>
          <w:p w14:paraId="383213D5"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742FA21A" w14:textId="6C60E6D5" w:rsidR="00BE02C6" w:rsidRPr="009C3437" w:rsidRDefault="007A2AF6"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sidRPr="00394A38">
                <w:rPr>
                  <w:rStyle w:val="Hyperlink"/>
                </w:rPr>
                <w:t>1.7</w:t>
              </w:r>
            </w:hyperlink>
          </w:p>
        </w:tc>
        <w:tc>
          <w:tcPr>
            <w:tcW w:w="616" w:type="dxa"/>
          </w:tcPr>
          <w:p w14:paraId="626AA379"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590" w:type="dxa"/>
          </w:tcPr>
          <w:p w14:paraId="300E45AE" w14:textId="0FBFBBE3"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56BFDF8E" w14:textId="77777777" w:rsidTr="00B378D5">
        <w:trPr>
          <w:cantSplit/>
        </w:trPr>
        <w:tc>
          <w:tcPr>
            <w:cnfStyle w:val="001000000000" w:firstRow="0" w:lastRow="0" w:firstColumn="1" w:lastColumn="0" w:oddVBand="0" w:evenVBand="0" w:oddHBand="0" w:evenHBand="0" w:firstRowFirstColumn="0" w:firstRowLastColumn="0" w:lastRowFirstColumn="0" w:lastRowLastColumn="0"/>
            <w:tcW w:w="780" w:type="dxa"/>
          </w:tcPr>
          <w:p w14:paraId="7BFF477D" w14:textId="47D349B7" w:rsidR="00BE02C6" w:rsidRDefault="00BE02C6" w:rsidP="00BE02C6">
            <w:r>
              <w:t>4.3.6</w:t>
            </w:r>
          </w:p>
        </w:tc>
        <w:tc>
          <w:tcPr>
            <w:tcW w:w="3028" w:type="dxa"/>
            <w:gridSpan w:val="2"/>
          </w:tcPr>
          <w:p w14:paraId="0B668CAF"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TANFTransportation</w:t>
            </w:r>
          </w:p>
        </w:tc>
        <w:tc>
          <w:tcPr>
            <w:tcW w:w="658" w:type="dxa"/>
          </w:tcPr>
          <w:p w14:paraId="782FDC3A"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5F20A849" w14:textId="60FF9D76" w:rsidR="00BE02C6" w:rsidRPr="009C3437" w:rsidRDefault="007A2AF6"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sidRPr="00394A38">
                <w:rPr>
                  <w:rStyle w:val="Hyperlink"/>
                </w:rPr>
                <w:t>1.7</w:t>
              </w:r>
            </w:hyperlink>
          </w:p>
        </w:tc>
        <w:tc>
          <w:tcPr>
            <w:tcW w:w="616" w:type="dxa"/>
          </w:tcPr>
          <w:p w14:paraId="02E4E53F"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590" w:type="dxa"/>
          </w:tcPr>
          <w:p w14:paraId="223B4481" w14:textId="497926D3"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25F362F9" w14:textId="77777777" w:rsidTr="00B378D5">
        <w:trPr>
          <w:cantSplit/>
        </w:trPr>
        <w:tc>
          <w:tcPr>
            <w:cnfStyle w:val="001000000000" w:firstRow="0" w:lastRow="0" w:firstColumn="1" w:lastColumn="0" w:oddVBand="0" w:evenVBand="0" w:oddHBand="0" w:evenHBand="0" w:firstRowFirstColumn="0" w:firstRowLastColumn="0" w:lastRowFirstColumn="0" w:lastRowLastColumn="0"/>
            <w:tcW w:w="780" w:type="dxa"/>
          </w:tcPr>
          <w:p w14:paraId="19F04180" w14:textId="2A7E4711" w:rsidR="00BE02C6" w:rsidRDefault="00BE02C6" w:rsidP="00BE02C6">
            <w:r>
              <w:t>4.3.7</w:t>
            </w:r>
          </w:p>
        </w:tc>
        <w:tc>
          <w:tcPr>
            <w:tcW w:w="3028" w:type="dxa"/>
            <w:gridSpan w:val="2"/>
          </w:tcPr>
          <w:p w14:paraId="310D8918"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OtherTANF</w:t>
            </w:r>
          </w:p>
        </w:tc>
        <w:tc>
          <w:tcPr>
            <w:tcW w:w="658" w:type="dxa"/>
          </w:tcPr>
          <w:p w14:paraId="6F511D08"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15D3A868" w14:textId="01DF295A" w:rsidR="00BE02C6" w:rsidRPr="009C3437" w:rsidRDefault="007A2AF6"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sidRPr="00394A38">
                <w:rPr>
                  <w:rStyle w:val="Hyperlink"/>
                </w:rPr>
                <w:t>1.7</w:t>
              </w:r>
            </w:hyperlink>
          </w:p>
        </w:tc>
        <w:tc>
          <w:tcPr>
            <w:tcW w:w="616" w:type="dxa"/>
          </w:tcPr>
          <w:p w14:paraId="73F051DB"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590" w:type="dxa"/>
          </w:tcPr>
          <w:p w14:paraId="6581219D" w14:textId="4B66314D"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0F7CCBDC" w14:textId="77777777" w:rsidTr="00B378D5">
        <w:trPr>
          <w:cantSplit/>
        </w:trPr>
        <w:tc>
          <w:tcPr>
            <w:cnfStyle w:val="001000000000" w:firstRow="0" w:lastRow="0" w:firstColumn="1" w:lastColumn="0" w:oddVBand="0" w:evenVBand="0" w:oddHBand="0" w:evenHBand="0" w:firstRowFirstColumn="0" w:firstRowLastColumn="0" w:lastRowFirstColumn="0" w:lastRowLastColumn="0"/>
            <w:tcW w:w="780" w:type="dxa"/>
          </w:tcPr>
          <w:p w14:paraId="0528A342" w14:textId="4B3BACEF" w:rsidR="00BE02C6" w:rsidRDefault="00BE02C6" w:rsidP="00BE02C6">
            <w:r>
              <w:t>4.3.8</w:t>
            </w:r>
          </w:p>
        </w:tc>
        <w:tc>
          <w:tcPr>
            <w:tcW w:w="3028" w:type="dxa"/>
            <w:gridSpan w:val="2"/>
          </w:tcPr>
          <w:p w14:paraId="030BC251"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RentalAssistanceOngoing</w:t>
            </w:r>
          </w:p>
        </w:tc>
        <w:tc>
          <w:tcPr>
            <w:tcW w:w="658" w:type="dxa"/>
          </w:tcPr>
          <w:p w14:paraId="752A5EC3"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758247AA" w14:textId="24338D31" w:rsidR="00BE02C6" w:rsidRPr="009C3437" w:rsidRDefault="007A2AF6"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sidRPr="00394A38">
                <w:rPr>
                  <w:rStyle w:val="Hyperlink"/>
                </w:rPr>
                <w:t>1.7</w:t>
              </w:r>
            </w:hyperlink>
          </w:p>
        </w:tc>
        <w:tc>
          <w:tcPr>
            <w:tcW w:w="616" w:type="dxa"/>
          </w:tcPr>
          <w:p w14:paraId="22043A06"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590" w:type="dxa"/>
          </w:tcPr>
          <w:p w14:paraId="1732B600" w14:textId="5342F847"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2BAB559E" w14:textId="77777777" w:rsidTr="00B378D5">
        <w:trPr>
          <w:cantSplit/>
        </w:trPr>
        <w:tc>
          <w:tcPr>
            <w:cnfStyle w:val="001000000000" w:firstRow="0" w:lastRow="0" w:firstColumn="1" w:lastColumn="0" w:oddVBand="0" w:evenVBand="0" w:oddHBand="0" w:evenHBand="0" w:firstRowFirstColumn="0" w:firstRowLastColumn="0" w:lastRowFirstColumn="0" w:lastRowLastColumn="0"/>
            <w:tcW w:w="780" w:type="dxa"/>
          </w:tcPr>
          <w:p w14:paraId="41A570B1" w14:textId="45511943" w:rsidR="00BE02C6" w:rsidRDefault="00BE02C6" w:rsidP="00BE02C6">
            <w:r>
              <w:t>4.3.10</w:t>
            </w:r>
          </w:p>
        </w:tc>
        <w:tc>
          <w:tcPr>
            <w:tcW w:w="3028" w:type="dxa"/>
            <w:gridSpan w:val="2"/>
          </w:tcPr>
          <w:p w14:paraId="02E111DE"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RentalAssistanceTemp</w:t>
            </w:r>
          </w:p>
        </w:tc>
        <w:tc>
          <w:tcPr>
            <w:tcW w:w="658" w:type="dxa"/>
          </w:tcPr>
          <w:p w14:paraId="0F7723C7"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68A450A0" w14:textId="1B20D79F" w:rsidR="00BE02C6" w:rsidRPr="009C3437" w:rsidRDefault="007A2AF6"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sidRPr="00394A38">
                <w:rPr>
                  <w:rStyle w:val="Hyperlink"/>
                </w:rPr>
                <w:t>1.7</w:t>
              </w:r>
            </w:hyperlink>
          </w:p>
        </w:tc>
        <w:tc>
          <w:tcPr>
            <w:tcW w:w="616" w:type="dxa"/>
          </w:tcPr>
          <w:p w14:paraId="02B5F7F9"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590" w:type="dxa"/>
          </w:tcPr>
          <w:p w14:paraId="19F6C9E0" w14:textId="72E138E8"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4446FEB6" w14:textId="77777777" w:rsidTr="00B378D5">
        <w:trPr>
          <w:cantSplit/>
        </w:trPr>
        <w:tc>
          <w:tcPr>
            <w:cnfStyle w:val="001000000000" w:firstRow="0" w:lastRow="0" w:firstColumn="1" w:lastColumn="0" w:oddVBand="0" w:evenVBand="0" w:oddHBand="0" w:evenHBand="0" w:firstRowFirstColumn="0" w:firstRowLastColumn="0" w:lastRowFirstColumn="0" w:lastRowLastColumn="0"/>
            <w:tcW w:w="780" w:type="dxa"/>
          </w:tcPr>
          <w:p w14:paraId="67006490" w14:textId="59F3A3D6" w:rsidR="00BE02C6" w:rsidRDefault="00BE02C6" w:rsidP="00BE02C6">
            <w:r>
              <w:t>4.3.9</w:t>
            </w:r>
          </w:p>
        </w:tc>
        <w:tc>
          <w:tcPr>
            <w:tcW w:w="3028" w:type="dxa"/>
            <w:gridSpan w:val="2"/>
          </w:tcPr>
          <w:p w14:paraId="151EE42C" w14:textId="2A64B81D" w:rsidR="00BE02C6" w:rsidRDefault="00BE02C6" w:rsidP="00BE02C6">
            <w:pPr>
              <w:cnfStyle w:val="000000000000" w:firstRow="0" w:lastRow="0" w:firstColumn="0" w:lastColumn="0" w:oddVBand="0" w:evenVBand="0" w:oddHBand="0" w:evenHBand="0" w:firstRowFirstColumn="0" w:firstRowLastColumn="0" w:lastRowFirstColumn="0" w:lastRowLastColumn="0"/>
            </w:pPr>
            <w:r>
              <w:t>Other</w:t>
            </w:r>
            <w:r w:rsidR="00E76CAB">
              <w:t>Benefits</w:t>
            </w:r>
            <w:r>
              <w:t>Source</w:t>
            </w:r>
          </w:p>
        </w:tc>
        <w:tc>
          <w:tcPr>
            <w:tcW w:w="658" w:type="dxa"/>
          </w:tcPr>
          <w:p w14:paraId="5D242920"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4F4A92DB" w14:textId="58DA44F8" w:rsidR="00BE02C6" w:rsidRPr="009C3437" w:rsidRDefault="007A2AF6"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sidRPr="00394A38">
                <w:rPr>
                  <w:rStyle w:val="Hyperlink"/>
                </w:rPr>
                <w:t>1.7</w:t>
              </w:r>
            </w:hyperlink>
          </w:p>
        </w:tc>
        <w:tc>
          <w:tcPr>
            <w:tcW w:w="616" w:type="dxa"/>
          </w:tcPr>
          <w:p w14:paraId="7AF0BA6A"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590" w:type="dxa"/>
          </w:tcPr>
          <w:p w14:paraId="002C7311" w14:textId="0D0D7FFC"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3372FDDE" w14:textId="77777777" w:rsidTr="00B378D5">
        <w:trPr>
          <w:cantSplit/>
        </w:trPr>
        <w:tc>
          <w:tcPr>
            <w:cnfStyle w:val="001000000000" w:firstRow="0" w:lastRow="0" w:firstColumn="1" w:lastColumn="0" w:oddVBand="0" w:evenVBand="0" w:oddHBand="0" w:evenHBand="0" w:firstRowFirstColumn="0" w:firstRowLastColumn="0" w:lastRowFirstColumn="0" w:lastRowLastColumn="0"/>
            <w:tcW w:w="780" w:type="dxa"/>
          </w:tcPr>
          <w:p w14:paraId="72A6540C" w14:textId="70BBB699" w:rsidR="00BE02C6" w:rsidRDefault="00BE02C6" w:rsidP="00BE02C6">
            <w:r>
              <w:t>4.3.A</w:t>
            </w:r>
          </w:p>
        </w:tc>
        <w:tc>
          <w:tcPr>
            <w:tcW w:w="3028" w:type="dxa"/>
            <w:gridSpan w:val="2"/>
          </w:tcPr>
          <w:p w14:paraId="71F346F8" w14:textId="28681AAF" w:rsidR="00BE02C6" w:rsidRDefault="00BE02C6" w:rsidP="00BE02C6">
            <w:pPr>
              <w:cnfStyle w:val="000000000000" w:firstRow="0" w:lastRow="0" w:firstColumn="0" w:lastColumn="0" w:oddVBand="0" w:evenVBand="0" w:oddHBand="0" w:evenHBand="0" w:firstRowFirstColumn="0" w:firstRowLastColumn="0" w:lastRowFirstColumn="0" w:lastRowLastColumn="0"/>
            </w:pPr>
            <w:r>
              <w:t>Other</w:t>
            </w:r>
            <w:r w:rsidR="00E76CAB">
              <w:t>Benefits</w:t>
            </w:r>
            <w:r>
              <w:t>SourceIdentify</w:t>
            </w:r>
          </w:p>
        </w:tc>
        <w:tc>
          <w:tcPr>
            <w:tcW w:w="658" w:type="dxa"/>
          </w:tcPr>
          <w:p w14:paraId="1CF6869E"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S50</w:t>
            </w:r>
          </w:p>
        </w:tc>
        <w:tc>
          <w:tcPr>
            <w:tcW w:w="678" w:type="dxa"/>
          </w:tcPr>
          <w:p w14:paraId="38970BE1" w14:textId="77777777" w:rsidR="00BE02C6" w:rsidRPr="009C3437" w:rsidRDefault="00BE02C6" w:rsidP="00BE02C6">
            <w:pPr>
              <w:cnfStyle w:val="000000000000" w:firstRow="0" w:lastRow="0" w:firstColumn="0" w:lastColumn="0" w:oddVBand="0" w:evenVBand="0" w:oddHBand="0" w:evenHBand="0" w:firstRowFirstColumn="0" w:firstRowLastColumn="0" w:lastRowFirstColumn="0" w:lastRowLastColumn="0"/>
            </w:pPr>
          </w:p>
        </w:tc>
        <w:tc>
          <w:tcPr>
            <w:tcW w:w="616" w:type="dxa"/>
          </w:tcPr>
          <w:p w14:paraId="15AF7E39"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590" w:type="dxa"/>
          </w:tcPr>
          <w:p w14:paraId="088A0F20" w14:textId="5E285A42" w:rsidR="00BE02C6" w:rsidRDefault="009A0B17" w:rsidP="00BE02C6">
            <w:pPr>
              <w:cnfStyle w:val="000000000000" w:firstRow="0" w:lastRow="0" w:firstColumn="0" w:lastColumn="0" w:oddVBand="0" w:evenVBand="0" w:oddHBand="0" w:evenHBand="0" w:firstRowFirstColumn="0" w:firstRowLastColumn="0" w:lastRowFirstColumn="0" w:lastRowLastColumn="0"/>
            </w:pPr>
            <w:r>
              <w:t>Null unless 4.3.9 = 1</w:t>
            </w:r>
          </w:p>
        </w:tc>
      </w:tr>
      <w:tr w:rsidR="00BE02C6" w:rsidRPr="009C3437" w14:paraId="4AB11C9E" w14:textId="77777777" w:rsidTr="00B378D5">
        <w:trPr>
          <w:cantSplit/>
        </w:trPr>
        <w:tc>
          <w:tcPr>
            <w:cnfStyle w:val="001000000000" w:firstRow="0" w:lastRow="0" w:firstColumn="1" w:lastColumn="0" w:oddVBand="0" w:evenVBand="0" w:oddHBand="0" w:evenHBand="0" w:firstRowFirstColumn="0" w:firstRowLastColumn="0" w:lastRowFirstColumn="0" w:lastRowLastColumn="0"/>
            <w:tcW w:w="780" w:type="dxa"/>
          </w:tcPr>
          <w:p w14:paraId="5D81ECD0" w14:textId="7810ACFD" w:rsidR="00BE02C6" w:rsidRDefault="00BE02C6" w:rsidP="00BE02C6">
            <w:r>
              <w:t>4.4.2</w:t>
            </w:r>
          </w:p>
        </w:tc>
        <w:tc>
          <w:tcPr>
            <w:tcW w:w="3028" w:type="dxa"/>
            <w:gridSpan w:val="2"/>
          </w:tcPr>
          <w:p w14:paraId="5C66C61F"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InsuranceFromAnySource</w:t>
            </w:r>
          </w:p>
        </w:tc>
        <w:tc>
          <w:tcPr>
            <w:tcW w:w="658" w:type="dxa"/>
          </w:tcPr>
          <w:p w14:paraId="6DCB75F1"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317880DC" w14:textId="11C25F54" w:rsidR="00BE02C6" w:rsidRPr="009C3437" w:rsidRDefault="007A2AF6" w:rsidP="00BE02C6">
            <w:pPr>
              <w:cnfStyle w:val="000000000000" w:firstRow="0" w:lastRow="0" w:firstColumn="0" w:lastColumn="0" w:oddVBand="0" w:evenVBand="0" w:oddHBand="0" w:evenHBand="0" w:firstRowFirstColumn="0" w:firstRowLastColumn="0" w:lastRowFirstColumn="0" w:lastRowLastColumn="0"/>
            </w:pPr>
            <w:hyperlink w:anchor="_3.7_No/Yes/Reasons_for_1" w:history="1">
              <w:r w:rsidR="00BE02C6">
                <w:rPr>
                  <w:rStyle w:val="Hyperlink"/>
                </w:rPr>
                <w:t>1.8</w:t>
              </w:r>
            </w:hyperlink>
          </w:p>
        </w:tc>
        <w:tc>
          <w:tcPr>
            <w:tcW w:w="616" w:type="dxa"/>
          </w:tcPr>
          <w:p w14:paraId="76F43762" w14:textId="2F5BCFE3" w:rsidR="00BE02C6" w:rsidRPr="009C3437"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590" w:type="dxa"/>
          </w:tcPr>
          <w:p w14:paraId="11FDA50A" w14:textId="3D9429B4" w:rsidR="00BE02C6" w:rsidRPr="009C3437"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4AC6853A" w14:textId="77777777" w:rsidTr="00B378D5">
        <w:trPr>
          <w:cantSplit/>
        </w:trPr>
        <w:tc>
          <w:tcPr>
            <w:cnfStyle w:val="001000000000" w:firstRow="0" w:lastRow="0" w:firstColumn="1" w:lastColumn="0" w:oddVBand="0" w:evenVBand="0" w:oddHBand="0" w:evenHBand="0" w:firstRowFirstColumn="0" w:firstRowLastColumn="0" w:lastRowFirstColumn="0" w:lastRowLastColumn="0"/>
            <w:tcW w:w="780" w:type="dxa"/>
          </w:tcPr>
          <w:p w14:paraId="07A3A4C8" w14:textId="11F6A13C" w:rsidR="00BE02C6" w:rsidRDefault="00BE02C6" w:rsidP="00BE02C6">
            <w:r>
              <w:t>4.4.3</w:t>
            </w:r>
          </w:p>
        </w:tc>
        <w:tc>
          <w:tcPr>
            <w:tcW w:w="3028" w:type="dxa"/>
            <w:gridSpan w:val="2"/>
          </w:tcPr>
          <w:p w14:paraId="2BF535CB"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Medicaid</w:t>
            </w:r>
          </w:p>
        </w:tc>
        <w:tc>
          <w:tcPr>
            <w:tcW w:w="658" w:type="dxa"/>
          </w:tcPr>
          <w:p w14:paraId="791D7BDE"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7B25ECA8" w14:textId="27B6AFC8" w:rsidR="00BE02C6" w:rsidRPr="009C3437" w:rsidRDefault="007A2AF6"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6" w:type="dxa"/>
          </w:tcPr>
          <w:p w14:paraId="78F4D05B"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590" w:type="dxa"/>
          </w:tcPr>
          <w:p w14:paraId="62EA1F7A" w14:textId="619E5383"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59233BEE" w14:textId="77777777" w:rsidTr="00B378D5">
        <w:trPr>
          <w:cantSplit/>
        </w:trPr>
        <w:tc>
          <w:tcPr>
            <w:cnfStyle w:val="001000000000" w:firstRow="0" w:lastRow="0" w:firstColumn="1" w:lastColumn="0" w:oddVBand="0" w:evenVBand="0" w:oddHBand="0" w:evenHBand="0" w:firstRowFirstColumn="0" w:firstRowLastColumn="0" w:lastRowFirstColumn="0" w:lastRowLastColumn="0"/>
            <w:tcW w:w="780" w:type="dxa"/>
          </w:tcPr>
          <w:p w14:paraId="3CF1F037" w14:textId="19AB746E" w:rsidR="00BE02C6" w:rsidRDefault="00BE02C6" w:rsidP="00BE02C6">
            <w:r>
              <w:t>4.4.A</w:t>
            </w:r>
          </w:p>
        </w:tc>
        <w:tc>
          <w:tcPr>
            <w:tcW w:w="3028" w:type="dxa"/>
            <w:gridSpan w:val="2"/>
          </w:tcPr>
          <w:p w14:paraId="28994845"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NoMedicaidReason</w:t>
            </w:r>
          </w:p>
        </w:tc>
        <w:tc>
          <w:tcPr>
            <w:tcW w:w="658" w:type="dxa"/>
          </w:tcPr>
          <w:p w14:paraId="1B765430"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2588761A" w14:textId="5BB0D59C" w:rsidR="00BE02C6" w:rsidRDefault="007A2AF6" w:rsidP="00BE02C6">
            <w:pPr>
              <w:cnfStyle w:val="000000000000" w:firstRow="0" w:lastRow="0" w:firstColumn="0" w:lastColumn="0" w:oddVBand="0" w:evenVBand="0" w:oddHBand="0" w:evenHBand="0" w:firstRowFirstColumn="0" w:firstRowLastColumn="0" w:lastRowFirstColumn="0" w:lastRowLastColumn="0"/>
            </w:pPr>
            <w:hyperlink w:anchor="_4.4.A_ReasonNotInsured" w:history="1">
              <w:r w:rsidR="00BE02C6" w:rsidRPr="008C6A67">
                <w:rPr>
                  <w:rStyle w:val="Hyperlink"/>
                </w:rPr>
                <w:t>4.4.A</w:t>
              </w:r>
            </w:hyperlink>
          </w:p>
        </w:tc>
        <w:tc>
          <w:tcPr>
            <w:tcW w:w="616" w:type="dxa"/>
          </w:tcPr>
          <w:p w14:paraId="7F2793EA"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590" w:type="dxa"/>
          </w:tcPr>
          <w:p w14:paraId="2C627B5C" w14:textId="09BB9168" w:rsidR="00BE02C6" w:rsidRDefault="00374133" w:rsidP="00374133">
            <w:pPr>
              <w:cnfStyle w:val="000000000000" w:firstRow="0" w:lastRow="0" w:firstColumn="0" w:lastColumn="0" w:oddVBand="0" w:evenVBand="0" w:oddHBand="0" w:evenHBand="0" w:firstRowFirstColumn="0" w:firstRowLastColumn="0" w:lastRowFirstColumn="0" w:lastRowLastColumn="0"/>
            </w:pPr>
            <w:r>
              <w:t>Null unless 4.4.3 = 0</w:t>
            </w:r>
          </w:p>
        </w:tc>
      </w:tr>
      <w:tr w:rsidR="00BE02C6" w:rsidRPr="009C3437" w14:paraId="0C794EE5" w14:textId="77777777" w:rsidTr="00B378D5">
        <w:trPr>
          <w:cantSplit/>
        </w:trPr>
        <w:tc>
          <w:tcPr>
            <w:cnfStyle w:val="001000000000" w:firstRow="0" w:lastRow="0" w:firstColumn="1" w:lastColumn="0" w:oddVBand="0" w:evenVBand="0" w:oddHBand="0" w:evenHBand="0" w:firstRowFirstColumn="0" w:firstRowLastColumn="0" w:lastRowFirstColumn="0" w:lastRowLastColumn="0"/>
            <w:tcW w:w="780" w:type="dxa"/>
          </w:tcPr>
          <w:p w14:paraId="37BF0C8D" w14:textId="1BFBE4C8" w:rsidR="00BE02C6" w:rsidRDefault="00BE02C6" w:rsidP="00BE02C6">
            <w:r>
              <w:t>4.4.4</w:t>
            </w:r>
          </w:p>
        </w:tc>
        <w:tc>
          <w:tcPr>
            <w:tcW w:w="3028" w:type="dxa"/>
            <w:gridSpan w:val="2"/>
          </w:tcPr>
          <w:p w14:paraId="37515710"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Medicare</w:t>
            </w:r>
          </w:p>
        </w:tc>
        <w:tc>
          <w:tcPr>
            <w:tcW w:w="658" w:type="dxa"/>
          </w:tcPr>
          <w:p w14:paraId="4685D27C"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16E8B870" w14:textId="5B1A1E91" w:rsidR="00BE02C6" w:rsidRPr="009C3437" w:rsidRDefault="007A2AF6"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6" w:type="dxa"/>
          </w:tcPr>
          <w:p w14:paraId="78F86EE9"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590" w:type="dxa"/>
          </w:tcPr>
          <w:p w14:paraId="6DC3D2C2" w14:textId="34A79495"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104EEFFC" w14:textId="77777777" w:rsidTr="00B378D5">
        <w:trPr>
          <w:cantSplit/>
        </w:trPr>
        <w:tc>
          <w:tcPr>
            <w:cnfStyle w:val="001000000000" w:firstRow="0" w:lastRow="0" w:firstColumn="1" w:lastColumn="0" w:oddVBand="0" w:evenVBand="0" w:oddHBand="0" w:evenHBand="0" w:firstRowFirstColumn="0" w:firstRowLastColumn="0" w:lastRowFirstColumn="0" w:lastRowLastColumn="0"/>
            <w:tcW w:w="780" w:type="dxa"/>
          </w:tcPr>
          <w:p w14:paraId="24D468C1" w14:textId="7824BE5B" w:rsidR="00BE02C6" w:rsidRDefault="00BE02C6" w:rsidP="00BE02C6">
            <w:r>
              <w:t>4.4.B</w:t>
            </w:r>
          </w:p>
        </w:tc>
        <w:tc>
          <w:tcPr>
            <w:tcW w:w="3028" w:type="dxa"/>
            <w:gridSpan w:val="2"/>
          </w:tcPr>
          <w:p w14:paraId="03C38B7C"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NoMedicareReason</w:t>
            </w:r>
          </w:p>
        </w:tc>
        <w:tc>
          <w:tcPr>
            <w:tcW w:w="658" w:type="dxa"/>
          </w:tcPr>
          <w:p w14:paraId="7FCABF94"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20247F10" w14:textId="4DAB706C" w:rsidR="00BE02C6" w:rsidRDefault="007A2AF6" w:rsidP="00BE02C6">
            <w:pPr>
              <w:cnfStyle w:val="000000000000" w:firstRow="0" w:lastRow="0" w:firstColumn="0" w:lastColumn="0" w:oddVBand="0" w:evenVBand="0" w:oddHBand="0" w:evenHBand="0" w:firstRowFirstColumn="0" w:firstRowLastColumn="0" w:lastRowFirstColumn="0" w:lastRowLastColumn="0"/>
            </w:pPr>
            <w:hyperlink w:anchor="_4.4.A_ReasonNotInsured" w:history="1">
              <w:r w:rsidR="00BE02C6" w:rsidRPr="008C6A67">
                <w:rPr>
                  <w:rStyle w:val="Hyperlink"/>
                </w:rPr>
                <w:t>4.4.A</w:t>
              </w:r>
            </w:hyperlink>
          </w:p>
        </w:tc>
        <w:tc>
          <w:tcPr>
            <w:tcW w:w="616" w:type="dxa"/>
          </w:tcPr>
          <w:p w14:paraId="332B4AAD"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590" w:type="dxa"/>
          </w:tcPr>
          <w:p w14:paraId="1EDC9BBA" w14:textId="4C6D678C" w:rsidR="00BE02C6" w:rsidRDefault="00374133" w:rsidP="00374133">
            <w:pPr>
              <w:cnfStyle w:val="000000000000" w:firstRow="0" w:lastRow="0" w:firstColumn="0" w:lastColumn="0" w:oddVBand="0" w:evenVBand="0" w:oddHBand="0" w:evenHBand="0" w:firstRowFirstColumn="0" w:firstRowLastColumn="0" w:lastRowFirstColumn="0" w:lastRowLastColumn="0"/>
            </w:pPr>
            <w:r>
              <w:t>Null unless 4.4.4 = 0</w:t>
            </w:r>
          </w:p>
        </w:tc>
      </w:tr>
      <w:tr w:rsidR="00BE02C6" w:rsidRPr="009C3437" w14:paraId="038E1017" w14:textId="77777777" w:rsidTr="00B378D5">
        <w:trPr>
          <w:cantSplit/>
        </w:trPr>
        <w:tc>
          <w:tcPr>
            <w:cnfStyle w:val="001000000000" w:firstRow="0" w:lastRow="0" w:firstColumn="1" w:lastColumn="0" w:oddVBand="0" w:evenVBand="0" w:oddHBand="0" w:evenHBand="0" w:firstRowFirstColumn="0" w:firstRowLastColumn="0" w:lastRowFirstColumn="0" w:lastRowLastColumn="0"/>
            <w:tcW w:w="780" w:type="dxa"/>
          </w:tcPr>
          <w:p w14:paraId="3F595FFA" w14:textId="0C38D846" w:rsidR="00BE02C6" w:rsidRDefault="00BE02C6" w:rsidP="00BE02C6">
            <w:r>
              <w:t>4.4.5</w:t>
            </w:r>
          </w:p>
        </w:tc>
        <w:tc>
          <w:tcPr>
            <w:tcW w:w="3028" w:type="dxa"/>
            <w:gridSpan w:val="2"/>
          </w:tcPr>
          <w:p w14:paraId="62C3D3F5"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SCHIP</w:t>
            </w:r>
          </w:p>
        </w:tc>
        <w:tc>
          <w:tcPr>
            <w:tcW w:w="658" w:type="dxa"/>
          </w:tcPr>
          <w:p w14:paraId="0DA74B8D"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660A2920" w14:textId="3BA2F1F4" w:rsidR="00BE02C6" w:rsidRPr="009C3437" w:rsidRDefault="007A2AF6"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6" w:type="dxa"/>
          </w:tcPr>
          <w:p w14:paraId="2ED8A6B7"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590" w:type="dxa"/>
          </w:tcPr>
          <w:p w14:paraId="48807825" w14:textId="39BFC016"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3D6A0837" w14:textId="77777777" w:rsidTr="00B378D5">
        <w:trPr>
          <w:cantSplit/>
        </w:trPr>
        <w:tc>
          <w:tcPr>
            <w:cnfStyle w:val="001000000000" w:firstRow="0" w:lastRow="0" w:firstColumn="1" w:lastColumn="0" w:oddVBand="0" w:evenVBand="0" w:oddHBand="0" w:evenHBand="0" w:firstRowFirstColumn="0" w:firstRowLastColumn="0" w:lastRowFirstColumn="0" w:lastRowLastColumn="0"/>
            <w:tcW w:w="780" w:type="dxa"/>
          </w:tcPr>
          <w:p w14:paraId="7C0C045D" w14:textId="388DFA15" w:rsidR="00BE02C6" w:rsidRDefault="00BE02C6" w:rsidP="00BE02C6">
            <w:r>
              <w:t>4.4.C</w:t>
            </w:r>
          </w:p>
        </w:tc>
        <w:tc>
          <w:tcPr>
            <w:tcW w:w="3028" w:type="dxa"/>
            <w:gridSpan w:val="2"/>
          </w:tcPr>
          <w:p w14:paraId="741064F5"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NoSCHIPReason</w:t>
            </w:r>
          </w:p>
        </w:tc>
        <w:tc>
          <w:tcPr>
            <w:tcW w:w="658" w:type="dxa"/>
          </w:tcPr>
          <w:p w14:paraId="33FE10E7"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34DB382C" w14:textId="3FB39AF8" w:rsidR="00BE02C6" w:rsidRDefault="007A2AF6" w:rsidP="00BE02C6">
            <w:pPr>
              <w:cnfStyle w:val="000000000000" w:firstRow="0" w:lastRow="0" w:firstColumn="0" w:lastColumn="0" w:oddVBand="0" w:evenVBand="0" w:oddHBand="0" w:evenHBand="0" w:firstRowFirstColumn="0" w:firstRowLastColumn="0" w:lastRowFirstColumn="0" w:lastRowLastColumn="0"/>
            </w:pPr>
            <w:hyperlink w:anchor="_4.4.A_ReasonNotInsured" w:history="1">
              <w:r w:rsidR="00BE02C6" w:rsidRPr="008C6A67">
                <w:rPr>
                  <w:rStyle w:val="Hyperlink"/>
                </w:rPr>
                <w:t>4.4.A</w:t>
              </w:r>
            </w:hyperlink>
          </w:p>
        </w:tc>
        <w:tc>
          <w:tcPr>
            <w:tcW w:w="616" w:type="dxa"/>
          </w:tcPr>
          <w:p w14:paraId="5906CA0C"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590" w:type="dxa"/>
          </w:tcPr>
          <w:p w14:paraId="748214EF" w14:textId="27DF0809" w:rsidR="00BE02C6" w:rsidRDefault="00374133" w:rsidP="00374133">
            <w:pPr>
              <w:cnfStyle w:val="000000000000" w:firstRow="0" w:lastRow="0" w:firstColumn="0" w:lastColumn="0" w:oddVBand="0" w:evenVBand="0" w:oddHBand="0" w:evenHBand="0" w:firstRowFirstColumn="0" w:firstRowLastColumn="0" w:lastRowFirstColumn="0" w:lastRowLastColumn="0"/>
            </w:pPr>
            <w:r>
              <w:t>Null unless 4.4.5 = 0</w:t>
            </w:r>
          </w:p>
        </w:tc>
      </w:tr>
      <w:tr w:rsidR="00BE02C6" w:rsidRPr="009C3437" w14:paraId="1F288E22" w14:textId="77777777" w:rsidTr="00B378D5">
        <w:trPr>
          <w:cantSplit/>
        </w:trPr>
        <w:tc>
          <w:tcPr>
            <w:cnfStyle w:val="001000000000" w:firstRow="0" w:lastRow="0" w:firstColumn="1" w:lastColumn="0" w:oddVBand="0" w:evenVBand="0" w:oddHBand="0" w:evenHBand="0" w:firstRowFirstColumn="0" w:firstRowLastColumn="0" w:lastRowFirstColumn="0" w:lastRowLastColumn="0"/>
            <w:tcW w:w="780" w:type="dxa"/>
          </w:tcPr>
          <w:p w14:paraId="27C9F555" w14:textId="54D19259" w:rsidR="00BE02C6" w:rsidRDefault="00BE02C6" w:rsidP="00BE02C6">
            <w:r>
              <w:t>4.4.6</w:t>
            </w:r>
          </w:p>
        </w:tc>
        <w:tc>
          <w:tcPr>
            <w:tcW w:w="3028" w:type="dxa"/>
            <w:gridSpan w:val="2"/>
          </w:tcPr>
          <w:p w14:paraId="09D57F12"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VAMedicalServices</w:t>
            </w:r>
          </w:p>
        </w:tc>
        <w:tc>
          <w:tcPr>
            <w:tcW w:w="658" w:type="dxa"/>
          </w:tcPr>
          <w:p w14:paraId="5E788A10"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51556E50" w14:textId="5015965C" w:rsidR="00BE02C6" w:rsidRPr="009C3437" w:rsidRDefault="007A2AF6"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6" w:type="dxa"/>
          </w:tcPr>
          <w:p w14:paraId="5575DF7C"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590" w:type="dxa"/>
          </w:tcPr>
          <w:p w14:paraId="260B6B85" w14:textId="30269FEA" w:rsidR="00BE02C6" w:rsidRPr="009C3437"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0B5A86B0" w14:textId="77777777" w:rsidTr="00B378D5">
        <w:trPr>
          <w:cantSplit/>
        </w:trPr>
        <w:tc>
          <w:tcPr>
            <w:cnfStyle w:val="001000000000" w:firstRow="0" w:lastRow="0" w:firstColumn="1" w:lastColumn="0" w:oddVBand="0" w:evenVBand="0" w:oddHBand="0" w:evenHBand="0" w:firstRowFirstColumn="0" w:firstRowLastColumn="0" w:lastRowFirstColumn="0" w:lastRowLastColumn="0"/>
            <w:tcW w:w="780" w:type="dxa"/>
          </w:tcPr>
          <w:p w14:paraId="71E16665" w14:textId="41172657" w:rsidR="00BE02C6" w:rsidRDefault="00BE02C6" w:rsidP="00BE02C6">
            <w:r>
              <w:t>4.4.S</w:t>
            </w:r>
          </w:p>
        </w:tc>
        <w:tc>
          <w:tcPr>
            <w:tcW w:w="3028" w:type="dxa"/>
            <w:gridSpan w:val="2"/>
          </w:tcPr>
          <w:p w14:paraId="6F222BCC"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NoVAMedReason</w:t>
            </w:r>
          </w:p>
        </w:tc>
        <w:tc>
          <w:tcPr>
            <w:tcW w:w="658" w:type="dxa"/>
          </w:tcPr>
          <w:p w14:paraId="0CF71BBC"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7EEFC10D" w14:textId="24FF9DFC" w:rsidR="00BE02C6" w:rsidRPr="009C3437" w:rsidRDefault="007A2AF6" w:rsidP="00BE02C6">
            <w:pPr>
              <w:cnfStyle w:val="000000000000" w:firstRow="0" w:lastRow="0" w:firstColumn="0" w:lastColumn="0" w:oddVBand="0" w:evenVBand="0" w:oddHBand="0" w:evenHBand="0" w:firstRowFirstColumn="0" w:firstRowLastColumn="0" w:lastRowFirstColumn="0" w:lastRowLastColumn="0"/>
            </w:pPr>
            <w:hyperlink w:anchor="_4.4.A_ReasonNotInsured" w:history="1">
              <w:r w:rsidR="00BE02C6" w:rsidRPr="008C6A67">
                <w:rPr>
                  <w:rStyle w:val="Hyperlink"/>
                </w:rPr>
                <w:t>4.4.A</w:t>
              </w:r>
            </w:hyperlink>
          </w:p>
        </w:tc>
        <w:tc>
          <w:tcPr>
            <w:tcW w:w="616" w:type="dxa"/>
          </w:tcPr>
          <w:p w14:paraId="4ECE140C"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590" w:type="dxa"/>
          </w:tcPr>
          <w:p w14:paraId="52E3E1CE" w14:textId="70D995CF" w:rsidR="00BE02C6" w:rsidRDefault="00374133" w:rsidP="00374133">
            <w:pPr>
              <w:cnfStyle w:val="000000000000" w:firstRow="0" w:lastRow="0" w:firstColumn="0" w:lastColumn="0" w:oddVBand="0" w:evenVBand="0" w:oddHBand="0" w:evenHBand="0" w:firstRowFirstColumn="0" w:firstRowLastColumn="0" w:lastRowFirstColumn="0" w:lastRowLastColumn="0"/>
            </w:pPr>
            <w:r>
              <w:t>Null unless 4.4.6 = 0</w:t>
            </w:r>
          </w:p>
        </w:tc>
      </w:tr>
      <w:tr w:rsidR="00BE02C6" w:rsidRPr="009C3437" w14:paraId="50649D16" w14:textId="77777777" w:rsidTr="00B378D5">
        <w:trPr>
          <w:cantSplit/>
        </w:trPr>
        <w:tc>
          <w:tcPr>
            <w:cnfStyle w:val="001000000000" w:firstRow="0" w:lastRow="0" w:firstColumn="1" w:lastColumn="0" w:oddVBand="0" w:evenVBand="0" w:oddHBand="0" w:evenHBand="0" w:firstRowFirstColumn="0" w:firstRowLastColumn="0" w:lastRowFirstColumn="0" w:lastRowLastColumn="0"/>
            <w:tcW w:w="780" w:type="dxa"/>
          </w:tcPr>
          <w:p w14:paraId="2AEDC22A" w14:textId="6BE74DD3" w:rsidR="00BE02C6" w:rsidRDefault="00BE02C6" w:rsidP="00BE02C6">
            <w:r>
              <w:t>4.4.7</w:t>
            </w:r>
          </w:p>
        </w:tc>
        <w:tc>
          <w:tcPr>
            <w:tcW w:w="3028" w:type="dxa"/>
            <w:gridSpan w:val="2"/>
          </w:tcPr>
          <w:p w14:paraId="7E3E8FE2"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EmployerProvided</w:t>
            </w:r>
          </w:p>
        </w:tc>
        <w:tc>
          <w:tcPr>
            <w:tcW w:w="658" w:type="dxa"/>
          </w:tcPr>
          <w:p w14:paraId="4122CE02"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6F45F4C5" w14:textId="437895D1" w:rsidR="00BE02C6" w:rsidRPr="009C3437" w:rsidRDefault="007A2AF6"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6" w:type="dxa"/>
          </w:tcPr>
          <w:p w14:paraId="69CC25CC"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590" w:type="dxa"/>
          </w:tcPr>
          <w:p w14:paraId="57D2E33E" w14:textId="173F2125"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500B2844" w14:textId="77777777" w:rsidTr="00B378D5">
        <w:trPr>
          <w:cantSplit/>
        </w:trPr>
        <w:tc>
          <w:tcPr>
            <w:cnfStyle w:val="001000000000" w:firstRow="0" w:lastRow="0" w:firstColumn="1" w:lastColumn="0" w:oddVBand="0" w:evenVBand="0" w:oddHBand="0" w:evenHBand="0" w:firstRowFirstColumn="0" w:firstRowLastColumn="0" w:lastRowFirstColumn="0" w:lastRowLastColumn="0"/>
            <w:tcW w:w="780" w:type="dxa"/>
          </w:tcPr>
          <w:p w14:paraId="3EEB2D7C" w14:textId="325C3A8E" w:rsidR="00BE02C6" w:rsidRDefault="00BE02C6" w:rsidP="00BE02C6">
            <w:r>
              <w:t>4.4.E</w:t>
            </w:r>
          </w:p>
        </w:tc>
        <w:tc>
          <w:tcPr>
            <w:tcW w:w="3028" w:type="dxa"/>
            <w:gridSpan w:val="2"/>
          </w:tcPr>
          <w:p w14:paraId="5F3CB561"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NoEmployerProvidedReason</w:t>
            </w:r>
          </w:p>
        </w:tc>
        <w:tc>
          <w:tcPr>
            <w:tcW w:w="658" w:type="dxa"/>
          </w:tcPr>
          <w:p w14:paraId="37072115"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278CEA1D" w14:textId="307A0D14" w:rsidR="00BE02C6" w:rsidRPr="009C3437" w:rsidRDefault="007A2AF6" w:rsidP="00BE02C6">
            <w:pPr>
              <w:cnfStyle w:val="000000000000" w:firstRow="0" w:lastRow="0" w:firstColumn="0" w:lastColumn="0" w:oddVBand="0" w:evenVBand="0" w:oddHBand="0" w:evenHBand="0" w:firstRowFirstColumn="0" w:firstRowLastColumn="0" w:lastRowFirstColumn="0" w:lastRowLastColumn="0"/>
            </w:pPr>
            <w:hyperlink w:anchor="_4.4.A_ReasonNotInsured" w:history="1">
              <w:r w:rsidR="00BE02C6" w:rsidRPr="008C6A67">
                <w:rPr>
                  <w:rStyle w:val="Hyperlink"/>
                </w:rPr>
                <w:t>4.4.A</w:t>
              </w:r>
            </w:hyperlink>
          </w:p>
        </w:tc>
        <w:tc>
          <w:tcPr>
            <w:tcW w:w="616" w:type="dxa"/>
          </w:tcPr>
          <w:p w14:paraId="63FE18F3"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590" w:type="dxa"/>
          </w:tcPr>
          <w:p w14:paraId="261007E2" w14:textId="04297857" w:rsidR="00BE02C6" w:rsidRDefault="00374133" w:rsidP="00374133">
            <w:pPr>
              <w:cnfStyle w:val="000000000000" w:firstRow="0" w:lastRow="0" w:firstColumn="0" w:lastColumn="0" w:oddVBand="0" w:evenVBand="0" w:oddHBand="0" w:evenHBand="0" w:firstRowFirstColumn="0" w:firstRowLastColumn="0" w:lastRowFirstColumn="0" w:lastRowLastColumn="0"/>
            </w:pPr>
            <w:r>
              <w:t>Null unless 4.4.7 = 0</w:t>
            </w:r>
          </w:p>
        </w:tc>
      </w:tr>
      <w:tr w:rsidR="00BE02C6" w:rsidRPr="009C3437" w14:paraId="1438918E" w14:textId="77777777" w:rsidTr="00B378D5">
        <w:trPr>
          <w:cantSplit/>
        </w:trPr>
        <w:tc>
          <w:tcPr>
            <w:cnfStyle w:val="001000000000" w:firstRow="0" w:lastRow="0" w:firstColumn="1" w:lastColumn="0" w:oddVBand="0" w:evenVBand="0" w:oddHBand="0" w:evenHBand="0" w:firstRowFirstColumn="0" w:firstRowLastColumn="0" w:lastRowFirstColumn="0" w:lastRowLastColumn="0"/>
            <w:tcW w:w="780" w:type="dxa"/>
          </w:tcPr>
          <w:p w14:paraId="57149743" w14:textId="663B1871" w:rsidR="00BE02C6" w:rsidRDefault="00BE02C6" w:rsidP="00BE02C6">
            <w:r>
              <w:t>4.4.8</w:t>
            </w:r>
          </w:p>
        </w:tc>
        <w:tc>
          <w:tcPr>
            <w:tcW w:w="3028" w:type="dxa"/>
            <w:gridSpan w:val="2"/>
          </w:tcPr>
          <w:p w14:paraId="4BFBC805"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COBRA</w:t>
            </w:r>
          </w:p>
        </w:tc>
        <w:tc>
          <w:tcPr>
            <w:tcW w:w="658" w:type="dxa"/>
          </w:tcPr>
          <w:p w14:paraId="15354A20"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38696D17" w14:textId="53643719" w:rsidR="00BE02C6" w:rsidRPr="009C3437" w:rsidRDefault="007A2AF6"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6" w:type="dxa"/>
          </w:tcPr>
          <w:p w14:paraId="3F8ADF6D"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590" w:type="dxa"/>
          </w:tcPr>
          <w:p w14:paraId="4DAA2ACB" w14:textId="0A547C8E"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448F6DA2" w14:textId="77777777" w:rsidTr="00B378D5">
        <w:trPr>
          <w:cantSplit/>
        </w:trPr>
        <w:tc>
          <w:tcPr>
            <w:cnfStyle w:val="001000000000" w:firstRow="0" w:lastRow="0" w:firstColumn="1" w:lastColumn="0" w:oddVBand="0" w:evenVBand="0" w:oddHBand="0" w:evenHBand="0" w:firstRowFirstColumn="0" w:firstRowLastColumn="0" w:lastRowFirstColumn="0" w:lastRowLastColumn="0"/>
            <w:tcW w:w="780" w:type="dxa"/>
          </w:tcPr>
          <w:p w14:paraId="5934A5F6" w14:textId="6B85E2A3" w:rsidR="00BE02C6" w:rsidRDefault="00BE02C6" w:rsidP="00BE02C6">
            <w:r>
              <w:t>4.4.F</w:t>
            </w:r>
          </w:p>
        </w:tc>
        <w:tc>
          <w:tcPr>
            <w:tcW w:w="3028" w:type="dxa"/>
            <w:gridSpan w:val="2"/>
          </w:tcPr>
          <w:p w14:paraId="53CFC31B"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NoCOBRAReason</w:t>
            </w:r>
          </w:p>
        </w:tc>
        <w:tc>
          <w:tcPr>
            <w:tcW w:w="658" w:type="dxa"/>
          </w:tcPr>
          <w:p w14:paraId="647CBC7F"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20583E3D" w14:textId="6A250775" w:rsidR="00BE02C6" w:rsidRPr="009C3437" w:rsidRDefault="007A2AF6" w:rsidP="00BE02C6">
            <w:pPr>
              <w:cnfStyle w:val="000000000000" w:firstRow="0" w:lastRow="0" w:firstColumn="0" w:lastColumn="0" w:oddVBand="0" w:evenVBand="0" w:oddHBand="0" w:evenHBand="0" w:firstRowFirstColumn="0" w:firstRowLastColumn="0" w:lastRowFirstColumn="0" w:lastRowLastColumn="0"/>
            </w:pPr>
            <w:hyperlink w:anchor="_4.4.A_ReasonNotInsured" w:history="1">
              <w:r w:rsidR="00BE02C6" w:rsidRPr="008C6A67">
                <w:rPr>
                  <w:rStyle w:val="Hyperlink"/>
                </w:rPr>
                <w:t>4.4.A</w:t>
              </w:r>
            </w:hyperlink>
          </w:p>
        </w:tc>
        <w:tc>
          <w:tcPr>
            <w:tcW w:w="616" w:type="dxa"/>
          </w:tcPr>
          <w:p w14:paraId="7458656D"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590" w:type="dxa"/>
          </w:tcPr>
          <w:p w14:paraId="7E37FA6F" w14:textId="357A5278" w:rsidR="00BE02C6" w:rsidRDefault="00374133" w:rsidP="00374133">
            <w:pPr>
              <w:cnfStyle w:val="000000000000" w:firstRow="0" w:lastRow="0" w:firstColumn="0" w:lastColumn="0" w:oddVBand="0" w:evenVBand="0" w:oddHBand="0" w:evenHBand="0" w:firstRowFirstColumn="0" w:firstRowLastColumn="0" w:lastRowFirstColumn="0" w:lastRowLastColumn="0"/>
            </w:pPr>
            <w:r>
              <w:t>Null unless 4.4.8 = 0</w:t>
            </w:r>
          </w:p>
        </w:tc>
      </w:tr>
      <w:tr w:rsidR="00BE02C6" w:rsidRPr="009C3437" w14:paraId="229FE095" w14:textId="77777777" w:rsidTr="00B378D5">
        <w:trPr>
          <w:cantSplit/>
        </w:trPr>
        <w:tc>
          <w:tcPr>
            <w:cnfStyle w:val="001000000000" w:firstRow="0" w:lastRow="0" w:firstColumn="1" w:lastColumn="0" w:oddVBand="0" w:evenVBand="0" w:oddHBand="0" w:evenHBand="0" w:firstRowFirstColumn="0" w:firstRowLastColumn="0" w:lastRowFirstColumn="0" w:lastRowLastColumn="0"/>
            <w:tcW w:w="780" w:type="dxa"/>
          </w:tcPr>
          <w:p w14:paraId="4D6DBCB0" w14:textId="00AD3EEE" w:rsidR="00BE02C6" w:rsidRDefault="00BE02C6" w:rsidP="00BE02C6">
            <w:r>
              <w:t>4.4.9</w:t>
            </w:r>
          </w:p>
        </w:tc>
        <w:tc>
          <w:tcPr>
            <w:tcW w:w="3028" w:type="dxa"/>
            <w:gridSpan w:val="2"/>
          </w:tcPr>
          <w:p w14:paraId="05EC87CE"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PrivatePay</w:t>
            </w:r>
          </w:p>
        </w:tc>
        <w:tc>
          <w:tcPr>
            <w:tcW w:w="658" w:type="dxa"/>
          </w:tcPr>
          <w:p w14:paraId="5E229179"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6F33AC2A" w14:textId="272DF6DD" w:rsidR="00BE02C6" w:rsidRPr="009C3437" w:rsidRDefault="007A2AF6"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6" w:type="dxa"/>
          </w:tcPr>
          <w:p w14:paraId="2C60C5F7"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590" w:type="dxa"/>
          </w:tcPr>
          <w:p w14:paraId="17974E34" w14:textId="20949F3A"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6820693C" w14:textId="77777777" w:rsidTr="00B378D5">
        <w:trPr>
          <w:cantSplit/>
        </w:trPr>
        <w:tc>
          <w:tcPr>
            <w:cnfStyle w:val="001000000000" w:firstRow="0" w:lastRow="0" w:firstColumn="1" w:lastColumn="0" w:oddVBand="0" w:evenVBand="0" w:oddHBand="0" w:evenHBand="0" w:firstRowFirstColumn="0" w:firstRowLastColumn="0" w:lastRowFirstColumn="0" w:lastRowLastColumn="0"/>
            <w:tcW w:w="780" w:type="dxa"/>
          </w:tcPr>
          <w:p w14:paraId="6A7776BD" w14:textId="7246C8DC" w:rsidR="00BE02C6" w:rsidRDefault="00BE02C6" w:rsidP="00BE02C6">
            <w:r>
              <w:t>4.4.G</w:t>
            </w:r>
          </w:p>
        </w:tc>
        <w:tc>
          <w:tcPr>
            <w:tcW w:w="3028" w:type="dxa"/>
            <w:gridSpan w:val="2"/>
          </w:tcPr>
          <w:p w14:paraId="04131CDC"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NoPrivatePayReason</w:t>
            </w:r>
          </w:p>
        </w:tc>
        <w:tc>
          <w:tcPr>
            <w:tcW w:w="658" w:type="dxa"/>
          </w:tcPr>
          <w:p w14:paraId="6C46E27C"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766BA295" w14:textId="03B43B93" w:rsidR="00BE02C6" w:rsidRPr="009C3437" w:rsidRDefault="007A2AF6" w:rsidP="00BE02C6">
            <w:pPr>
              <w:cnfStyle w:val="000000000000" w:firstRow="0" w:lastRow="0" w:firstColumn="0" w:lastColumn="0" w:oddVBand="0" w:evenVBand="0" w:oddHBand="0" w:evenHBand="0" w:firstRowFirstColumn="0" w:firstRowLastColumn="0" w:lastRowFirstColumn="0" w:lastRowLastColumn="0"/>
            </w:pPr>
            <w:hyperlink w:anchor="_4.4.A_ReasonNotInsured" w:history="1">
              <w:r w:rsidR="00BE02C6" w:rsidRPr="008C6A67">
                <w:rPr>
                  <w:rStyle w:val="Hyperlink"/>
                </w:rPr>
                <w:t>4.4.A</w:t>
              </w:r>
            </w:hyperlink>
          </w:p>
        </w:tc>
        <w:tc>
          <w:tcPr>
            <w:tcW w:w="616" w:type="dxa"/>
          </w:tcPr>
          <w:p w14:paraId="1A4931EE"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590" w:type="dxa"/>
          </w:tcPr>
          <w:p w14:paraId="050D3E6C" w14:textId="09B1C0FB" w:rsidR="00BE02C6" w:rsidRDefault="00374133" w:rsidP="00374133">
            <w:pPr>
              <w:cnfStyle w:val="000000000000" w:firstRow="0" w:lastRow="0" w:firstColumn="0" w:lastColumn="0" w:oddVBand="0" w:evenVBand="0" w:oddHBand="0" w:evenHBand="0" w:firstRowFirstColumn="0" w:firstRowLastColumn="0" w:lastRowFirstColumn="0" w:lastRowLastColumn="0"/>
            </w:pPr>
            <w:r>
              <w:t>Null unless 4.4.9 = 0</w:t>
            </w:r>
          </w:p>
        </w:tc>
      </w:tr>
      <w:tr w:rsidR="00BE02C6" w:rsidRPr="009C3437" w14:paraId="7356A8CB" w14:textId="77777777" w:rsidTr="00B378D5">
        <w:trPr>
          <w:cantSplit/>
        </w:trPr>
        <w:tc>
          <w:tcPr>
            <w:cnfStyle w:val="001000000000" w:firstRow="0" w:lastRow="0" w:firstColumn="1" w:lastColumn="0" w:oddVBand="0" w:evenVBand="0" w:oddHBand="0" w:evenHBand="0" w:firstRowFirstColumn="0" w:firstRowLastColumn="0" w:lastRowFirstColumn="0" w:lastRowLastColumn="0"/>
            <w:tcW w:w="780" w:type="dxa"/>
          </w:tcPr>
          <w:p w14:paraId="3E71FEE2" w14:textId="24A28EE1" w:rsidR="00BE02C6" w:rsidRDefault="00BE02C6" w:rsidP="00BE02C6">
            <w:r>
              <w:t>4.4.10</w:t>
            </w:r>
          </w:p>
        </w:tc>
        <w:tc>
          <w:tcPr>
            <w:tcW w:w="3028" w:type="dxa"/>
            <w:gridSpan w:val="2"/>
          </w:tcPr>
          <w:p w14:paraId="364C0702"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StateHealthIns</w:t>
            </w:r>
          </w:p>
        </w:tc>
        <w:tc>
          <w:tcPr>
            <w:tcW w:w="658" w:type="dxa"/>
          </w:tcPr>
          <w:p w14:paraId="1DB5A894"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5D10E8DE" w14:textId="7D3272C7" w:rsidR="00BE02C6" w:rsidRPr="009C3437" w:rsidRDefault="007A2AF6" w:rsidP="00BE02C6">
            <w:pPr>
              <w:cnfStyle w:val="000000000000" w:firstRow="0" w:lastRow="0" w:firstColumn="0" w:lastColumn="0" w:oddVBand="0" w:evenVBand="0" w:oddHBand="0" w:evenHBand="0" w:firstRowFirstColumn="0" w:firstRowLastColumn="0" w:lastRowFirstColumn="0" w:lastRowLastColumn="0"/>
            </w:pPr>
            <w:hyperlink w:anchor="_1.7_No/Yes/Missing" w:history="1">
              <w:r w:rsidR="00BE02C6">
                <w:rPr>
                  <w:rStyle w:val="Hyperlink"/>
                </w:rPr>
                <w:t>1.7</w:t>
              </w:r>
            </w:hyperlink>
          </w:p>
        </w:tc>
        <w:tc>
          <w:tcPr>
            <w:tcW w:w="616" w:type="dxa"/>
          </w:tcPr>
          <w:p w14:paraId="6CC261D7"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590" w:type="dxa"/>
          </w:tcPr>
          <w:p w14:paraId="78306319" w14:textId="7ADDA8D3" w:rsidR="00BE02C6" w:rsidRDefault="00BE02C6" w:rsidP="00BE02C6">
            <w:pPr>
              <w:cnfStyle w:val="000000000000" w:firstRow="0" w:lastRow="0" w:firstColumn="0" w:lastColumn="0" w:oddVBand="0" w:evenVBand="0" w:oddHBand="0" w:evenHBand="0" w:firstRowFirstColumn="0" w:firstRowLastColumn="0" w:lastRowFirstColumn="0" w:lastRowLastColumn="0"/>
            </w:pPr>
          </w:p>
        </w:tc>
      </w:tr>
      <w:tr w:rsidR="00BE02C6" w:rsidRPr="009C3437" w14:paraId="6443154B" w14:textId="77777777" w:rsidTr="00B378D5">
        <w:trPr>
          <w:cantSplit/>
        </w:trPr>
        <w:tc>
          <w:tcPr>
            <w:cnfStyle w:val="001000000000" w:firstRow="0" w:lastRow="0" w:firstColumn="1" w:lastColumn="0" w:oddVBand="0" w:evenVBand="0" w:oddHBand="0" w:evenHBand="0" w:firstRowFirstColumn="0" w:firstRowLastColumn="0" w:lastRowFirstColumn="0" w:lastRowLastColumn="0"/>
            <w:tcW w:w="780" w:type="dxa"/>
          </w:tcPr>
          <w:p w14:paraId="5E96778B" w14:textId="6D51EC28" w:rsidR="00BE02C6" w:rsidRDefault="00BE02C6" w:rsidP="00BE02C6">
            <w:r>
              <w:t>4.4.H</w:t>
            </w:r>
          </w:p>
        </w:tc>
        <w:tc>
          <w:tcPr>
            <w:tcW w:w="3028" w:type="dxa"/>
            <w:gridSpan w:val="2"/>
          </w:tcPr>
          <w:p w14:paraId="4D74FCD1"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NoStateHealthInsReason</w:t>
            </w:r>
          </w:p>
        </w:tc>
        <w:tc>
          <w:tcPr>
            <w:tcW w:w="658" w:type="dxa"/>
          </w:tcPr>
          <w:p w14:paraId="1C13B84B"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3B91CAF8" w14:textId="6DB0E51B" w:rsidR="00BE02C6" w:rsidRPr="009C3437" w:rsidRDefault="007A2AF6" w:rsidP="00BE02C6">
            <w:pPr>
              <w:cnfStyle w:val="000000000000" w:firstRow="0" w:lastRow="0" w:firstColumn="0" w:lastColumn="0" w:oddVBand="0" w:evenVBand="0" w:oddHBand="0" w:evenHBand="0" w:firstRowFirstColumn="0" w:firstRowLastColumn="0" w:lastRowFirstColumn="0" w:lastRowLastColumn="0"/>
            </w:pPr>
            <w:hyperlink w:anchor="_4.4.A_ReasonNotInsured" w:history="1">
              <w:r w:rsidR="00BE02C6" w:rsidRPr="008C6A67">
                <w:rPr>
                  <w:rStyle w:val="Hyperlink"/>
                </w:rPr>
                <w:t>4.4.A</w:t>
              </w:r>
            </w:hyperlink>
          </w:p>
        </w:tc>
        <w:tc>
          <w:tcPr>
            <w:tcW w:w="616" w:type="dxa"/>
          </w:tcPr>
          <w:p w14:paraId="63246EFF" w14:textId="77777777" w:rsidR="00BE02C6" w:rsidRDefault="00BE02C6" w:rsidP="00BE02C6">
            <w:pPr>
              <w:cnfStyle w:val="000000000000" w:firstRow="0" w:lastRow="0" w:firstColumn="0" w:lastColumn="0" w:oddVBand="0" w:evenVBand="0" w:oddHBand="0" w:evenHBand="0" w:firstRowFirstColumn="0" w:firstRowLastColumn="0" w:lastRowFirstColumn="0" w:lastRowLastColumn="0"/>
            </w:pPr>
            <w:r>
              <w:t>Y</w:t>
            </w:r>
          </w:p>
        </w:tc>
        <w:tc>
          <w:tcPr>
            <w:tcW w:w="3590" w:type="dxa"/>
          </w:tcPr>
          <w:p w14:paraId="07C323DA" w14:textId="73A074AD" w:rsidR="00BE02C6" w:rsidRDefault="00374133" w:rsidP="00374133">
            <w:pPr>
              <w:cnfStyle w:val="000000000000" w:firstRow="0" w:lastRow="0" w:firstColumn="0" w:lastColumn="0" w:oddVBand="0" w:evenVBand="0" w:oddHBand="0" w:evenHBand="0" w:firstRowFirstColumn="0" w:firstRowLastColumn="0" w:lastRowFirstColumn="0" w:lastRowLastColumn="0"/>
            </w:pPr>
            <w:r>
              <w:t>Null unless 4.4.10 = 0</w:t>
            </w:r>
          </w:p>
        </w:tc>
      </w:tr>
      <w:tr w:rsidR="00611019" w:rsidRPr="009C3437" w14:paraId="0C7C10BB" w14:textId="77777777" w:rsidTr="00B378D5">
        <w:trPr>
          <w:cantSplit/>
          <w:ins w:id="464" w:author="Molly McEvilley" w:date="2016-07-08T06:55:00Z"/>
        </w:trPr>
        <w:tc>
          <w:tcPr>
            <w:cnfStyle w:val="001000000000" w:firstRow="0" w:lastRow="0" w:firstColumn="1" w:lastColumn="0" w:oddVBand="0" w:evenVBand="0" w:oddHBand="0" w:evenHBand="0" w:firstRowFirstColumn="0" w:firstRowLastColumn="0" w:lastRowFirstColumn="0" w:lastRowLastColumn="0"/>
            <w:tcW w:w="780" w:type="dxa"/>
          </w:tcPr>
          <w:p w14:paraId="63EEBCA8" w14:textId="3E3130F3" w:rsidR="00611019" w:rsidRDefault="00611019" w:rsidP="00611019">
            <w:pPr>
              <w:rPr>
                <w:ins w:id="465" w:author="Molly McEvilley" w:date="2016-07-08T06:55:00Z"/>
              </w:rPr>
            </w:pPr>
            <w:ins w:id="466" w:author="Molly McEvilley" w:date="2016-07-08T06:55:00Z">
              <w:r>
                <w:t>4.4.11</w:t>
              </w:r>
            </w:ins>
          </w:p>
        </w:tc>
        <w:tc>
          <w:tcPr>
            <w:tcW w:w="3028" w:type="dxa"/>
            <w:gridSpan w:val="2"/>
          </w:tcPr>
          <w:p w14:paraId="58C87484" w14:textId="060EC57B" w:rsidR="00611019" w:rsidRDefault="00611019" w:rsidP="00611019">
            <w:pPr>
              <w:cnfStyle w:val="000000000000" w:firstRow="0" w:lastRow="0" w:firstColumn="0" w:lastColumn="0" w:oddVBand="0" w:evenVBand="0" w:oddHBand="0" w:evenHBand="0" w:firstRowFirstColumn="0" w:firstRowLastColumn="0" w:lastRowFirstColumn="0" w:lastRowLastColumn="0"/>
              <w:rPr>
                <w:ins w:id="467" w:author="Molly McEvilley" w:date="2016-07-08T06:55:00Z"/>
              </w:rPr>
            </w:pPr>
            <w:ins w:id="468" w:author="Molly McEvilley" w:date="2016-07-08T06:55:00Z">
              <w:r>
                <w:t>IndianHealthServices</w:t>
              </w:r>
            </w:ins>
          </w:p>
        </w:tc>
        <w:tc>
          <w:tcPr>
            <w:tcW w:w="658" w:type="dxa"/>
          </w:tcPr>
          <w:p w14:paraId="1D2AC39F" w14:textId="1CB54C1C" w:rsidR="00611019" w:rsidRDefault="00611019" w:rsidP="00611019">
            <w:pPr>
              <w:cnfStyle w:val="000000000000" w:firstRow="0" w:lastRow="0" w:firstColumn="0" w:lastColumn="0" w:oddVBand="0" w:evenVBand="0" w:oddHBand="0" w:evenHBand="0" w:firstRowFirstColumn="0" w:firstRowLastColumn="0" w:lastRowFirstColumn="0" w:lastRowLastColumn="0"/>
              <w:rPr>
                <w:ins w:id="469" w:author="Molly McEvilley" w:date="2016-07-08T06:55:00Z"/>
              </w:rPr>
            </w:pPr>
            <w:ins w:id="470" w:author="Molly McEvilley" w:date="2016-07-08T06:55:00Z">
              <w:r>
                <w:t>I</w:t>
              </w:r>
            </w:ins>
          </w:p>
        </w:tc>
        <w:tc>
          <w:tcPr>
            <w:tcW w:w="678" w:type="dxa"/>
          </w:tcPr>
          <w:p w14:paraId="0C9F722C" w14:textId="424E0D6E" w:rsidR="00611019" w:rsidRDefault="00611019" w:rsidP="00611019">
            <w:pPr>
              <w:cnfStyle w:val="000000000000" w:firstRow="0" w:lastRow="0" w:firstColumn="0" w:lastColumn="0" w:oddVBand="0" w:evenVBand="0" w:oddHBand="0" w:evenHBand="0" w:firstRowFirstColumn="0" w:firstRowLastColumn="0" w:lastRowFirstColumn="0" w:lastRowLastColumn="0"/>
              <w:rPr>
                <w:ins w:id="471" w:author="Molly McEvilley" w:date="2016-07-08T06:55:00Z"/>
              </w:rPr>
            </w:pPr>
            <w:ins w:id="472" w:author="Molly McEvilley" w:date="2016-07-08T06:56:00Z">
              <w:r>
                <w:fldChar w:fldCharType="begin"/>
              </w:r>
              <w:r>
                <w:instrText xml:space="preserve"> HYPERLINK \l "_1.7_No/Yes/Missing" </w:instrText>
              </w:r>
              <w:r>
                <w:fldChar w:fldCharType="separate"/>
              </w:r>
              <w:r>
                <w:rPr>
                  <w:rStyle w:val="Hyperlink"/>
                </w:rPr>
                <w:t>1.7</w:t>
              </w:r>
              <w:r>
                <w:rPr>
                  <w:rStyle w:val="Hyperlink"/>
                </w:rPr>
                <w:fldChar w:fldCharType="end"/>
              </w:r>
            </w:ins>
          </w:p>
        </w:tc>
        <w:tc>
          <w:tcPr>
            <w:tcW w:w="616" w:type="dxa"/>
          </w:tcPr>
          <w:p w14:paraId="5BEBB96E" w14:textId="77777777" w:rsidR="00611019" w:rsidRDefault="00611019" w:rsidP="00611019">
            <w:pPr>
              <w:cnfStyle w:val="000000000000" w:firstRow="0" w:lastRow="0" w:firstColumn="0" w:lastColumn="0" w:oddVBand="0" w:evenVBand="0" w:oddHBand="0" w:evenHBand="0" w:firstRowFirstColumn="0" w:firstRowLastColumn="0" w:lastRowFirstColumn="0" w:lastRowLastColumn="0"/>
              <w:rPr>
                <w:ins w:id="473" w:author="Molly McEvilley" w:date="2016-07-08T06:55:00Z"/>
              </w:rPr>
            </w:pPr>
          </w:p>
        </w:tc>
        <w:tc>
          <w:tcPr>
            <w:tcW w:w="3590" w:type="dxa"/>
          </w:tcPr>
          <w:p w14:paraId="7D359AAE" w14:textId="4D89E55E" w:rsidR="00611019" w:rsidRDefault="00611019" w:rsidP="00611019">
            <w:pPr>
              <w:cnfStyle w:val="000000000000" w:firstRow="0" w:lastRow="0" w:firstColumn="0" w:lastColumn="0" w:oddVBand="0" w:evenVBand="0" w:oddHBand="0" w:evenHBand="0" w:firstRowFirstColumn="0" w:firstRowLastColumn="0" w:lastRowFirstColumn="0" w:lastRowLastColumn="0"/>
              <w:rPr>
                <w:ins w:id="474" w:author="Molly McEvilley" w:date="2016-07-08T06:55:00Z"/>
              </w:rPr>
            </w:pPr>
          </w:p>
        </w:tc>
      </w:tr>
      <w:tr w:rsidR="00611019" w:rsidRPr="009C3437" w14:paraId="08BEE21F" w14:textId="77777777" w:rsidTr="00B378D5">
        <w:trPr>
          <w:cantSplit/>
          <w:ins w:id="475" w:author="Molly McEvilley" w:date="2016-07-08T06:55:00Z"/>
        </w:trPr>
        <w:tc>
          <w:tcPr>
            <w:cnfStyle w:val="001000000000" w:firstRow="0" w:lastRow="0" w:firstColumn="1" w:lastColumn="0" w:oddVBand="0" w:evenVBand="0" w:oddHBand="0" w:evenHBand="0" w:firstRowFirstColumn="0" w:firstRowLastColumn="0" w:lastRowFirstColumn="0" w:lastRowLastColumn="0"/>
            <w:tcW w:w="780" w:type="dxa"/>
          </w:tcPr>
          <w:p w14:paraId="7F3706C9" w14:textId="646F9687" w:rsidR="00611019" w:rsidRDefault="00611019" w:rsidP="00611019">
            <w:pPr>
              <w:rPr>
                <w:ins w:id="476" w:author="Molly McEvilley" w:date="2016-07-08T06:55:00Z"/>
              </w:rPr>
            </w:pPr>
            <w:ins w:id="477" w:author="Molly McEvilley" w:date="2016-07-08T06:56:00Z">
              <w:r>
                <w:t>4.4.I</w:t>
              </w:r>
            </w:ins>
          </w:p>
        </w:tc>
        <w:tc>
          <w:tcPr>
            <w:tcW w:w="3028" w:type="dxa"/>
            <w:gridSpan w:val="2"/>
          </w:tcPr>
          <w:p w14:paraId="7D0C46B3" w14:textId="2E3715FF" w:rsidR="00611019" w:rsidRDefault="00611019" w:rsidP="00611019">
            <w:pPr>
              <w:cnfStyle w:val="000000000000" w:firstRow="0" w:lastRow="0" w:firstColumn="0" w:lastColumn="0" w:oddVBand="0" w:evenVBand="0" w:oddHBand="0" w:evenHBand="0" w:firstRowFirstColumn="0" w:firstRowLastColumn="0" w:lastRowFirstColumn="0" w:lastRowLastColumn="0"/>
              <w:rPr>
                <w:ins w:id="478" w:author="Molly McEvilley" w:date="2016-07-08T06:55:00Z"/>
              </w:rPr>
            </w:pPr>
            <w:ins w:id="479" w:author="Molly McEvilley" w:date="2016-07-08T06:56:00Z">
              <w:r>
                <w:t>NoIndianHealthServicesReason</w:t>
              </w:r>
            </w:ins>
          </w:p>
        </w:tc>
        <w:tc>
          <w:tcPr>
            <w:tcW w:w="658" w:type="dxa"/>
          </w:tcPr>
          <w:p w14:paraId="5B0140A1" w14:textId="0B98C927" w:rsidR="00611019" w:rsidRDefault="00611019" w:rsidP="00611019">
            <w:pPr>
              <w:cnfStyle w:val="000000000000" w:firstRow="0" w:lastRow="0" w:firstColumn="0" w:lastColumn="0" w:oddVBand="0" w:evenVBand="0" w:oddHBand="0" w:evenHBand="0" w:firstRowFirstColumn="0" w:firstRowLastColumn="0" w:lastRowFirstColumn="0" w:lastRowLastColumn="0"/>
              <w:rPr>
                <w:ins w:id="480" w:author="Molly McEvilley" w:date="2016-07-08T06:55:00Z"/>
              </w:rPr>
            </w:pPr>
            <w:ins w:id="481" w:author="Molly McEvilley" w:date="2016-07-08T06:56:00Z">
              <w:r>
                <w:t>I</w:t>
              </w:r>
            </w:ins>
          </w:p>
        </w:tc>
        <w:tc>
          <w:tcPr>
            <w:tcW w:w="678" w:type="dxa"/>
          </w:tcPr>
          <w:p w14:paraId="5A194737" w14:textId="4765FA32" w:rsidR="00611019" w:rsidRDefault="00611019" w:rsidP="00611019">
            <w:pPr>
              <w:cnfStyle w:val="000000000000" w:firstRow="0" w:lastRow="0" w:firstColumn="0" w:lastColumn="0" w:oddVBand="0" w:evenVBand="0" w:oddHBand="0" w:evenHBand="0" w:firstRowFirstColumn="0" w:firstRowLastColumn="0" w:lastRowFirstColumn="0" w:lastRowLastColumn="0"/>
              <w:rPr>
                <w:ins w:id="482" w:author="Molly McEvilley" w:date="2016-07-08T06:55:00Z"/>
              </w:rPr>
            </w:pPr>
            <w:ins w:id="483" w:author="Molly McEvilley" w:date="2016-07-08T06:56:00Z">
              <w:r>
                <w:fldChar w:fldCharType="begin"/>
              </w:r>
              <w:r>
                <w:instrText xml:space="preserve"> HYPERLINK \l "_4.4.A_ReasonNotInsured" </w:instrText>
              </w:r>
              <w:r>
                <w:fldChar w:fldCharType="separate"/>
              </w:r>
              <w:r w:rsidRPr="008C6A67">
                <w:rPr>
                  <w:rStyle w:val="Hyperlink"/>
                </w:rPr>
                <w:t>4.4.A</w:t>
              </w:r>
              <w:r>
                <w:rPr>
                  <w:rStyle w:val="Hyperlink"/>
                </w:rPr>
                <w:fldChar w:fldCharType="end"/>
              </w:r>
            </w:ins>
          </w:p>
        </w:tc>
        <w:tc>
          <w:tcPr>
            <w:tcW w:w="616" w:type="dxa"/>
          </w:tcPr>
          <w:p w14:paraId="16CDE3F2" w14:textId="77777777" w:rsidR="00611019" w:rsidRDefault="00611019" w:rsidP="00611019">
            <w:pPr>
              <w:cnfStyle w:val="000000000000" w:firstRow="0" w:lastRow="0" w:firstColumn="0" w:lastColumn="0" w:oddVBand="0" w:evenVBand="0" w:oddHBand="0" w:evenHBand="0" w:firstRowFirstColumn="0" w:firstRowLastColumn="0" w:lastRowFirstColumn="0" w:lastRowLastColumn="0"/>
              <w:rPr>
                <w:ins w:id="484" w:author="Molly McEvilley" w:date="2016-07-08T06:55:00Z"/>
              </w:rPr>
            </w:pPr>
          </w:p>
        </w:tc>
        <w:tc>
          <w:tcPr>
            <w:tcW w:w="3590" w:type="dxa"/>
          </w:tcPr>
          <w:p w14:paraId="73AE8205" w14:textId="483569BD" w:rsidR="00611019" w:rsidRDefault="00611019" w:rsidP="00611019">
            <w:pPr>
              <w:cnfStyle w:val="000000000000" w:firstRow="0" w:lastRow="0" w:firstColumn="0" w:lastColumn="0" w:oddVBand="0" w:evenVBand="0" w:oddHBand="0" w:evenHBand="0" w:firstRowFirstColumn="0" w:firstRowLastColumn="0" w:lastRowFirstColumn="0" w:lastRowLastColumn="0"/>
              <w:rPr>
                <w:ins w:id="485" w:author="Molly McEvilley" w:date="2016-07-08T06:55:00Z"/>
              </w:rPr>
            </w:pPr>
            <w:ins w:id="486" w:author="Molly McEvilley" w:date="2016-07-08T06:56:00Z">
              <w:r>
                <w:t>Null unless 4.4.11 = 0</w:t>
              </w:r>
            </w:ins>
          </w:p>
        </w:tc>
      </w:tr>
      <w:tr w:rsidR="00611019" w:rsidRPr="009C3437" w14:paraId="0764AED9" w14:textId="77777777" w:rsidTr="00B378D5">
        <w:trPr>
          <w:cantSplit/>
          <w:ins w:id="487" w:author="Molly McEvilley" w:date="2016-07-08T06:56:00Z"/>
        </w:trPr>
        <w:tc>
          <w:tcPr>
            <w:cnfStyle w:val="001000000000" w:firstRow="0" w:lastRow="0" w:firstColumn="1" w:lastColumn="0" w:oddVBand="0" w:evenVBand="0" w:oddHBand="0" w:evenHBand="0" w:firstRowFirstColumn="0" w:firstRowLastColumn="0" w:lastRowFirstColumn="0" w:lastRowLastColumn="0"/>
            <w:tcW w:w="780" w:type="dxa"/>
          </w:tcPr>
          <w:p w14:paraId="1972D68B" w14:textId="7716E05F" w:rsidR="00611019" w:rsidRDefault="00611019" w:rsidP="00611019">
            <w:pPr>
              <w:rPr>
                <w:ins w:id="488" w:author="Molly McEvilley" w:date="2016-07-08T06:56:00Z"/>
              </w:rPr>
            </w:pPr>
            <w:ins w:id="489" w:author="Molly McEvilley" w:date="2016-07-08T06:56:00Z">
              <w:r>
                <w:t>4.4.12</w:t>
              </w:r>
            </w:ins>
          </w:p>
        </w:tc>
        <w:tc>
          <w:tcPr>
            <w:tcW w:w="3028" w:type="dxa"/>
            <w:gridSpan w:val="2"/>
          </w:tcPr>
          <w:p w14:paraId="659D60F2" w14:textId="4F71D9A2" w:rsidR="00611019" w:rsidRDefault="00611019" w:rsidP="00611019">
            <w:pPr>
              <w:cnfStyle w:val="000000000000" w:firstRow="0" w:lastRow="0" w:firstColumn="0" w:lastColumn="0" w:oddVBand="0" w:evenVBand="0" w:oddHBand="0" w:evenHBand="0" w:firstRowFirstColumn="0" w:firstRowLastColumn="0" w:lastRowFirstColumn="0" w:lastRowLastColumn="0"/>
              <w:rPr>
                <w:ins w:id="490" w:author="Molly McEvilley" w:date="2016-07-08T06:56:00Z"/>
              </w:rPr>
            </w:pPr>
            <w:ins w:id="491" w:author="Molly McEvilley" w:date="2016-07-08T06:57:00Z">
              <w:r>
                <w:t>OtherInsuranc</w:t>
              </w:r>
            </w:ins>
            <w:ins w:id="492" w:author="Molly McEvilley" w:date="2016-07-08T06:58:00Z">
              <w:r>
                <w:t>e</w:t>
              </w:r>
            </w:ins>
          </w:p>
        </w:tc>
        <w:tc>
          <w:tcPr>
            <w:tcW w:w="658" w:type="dxa"/>
          </w:tcPr>
          <w:p w14:paraId="619D0492" w14:textId="6224FFDA" w:rsidR="00611019" w:rsidRDefault="00611019" w:rsidP="00611019">
            <w:pPr>
              <w:cnfStyle w:val="000000000000" w:firstRow="0" w:lastRow="0" w:firstColumn="0" w:lastColumn="0" w:oddVBand="0" w:evenVBand="0" w:oddHBand="0" w:evenHBand="0" w:firstRowFirstColumn="0" w:firstRowLastColumn="0" w:lastRowFirstColumn="0" w:lastRowLastColumn="0"/>
              <w:rPr>
                <w:ins w:id="493" w:author="Molly McEvilley" w:date="2016-07-08T06:56:00Z"/>
              </w:rPr>
            </w:pPr>
            <w:ins w:id="494" w:author="Molly McEvilley" w:date="2016-07-08T06:57:00Z">
              <w:r>
                <w:t>I</w:t>
              </w:r>
            </w:ins>
          </w:p>
        </w:tc>
        <w:tc>
          <w:tcPr>
            <w:tcW w:w="678" w:type="dxa"/>
          </w:tcPr>
          <w:p w14:paraId="5FC53B04" w14:textId="413C4427" w:rsidR="00611019" w:rsidRDefault="00611019" w:rsidP="00611019">
            <w:pPr>
              <w:cnfStyle w:val="000000000000" w:firstRow="0" w:lastRow="0" w:firstColumn="0" w:lastColumn="0" w:oddVBand="0" w:evenVBand="0" w:oddHBand="0" w:evenHBand="0" w:firstRowFirstColumn="0" w:firstRowLastColumn="0" w:lastRowFirstColumn="0" w:lastRowLastColumn="0"/>
              <w:rPr>
                <w:ins w:id="495" w:author="Molly McEvilley" w:date="2016-07-08T06:56:00Z"/>
              </w:rPr>
            </w:pPr>
            <w:ins w:id="496" w:author="Molly McEvilley" w:date="2016-07-08T06:58:00Z">
              <w:r>
                <w:fldChar w:fldCharType="begin"/>
              </w:r>
              <w:r>
                <w:instrText xml:space="preserve"> HYPERLINK \l "_1.7_No/Yes/Missing" </w:instrText>
              </w:r>
              <w:r>
                <w:fldChar w:fldCharType="separate"/>
              </w:r>
              <w:r>
                <w:rPr>
                  <w:rStyle w:val="Hyperlink"/>
                </w:rPr>
                <w:t>1.7</w:t>
              </w:r>
              <w:r>
                <w:rPr>
                  <w:rStyle w:val="Hyperlink"/>
                </w:rPr>
                <w:fldChar w:fldCharType="end"/>
              </w:r>
            </w:ins>
          </w:p>
        </w:tc>
        <w:tc>
          <w:tcPr>
            <w:tcW w:w="616" w:type="dxa"/>
          </w:tcPr>
          <w:p w14:paraId="2C75EA76" w14:textId="77777777" w:rsidR="00611019" w:rsidRDefault="00611019" w:rsidP="00611019">
            <w:pPr>
              <w:cnfStyle w:val="000000000000" w:firstRow="0" w:lastRow="0" w:firstColumn="0" w:lastColumn="0" w:oddVBand="0" w:evenVBand="0" w:oddHBand="0" w:evenHBand="0" w:firstRowFirstColumn="0" w:firstRowLastColumn="0" w:lastRowFirstColumn="0" w:lastRowLastColumn="0"/>
              <w:rPr>
                <w:ins w:id="497" w:author="Molly McEvilley" w:date="2016-07-08T06:56:00Z"/>
              </w:rPr>
            </w:pPr>
          </w:p>
        </w:tc>
        <w:tc>
          <w:tcPr>
            <w:tcW w:w="3590" w:type="dxa"/>
          </w:tcPr>
          <w:p w14:paraId="42B07AD2" w14:textId="46319466" w:rsidR="00611019" w:rsidRDefault="00611019" w:rsidP="00611019">
            <w:pPr>
              <w:cnfStyle w:val="000000000000" w:firstRow="0" w:lastRow="0" w:firstColumn="0" w:lastColumn="0" w:oddVBand="0" w:evenVBand="0" w:oddHBand="0" w:evenHBand="0" w:firstRowFirstColumn="0" w:firstRowLastColumn="0" w:lastRowFirstColumn="0" w:lastRowLastColumn="0"/>
              <w:rPr>
                <w:ins w:id="498" w:author="Molly McEvilley" w:date="2016-07-08T06:56:00Z"/>
              </w:rPr>
            </w:pPr>
          </w:p>
        </w:tc>
      </w:tr>
      <w:tr w:rsidR="00611019" w:rsidRPr="009C3437" w14:paraId="073067E1" w14:textId="77777777" w:rsidTr="00B378D5">
        <w:trPr>
          <w:cantSplit/>
          <w:ins w:id="499" w:author="Molly McEvilley" w:date="2016-07-08T06:56:00Z"/>
        </w:trPr>
        <w:tc>
          <w:tcPr>
            <w:cnfStyle w:val="001000000000" w:firstRow="0" w:lastRow="0" w:firstColumn="1" w:lastColumn="0" w:oddVBand="0" w:evenVBand="0" w:oddHBand="0" w:evenHBand="0" w:firstRowFirstColumn="0" w:firstRowLastColumn="0" w:lastRowFirstColumn="0" w:lastRowLastColumn="0"/>
            <w:tcW w:w="780" w:type="dxa"/>
          </w:tcPr>
          <w:p w14:paraId="4C245CC9" w14:textId="597DB264" w:rsidR="00611019" w:rsidRDefault="00611019" w:rsidP="00611019">
            <w:pPr>
              <w:rPr>
                <w:ins w:id="500" w:author="Molly McEvilley" w:date="2016-07-08T06:56:00Z"/>
              </w:rPr>
            </w:pPr>
            <w:ins w:id="501" w:author="Molly McEvilley" w:date="2016-07-08T06:57:00Z">
              <w:r>
                <w:t>4.4.J</w:t>
              </w:r>
            </w:ins>
          </w:p>
        </w:tc>
        <w:tc>
          <w:tcPr>
            <w:tcW w:w="3028" w:type="dxa"/>
            <w:gridSpan w:val="2"/>
          </w:tcPr>
          <w:p w14:paraId="2A085CB1" w14:textId="390D7158" w:rsidR="00611019" w:rsidRDefault="00611019" w:rsidP="00611019">
            <w:pPr>
              <w:cnfStyle w:val="000000000000" w:firstRow="0" w:lastRow="0" w:firstColumn="0" w:lastColumn="0" w:oddVBand="0" w:evenVBand="0" w:oddHBand="0" w:evenHBand="0" w:firstRowFirstColumn="0" w:firstRowLastColumn="0" w:lastRowFirstColumn="0" w:lastRowLastColumn="0"/>
              <w:rPr>
                <w:ins w:id="502" w:author="Molly McEvilley" w:date="2016-07-08T06:56:00Z"/>
              </w:rPr>
            </w:pPr>
            <w:ins w:id="503" w:author="Molly McEvilley" w:date="2016-07-08T06:57:00Z">
              <w:r>
                <w:t>OtherInsuranceIdentify</w:t>
              </w:r>
            </w:ins>
          </w:p>
        </w:tc>
        <w:tc>
          <w:tcPr>
            <w:tcW w:w="658" w:type="dxa"/>
          </w:tcPr>
          <w:p w14:paraId="1DD8CBB1" w14:textId="35E45AB7" w:rsidR="00611019" w:rsidRDefault="000410FD" w:rsidP="00611019">
            <w:pPr>
              <w:cnfStyle w:val="000000000000" w:firstRow="0" w:lastRow="0" w:firstColumn="0" w:lastColumn="0" w:oddVBand="0" w:evenVBand="0" w:oddHBand="0" w:evenHBand="0" w:firstRowFirstColumn="0" w:firstRowLastColumn="0" w:lastRowFirstColumn="0" w:lastRowLastColumn="0"/>
              <w:rPr>
                <w:ins w:id="504" w:author="Molly McEvilley" w:date="2016-07-08T06:56:00Z"/>
              </w:rPr>
            </w:pPr>
            <w:r>
              <w:t>S50</w:t>
            </w:r>
          </w:p>
        </w:tc>
        <w:tc>
          <w:tcPr>
            <w:tcW w:w="678" w:type="dxa"/>
          </w:tcPr>
          <w:p w14:paraId="210B1387" w14:textId="400F6A81" w:rsidR="00611019" w:rsidRDefault="00611019" w:rsidP="00611019">
            <w:pPr>
              <w:cnfStyle w:val="000000000000" w:firstRow="0" w:lastRow="0" w:firstColumn="0" w:lastColumn="0" w:oddVBand="0" w:evenVBand="0" w:oddHBand="0" w:evenHBand="0" w:firstRowFirstColumn="0" w:firstRowLastColumn="0" w:lastRowFirstColumn="0" w:lastRowLastColumn="0"/>
              <w:rPr>
                <w:ins w:id="505" w:author="Molly McEvilley" w:date="2016-07-08T06:56:00Z"/>
              </w:rPr>
            </w:pPr>
            <w:ins w:id="506" w:author="Molly McEvilley" w:date="2016-07-08T06:58:00Z">
              <w:r>
                <w:fldChar w:fldCharType="begin"/>
              </w:r>
              <w:r>
                <w:instrText xml:space="preserve"> HYPERLINK \l "_4.4.A_ReasonNotInsured" </w:instrText>
              </w:r>
              <w:r>
                <w:fldChar w:fldCharType="separate"/>
              </w:r>
              <w:r w:rsidRPr="008C6A67">
                <w:rPr>
                  <w:rStyle w:val="Hyperlink"/>
                </w:rPr>
                <w:t>4.4.A</w:t>
              </w:r>
              <w:r>
                <w:rPr>
                  <w:rStyle w:val="Hyperlink"/>
                </w:rPr>
                <w:fldChar w:fldCharType="end"/>
              </w:r>
            </w:ins>
          </w:p>
        </w:tc>
        <w:tc>
          <w:tcPr>
            <w:tcW w:w="616" w:type="dxa"/>
          </w:tcPr>
          <w:p w14:paraId="40F8EDCC" w14:textId="77777777" w:rsidR="00611019" w:rsidRDefault="00611019" w:rsidP="00611019">
            <w:pPr>
              <w:cnfStyle w:val="000000000000" w:firstRow="0" w:lastRow="0" w:firstColumn="0" w:lastColumn="0" w:oddVBand="0" w:evenVBand="0" w:oddHBand="0" w:evenHBand="0" w:firstRowFirstColumn="0" w:firstRowLastColumn="0" w:lastRowFirstColumn="0" w:lastRowLastColumn="0"/>
              <w:rPr>
                <w:ins w:id="507" w:author="Molly McEvilley" w:date="2016-07-08T06:56:00Z"/>
              </w:rPr>
            </w:pPr>
          </w:p>
        </w:tc>
        <w:tc>
          <w:tcPr>
            <w:tcW w:w="3590" w:type="dxa"/>
          </w:tcPr>
          <w:p w14:paraId="28C77717" w14:textId="014E86BB" w:rsidR="00611019" w:rsidRDefault="00611019" w:rsidP="00611019">
            <w:pPr>
              <w:cnfStyle w:val="000000000000" w:firstRow="0" w:lastRow="0" w:firstColumn="0" w:lastColumn="0" w:oddVBand="0" w:evenVBand="0" w:oddHBand="0" w:evenHBand="0" w:firstRowFirstColumn="0" w:firstRowLastColumn="0" w:lastRowFirstColumn="0" w:lastRowLastColumn="0"/>
              <w:rPr>
                <w:ins w:id="508" w:author="Molly McEvilley" w:date="2016-07-08T06:56:00Z"/>
              </w:rPr>
            </w:pPr>
            <w:ins w:id="509" w:author="Molly McEvilley" w:date="2016-07-08T06:58:00Z">
              <w:r>
                <w:t>Null unless 4.4.12 = 1</w:t>
              </w:r>
            </w:ins>
          </w:p>
        </w:tc>
      </w:tr>
      <w:tr w:rsidR="00611019" w:rsidRPr="009C3437" w14:paraId="351F0F1B" w14:textId="77777777" w:rsidTr="00B378D5">
        <w:trPr>
          <w:cantSplit/>
        </w:trPr>
        <w:tc>
          <w:tcPr>
            <w:cnfStyle w:val="001000000000" w:firstRow="0" w:lastRow="0" w:firstColumn="1" w:lastColumn="0" w:oddVBand="0" w:evenVBand="0" w:oddHBand="0" w:evenHBand="0" w:firstRowFirstColumn="0" w:firstRowLastColumn="0" w:lastRowFirstColumn="0" w:lastRowLastColumn="0"/>
            <w:tcW w:w="802" w:type="dxa"/>
            <w:gridSpan w:val="2"/>
          </w:tcPr>
          <w:p w14:paraId="7C94D9CD" w14:textId="29387259" w:rsidR="00611019" w:rsidRDefault="00611019" w:rsidP="00611019">
            <w:r w:rsidRPr="00630A3A">
              <w:t>4.</w:t>
            </w:r>
            <w:r>
              <w:t>3</w:t>
            </w:r>
            <w:r w:rsidRPr="00630A3A">
              <w:t>9.</w:t>
            </w:r>
            <w:r>
              <w:t>2</w:t>
            </w:r>
          </w:p>
        </w:tc>
        <w:tc>
          <w:tcPr>
            <w:tcW w:w="3006" w:type="dxa"/>
          </w:tcPr>
          <w:p w14:paraId="75747B77" w14:textId="77777777" w:rsidR="00611019" w:rsidRDefault="00611019" w:rsidP="00611019">
            <w:pPr>
              <w:cnfStyle w:val="000000000000" w:firstRow="0" w:lastRow="0" w:firstColumn="0" w:lastColumn="0" w:oddVBand="0" w:evenVBand="0" w:oddHBand="0" w:evenHBand="0" w:firstRowFirstColumn="0" w:firstRowLastColumn="0" w:lastRowFirstColumn="0" w:lastRowLastColumn="0"/>
            </w:pPr>
            <w:r>
              <w:t>HIVAIDSAssistance</w:t>
            </w:r>
          </w:p>
        </w:tc>
        <w:tc>
          <w:tcPr>
            <w:tcW w:w="658" w:type="dxa"/>
          </w:tcPr>
          <w:p w14:paraId="10B176F3" w14:textId="77777777" w:rsidR="00611019" w:rsidRDefault="00611019" w:rsidP="00611019">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032CFF5B" w14:textId="3D4D2972" w:rsidR="00611019" w:rsidRPr="009C3437" w:rsidRDefault="00611019" w:rsidP="00611019">
            <w:pPr>
              <w:cnfStyle w:val="000000000000" w:firstRow="0" w:lastRow="0" w:firstColumn="0" w:lastColumn="0" w:oddVBand="0" w:evenVBand="0" w:oddHBand="0" w:evenHBand="0" w:firstRowFirstColumn="0" w:firstRowLastColumn="0" w:lastRowFirstColumn="0" w:lastRowLastColumn="0"/>
            </w:pPr>
            <w:hyperlink w:anchor="_3.7_No/Yes/Reasons_for_1" w:history="1">
              <w:r>
                <w:rPr>
                  <w:rStyle w:val="Hyperlink"/>
                </w:rPr>
                <w:t>1.8</w:t>
              </w:r>
            </w:hyperlink>
          </w:p>
        </w:tc>
        <w:tc>
          <w:tcPr>
            <w:tcW w:w="616" w:type="dxa"/>
          </w:tcPr>
          <w:p w14:paraId="704CE693" w14:textId="7043090F" w:rsidR="00611019" w:rsidRPr="009C3437" w:rsidRDefault="00611019" w:rsidP="00611019">
            <w:pPr>
              <w:cnfStyle w:val="000000000000" w:firstRow="0" w:lastRow="0" w:firstColumn="0" w:lastColumn="0" w:oddVBand="0" w:evenVBand="0" w:oddHBand="0" w:evenHBand="0" w:firstRowFirstColumn="0" w:firstRowLastColumn="0" w:lastRowFirstColumn="0" w:lastRowLastColumn="0"/>
            </w:pPr>
            <w:r>
              <w:t>Y</w:t>
            </w:r>
          </w:p>
        </w:tc>
        <w:tc>
          <w:tcPr>
            <w:tcW w:w="3590" w:type="dxa"/>
          </w:tcPr>
          <w:p w14:paraId="51368F2A" w14:textId="2909C3F3" w:rsidR="00611019" w:rsidRDefault="00611019" w:rsidP="00611019">
            <w:pPr>
              <w:cnfStyle w:val="000000000000" w:firstRow="0" w:lastRow="0" w:firstColumn="0" w:lastColumn="0" w:oddVBand="0" w:evenVBand="0" w:oddHBand="0" w:evenHBand="0" w:firstRowFirstColumn="0" w:firstRowLastColumn="0" w:lastRowFirstColumn="0" w:lastRowLastColumn="0"/>
            </w:pPr>
          </w:p>
        </w:tc>
      </w:tr>
      <w:tr w:rsidR="00611019" w:rsidRPr="009C3437" w14:paraId="2C13CFB0" w14:textId="77777777" w:rsidTr="00B378D5">
        <w:trPr>
          <w:cantSplit/>
        </w:trPr>
        <w:tc>
          <w:tcPr>
            <w:cnfStyle w:val="001000000000" w:firstRow="0" w:lastRow="0" w:firstColumn="1" w:lastColumn="0" w:oddVBand="0" w:evenVBand="0" w:oddHBand="0" w:evenHBand="0" w:firstRowFirstColumn="0" w:firstRowLastColumn="0" w:lastRowFirstColumn="0" w:lastRowLastColumn="0"/>
            <w:tcW w:w="802" w:type="dxa"/>
            <w:gridSpan w:val="2"/>
          </w:tcPr>
          <w:p w14:paraId="03935847" w14:textId="68B5FF23" w:rsidR="00611019" w:rsidRDefault="00611019" w:rsidP="00611019">
            <w:r w:rsidRPr="00630A3A">
              <w:t>4.</w:t>
            </w:r>
            <w:r>
              <w:t>3</w:t>
            </w:r>
            <w:r w:rsidRPr="00630A3A">
              <w:t>9.</w:t>
            </w:r>
            <w:r>
              <w:t>A</w:t>
            </w:r>
          </w:p>
        </w:tc>
        <w:tc>
          <w:tcPr>
            <w:tcW w:w="3006" w:type="dxa"/>
          </w:tcPr>
          <w:p w14:paraId="46AE4AA0" w14:textId="77777777" w:rsidR="00611019" w:rsidRDefault="00611019" w:rsidP="00611019">
            <w:pPr>
              <w:cnfStyle w:val="000000000000" w:firstRow="0" w:lastRow="0" w:firstColumn="0" w:lastColumn="0" w:oddVBand="0" w:evenVBand="0" w:oddHBand="0" w:evenHBand="0" w:firstRowFirstColumn="0" w:firstRowLastColumn="0" w:lastRowFirstColumn="0" w:lastRowLastColumn="0"/>
            </w:pPr>
            <w:r>
              <w:t>NoHIVAIDSAssistanceReason</w:t>
            </w:r>
          </w:p>
        </w:tc>
        <w:tc>
          <w:tcPr>
            <w:tcW w:w="658" w:type="dxa"/>
          </w:tcPr>
          <w:p w14:paraId="2771A3C2" w14:textId="77777777" w:rsidR="00611019" w:rsidRDefault="00611019" w:rsidP="00611019">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4DA415D4" w14:textId="0B3750FA" w:rsidR="00611019" w:rsidRPr="009C3437" w:rsidRDefault="00611019" w:rsidP="00611019">
            <w:pPr>
              <w:cnfStyle w:val="000000000000" w:firstRow="0" w:lastRow="0" w:firstColumn="0" w:lastColumn="0" w:oddVBand="0" w:evenVBand="0" w:oddHBand="0" w:evenHBand="0" w:firstRowFirstColumn="0" w:firstRowLastColumn="0" w:lastRowFirstColumn="0" w:lastRowLastColumn="0"/>
            </w:pPr>
            <w:hyperlink w:anchor="_4.39_NoAssistanceReason_1" w:history="1">
              <w:r w:rsidRPr="00683A72">
                <w:rPr>
                  <w:rStyle w:val="Hyperlink"/>
                </w:rPr>
                <w:t>4.39</w:t>
              </w:r>
            </w:hyperlink>
          </w:p>
        </w:tc>
        <w:tc>
          <w:tcPr>
            <w:tcW w:w="616" w:type="dxa"/>
          </w:tcPr>
          <w:p w14:paraId="2AE64361" w14:textId="77777777" w:rsidR="00611019" w:rsidRPr="009C3437" w:rsidRDefault="00611019" w:rsidP="00611019">
            <w:pPr>
              <w:cnfStyle w:val="000000000000" w:firstRow="0" w:lastRow="0" w:firstColumn="0" w:lastColumn="0" w:oddVBand="0" w:evenVBand="0" w:oddHBand="0" w:evenHBand="0" w:firstRowFirstColumn="0" w:firstRowLastColumn="0" w:lastRowFirstColumn="0" w:lastRowLastColumn="0"/>
            </w:pPr>
            <w:r>
              <w:t>Y</w:t>
            </w:r>
          </w:p>
        </w:tc>
        <w:tc>
          <w:tcPr>
            <w:tcW w:w="3590" w:type="dxa"/>
          </w:tcPr>
          <w:p w14:paraId="5EB3A027" w14:textId="5971A1D9" w:rsidR="00611019" w:rsidRDefault="00611019" w:rsidP="00611019">
            <w:pPr>
              <w:cnfStyle w:val="000000000000" w:firstRow="0" w:lastRow="0" w:firstColumn="0" w:lastColumn="0" w:oddVBand="0" w:evenVBand="0" w:oddHBand="0" w:evenHBand="0" w:firstRowFirstColumn="0" w:firstRowLastColumn="0" w:lastRowFirstColumn="0" w:lastRowLastColumn="0"/>
            </w:pPr>
            <w:r>
              <w:t>Null unless 4.39.2 = 0</w:t>
            </w:r>
          </w:p>
        </w:tc>
      </w:tr>
      <w:tr w:rsidR="00611019" w:rsidRPr="009C3437" w14:paraId="430BCF0C" w14:textId="77777777" w:rsidTr="00B378D5">
        <w:trPr>
          <w:cantSplit/>
        </w:trPr>
        <w:tc>
          <w:tcPr>
            <w:cnfStyle w:val="001000000000" w:firstRow="0" w:lastRow="0" w:firstColumn="1" w:lastColumn="0" w:oddVBand="0" w:evenVBand="0" w:oddHBand="0" w:evenHBand="0" w:firstRowFirstColumn="0" w:firstRowLastColumn="0" w:lastRowFirstColumn="0" w:lastRowLastColumn="0"/>
            <w:tcW w:w="802" w:type="dxa"/>
            <w:gridSpan w:val="2"/>
          </w:tcPr>
          <w:p w14:paraId="0F134C69" w14:textId="6CA11E81" w:rsidR="00611019" w:rsidRDefault="00611019" w:rsidP="00611019">
            <w:r w:rsidRPr="00630A3A">
              <w:t>4.</w:t>
            </w:r>
            <w:r>
              <w:t>3</w:t>
            </w:r>
            <w:r w:rsidRPr="00630A3A">
              <w:t>9.</w:t>
            </w:r>
            <w:r>
              <w:t>3</w:t>
            </w:r>
          </w:p>
        </w:tc>
        <w:tc>
          <w:tcPr>
            <w:tcW w:w="3006" w:type="dxa"/>
          </w:tcPr>
          <w:p w14:paraId="726717D5" w14:textId="77777777" w:rsidR="00611019" w:rsidRDefault="00611019" w:rsidP="00611019">
            <w:pPr>
              <w:cnfStyle w:val="000000000000" w:firstRow="0" w:lastRow="0" w:firstColumn="0" w:lastColumn="0" w:oddVBand="0" w:evenVBand="0" w:oddHBand="0" w:evenHBand="0" w:firstRowFirstColumn="0" w:firstRowLastColumn="0" w:lastRowFirstColumn="0" w:lastRowLastColumn="0"/>
            </w:pPr>
            <w:r>
              <w:t>ADAP</w:t>
            </w:r>
          </w:p>
        </w:tc>
        <w:tc>
          <w:tcPr>
            <w:tcW w:w="658" w:type="dxa"/>
          </w:tcPr>
          <w:p w14:paraId="780A2F5A" w14:textId="77777777" w:rsidR="00611019" w:rsidRDefault="00611019" w:rsidP="00611019">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39C77BF8" w14:textId="6C27C2F4" w:rsidR="00611019" w:rsidRPr="009C3437" w:rsidRDefault="00611019" w:rsidP="00611019">
            <w:pPr>
              <w:cnfStyle w:val="000000000000" w:firstRow="0" w:lastRow="0" w:firstColumn="0" w:lastColumn="0" w:oddVBand="0" w:evenVBand="0" w:oddHBand="0" w:evenHBand="0" w:firstRowFirstColumn="0" w:firstRowLastColumn="0" w:lastRowFirstColumn="0" w:lastRowLastColumn="0"/>
            </w:pPr>
            <w:hyperlink w:anchor="_3.7_No/Yes/Reasons_for_1" w:history="1">
              <w:r>
                <w:rPr>
                  <w:rStyle w:val="Hyperlink"/>
                </w:rPr>
                <w:t>1.8</w:t>
              </w:r>
            </w:hyperlink>
          </w:p>
        </w:tc>
        <w:tc>
          <w:tcPr>
            <w:tcW w:w="616" w:type="dxa"/>
          </w:tcPr>
          <w:p w14:paraId="34EB9EB4" w14:textId="56BF7D3C" w:rsidR="00611019" w:rsidRPr="009C3437" w:rsidRDefault="00611019" w:rsidP="00611019">
            <w:pPr>
              <w:cnfStyle w:val="000000000000" w:firstRow="0" w:lastRow="0" w:firstColumn="0" w:lastColumn="0" w:oddVBand="0" w:evenVBand="0" w:oddHBand="0" w:evenHBand="0" w:firstRowFirstColumn="0" w:firstRowLastColumn="0" w:lastRowFirstColumn="0" w:lastRowLastColumn="0"/>
            </w:pPr>
            <w:r>
              <w:t>Y</w:t>
            </w:r>
          </w:p>
        </w:tc>
        <w:tc>
          <w:tcPr>
            <w:tcW w:w="3590" w:type="dxa"/>
          </w:tcPr>
          <w:p w14:paraId="4E342F6A" w14:textId="6FA373DF" w:rsidR="00611019" w:rsidRDefault="00611019" w:rsidP="00611019">
            <w:pPr>
              <w:pStyle w:val="RexEx"/>
              <w:cnfStyle w:val="000000000000" w:firstRow="0" w:lastRow="0" w:firstColumn="0" w:lastColumn="0" w:oddVBand="0" w:evenVBand="0" w:oddHBand="0" w:evenHBand="0" w:firstRowFirstColumn="0" w:firstRowLastColumn="0" w:lastRowFirstColumn="0" w:lastRowLastColumn="0"/>
            </w:pPr>
          </w:p>
        </w:tc>
      </w:tr>
      <w:tr w:rsidR="00611019" w:rsidRPr="009C3437" w14:paraId="402BB2C2" w14:textId="77777777" w:rsidTr="00B378D5">
        <w:trPr>
          <w:cantSplit/>
        </w:trPr>
        <w:tc>
          <w:tcPr>
            <w:cnfStyle w:val="001000000000" w:firstRow="0" w:lastRow="0" w:firstColumn="1" w:lastColumn="0" w:oddVBand="0" w:evenVBand="0" w:oddHBand="0" w:evenHBand="0" w:firstRowFirstColumn="0" w:firstRowLastColumn="0" w:lastRowFirstColumn="0" w:lastRowLastColumn="0"/>
            <w:tcW w:w="802" w:type="dxa"/>
            <w:gridSpan w:val="2"/>
          </w:tcPr>
          <w:p w14:paraId="3712DB86" w14:textId="1CC93FDB" w:rsidR="00611019" w:rsidRDefault="00611019" w:rsidP="00611019">
            <w:r>
              <w:t>4.39.B</w:t>
            </w:r>
          </w:p>
        </w:tc>
        <w:tc>
          <w:tcPr>
            <w:tcW w:w="3006" w:type="dxa"/>
          </w:tcPr>
          <w:p w14:paraId="697C6730" w14:textId="77777777" w:rsidR="00611019" w:rsidRDefault="00611019" w:rsidP="00611019">
            <w:pPr>
              <w:cnfStyle w:val="000000000000" w:firstRow="0" w:lastRow="0" w:firstColumn="0" w:lastColumn="0" w:oddVBand="0" w:evenVBand="0" w:oddHBand="0" w:evenHBand="0" w:firstRowFirstColumn="0" w:firstRowLastColumn="0" w:lastRowFirstColumn="0" w:lastRowLastColumn="0"/>
            </w:pPr>
            <w:r>
              <w:t>NoADAPReason</w:t>
            </w:r>
          </w:p>
        </w:tc>
        <w:tc>
          <w:tcPr>
            <w:tcW w:w="658" w:type="dxa"/>
          </w:tcPr>
          <w:p w14:paraId="648F8F87" w14:textId="77777777" w:rsidR="00611019" w:rsidRDefault="00611019" w:rsidP="00611019">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728207E1" w14:textId="5B560E56" w:rsidR="00611019" w:rsidRPr="009C3437" w:rsidRDefault="00611019" w:rsidP="00611019">
            <w:pPr>
              <w:cnfStyle w:val="000000000000" w:firstRow="0" w:lastRow="0" w:firstColumn="0" w:lastColumn="0" w:oddVBand="0" w:evenVBand="0" w:oddHBand="0" w:evenHBand="0" w:firstRowFirstColumn="0" w:firstRowLastColumn="0" w:lastRowFirstColumn="0" w:lastRowLastColumn="0"/>
            </w:pPr>
            <w:hyperlink w:anchor="_4.39_NoAssistanceReason_1" w:history="1">
              <w:r w:rsidRPr="00683A72">
                <w:rPr>
                  <w:rStyle w:val="Hyperlink"/>
                </w:rPr>
                <w:t>4.39</w:t>
              </w:r>
            </w:hyperlink>
          </w:p>
        </w:tc>
        <w:tc>
          <w:tcPr>
            <w:tcW w:w="616" w:type="dxa"/>
          </w:tcPr>
          <w:p w14:paraId="01753AC7" w14:textId="77777777" w:rsidR="00611019" w:rsidRPr="009C3437" w:rsidRDefault="00611019" w:rsidP="00611019">
            <w:pPr>
              <w:cnfStyle w:val="000000000000" w:firstRow="0" w:lastRow="0" w:firstColumn="0" w:lastColumn="0" w:oddVBand="0" w:evenVBand="0" w:oddHBand="0" w:evenHBand="0" w:firstRowFirstColumn="0" w:firstRowLastColumn="0" w:lastRowFirstColumn="0" w:lastRowLastColumn="0"/>
            </w:pPr>
            <w:r>
              <w:t>Y</w:t>
            </w:r>
          </w:p>
        </w:tc>
        <w:tc>
          <w:tcPr>
            <w:tcW w:w="3590" w:type="dxa"/>
          </w:tcPr>
          <w:p w14:paraId="095C9779" w14:textId="10B54F09" w:rsidR="00611019" w:rsidRDefault="00611019" w:rsidP="00611019">
            <w:pPr>
              <w:cnfStyle w:val="000000000000" w:firstRow="0" w:lastRow="0" w:firstColumn="0" w:lastColumn="0" w:oddVBand="0" w:evenVBand="0" w:oddHBand="0" w:evenHBand="0" w:firstRowFirstColumn="0" w:firstRowLastColumn="0" w:lastRowFirstColumn="0" w:lastRowLastColumn="0"/>
            </w:pPr>
            <w:r w:rsidRPr="00391EC4">
              <w:t>Null unless 4.39.</w:t>
            </w:r>
            <w:r>
              <w:t>3</w:t>
            </w:r>
            <w:r w:rsidRPr="00391EC4">
              <w:t xml:space="preserve"> = 0</w:t>
            </w:r>
          </w:p>
        </w:tc>
      </w:tr>
      <w:tr w:rsidR="00611019" w14:paraId="391FE8E9" w14:textId="77777777" w:rsidTr="00B378D5">
        <w:trPr>
          <w:cantSplit/>
        </w:trPr>
        <w:tc>
          <w:tcPr>
            <w:cnfStyle w:val="001000000000" w:firstRow="0" w:lastRow="0" w:firstColumn="1" w:lastColumn="0" w:oddVBand="0" w:evenVBand="0" w:oddHBand="0" w:evenHBand="0" w:firstRowFirstColumn="0" w:firstRowLastColumn="0" w:lastRowFirstColumn="0" w:lastRowLastColumn="0"/>
            <w:tcW w:w="780" w:type="dxa"/>
          </w:tcPr>
          <w:p w14:paraId="0952C767" w14:textId="5B5F7843" w:rsidR="00611019" w:rsidRDefault="00611019" w:rsidP="00611019"/>
        </w:tc>
        <w:tc>
          <w:tcPr>
            <w:tcW w:w="3028" w:type="dxa"/>
            <w:gridSpan w:val="2"/>
          </w:tcPr>
          <w:p w14:paraId="47B88126" w14:textId="148DF30F" w:rsidR="00611019" w:rsidRDefault="00611019" w:rsidP="00611019">
            <w:pPr>
              <w:cnfStyle w:val="000000000000" w:firstRow="0" w:lastRow="0" w:firstColumn="0" w:lastColumn="0" w:oddVBand="0" w:evenVBand="0" w:oddHBand="0" w:evenHBand="0" w:firstRowFirstColumn="0" w:firstRowLastColumn="0" w:lastRowFirstColumn="0" w:lastRowLastColumn="0"/>
            </w:pPr>
            <w:r>
              <w:t>DataCollectionStage</w:t>
            </w:r>
          </w:p>
        </w:tc>
        <w:tc>
          <w:tcPr>
            <w:tcW w:w="658" w:type="dxa"/>
          </w:tcPr>
          <w:p w14:paraId="0C3F7AA1" w14:textId="2E39B411" w:rsidR="00611019" w:rsidRDefault="00611019" w:rsidP="00611019">
            <w:pPr>
              <w:cnfStyle w:val="000000000000" w:firstRow="0" w:lastRow="0" w:firstColumn="0" w:lastColumn="0" w:oddVBand="0" w:evenVBand="0" w:oddHBand="0" w:evenHBand="0" w:firstRowFirstColumn="0" w:firstRowLastColumn="0" w:lastRowFirstColumn="0" w:lastRowLastColumn="0"/>
            </w:pPr>
            <w:r>
              <w:t>I</w:t>
            </w:r>
          </w:p>
        </w:tc>
        <w:tc>
          <w:tcPr>
            <w:tcW w:w="678" w:type="dxa"/>
          </w:tcPr>
          <w:p w14:paraId="7A503492" w14:textId="30D3CDA5" w:rsidR="00611019" w:rsidRDefault="00611019" w:rsidP="00611019">
            <w:pPr>
              <w:cnfStyle w:val="000000000000" w:firstRow="0" w:lastRow="0" w:firstColumn="0" w:lastColumn="0" w:oddVBand="0" w:evenVBand="0" w:oddHBand="0" w:evenHBand="0" w:firstRowFirstColumn="0" w:firstRowLastColumn="0" w:lastRowFirstColumn="0" w:lastRowLastColumn="0"/>
            </w:pPr>
            <w:hyperlink w:anchor="_5.3.1_DataCollectionStage_1" w:history="1">
              <w:r w:rsidRPr="009C41A0">
                <w:rPr>
                  <w:rStyle w:val="Hyperlink"/>
                </w:rPr>
                <w:t>5.3.1</w:t>
              </w:r>
            </w:hyperlink>
          </w:p>
        </w:tc>
        <w:tc>
          <w:tcPr>
            <w:tcW w:w="616" w:type="dxa"/>
          </w:tcPr>
          <w:p w14:paraId="54AA436D" w14:textId="77777777" w:rsidR="00611019" w:rsidRDefault="00611019" w:rsidP="00611019">
            <w:pPr>
              <w:cnfStyle w:val="000000000000" w:firstRow="0" w:lastRow="0" w:firstColumn="0" w:lastColumn="0" w:oddVBand="0" w:evenVBand="0" w:oddHBand="0" w:evenHBand="0" w:firstRowFirstColumn="0" w:firstRowLastColumn="0" w:lastRowFirstColumn="0" w:lastRowLastColumn="0"/>
            </w:pPr>
          </w:p>
        </w:tc>
        <w:tc>
          <w:tcPr>
            <w:tcW w:w="3590" w:type="dxa"/>
          </w:tcPr>
          <w:p w14:paraId="30B55F90" w14:textId="485AB85C" w:rsidR="00611019" w:rsidRDefault="00611019" w:rsidP="00611019">
            <w:pPr>
              <w:cnfStyle w:val="000000000000" w:firstRow="0" w:lastRow="0" w:firstColumn="0" w:lastColumn="0" w:oddVBand="0" w:evenVBand="0" w:oddHBand="0" w:evenHBand="0" w:firstRowFirstColumn="0" w:firstRowLastColumn="0" w:lastRowFirstColumn="0" w:lastRowLastColumn="0"/>
            </w:pPr>
          </w:p>
        </w:tc>
      </w:tr>
      <w:tr w:rsidR="00611019" w14:paraId="6C7F43B7" w14:textId="77777777" w:rsidTr="00B378D5">
        <w:trPr>
          <w:cantSplit/>
        </w:trPr>
        <w:tc>
          <w:tcPr>
            <w:cnfStyle w:val="001000000000" w:firstRow="0" w:lastRow="0" w:firstColumn="1" w:lastColumn="0" w:oddVBand="0" w:evenVBand="0" w:oddHBand="0" w:evenHBand="0" w:firstRowFirstColumn="0" w:firstRowLastColumn="0" w:lastRowFirstColumn="0" w:lastRowLastColumn="0"/>
            <w:tcW w:w="780" w:type="dxa"/>
          </w:tcPr>
          <w:p w14:paraId="1FA0709D" w14:textId="5F575351" w:rsidR="00611019" w:rsidRDefault="00611019" w:rsidP="00611019"/>
        </w:tc>
        <w:tc>
          <w:tcPr>
            <w:tcW w:w="3028" w:type="dxa"/>
            <w:gridSpan w:val="2"/>
          </w:tcPr>
          <w:p w14:paraId="690CF6DF" w14:textId="11479288" w:rsidR="00611019" w:rsidRDefault="00611019" w:rsidP="00611019">
            <w:pPr>
              <w:cnfStyle w:val="000000000000" w:firstRow="0" w:lastRow="0" w:firstColumn="0" w:lastColumn="0" w:oddVBand="0" w:evenVBand="0" w:oddHBand="0" w:evenHBand="0" w:firstRowFirstColumn="0" w:firstRowLastColumn="0" w:lastRowFirstColumn="0" w:lastRowLastColumn="0"/>
            </w:pPr>
            <w:r>
              <w:t>DateCreated</w:t>
            </w:r>
          </w:p>
        </w:tc>
        <w:tc>
          <w:tcPr>
            <w:tcW w:w="658" w:type="dxa"/>
          </w:tcPr>
          <w:p w14:paraId="3167BFED" w14:textId="01CD2987" w:rsidR="00611019" w:rsidRDefault="00611019" w:rsidP="00611019">
            <w:pPr>
              <w:cnfStyle w:val="000000000000" w:firstRow="0" w:lastRow="0" w:firstColumn="0" w:lastColumn="0" w:oddVBand="0" w:evenVBand="0" w:oddHBand="0" w:evenHBand="0" w:firstRowFirstColumn="0" w:firstRowLastColumn="0" w:lastRowFirstColumn="0" w:lastRowLastColumn="0"/>
            </w:pPr>
            <w:r>
              <w:t>T</w:t>
            </w:r>
          </w:p>
        </w:tc>
        <w:tc>
          <w:tcPr>
            <w:tcW w:w="678" w:type="dxa"/>
          </w:tcPr>
          <w:p w14:paraId="743AA4B0" w14:textId="77777777" w:rsidR="00611019" w:rsidRDefault="00611019" w:rsidP="00611019">
            <w:pPr>
              <w:cnfStyle w:val="000000000000" w:firstRow="0" w:lastRow="0" w:firstColumn="0" w:lastColumn="0" w:oddVBand="0" w:evenVBand="0" w:oddHBand="0" w:evenHBand="0" w:firstRowFirstColumn="0" w:firstRowLastColumn="0" w:lastRowFirstColumn="0" w:lastRowLastColumn="0"/>
            </w:pPr>
          </w:p>
        </w:tc>
        <w:tc>
          <w:tcPr>
            <w:tcW w:w="616" w:type="dxa"/>
          </w:tcPr>
          <w:p w14:paraId="08CCD99E" w14:textId="77777777" w:rsidR="00611019" w:rsidRDefault="00611019" w:rsidP="00611019">
            <w:pPr>
              <w:cnfStyle w:val="000000000000" w:firstRow="0" w:lastRow="0" w:firstColumn="0" w:lastColumn="0" w:oddVBand="0" w:evenVBand="0" w:oddHBand="0" w:evenHBand="0" w:firstRowFirstColumn="0" w:firstRowLastColumn="0" w:lastRowFirstColumn="0" w:lastRowLastColumn="0"/>
            </w:pPr>
          </w:p>
        </w:tc>
        <w:tc>
          <w:tcPr>
            <w:tcW w:w="3590" w:type="dxa"/>
          </w:tcPr>
          <w:p w14:paraId="35C5489B" w14:textId="6B2AADB8" w:rsidR="00611019" w:rsidRDefault="00611019" w:rsidP="00611019">
            <w:pPr>
              <w:cnfStyle w:val="000000000000" w:firstRow="0" w:lastRow="0" w:firstColumn="0" w:lastColumn="0" w:oddVBand="0" w:evenVBand="0" w:oddHBand="0" w:evenHBand="0" w:firstRowFirstColumn="0" w:firstRowLastColumn="0" w:lastRowFirstColumn="0" w:lastRowLastColumn="0"/>
            </w:pPr>
          </w:p>
        </w:tc>
      </w:tr>
      <w:tr w:rsidR="00611019" w14:paraId="42E8CE96" w14:textId="77777777" w:rsidTr="00B378D5">
        <w:trPr>
          <w:cantSplit/>
        </w:trPr>
        <w:tc>
          <w:tcPr>
            <w:cnfStyle w:val="001000000000" w:firstRow="0" w:lastRow="0" w:firstColumn="1" w:lastColumn="0" w:oddVBand="0" w:evenVBand="0" w:oddHBand="0" w:evenHBand="0" w:firstRowFirstColumn="0" w:firstRowLastColumn="0" w:lastRowFirstColumn="0" w:lastRowLastColumn="0"/>
            <w:tcW w:w="780" w:type="dxa"/>
          </w:tcPr>
          <w:p w14:paraId="5427D799" w14:textId="3CC0B7DF" w:rsidR="00611019" w:rsidRDefault="00611019" w:rsidP="00611019"/>
        </w:tc>
        <w:tc>
          <w:tcPr>
            <w:tcW w:w="3028" w:type="dxa"/>
            <w:gridSpan w:val="2"/>
          </w:tcPr>
          <w:p w14:paraId="1786E38C" w14:textId="77777777" w:rsidR="00611019" w:rsidRDefault="00611019" w:rsidP="00611019">
            <w:pPr>
              <w:cnfStyle w:val="000000000000" w:firstRow="0" w:lastRow="0" w:firstColumn="0" w:lastColumn="0" w:oddVBand="0" w:evenVBand="0" w:oddHBand="0" w:evenHBand="0" w:firstRowFirstColumn="0" w:firstRowLastColumn="0" w:lastRowFirstColumn="0" w:lastRowLastColumn="0"/>
            </w:pPr>
            <w:r>
              <w:t>DateUpdated</w:t>
            </w:r>
          </w:p>
        </w:tc>
        <w:tc>
          <w:tcPr>
            <w:tcW w:w="658" w:type="dxa"/>
          </w:tcPr>
          <w:p w14:paraId="2CD438F8" w14:textId="77777777" w:rsidR="00611019" w:rsidRDefault="00611019" w:rsidP="00611019">
            <w:pPr>
              <w:cnfStyle w:val="000000000000" w:firstRow="0" w:lastRow="0" w:firstColumn="0" w:lastColumn="0" w:oddVBand="0" w:evenVBand="0" w:oddHBand="0" w:evenHBand="0" w:firstRowFirstColumn="0" w:firstRowLastColumn="0" w:lastRowFirstColumn="0" w:lastRowLastColumn="0"/>
            </w:pPr>
            <w:r>
              <w:t>T</w:t>
            </w:r>
          </w:p>
        </w:tc>
        <w:tc>
          <w:tcPr>
            <w:tcW w:w="678" w:type="dxa"/>
          </w:tcPr>
          <w:p w14:paraId="649A4407" w14:textId="77777777" w:rsidR="00611019" w:rsidRDefault="00611019" w:rsidP="00611019">
            <w:pPr>
              <w:cnfStyle w:val="000000000000" w:firstRow="0" w:lastRow="0" w:firstColumn="0" w:lastColumn="0" w:oddVBand="0" w:evenVBand="0" w:oddHBand="0" w:evenHBand="0" w:firstRowFirstColumn="0" w:firstRowLastColumn="0" w:lastRowFirstColumn="0" w:lastRowLastColumn="0"/>
            </w:pPr>
          </w:p>
        </w:tc>
        <w:tc>
          <w:tcPr>
            <w:tcW w:w="616" w:type="dxa"/>
          </w:tcPr>
          <w:p w14:paraId="01DD42BE" w14:textId="77777777" w:rsidR="00611019" w:rsidRDefault="00611019" w:rsidP="00611019">
            <w:pPr>
              <w:cnfStyle w:val="000000000000" w:firstRow="0" w:lastRow="0" w:firstColumn="0" w:lastColumn="0" w:oddVBand="0" w:evenVBand="0" w:oddHBand="0" w:evenHBand="0" w:firstRowFirstColumn="0" w:firstRowLastColumn="0" w:lastRowFirstColumn="0" w:lastRowLastColumn="0"/>
            </w:pPr>
          </w:p>
        </w:tc>
        <w:tc>
          <w:tcPr>
            <w:tcW w:w="3590" w:type="dxa"/>
          </w:tcPr>
          <w:p w14:paraId="21793B68" w14:textId="0151DE10" w:rsidR="00611019" w:rsidRDefault="00611019" w:rsidP="00611019">
            <w:pPr>
              <w:cnfStyle w:val="000000000000" w:firstRow="0" w:lastRow="0" w:firstColumn="0" w:lastColumn="0" w:oddVBand="0" w:evenVBand="0" w:oddHBand="0" w:evenHBand="0" w:firstRowFirstColumn="0" w:firstRowLastColumn="0" w:lastRowFirstColumn="0" w:lastRowLastColumn="0"/>
            </w:pPr>
          </w:p>
        </w:tc>
      </w:tr>
      <w:tr w:rsidR="00611019" w14:paraId="41C6AB25" w14:textId="77777777" w:rsidTr="00B378D5">
        <w:trPr>
          <w:cantSplit/>
        </w:trPr>
        <w:tc>
          <w:tcPr>
            <w:cnfStyle w:val="001000000000" w:firstRow="0" w:lastRow="0" w:firstColumn="1" w:lastColumn="0" w:oddVBand="0" w:evenVBand="0" w:oddHBand="0" w:evenHBand="0" w:firstRowFirstColumn="0" w:firstRowLastColumn="0" w:lastRowFirstColumn="0" w:lastRowLastColumn="0"/>
            <w:tcW w:w="780" w:type="dxa"/>
          </w:tcPr>
          <w:p w14:paraId="784A271B" w14:textId="318CCAEE" w:rsidR="00611019" w:rsidRDefault="00611019" w:rsidP="00611019"/>
        </w:tc>
        <w:tc>
          <w:tcPr>
            <w:tcW w:w="3028" w:type="dxa"/>
            <w:gridSpan w:val="2"/>
          </w:tcPr>
          <w:p w14:paraId="4FCB361C" w14:textId="77777777" w:rsidR="00611019" w:rsidRDefault="00611019" w:rsidP="00611019">
            <w:pPr>
              <w:cnfStyle w:val="000000000000" w:firstRow="0" w:lastRow="0" w:firstColumn="0" w:lastColumn="0" w:oddVBand="0" w:evenVBand="0" w:oddHBand="0" w:evenHBand="0" w:firstRowFirstColumn="0" w:firstRowLastColumn="0" w:lastRowFirstColumn="0" w:lastRowLastColumn="0"/>
            </w:pPr>
            <w:r>
              <w:t>UserID</w:t>
            </w:r>
          </w:p>
        </w:tc>
        <w:tc>
          <w:tcPr>
            <w:tcW w:w="658" w:type="dxa"/>
          </w:tcPr>
          <w:p w14:paraId="41E7C164" w14:textId="6472C253" w:rsidR="00611019" w:rsidRDefault="00611019" w:rsidP="00611019">
            <w:pPr>
              <w:cnfStyle w:val="000000000000" w:firstRow="0" w:lastRow="0" w:firstColumn="0" w:lastColumn="0" w:oddVBand="0" w:evenVBand="0" w:oddHBand="0" w:evenHBand="0" w:firstRowFirstColumn="0" w:firstRowLastColumn="0" w:lastRowFirstColumn="0" w:lastRowLastColumn="0"/>
            </w:pPr>
            <w:r>
              <w:t>S32</w:t>
            </w:r>
          </w:p>
        </w:tc>
        <w:tc>
          <w:tcPr>
            <w:tcW w:w="678" w:type="dxa"/>
          </w:tcPr>
          <w:p w14:paraId="72F2DE69" w14:textId="77777777" w:rsidR="00611019" w:rsidRDefault="00611019" w:rsidP="00611019">
            <w:pPr>
              <w:cnfStyle w:val="000000000000" w:firstRow="0" w:lastRow="0" w:firstColumn="0" w:lastColumn="0" w:oddVBand="0" w:evenVBand="0" w:oddHBand="0" w:evenHBand="0" w:firstRowFirstColumn="0" w:firstRowLastColumn="0" w:lastRowFirstColumn="0" w:lastRowLastColumn="0"/>
            </w:pPr>
          </w:p>
        </w:tc>
        <w:tc>
          <w:tcPr>
            <w:tcW w:w="616" w:type="dxa"/>
          </w:tcPr>
          <w:p w14:paraId="4D8EF8F6" w14:textId="77777777" w:rsidR="00611019" w:rsidRDefault="00611019" w:rsidP="00611019">
            <w:pPr>
              <w:cnfStyle w:val="000000000000" w:firstRow="0" w:lastRow="0" w:firstColumn="0" w:lastColumn="0" w:oddVBand="0" w:evenVBand="0" w:oddHBand="0" w:evenHBand="0" w:firstRowFirstColumn="0" w:firstRowLastColumn="0" w:lastRowFirstColumn="0" w:lastRowLastColumn="0"/>
            </w:pPr>
          </w:p>
        </w:tc>
        <w:tc>
          <w:tcPr>
            <w:tcW w:w="3590" w:type="dxa"/>
          </w:tcPr>
          <w:p w14:paraId="6600A4FF" w14:textId="329FA514" w:rsidR="00611019" w:rsidRDefault="00611019" w:rsidP="00611019">
            <w:pPr>
              <w:cnfStyle w:val="000000000000" w:firstRow="0" w:lastRow="0" w:firstColumn="0" w:lastColumn="0" w:oddVBand="0" w:evenVBand="0" w:oddHBand="0" w:evenHBand="0" w:firstRowFirstColumn="0" w:firstRowLastColumn="0" w:lastRowFirstColumn="0" w:lastRowLastColumn="0"/>
            </w:pPr>
          </w:p>
        </w:tc>
      </w:tr>
      <w:tr w:rsidR="00611019" w14:paraId="19CA440F" w14:textId="77777777" w:rsidTr="00B378D5">
        <w:trPr>
          <w:cantSplit/>
        </w:trPr>
        <w:tc>
          <w:tcPr>
            <w:cnfStyle w:val="001000000000" w:firstRow="0" w:lastRow="0" w:firstColumn="1" w:lastColumn="0" w:oddVBand="0" w:evenVBand="0" w:oddHBand="0" w:evenHBand="0" w:firstRowFirstColumn="0" w:firstRowLastColumn="0" w:lastRowFirstColumn="0" w:lastRowLastColumn="0"/>
            <w:tcW w:w="780" w:type="dxa"/>
          </w:tcPr>
          <w:p w14:paraId="1C60997B" w14:textId="2C361A67" w:rsidR="00611019" w:rsidRDefault="00611019" w:rsidP="00611019"/>
        </w:tc>
        <w:tc>
          <w:tcPr>
            <w:tcW w:w="3028" w:type="dxa"/>
            <w:gridSpan w:val="2"/>
          </w:tcPr>
          <w:p w14:paraId="40ECC6E5" w14:textId="13D1DA74" w:rsidR="00611019" w:rsidRDefault="00611019" w:rsidP="00611019">
            <w:pPr>
              <w:cnfStyle w:val="000000000000" w:firstRow="0" w:lastRow="0" w:firstColumn="0" w:lastColumn="0" w:oddVBand="0" w:evenVBand="0" w:oddHBand="0" w:evenHBand="0" w:firstRowFirstColumn="0" w:firstRowLastColumn="0" w:lastRowFirstColumn="0" w:lastRowLastColumn="0"/>
            </w:pPr>
            <w:r>
              <w:t>DateDeleted</w:t>
            </w:r>
          </w:p>
        </w:tc>
        <w:tc>
          <w:tcPr>
            <w:tcW w:w="658" w:type="dxa"/>
          </w:tcPr>
          <w:p w14:paraId="56971668" w14:textId="74B64F55" w:rsidR="00611019" w:rsidRDefault="00611019" w:rsidP="00611019">
            <w:pPr>
              <w:cnfStyle w:val="000000000000" w:firstRow="0" w:lastRow="0" w:firstColumn="0" w:lastColumn="0" w:oddVBand="0" w:evenVBand="0" w:oddHBand="0" w:evenHBand="0" w:firstRowFirstColumn="0" w:firstRowLastColumn="0" w:lastRowFirstColumn="0" w:lastRowLastColumn="0"/>
            </w:pPr>
            <w:r>
              <w:t>T</w:t>
            </w:r>
          </w:p>
        </w:tc>
        <w:tc>
          <w:tcPr>
            <w:tcW w:w="678" w:type="dxa"/>
          </w:tcPr>
          <w:p w14:paraId="7D437E1A" w14:textId="77777777" w:rsidR="00611019" w:rsidRDefault="00611019" w:rsidP="00611019">
            <w:pPr>
              <w:cnfStyle w:val="000000000000" w:firstRow="0" w:lastRow="0" w:firstColumn="0" w:lastColumn="0" w:oddVBand="0" w:evenVBand="0" w:oddHBand="0" w:evenHBand="0" w:firstRowFirstColumn="0" w:firstRowLastColumn="0" w:lastRowFirstColumn="0" w:lastRowLastColumn="0"/>
            </w:pPr>
          </w:p>
        </w:tc>
        <w:tc>
          <w:tcPr>
            <w:tcW w:w="616" w:type="dxa"/>
          </w:tcPr>
          <w:p w14:paraId="2149A1FC" w14:textId="110E5CC1" w:rsidR="00611019" w:rsidRDefault="00611019" w:rsidP="00611019">
            <w:pPr>
              <w:cnfStyle w:val="000000000000" w:firstRow="0" w:lastRow="0" w:firstColumn="0" w:lastColumn="0" w:oddVBand="0" w:evenVBand="0" w:oddHBand="0" w:evenHBand="0" w:firstRowFirstColumn="0" w:firstRowLastColumn="0" w:lastRowFirstColumn="0" w:lastRowLastColumn="0"/>
            </w:pPr>
            <w:r>
              <w:t>Y</w:t>
            </w:r>
          </w:p>
        </w:tc>
        <w:tc>
          <w:tcPr>
            <w:tcW w:w="3590" w:type="dxa"/>
          </w:tcPr>
          <w:p w14:paraId="20D801D0" w14:textId="48241B3F" w:rsidR="00611019" w:rsidRDefault="00611019" w:rsidP="00611019">
            <w:pPr>
              <w:cnfStyle w:val="000000000000" w:firstRow="0" w:lastRow="0" w:firstColumn="0" w:lastColumn="0" w:oddVBand="0" w:evenVBand="0" w:oddHBand="0" w:evenHBand="0" w:firstRowFirstColumn="0" w:firstRowLastColumn="0" w:lastRowFirstColumn="0" w:lastRowLastColumn="0"/>
            </w:pPr>
          </w:p>
        </w:tc>
      </w:tr>
      <w:tr w:rsidR="00611019" w14:paraId="78B21E4E" w14:textId="77777777" w:rsidTr="00B378D5">
        <w:trPr>
          <w:cantSplit/>
        </w:trPr>
        <w:tc>
          <w:tcPr>
            <w:cnfStyle w:val="001000000000" w:firstRow="0" w:lastRow="0" w:firstColumn="1" w:lastColumn="0" w:oddVBand="0" w:evenVBand="0" w:oddHBand="0" w:evenHBand="0" w:firstRowFirstColumn="0" w:firstRowLastColumn="0" w:lastRowFirstColumn="0" w:lastRowLastColumn="0"/>
            <w:tcW w:w="780" w:type="dxa"/>
          </w:tcPr>
          <w:p w14:paraId="7DA0827B" w14:textId="24756EB0" w:rsidR="00611019" w:rsidRDefault="00611019" w:rsidP="00611019"/>
        </w:tc>
        <w:tc>
          <w:tcPr>
            <w:tcW w:w="3028" w:type="dxa"/>
            <w:gridSpan w:val="2"/>
          </w:tcPr>
          <w:p w14:paraId="11BA92EF" w14:textId="77777777" w:rsidR="00611019" w:rsidRDefault="00611019" w:rsidP="00611019">
            <w:pPr>
              <w:cnfStyle w:val="000000000000" w:firstRow="0" w:lastRow="0" w:firstColumn="0" w:lastColumn="0" w:oddVBand="0" w:evenVBand="0" w:oddHBand="0" w:evenHBand="0" w:firstRowFirstColumn="0" w:firstRowLastColumn="0" w:lastRowFirstColumn="0" w:lastRowLastColumn="0"/>
            </w:pPr>
            <w:r>
              <w:t>ExportID</w:t>
            </w:r>
          </w:p>
        </w:tc>
        <w:tc>
          <w:tcPr>
            <w:tcW w:w="658" w:type="dxa"/>
          </w:tcPr>
          <w:p w14:paraId="3DA3A42E" w14:textId="51D7CD59" w:rsidR="00611019" w:rsidRDefault="00611019" w:rsidP="00611019">
            <w:pPr>
              <w:cnfStyle w:val="000000000000" w:firstRow="0" w:lastRow="0" w:firstColumn="0" w:lastColumn="0" w:oddVBand="0" w:evenVBand="0" w:oddHBand="0" w:evenHBand="0" w:firstRowFirstColumn="0" w:firstRowLastColumn="0" w:lastRowFirstColumn="0" w:lastRowLastColumn="0"/>
            </w:pPr>
            <w:r>
              <w:t>S32</w:t>
            </w:r>
          </w:p>
        </w:tc>
        <w:tc>
          <w:tcPr>
            <w:tcW w:w="678" w:type="dxa"/>
          </w:tcPr>
          <w:p w14:paraId="49DE4BE2" w14:textId="77777777" w:rsidR="00611019" w:rsidRDefault="00611019" w:rsidP="00611019">
            <w:pPr>
              <w:cnfStyle w:val="000000000000" w:firstRow="0" w:lastRow="0" w:firstColumn="0" w:lastColumn="0" w:oddVBand="0" w:evenVBand="0" w:oddHBand="0" w:evenHBand="0" w:firstRowFirstColumn="0" w:firstRowLastColumn="0" w:lastRowFirstColumn="0" w:lastRowLastColumn="0"/>
            </w:pPr>
          </w:p>
        </w:tc>
        <w:tc>
          <w:tcPr>
            <w:tcW w:w="616" w:type="dxa"/>
          </w:tcPr>
          <w:p w14:paraId="2BB24CF2" w14:textId="77777777" w:rsidR="00611019" w:rsidRDefault="00611019" w:rsidP="00611019">
            <w:pPr>
              <w:cnfStyle w:val="000000000000" w:firstRow="0" w:lastRow="0" w:firstColumn="0" w:lastColumn="0" w:oddVBand="0" w:evenVBand="0" w:oddHBand="0" w:evenHBand="0" w:firstRowFirstColumn="0" w:firstRowLastColumn="0" w:lastRowFirstColumn="0" w:lastRowLastColumn="0"/>
            </w:pPr>
          </w:p>
        </w:tc>
        <w:tc>
          <w:tcPr>
            <w:tcW w:w="3590" w:type="dxa"/>
          </w:tcPr>
          <w:p w14:paraId="7A0DA64F" w14:textId="0F486AF9" w:rsidR="00611019" w:rsidRDefault="00611019" w:rsidP="00611019">
            <w:pPr>
              <w:cnfStyle w:val="000000000000" w:firstRow="0" w:lastRow="0" w:firstColumn="0" w:lastColumn="0" w:oddVBand="0" w:evenVBand="0" w:oddHBand="0" w:evenHBand="0" w:firstRowFirstColumn="0" w:firstRowLastColumn="0" w:lastRowFirstColumn="0" w:lastRowLastColumn="0"/>
            </w:pPr>
            <w:r>
              <w:t>Must match record in Export.csv</w:t>
            </w:r>
          </w:p>
        </w:tc>
      </w:tr>
    </w:tbl>
    <w:p w14:paraId="64418F0B" w14:textId="77777777" w:rsidR="00BF61DF" w:rsidRDefault="00BF61DF" w:rsidP="00BF61DF"/>
    <w:p w14:paraId="7AB8C24E" w14:textId="77777777" w:rsidR="00497A62" w:rsidRDefault="00497A62" w:rsidP="00497A62">
      <w:pPr>
        <w:pStyle w:val="Heading2"/>
      </w:pPr>
      <w:bookmarkStart w:id="510" w:name="_HealthAndDV.csv"/>
      <w:bookmarkStart w:id="511" w:name="_Toc430693241"/>
      <w:bookmarkEnd w:id="510"/>
      <w:r>
        <w:t>HealthAndDV.csv</w:t>
      </w:r>
      <w:bookmarkEnd w:id="511"/>
    </w:p>
    <w:p w14:paraId="1D031423" w14:textId="5C2A19B2" w:rsidR="00497A62" w:rsidRPr="00EB0527" w:rsidRDefault="00497A62" w:rsidP="00497A62">
      <w:r>
        <w:t>HealthAndDV.csv</w:t>
      </w:r>
      <w:r w:rsidR="00FD083E">
        <w:t xml:space="preserve"> </w:t>
      </w:r>
      <w:r>
        <w:t>includes</w:t>
      </w:r>
      <w:r w:rsidR="00FD083E">
        <w:t xml:space="preserve"> </w:t>
      </w:r>
      <w:r>
        <w:t>data</w:t>
      </w:r>
      <w:r w:rsidR="00FD083E">
        <w:t xml:space="preserve"> </w:t>
      </w:r>
      <w:r>
        <w:t>elements:</w:t>
      </w:r>
    </w:p>
    <w:p w14:paraId="1A28487A" w14:textId="077F780D" w:rsidR="00497A62" w:rsidRDefault="00497A62" w:rsidP="00497A62">
      <w:pPr>
        <w:pStyle w:val="ListParagraph"/>
        <w:numPr>
          <w:ilvl w:val="0"/>
          <w:numId w:val="17"/>
        </w:numPr>
        <w:rPr>
          <w:b/>
        </w:rPr>
      </w:pPr>
      <w:r>
        <w:rPr>
          <w:b/>
        </w:rPr>
        <w:t>4.11</w:t>
      </w:r>
      <w:r w:rsidR="00FD083E">
        <w:rPr>
          <w:b/>
        </w:rPr>
        <w:t xml:space="preserve"> </w:t>
      </w:r>
      <w:r>
        <w:rPr>
          <w:b/>
        </w:rPr>
        <w:t>Domestic</w:t>
      </w:r>
      <w:r w:rsidR="00FD083E">
        <w:rPr>
          <w:b/>
        </w:rPr>
        <w:t xml:space="preserve"> </w:t>
      </w:r>
      <w:r>
        <w:rPr>
          <w:b/>
        </w:rPr>
        <w:t>Violence</w:t>
      </w:r>
      <w:r w:rsidR="00FD083E">
        <w:rPr>
          <w:b/>
        </w:rPr>
        <w:t xml:space="preserve"> </w:t>
      </w:r>
    </w:p>
    <w:p w14:paraId="167127EC" w14:textId="6A81DA20" w:rsidR="00497A62" w:rsidRDefault="00497A62" w:rsidP="00497A62">
      <w:pPr>
        <w:pStyle w:val="ListParagraph"/>
        <w:numPr>
          <w:ilvl w:val="0"/>
          <w:numId w:val="17"/>
        </w:numPr>
        <w:rPr>
          <w:b/>
        </w:rPr>
      </w:pPr>
      <w:r>
        <w:rPr>
          <w:b/>
        </w:rPr>
        <w:t>4.27</w:t>
      </w:r>
      <w:r w:rsidR="00FD083E">
        <w:rPr>
          <w:b/>
        </w:rPr>
        <w:t xml:space="preserve"> </w:t>
      </w:r>
      <w:r>
        <w:rPr>
          <w:b/>
        </w:rPr>
        <w:t>General</w:t>
      </w:r>
      <w:r w:rsidR="00FD083E">
        <w:rPr>
          <w:b/>
        </w:rPr>
        <w:t xml:space="preserve"> </w:t>
      </w:r>
      <w:r>
        <w:rPr>
          <w:b/>
        </w:rPr>
        <w:t>Health</w:t>
      </w:r>
      <w:r w:rsidR="00FD083E">
        <w:rPr>
          <w:b/>
        </w:rPr>
        <w:t xml:space="preserve"> </w:t>
      </w:r>
      <w:r>
        <w:rPr>
          <w:b/>
        </w:rPr>
        <w:t>Status</w:t>
      </w:r>
      <w:r w:rsidR="00FD083E">
        <w:rPr>
          <w:b/>
        </w:rPr>
        <w:t xml:space="preserve"> </w:t>
      </w:r>
    </w:p>
    <w:p w14:paraId="0E1533AC" w14:textId="0BF92EAF" w:rsidR="00497A62" w:rsidRDefault="00497A62" w:rsidP="00497A62">
      <w:pPr>
        <w:pStyle w:val="ListParagraph"/>
        <w:numPr>
          <w:ilvl w:val="0"/>
          <w:numId w:val="17"/>
        </w:numPr>
        <w:rPr>
          <w:b/>
        </w:rPr>
      </w:pPr>
      <w:r>
        <w:rPr>
          <w:b/>
        </w:rPr>
        <w:t>4.28</w:t>
      </w:r>
      <w:r w:rsidR="00FD083E">
        <w:rPr>
          <w:b/>
        </w:rPr>
        <w:t xml:space="preserve"> </w:t>
      </w:r>
      <w:r>
        <w:rPr>
          <w:b/>
        </w:rPr>
        <w:t>Dental</w:t>
      </w:r>
      <w:r w:rsidR="00FD083E">
        <w:rPr>
          <w:b/>
        </w:rPr>
        <w:t xml:space="preserve"> </w:t>
      </w:r>
      <w:r>
        <w:rPr>
          <w:b/>
        </w:rPr>
        <w:t>Health</w:t>
      </w:r>
      <w:r w:rsidR="00FD083E">
        <w:rPr>
          <w:b/>
        </w:rPr>
        <w:t xml:space="preserve"> </w:t>
      </w:r>
      <w:r>
        <w:rPr>
          <w:b/>
        </w:rPr>
        <w:t>Status</w:t>
      </w:r>
      <w:r w:rsidR="00FD083E">
        <w:rPr>
          <w:b/>
        </w:rPr>
        <w:t xml:space="preserve"> </w:t>
      </w:r>
    </w:p>
    <w:p w14:paraId="5E6C0408" w14:textId="4DFDF19A" w:rsidR="00497A62" w:rsidRDefault="00497A62" w:rsidP="00497A62">
      <w:pPr>
        <w:pStyle w:val="ListParagraph"/>
        <w:numPr>
          <w:ilvl w:val="0"/>
          <w:numId w:val="17"/>
        </w:numPr>
        <w:rPr>
          <w:b/>
        </w:rPr>
      </w:pPr>
      <w:r>
        <w:rPr>
          <w:b/>
        </w:rPr>
        <w:t>4.29</w:t>
      </w:r>
      <w:r w:rsidR="00FD083E">
        <w:rPr>
          <w:b/>
        </w:rPr>
        <w:t xml:space="preserve"> </w:t>
      </w:r>
      <w:r>
        <w:rPr>
          <w:b/>
        </w:rPr>
        <w:t>Mental</w:t>
      </w:r>
      <w:r w:rsidR="00FD083E">
        <w:rPr>
          <w:b/>
        </w:rPr>
        <w:t xml:space="preserve"> </w:t>
      </w:r>
      <w:r>
        <w:rPr>
          <w:b/>
        </w:rPr>
        <w:t>Health</w:t>
      </w:r>
      <w:r w:rsidR="00FD083E">
        <w:rPr>
          <w:b/>
        </w:rPr>
        <w:t xml:space="preserve"> </w:t>
      </w:r>
      <w:r>
        <w:rPr>
          <w:b/>
        </w:rPr>
        <w:t>Status</w:t>
      </w:r>
      <w:r w:rsidR="00FD083E">
        <w:rPr>
          <w:b/>
        </w:rPr>
        <w:t xml:space="preserve"> </w:t>
      </w:r>
    </w:p>
    <w:p w14:paraId="70E389BC" w14:textId="360D6E70" w:rsidR="00497A62" w:rsidRDefault="00497A62" w:rsidP="00497A62">
      <w:pPr>
        <w:pStyle w:val="ListParagraph"/>
        <w:numPr>
          <w:ilvl w:val="0"/>
          <w:numId w:val="17"/>
        </w:numPr>
      </w:pPr>
      <w:r w:rsidRPr="004571A2">
        <w:rPr>
          <w:b/>
        </w:rPr>
        <w:t>4.30</w:t>
      </w:r>
      <w:r w:rsidR="00FD083E">
        <w:rPr>
          <w:b/>
        </w:rPr>
        <w:t xml:space="preserve"> </w:t>
      </w:r>
      <w:r w:rsidRPr="004571A2">
        <w:rPr>
          <w:b/>
        </w:rPr>
        <w:t>Pregnancy</w:t>
      </w:r>
      <w:r w:rsidR="00FD083E">
        <w:rPr>
          <w:b/>
        </w:rPr>
        <w:t xml:space="preserve"> </w:t>
      </w:r>
      <w:r w:rsidRPr="004571A2">
        <w:rPr>
          <w:b/>
        </w:rPr>
        <w:t>Status</w:t>
      </w:r>
      <w:r w:rsidR="00FD083E">
        <w:rPr>
          <w:b/>
        </w:rPr>
        <w:t xml:space="preserve"> </w:t>
      </w:r>
    </w:p>
    <w:p w14:paraId="6427E18A" w14:textId="77777777" w:rsidR="00497A62" w:rsidRDefault="00497A62" w:rsidP="00497A62"/>
    <w:p w14:paraId="690448DE" w14:textId="2514AC11" w:rsidR="00497A62" w:rsidRDefault="00497A62" w:rsidP="00497A62">
      <w:r>
        <w:t>For</w:t>
      </w:r>
      <w:r w:rsidR="00FD083E">
        <w:t xml:space="preserve"> </w:t>
      </w:r>
      <w:r>
        <w:t>each</w:t>
      </w:r>
      <w:r w:rsidR="00FD083E">
        <w:t xml:space="preserve"> </w:t>
      </w:r>
      <w:r>
        <w:rPr>
          <w:i/>
        </w:rPr>
        <w:t>ProjectEntryID</w:t>
      </w:r>
      <w:r w:rsidR="00FD083E">
        <w:rPr>
          <w:i/>
        </w:rPr>
        <w:t xml:space="preserve"> </w:t>
      </w:r>
      <w:r>
        <w:t>this</w:t>
      </w:r>
      <w:r w:rsidR="00FD083E">
        <w:t xml:space="preserve"> </w:t>
      </w:r>
      <w:r>
        <w:t>file</w:t>
      </w:r>
      <w:r w:rsidR="00FD083E">
        <w:t xml:space="preserve"> </w:t>
      </w:r>
      <w:r>
        <w:t>may</w:t>
      </w:r>
      <w:r w:rsidR="00FD083E">
        <w:t xml:space="preserve"> </w:t>
      </w:r>
      <w:r>
        <w:t>include:</w:t>
      </w:r>
    </w:p>
    <w:p w14:paraId="646C4F67" w14:textId="18D02244" w:rsidR="00497A62" w:rsidRDefault="00497A62" w:rsidP="00497A62">
      <w:pPr>
        <w:pStyle w:val="ListParagraph"/>
        <w:numPr>
          <w:ilvl w:val="0"/>
          <w:numId w:val="23"/>
        </w:numPr>
      </w:pPr>
      <w:r>
        <w:t>No</w:t>
      </w:r>
      <w:r w:rsidR="00FD083E">
        <w:t xml:space="preserve"> </w:t>
      </w:r>
      <w:r>
        <w:t>more</w:t>
      </w:r>
      <w:r w:rsidR="00FD083E">
        <w:t xml:space="preserve"> </w:t>
      </w:r>
      <w:r>
        <w:t>than</w:t>
      </w:r>
      <w:r w:rsidR="00FD083E">
        <w:t xml:space="preserve"> </w:t>
      </w:r>
      <w:r>
        <w:t>one</w:t>
      </w:r>
      <w:r w:rsidR="00FD083E">
        <w:t xml:space="preserve"> </w:t>
      </w:r>
      <w:r>
        <w:t>record</w:t>
      </w:r>
      <w:r w:rsidR="00FD083E">
        <w:t xml:space="preserve"> </w:t>
      </w:r>
      <w:r>
        <w:t>per</w:t>
      </w:r>
      <w:r w:rsidR="00FD083E">
        <w:t xml:space="preserve"> </w:t>
      </w:r>
      <w:r w:rsidRPr="00A40DB8">
        <w:rPr>
          <w:i/>
        </w:rPr>
        <w:t>ProjectEntryID</w:t>
      </w:r>
      <w:r w:rsidR="00FD083E">
        <w:t xml:space="preserve"> </w:t>
      </w:r>
      <w:r>
        <w:t>with</w:t>
      </w:r>
      <w:r w:rsidR="00FD083E">
        <w:t xml:space="preserve"> </w:t>
      </w:r>
      <w:r>
        <w:t>a</w:t>
      </w:r>
      <w:r w:rsidR="00FD083E">
        <w:t xml:space="preserve"> </w:t>
      </w:r>
      <w:r w:rsidRPr="00A40DB8">
        <w:rPr>
          <w:i/>
        </w:rPr>
        <w:t>DataCollectionStage</w:t>
      </w:r>
      <w:r w:rsidR="00FD083E">
        <w:t xml:space="preserve"> </w:t>
      </w:r>
      <w:r>
        <w:t>of</w:t>
      </w:r>
      <w:r w:rsidR="00FD083E">
        <w:t xml:space="preserve"> </w:t>
      </w:r>
      <w:r>
        <w:t>1</w:t>
      </w:r>
      <w:r w:rsidR="00FD083E">
        <w:t xml:space="preserve"> </w:t>
      </w:r>
      <w:r>
        <w:t>(entry).</w:t>
      </w:r>
      <w:r w:rsidR="00FD083E">
        <w:t xml:space="preserve">  </w:t>
      </w:r>
      <w:r>
        <w:t>The</w:t>
      </w:r>
      <w:r w:rsidR="00FD083E">
        <w:t xml:space="preserve"> </w:t>
      </w:r>
      <w:r w:rsidRPr="009167F3">
        <w:rPr>
          <w:i/>
        </w:rPr>
        <w:t>InformationDate</w:t>
      </w:r>
      <w:r w:rsidR="00FD083E">
        <w:t xml:space="preserve"> </w:t>
      </w:r>
      <w:r>
        <w:t>should</w:t>
      </w:r>
      <w:r w:rsidR="00FD083E">
        <w:t xml:space="preserve"> </w:t>
      </w:r>
      <w:r>
        <w:t>match</w:t>
      </w:r>
      <w:r w:rsidR="00FD083E">
        <w:t xml:space="preserve"> </w:t>
      </w:r>
      <w:r>
        <w:t>the</w:t>
      </w:r>
      <w:r w:rsidR="00FD083E">
        <w:t xml:space="preserve"> </w:t>
      </w:r>
      <w:r>
        <w:t>entry</w:t>
      </w:r>
      <w:r w:rsidR="00FD083E">
        <w:t xml:space="preserve"> </w:t>
      </w:r>
      <w:r>
        <w:t>date.</w:t>
      </w:r>
    </w:p>
    <w:p w14:paraId="2A2F0BB2" w14:textId="4C466061" w:rsidR="00497A62" w:rsidRDefault="00497A62" w:rsidP="00497A62">
      <w:pPr>
        <w:pStyle w:val="ListParagraph"/>
        <w:numPr>
          <w:ilvl w:val="0"/>
          <w:numId w:val="23"/>
        </w:numPr>
      </w:pPr>
      <w:r>
        <w:t>No</w:t>
      </w:r>
      <w:r w:rsidR="00FD083E">
        <w:t xml:space="preserve"> </w:t>
      </w:r>
      <w:r>
        <w:t>more</w:t>
      </w:r>
      <w:r w:rsidR="00FD083E">
        <w:t xml:space="preserve"> </w:t>
      </w:r>
      <w:r>
        <w:t>than</w:t>
      </w:r>
      <w:r w:rsidR="00FD083E">
        <w:t xml:space="preserve"> </w:t>
      </w:r>
      <w:r>
        <w:t>one</w:t>
      </w:r>
      <w:r w:rsidR="00FD083E">
        <w:t xml:space="preserve"> </w:t>
      </w:r>
      <w:r>
        <w:t>record</w:t>
      </w:r>
      <w:r w:rsidR="00FD083E">
        <w:t xml:space="preserve"> </w:t>
      </w:r>
      <w:r>
        <w:t>per</w:t>
      </w:r>
      <w:r w:rsidR="00FD083E">
        <w:t xml:space="preserve"> </w:t>
      </w:r>
      <w:r w:rsidRPr="00A40DB8">
        <w:rPr>
          <w:i/>
        </w:rPr>
        <w:t>ProjectEntryID</w:t>
      </w:r>
      <w:r w:rsidR="00FD083E">
        <w:t xml:space="preserve"> </w:t>
      </w:r>
      <w:r>
        <w:t>with</w:t>
      </w:r>
      <w:r w:rsidR="00FD083E">
        <w:t xml:space="preserve"> </w:t>
      </w:r>
      <w:r>
        <w:t>a</w:t>
      </w:r>
      <w:r w:rsidR="00FD083E">
        <w:t xml:space="preserve"> </w:t>
      </w:r>
      <w:r w:rsidRPr="00A40DB8">
        <w:rPr>
          <w:i/>
        </w:rPr>
        <w:t>DataCollectionStage</w:t>
      </w:r>
      <w:r w:rsidR="00FD083E">
        <w:t xml:space="preserve"> </w:t>
      </w:r>
      <w:r>
        <w:t>of</w:t>
      </w:r>
      <w:r w:rsidR="00FD083E">
        <w:t xml:space="preserve"> </w:t>
      </w:r>
      <w:r>
        <w:t>3</w:t>
      </w:r>
      <w:r w:rsidR="00FD083E">
        <w:t xml:space="preserve"> </w:t>
      </w:r>
      <w:r>
        <w:t>(exit).</w:t>
      </w:r>
      <w:r w:rsidR="00FD083E">
        <w:t xml:space="preserve">  </w:t>
      </w:r>
      <w:r>
        <w:t>The</w:t>
      </w:r>
      <w:r w:rsidR="00FD083E">
        <w:t xml:space="preserve"> </w:t>
      </w:r>
      <w:r w:rsidRPr="009167F3">
        <w:rPr>
          <w:i/>
        </w:rPr>
        <w:t>InformationDate</w:t>
      </w:r>
      <w:r w:rsidR="00FD083E">
        <w:t xml:space="preserve"> </w:t>
      </w:r>
      <w:r>
        <w:t>should</w:t>
      </w:r>
      <w:r w:rsidR="00FD083E">
        <w:t xml:space="preserve"> </w:t>
      </w:r>
      <w:r>
        <w:t>match</w:t>
      </w:r>
      <w:r w:rsidR="00FD083E">
        <w:t xml:space="preserve"> </w:t>
      </w:r>
      <w:r>
        <w:t>the</w:t>
      </w:r>
      <w:r w:rsidR="00FD083E">
        <w:t xml:space="preserve"> </w:t>
      </w:r>
      <w:r>
        <w:t>exit</w:t>
      </w:r>
      <w:r w:rsidR="00FD083E">
        <w:t xml:space="preserve"> </w:t>
      </w:r>
      <w:r>
        <w:t>date.</w:t>
      </w:r>
    </w:p>
    <w:p w14:paraId="69E06701" w14:textId="6A445353" w:rsidR="00497A62" w:rsidRDefault="00497A62" w:rsidP="00497A62">
      <w:pPr>
        <w:pStyle w:val="ListParagraph"/>
        <w:numPr>
          <w:ilvl w:val="0"/>
          <w:numId w:val="23"/>
        </w:numPr>
      </w:pPr>
      <w:r>
        <w:t>Multiple</w:t>
      </w:r>
      <w:r w:rsidR="00FD083E">
        <w:t xml:space="preserve"> </w:t>
      </w:r>
      <w:r>
        <w:t>records</w:t>
      </w:r>
      <w:r w:rsidR="00FD083E">
        <w:t xml:space="preserve"> </w:t>
      </w:r>
      <w:r>
        <w:t>per</w:t>
      </w:r>
      <w:r w:rsidR="00FD083E">
        <w:t xml:space="preserve"> </w:t>
      </w:r>
      <w:r w:rsidRPr="002D57C4">
        <w:rPr>
          <w:i/>
        </w:rPr>
        <w:t>ProjectEntryID</w:t>
      </w:r>
      <w:r w:rsidR="00FD083E">
        <w:t xml:space="preserve"> </w:t>
      </w:r>
      <w:r>
        <w:t>with</w:t>
      </w:r>
      <w:r w:rsidR="00FD083E">
        <w:t xml:space="preserve"> </w:t>
      </w:r>
      <w:r>
        <w:t>a</w:t>
      </w:r>
      <w:r w:rsidR="00FD083E">
        <w:t xml:space="preserve"> </w:t>
      </w:r>
      <w:r w:rsidRPr="002D57C4">
        <w:rPr>
          <w:i/>
        </w:rPr>
        <w:t>DataCollectionStage</w:t>
      </w:r>
      <w:r w:rsidR="00FD083E">
        <w:t xml:space="preserve"> </w:t>
      </w:r>
      <w:r>
        <w:t>of</w:t>
      </w:r>
      <w:r w:rsidR="00FD083E">
        <w:t xml:space="preserve"> </w:t>
      </w:r>
      <w:r>
        <w:t>2</w:t>
      </w:r>
      <w:r w:rsidR="00FD083E">
        <w:t xml:space="preserve"> </w:t>
      </w:r>
      <w:r>
        <w:t>(update).</w:t>
      </w:r>
    </w:p>
    <w:p w14:paraId="60DC8C2B" w14:textId="77777777" w:rsidR="00497A62" w:rsidRDefault="00497A62" w:rsidP="00497A62"/>
    <w:p w14:paraId="07FA42AA" w14:textId="25C358B7" w:rsidR="00497A62" w:rsidRDefault="00497A62" w:rsidP="00497A62">
      <w:r>
        <w:t>Data</w:t>
      </w:r>
      <w:r w:rsidR="00FD083E">
        <w:t xml:space="preserve"> </w:t>
      </w:r>
      <w:r>
        <w:t>for</w:t>
      </w:r>
      <w:r w:rsidR="00FD083E">
        <w:t xml:space="preserve"> </w:t>
      </w:r>
      <w:r>
        <w:t>individual</w:t>
      </w:r>
      <w:r w:rsidR="00FD083E">
        <w:t xml:space="preserve"> </w:t>
      </w:r>
      <w:r>
        <w:t>data</w:t>
      </w:r>
      <w:r w:rsidR="00FD083E">
        <w:t xml:space="preserve"> </w:t>
      </w:r>
      <w:r>
        <w:t>elements</w:t>
      </w:r>
      <w:r w:rsidR="00FD083E">
        <w:t xml:space="preserve"> </w:t>
      </w:r>
      <w:r>
        <w:t>that</w:t>
      </w:r>
      <w:r w:rsidR="00FD083E">
        <w:t xml:space="preserve"> </w:t>
      </w:r>
      <w:r>
        <w:t>share</w:t>
      </w:r>
      <w:r w:rsidR="00FD083E">
        <w:t xml:space="preserve"> </w:t>
      </w:r>
      <w:r>
        <w:t>the</w:t>
      </w:r>
      <w:r w:rsidR="00FD083E">
        <w:t xml:space="preserve"> </w:t>
      </w:r>
      <w:r>
        <w:t>same</w:t>
      </w:r>
      <w:r w:rsidR="00FD083E">
        <w:t xml:space="preserve"> </w:t>
      </w:r>
      <w:r>
        <w:t>data</w:t>
      </w:r>
      <w:r w:rsidR="00FD083E">
        <w:t xml:space="preserve"> </w:t>
      </w:r>
      <w:r>
        <w:t>collection</w:t>
      </w:r>
      <w:r w:rsidR="00FD083E">
        <w:t xml:space="preserve"> </w:t>
      </w:r>
      <w:r>
        <w:t>stage</w:t>
      </w:r>
      <w:r w:rsidR="00FD083E">
        <w:t xml:space="preserve"> </w:t>
      </w:r>
      <w:r>
        <w:t>and</w:t>
      </w:r>
      <w:r w:rsidR="00FD083E">
        <w:t xml:space="preserve"> </w:t>
      </w:r>
      <w:r>
        <w:t>information</w:t>
      </w:r>
      <w:r w:rsidR="00FD083E">
        <w:t xml:space="preserve"> </w:t>
      </w:r>
      <w:r>
        <w:t>date</w:t>
      </w:r>
      <w:r w:rsidR="00FD083E">
        <w:t xml:space="preserve"> </w:t>
      </w:r>
      <w:r>
        <w:t>should</w:t>
      </w:r>
      <w:r w:rsidR="00FD083E">
        <w:t xml:space="preserve"> </w:t>
      </w:r>
      <w:r>
        <w:t>be</w:t>
      </w:r>
      <w:r w:rsidR="00FD083E">
        <w:t xml:space="preserve"> </w:t>
      </w:r>
      <w:r>
        <w:t>combined</w:t>
      </w:r>
      <w:r w:rsidR="00FD083E">
        <w:t xml:space="preserve"> </w:t>
      </w:r>
      <w:r>
        <w:t>into</w:t>
      </w:r>
      <w:r w:rsidR="00FD083E">
        <w:t xml:space="preserve"> </w:t>
      </w:r>
      <w:r>
        <w:t>a</w:t>
      </w:r>
      <w:r w:rsidR="00FD083E">
        <w:t xml:space="preserve"> </w:t>
      </w:r>
      <w:r>
        <w:t>single</w:t>
      </w:r>
      <w:r w:rsidR="00FD083E">
        <w:t xml:space="preserve"> </w:t>
      </w:r>
      <w:r>
        <w:t>record</w:t>
      </w:r>
      <w:r w:rsidR="00FD083E">
        <w:t xml:space="preserve"> </w:t>
      </w:r>
      <w:r>
        <w:t>in</w:t>
      </w:r>
      <w:r w:rsidR="00FD083E">
        <w:t xml:space="preserve"> </w:t>
      </w:r>
      <w:r>
        <w:t>which:</w:t>
      </w:r>
    </w:p>
    <w:p w14:paraId="26DC1C98" w14:textId="09B0201D" w:rsidR="00497A62" w:rsidRPr="000E4ECE" w:rsidRDefault="00497A62" w:rsidP="00497A62">
      <w:pPr>
        <w:pStyle w:val="ListParagraph"/>
        <w:numPr>
          <w:ilvl w:val="0"/>
          <w:numId w:val="1"/>
        </w:numPr>
      </w:pPr>
      <w:r>
        <w:rPr>
          <w:i/>
        </w:rPr>
        <w:t>HealthAndDVID</w:t>
      </w:r>
      <w:r w:rsidR="00FD083E">
        <w:rPr>
          <w:i/>
        </w:rPr>
        <w:t xml:space="preserve"> </w:t>
      </w:r>
      <w:r>
        <w:t>is</w:t>
      </w:r>
      <w:r w:rsidR="00FD083E">
        <w:t xml:space="preserve"> </w:t>
      </w:r>
      <w:r>
        <w:t>the</w:t>
      </w:r>
      <w:r w:rsidR="00FD083E">
        <w:t xml:space="preserve"> </w:t>
      </w:r>
      <w:r>
        <w:t>lowest</w:t>
      </w:r>
      <w:r w:rsidR="00FD083E">
        <w:t xml:space="preserve"> </w:t>
      </w:r>
      <w:r>
        <w:t>value</w:t>
      </w:r>
      <w:r w:rsidR="00FD083E">
        <w:t xml:space="preserve"> </w:t>
      </w:r>
      <w:r>
        <w:t>associated</w:t>
      </w:r>
      <w:r w:rsidR="00FD083E">
        <w:t xml:space="preserve"> </w:t>
      </w:r>
      <w:r>
        <w:t>with</w:t>
      </w:r>
      <w:r w:rsidR="00FD083E">
        <w:t xml:space="preserve"> </w:t>
      </w:r>
      <w:r>
        <w:t>any</w:t>
      </w:r>
      <w:r w:rsidR="00FD083E">
        <w:t xml:space="preserve"> </w:t>
      </w:r>
      <w:r>
        <w:t>of</w:t>
      </w:r>
      <w:r w:rsidR="00FD083E">
        <w:t xml:space="preserve"> </w:t>
      </w:r>
      <w:r>
        <w:t>the</w:t>
      </w:r>
      <w:r w:rsidR="00FD083E">
        <w:t xml:space="preserve"> </w:t>
      </w:r>
      <w:r>
        <w:t>included</w:t>
      </w:r>
      <w:r w:rsidR="00FD083E">
        <w:t xml:space="preserve"> </w:t>
      </w:r>
      <w:r>
        <w:t>data</w:t>
      </w:r>
      <w:r w:rsidR="00FD083E">
        <w:t xml:space="preserve"> </w:t>
      </w:r>
      <w:r>
        <w:t>elements</w:t>
      </w:r>
      <w:r w:rsidR="00FD083E">
        <w:t xml:space="preserve"> </w:t>
      </w:r>
      <w:r>
        <w:t>in</w:t>
      </w:r>
      <w:r w:rsidR="00FD083E">
        <w:t xml:space="preserve"> </w:t>
      </w:r>
      <w:r>
        <w:t>the</w:t>
      </w:r>
      <w:r w:rsidR="00FD083E">
        <w:t xml:space="preserve"> </w:t>
      </w:r>
      <w:r>
        <w:t>exporting</w:t>
      </w:r>
      <w:r w:rsidR="00FD083E">
        <w:t xml:space="preserve"> </w:t>
      </w:r>
      <w:r>
        <w:t>database.</w:t>
      </w:r>
    </w:p>
    <w:p w14:paraId="6541CCD5" w14:textId="1E06456B" w:rsidR="00497A62" w:rsidRDefault="00497A62" w:rsidP="00497A62">
      <w:pPr>
        <w:pStyle w:val="ListParagraph"/>
        <w:numPr>
          <w:ilvl w:val="0"/>
          <w:numId w:val="1"/>
        </w:numPr>
      </w:pPr>
      <w:r w:rsidRPr="001C42C9">
        <w:rPr>
          <w:i/>
        </w:rPr>
        <w:t>DateCreated</w:t>
      </w:r>
      <w:r w:rsidR="00FD083E">
        <w:t xml:space="preserve"> </w:t>
      </w:r>
      <w:r>
        <w:t>is</w:t>
      </w:r>
      <w:r w:rsidR="00FD083E">
        <w:t xml:space="preserve"> </w:t>
      </w:r>
      <w:r>
        <w:t>the</w:t>
      </w:r>
      <w:r w:rsidR="00FD083E">
        <w:t xml:space="preserve"> </w:t>
      </w:r>
      <w:r>
        <w:t>earliest</w:t>
      </w:r>
      <w:r w:rsidR="00FD083E">
        <w:t xml:space="preserve"> </w:t>
      </w:r>
      <w:r w:rsidRPr="001C42C9">
        <w:rPr>
          <w:i/>
        </w:rPr>
        <w:t>DateCreated</w:t>
      </w:r>
      <w:r w:rsidR="00FD083E">
        <w:t xml:space="preserve"> </w:t>
      </w:r>
      <w:r>
        <w:t>associated</w:t>
      </w:r>
      <w:r w:rsidR="00FD083E">
        <w:t xml:space="preserve"> </w:t>
      </w:r>
      <w:r>
        <w:t>with</w:t>
      </w:r>
      <w:r w:rsidR="00FD083E">
        <w:t xml:space="preserve"> </w:t>
      </w:r>
      <w:r>
        <w:t>the</w:t>
      </w:r>
      <w:r w:rsidR="00FD083E">
        <w:t xml:space="preserve"> </w:t>
      </w:r>
      <w:r>
        <w:t>included</w:t>
      </w:r>
      <w:r w:rsidR="00FD083E">
        <w:t xml:space="preserve"> </w:t>
      </w:r>
      <w:r>
        <w:t>data</w:t>
      </w:r>
      <w:r w:rsidR="00FD083E">
        <w:t xml:space="preserve"> </w:t>
      </w:r>
      <w:r>
        <w:t>elements</w:t>
      </w:r>
      <w:r w:rsidR="00FD083E">
        <w:t xml:space="preserve"> </w:t>
      </w:r>
      <w:r>
        <w:t>for</w:t>
      </w:r>
      <w:r w:rsidR="00FD083E">
        <w:t xml:space="preserve"> </w:t>
      </w:r>
      <w:r>
        <w:t>the</w:t>
      </w:r>
      <w:r w:rsidR="00FD083E">
        <w:t xml:space="preserve"> </w:t>
      </w:r>
      <w:r>
        <w:t>given</w:t>
      </w:r>
      <w:r w:rsidR="00FD083E">
        <w:t xml:space="preserve"> </w:t>
      </w:r>
      <w:r w:rsidRPr="00E91447">
        <w:rPr>
          <w:i/>
        </w:rPr>
        <w:t>InformationDate</w:t>
      </w:r>
      <w:r w:rsidR="00FD083E">
        <w:t xml:space="preserve"> </w:t>
      </w:r>
      <w:r>
        <w:t>and</w:t>
      </w:r>
      <w:r w:rsidR="00FD083E">
        <w:t xml:space="preserve"> </w:t>
      </w:r>
      <w:r w:rsidRPr="00E91447">
        <w:rPr>
          <w:i/>
        </w:rPr>
        <w:t>DataCollectionStage</w:t>
      </w:r>
      <w:r>
        <w:t>.</w:t>
      </w:r>
    </w:p>
    <w:p w14:paraId="285BEA83" w14:textId="75EAEF5D" w:rsidR="00497A62" w:rsidRDefault="00497A62" w:rsidP="00497A62">
      <w:pPr>
        <w:pStyle w:val="ListParagraph"/>
        <w:numPr>
          <w:ilvl w:val="0"/>
          <w:numId w:val="1"/>
        </w:numPr>
      </w:pPr>
      <w:r w:rsidRPr="002902A5">
        <w:rPr>
          <w:i/>
        </w:rPr>
        <w:t>DateUpdated</w:t>
      </w:r>
      <w:r w:rsidR="00FD083E">
        <w:t xml:space="preserve"> </w:t>
      </w:r>
      <w:r>
        <w:t>should</w:t>
      </w:r>
      <w:r w:rsidR="00FD083E">
        <w:t xml:space="preserve"> </w:t>
      </w:r>
      <w:r>
        <w:t>be</w:t>
      </w:r>
      <w:r w:rsidR="00FD083E">
        <w:t xml:space="preserve"> </w:t>
      </w:r>
      <w:r>
        <w:t>the</w:t>
      </w:r>
      <w:r w:rsidR="00FD083E">
        <w:t xml:space="preserve"> </w:t>
      </w:r>
      <w:r>
        <w:t>latest</w:t>
      </w:r>
      <w:r w:rsidR="00FD083E">
        <w:t xml:space="preserve"> </w:t>
      </w:r>
      <w:r w:rsidRPr="002902A5">
        <w:rPr>
          <w:i/>
        </w:rPr>
        <w:t>DateUpdated</w:t>
      </w:r>
      <w:r w:rsidR="00FD083E">
        <w:t xml:space="preserve"> </w:t>
      </w:r>
      <w:r>
        <w:t>associated</w:t>
      </w:r>
      <w:r w:rsidR="00FD083E">
        <w:t xml:space="preserve"> </w:t>
      </w:r>
      <w:r>
        <w:t>with</w:t>
      </w:r>
      <w:r w:rsidR="00FD083E">
        <w:t xml:space="preserve"> </w:t>
      </w:r>
      <w:r>
        <w:t>the</w:t>
      </w:r>
      <w:r w:rsidR="00FD083E">
        <w:t xml:space="preserve"> </w:t>
      </w:r>
      <w:r>
        <w:t>included</w:t>
      </w:r>
      <w:r w:rsidR="00FD083E">
        <w:t xml:space="preserve"> </w:t>
      </w:r>
      <w:r>
        <w:t>data</w:t>
      </w:r>
      <w:r w:rsidR="00FD083E">
        <w:t xml:space="preserve"> </w:t>
      </w:r>
      <w:r>
        <w:t>elements</w:t>
      </w:r>
      <w:r w:rsidR="00FD083E">
        <w:t xml:space="preserve"> </w:t>
      </w:r>
      <w:r>
        <w:t>for</w:t>
      </w:r>
      <w:r w:rsidR="00FD083E">
        <w:t xml:space="preserve"> </w:t>
      </w:r>
      <w:r>
        <w:t>the</w:t>
      </w:r>
      <w:r w:rsidR="00FD083E">
        <w:t xml:space="preserve"> </w:t>
      </w:r>
      <w:r>
        <w:t>given</w:t>
      </w:r>
      <w:r w:rsidR="00FD083E">
        <w:t xml:space="preserve"> </w:t>
      </w:r>
      <w:r w:rsidRPr="002902A5">
        <w:rPr>
          <w:i/>
        </w:rPr>
        <w:t>InformationDate</w:t>
      </w:r>
      <w:r w:rsidR="00FD083E">
        <w:t xml:space="preserve"> </w:t>
      </w:r>
      <w:r>
        <w:t>and</w:t>
      </w:r>
      <w:r w:rsidR="00FD083E">
        <w:t xml:space="preserve"> </w:t>
      </w:r>
      <w:r w:rsidRPr="002902A5">
        <w:rPr>
          <w:i/>
        </w:rPr>
        <w:t>DataCollectionStage</w:t>
      </w:r>
      <w:r>
        <w:t>.</w:t>
      </w:r>
    </w:p>
    <w:p w14:paraId="694062FA" w14:textId="1F8F492B" w:rsidR="00497A62" w:rsidRDefault="00497A62" w:rsidP="00497A62">
      <w:pPr>
        <w:pStyle w:val="ListParagraph"/>
        <w:numPr>
          <w:ilvl w:val="0"/>
          <w:numId w:val="1"/>
        </w:numPr>
      </w:pPr>
      <w:r w:rsidRPr="002902A5">
        <w:rPr>
          <w:i/>
        </w:rPr>
        <w:t>UserID</w:t>
      </w:r>
      <w:r w:rsidR="00FD083E">
        <w:t xml:space="preserve"> </w:t>
      </w:r>
      <w:r>
        <w:t>should</w:t>
      </w:r>
      <w:r w:rsidR="00FD083E">
        <w:t xml:space="preserve"> </w:t>
      </w:r>
      <w:r>
        <w:t>be</w:t>
      </w:r>
      <w:r w:rsidR="00FD083E">
        <w:t xml:space="preserve"> </w:t>
      </w:r>
      <w:r>
        <w:t>the</w:t>
      </w:r>
      <w:r w:rsidR="00FD083E">
        <w:t xml:space="preserve"> </w:t>
      </w:r>
      <w:r w:rsidRPr="002902A5">
        <w:rPr>
          <w:i/>
        </w:rPr>
        <w:t>UserID</w:t>
      </w:r>
      <w:r w:rsidR="00FD083E">
        <w:t xml:space="preserve"> </w:t>
      </w:r>
      <w:r>
        <w:t>associated</w:t>
      </w:r>
      <w:r w:rsidR="00FD083E">
        <w:t xml:space="preserve"> </w:t>
      </w:r>
      <w:r>
        <w:t>with</w:t>
      </w:r>
      <w:r w:rsidR="00FD083E">
        <w:t xml:space="preserve"> </w:t>
      </w:r>
      <w:r>
        <w:t>the</w:t>
      </w:r>
      <w:r w:rsidR="00FD083E">
        <w:t xml:space="preserve"> </w:t>
      </w:r>
      <w:r>
        <w:t>record</w:t>
      </w:r>
      <w:r w:rsidR="00FD083E">
        <w:t xml:space="preserve"> </w:t>
      </w:r>
      <w:r>
        <w:t>with</w:t>
      </w:r>
      <w:r w:rsidR="00FD083E">
        <w:t xml:space="preserve"> </w:t>
      </w:r>
      <w:r>
        <w:t>the</w:t>
      </w:r>
      <w:r w:rsidR="00FD083E">
        <w:t xml:space="preserve"> </w:t>
      </w:r>
      <w:r>
        <w:t>latest</w:t>
      </w:r>
      <w:r w:rsidR="00FD083E">
        <w:t xml:space="preserve"> </w:t>
      </w:r>
      <w:r w:rsidRPr="002902A5">
        <w:rPr>
          <w:i/>
        </w:rPr>
        <w:t>DateUpdated</w:t>
      </w:r>
      <w:r w:rsidR="00FD083E">
        <w:t xml:space="preserve"> </w:t>
      </w:r>
      <w:r>
        <w:t>for</w:t>
      </w:r>
      <w:r w:rsidR="00FD083E">
        <w:t xml:space="preserve"> </w:t>
      </w:r>
      <w:r>
        <w:t>the</w:t>
      </w:r>
      <w:r w:rsidR="00FD083E">
        <w:t xml:space="preserve"> </w:t>
      </w:r>
      <w:r>
        <w:t>included</w:t>
      </w:r>
      <w:r w:rsidR="00FD083E">
        <w:t xml:space="preserve"> </w:t>
      </w:r>
      <w:r>
        <w:t>data</w:t>
      </w:r>
      <w:r w:rsidR="00FD083E">
        <w:t xml:space="preserve"> </w:t>
      </w:r>
      <w:r>
        <w:t>elements.</w:t>
      </w:r>
    </w:p>
    <w:p w14:paraId="66220448" w14:textId="075F415D" w:rsidR="00497A62" w:rsidRDefault="00497A62" w:rsidP="00497A62">
      <w:pPr>
        <w:pStyle w:val="ListParagraph"/>
        <w:numPr>
          <w:ilvl w:val="0"/>
          <w:numId w:val="1"/>
        </w:numPr>
      </w:pPr>
      <w:r>
        <w:t>Fields</w:t>
      </w:r>
      <w:r w:rsidR="00FD083E">
        <w:t xml:space="preserve"> </w:t>
      </w:r>
      <w:r>
        <w:t>associated</w:t>
      </w:r>
      <w:r w:rsidR="00FD083E">
        <w:t xml:space="preserve"> </w:t>
      </w:r>
      <w:r>
        <w:t>with</w:t>
      </w:r>
      <w:r w:rsidR="00FD083E">
        <w:t xml:space="preserve"> </w:t>
      </w:r>
      <w:r>
        <w:t>data</w:t>
      </w:r>
      <w:r w:rsidR="00FD083E">
        <w:t xml:space="preserve"> </w:t>
      </w:r>
      <w:r>
        <w:t>elements</w:t>
      </w:r>
      <w:r w:rsidR="00FD083E">
        <w:t xml:space="preserve"> </w:t>
      </w:r>
      <w:r>
        <w:t>for</w:t>
      </w:r>
      <w:r w:rsidR="00FD083E">
        <w:t xml:space="preserve"> </w:t>
      </w:r>
      <w:r>
        <w:t>which</w:t>
      </w:r>
      <w:r w:rsidR="00FD083E">
        <w:t xml:space="preserve"> </w:t>
      </w:r>
      <w:r>
        <w:t>there</w:t>
      </w:r>
      <w:r w:rsidR="00FD083E">
        <w:t xml:space="preserve"> </w:t>
      </w:r>
      <w:r>
        <w:t>is</w:t>
      </w:r>
      <w:r w:rsidR="00FD083E">
        <w:t xml:space="preserve"> </w:t>
      </w:r>
      <w:r>
        <w:t>no</w:t>
      </w:r>
      <w:r w:rsidR="00FD083E">
        <w:t xml:space="preserve"> </w:t>
      </w:r>
      <w:r>
        <w:t>data</w:t>
      </w:r>
      <w:r w:rsidR="00FD083E">
        <w:t xml:space="preserve"> </w:t>
      </w:r>
      <w:r>
        <w:t>with</w:t>
      </w:r>
      <w:r w:rsidR="00FD083E">
        <w:t xml:space="preserve"> </w:t>
      </w:r>
      <w:r>
        <w:t>the</w:t>
      </w:r>
      <w:r w:rsidR="00FD083E">
        <w:t xml:space="preserve"> </w:t>
      </w:r>
      <w:r>
        <w:t>same</w:t>
      </w:r>
      <w:r w:rsidR="00FD083E">
        <w:t xml:space="preserve"> </w:t>
      </w:r>
      <w:r>
        <w:t>data</w:t>
      </w:r>
      <w:r w:rsidR="00FD083E">
        <w:t xml:space="preserve"> </w:t>
      </w:r>
      <w:r>
        <w:t>collection</w:t>
      </w:r>
      <w:r w:rsidR="00FD083E">
        <w:t xml:space="preserve"> </w:t>
      </w:r>
      <w:r>
        <w:t>stage</w:t>
      </w:r>
      <w:r w:rsidR="00FD083E">
        <w:t xml:space="preserve"> </w:t>
      </w:r>
      <w:r>
        <w:t>and</w:t>
      </w:r>
      <w:r w:rsidR="00FD083E">
        <w:t xml:space="preserve"> </w:t>
      </w:r>
      <w:r>
        <w:t>information</w:t>
      </w:r>
      <w:r w:rsidR="00FD083E">
        <w:t xml:space="preserve"> </w:t>
      </w:r>
      <w:r>
        <w:t>date</w:t>
      </w:r>
      <w:r w:rsidR="00FD083E">
        <w:t xml:space="preserve"> </w:t>
      </w:r>
      <w:r>
        <w:t>are</w:t>
      </w:r>
      <w:r w:rsidR="00FD083E">
        <w:t xml:space="preserve"> </w:t>
      </w:r>
      <w:r>
        <w:t>left</w:t>
      </w:r>
      <w:r w:rsidR="00FD083E">
        <w:t xml:space="preserve"> </w:t>
      </w:r>
      <w:r>
        <w:t>null.</w:t>
      </w:r>
    </w:p>
    <w:p w14:paraId="420B3AD6" w14:textId="77777777" w:rsidR="00497A62" w:rsidRDefault="00497A62" w:rsidP="00497A62"/>
    <w:tbl>
      <w:tblPr>
        <w:tblStyle w:val="GridTable1Light-Accent11"/>
        <w:tblW w:w="0" w:type="auto"/>
        <w:tblLook w:val="04A0" w:firstRow="1" w:lastRow="0" w:firstColumn="1" w:lastColumn="0" w:noHBand="0" w:noVBand="1"/>
      </w:tblPr>
      <w:tblGrid>
        <w:gridCol w:w="802"/>
        <w:gridCol w:w="2905"/>
        <w:gridCol w:w="658"/>
        <w:gridCol w:w="796"/>
        <w:gridCol w:w="616"/>
        <w:gridCol w:w="3573"/>
      </w:tblGrid>
      <w:tr w:rsidR="00497A62" w:rsidRPr="009C3437" w14:paraId="5F3CCF70" w14:textId="77777777" w:rsidTr="00055C3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02" w:type="dxa"/>
          </w:tcPr>
          <w:p w14:paraId="43DD072C" w14:textId="77777777" w:rsidR="00497A62" w:rsidRPr="009C3437" w:rsidRDefault="00497A62" w:rsidP="00055C32">
            <w:r>
              <w:t>DE#</w:t>
            </w:r>
          </w:p>
        </w:tc>
        <w:tc>
          <w:tcPr>
            <w:tcW w:w="2905" w:type="dxa"/>
          </w:tcPr>
          <w:p w14:paraId="1168FE40" w14:textId="77777777" w:rsidR="00497A62" w:rsidRPr="009C3437" w:rsidRDefault="00497A62" w:rsidP="00055C32">
            <w:pPr>
              <w:cnfStyle w:val="100000000000" w:firstRow="1" w:lastRow="0" w:firstColumn="0" w:lastColumn="0" w:oddVBand="0" w:evenVBand="0" w:oddHBand="0" w:evenHBand="0" w:firstRowFirstColumn="0" w:firstRowLastColumn="0" w:lastRowFirstColumn="0" w:lastRowLastColumn="0"/>
            </w:pPr>
            <w:r w:rsidRPr="009C3437">
              <w:t>Name</w:t>
            </w:r>
          </w:p>
        </w:tc>
        <w:tc>
          <w:tcPr>
            <w:tcW w:w="658" w:type="dxa"/>
          </w:tcPr>
          <w:p w14:paraId="03EE99DF" w14:textId="77777777" w:rsidR="00497A62" w:rsidRPr="009C3437" w:rsidRDefault="00497A62" w:rsidP="00055C32">
            <w:pPr>
              <w:cnfStyle w:val="100000000000" w:firstRow="1" w:lastRow="0" w:firstColumn="0" w:lastColumn="0" w:oddVBand="0" w:evenVBand="0" w:oddHBand="0" w:evenHBand="0" w:firstRowFirstColumn="0" w:firstRowLastColumn="0" w:lastRowFirstColumn="0" w:lastRowLastColumn="0"/>
            </w:pPr>
            <w:r w:rsidRPr="009C3437">
              <w:t>Type</w:t>
            </w:r>
          </w:p>
        </w:tc>
        <w:tc>
          <w:tcPr>
            <w:tcW w:w="796" w:type="dxa"/>
          </w:tcPr>
          <w:p w14:paraId="7391B176" w14:textId="77777777" w:rsidR="00497A62" w:rsidRPr="009C3437" w:rsidRDefault="00497A62" w:rsidP="00055C32">
            <w:pPr>
              <w:cnfStyle w:val="100000000000" w:firstRow="1" w:lastRow="0" w:firstColumn="0" w:lastColumn="0" w:oddVBand="0" w:evenVBand="0" w:oddHBand="0" w:evenHBand="0" w:firstRowFirstColumn="0" w:firstRowLastColumn="0" w:lastRowFirstColumn="0" w:lastRowLastColumn="0"/>
            </w:pPr>
            <w:r w:rsidRPr="009C3437">
              <w:t>List</w:t>
            </w:r>
          </w:p>
        </w:tc>
        <w:tc>
          <w:tcPr>
            <w:tcW w:w="616" w:type="dxa"/>
          </w:tcPr>
          <w:p w14:paraId="3751F793" w14:textId="77777777" w:rsidR="00497A62" w:rsidRPr="009C3437" w:rsidRDefault="00497A62" w:rsidP="00055C32">
            <w:pPr>
              <w:cnfStyle w:val="100000000000" w:firstRow="1" w:lastRow="0" w:firstColumn="0" w:lastColumn="0" w:oddVBand="0" w:evenVBand="0" w:oddHBand="0" w:evenHBand="0" w:firstRowFirstColumn="0" w:firstRowLastColumn="0" w:lastRowFirstColumn="0" w:lastRowLastColumn="0"/>
            </w:pPr>
            <w:r>
              <w:t>Null</w:t>
            </w:r>
          </w:p>
        </w:tc>
        <w:tc>
          <w:tcPr>
            <w:tcW w:w="3573" w:type="dxa"/>
          </w:tcPr>
          <w:p w14:paraId="5E93980B" w14:textId="77777777" w:rsidR="00497A62" w:rsidRPr="009C3437" w:rsidRDefault="00497A62" w:rsidP="00055C32">
            <w:pPr>
              <w:cnfStyle w:val="100000000000" w:firstRow="1" w:lastRow="0" w:firstColumn="0" w:lastColumn="0" w:oddVBand="0" w:evenVBand="0" w:oddHBand="0" w:evenHBand="0" w:firstRowFirstColumn="0" w:firstRowLastColumn="0" w:lastRowFirstColumn="0" w:lastRowLastColumn="0"/>
            </w:pPr>
            <w:r w:rsidRPr="009C3437">
              <w:t>Notes</w:t>
            </w:r>
          </w:p>
        </w:tc>
      </w:tr>
      <w:tr w:rsidR="00497A62" w:rsidRPr="009C3437" w14:paraId="774222C1" w14:textId="77777777" w:rsidTr="00055C32">
        <w:trPr>
          <w:cantSplit/>
        </w:trPr>
        <w:tc>
          <w:tcPr>
            <w:cnfStyle w:val="001000000000" w:firstRow="0" w:lastRow="0" w:firstColumn="1" w:lastColumn="0" w:oddVBand="0" w:evenVBand="0" w:oddHBand="0" w:evenHBand="0" w:firstRowFirstColumn="0" w:firstRowLastColumn="0" w:lastRowFirstColumn="0" w:lastRowLastColumn="0"/>
            <w:tcW w:w="802" w:type="dxa"/>
          </w:tcPr>
          <w:p w14:paraId="3AEED5AD" w14:textId="77777777" w:rsidR="00497A62" w:rsidRDefault="00497A62" w:rsidP="00055C32"/>
        </w:tc>
        <w:tc>
          <w:tcPr>
            <w:tcW w:w="2905" w:type="dxa"/>
          </w:tcPr>
          <w:p w14:paraId="77882D74" w14:textId="77777777" w:rsidR="00497A62" w:rsidRPr="009C3437" w:rsidRDefault="00497A62" w:rsidP="00055C32">
            <w:pPr>
              <w:cnfStyle w:val="000000000000" w:firstRow="0" w:lastRow="0" w:firstColumn="0" w:lastColumn="0" w:oddVBand="0" w:evenVBand="0" w:oddHBand="0" w:evenHBand="0" w:firstRowFirstColumn="0" w:firstRowLastColumn="0" w:lastRowFirstColumn="0" w:lastRowLastColumn="0"/>
            </w:pPr>
            <w:r>
              <w:t>HealthAndDVID</w:t>
            </w:r>
          </w:p>
        </w:tc>
        <w:tc>
          <w:tcPr>
            <w:tcW w:w="658" w:type="dxa"/>
          </w:tcPr>
          <w:p w14:paraId="3E44B2A7" w14:textId="77777777" w:rsidR="00497A62" w:rsidRPr="009C3437" w:rsidRDefault="00497A62" w:rsidP="00055C32">
            <w:pPr>
              <w:cnfStyle w:val="000000000000" w:firstRow="0" w:lastRow="0" w:firstColumn="0" w:lastColumn="0" w:oddVBand="0" w:evenVBand="0" w:oddHBand="0" w:evenHBand="0" w:firstRowFirstColumn="0" w:firstRowLastColumn="0" w:lastRowFirstColumn="0" w:lastRowLastColumn="0"/>
            </w:pPr>
            <w:r>
              <w:t>S32</w:t>
            </w:r>
          </w:p>
        </w:tc>
        <w:tc>
          <w:tcPr>
            <w:tcW w:w="796" w:type="dxa"/>
          </w:tcPr>
          <w:p w14:paraId="6C867FB7" w14:textId="77777777" w:rsidR="00497A62" w:rsidRPr="009C3437" w:rsidRDefault="00497A62" w:rsidP="00055C32">
            <w:pPr>
              <w:cnfStyle w:val="000000000000" w:firstRow="0" w:lastRow="0" w:firstColumn="0" w:lastColumn="0" w:oddVBand="0" w:evenVBand="0" w:oddHBand="0" w:evenHBand="0" w:firstRowFirstColumn="0" w:firstRowLastColumn="0" w:lastRowFirstColumn="0" w:lastRowLastColumn="0"/>
            </w:pPr>
          </w:p>
        </w:tc>
        <w:tc>
          <w:tcPr>
            <w:tcW w:w="616" w:type="dxa"/>
          </w:tcPr>
          <w:p w14:paraId="7EDE8185" w14:textId="77777777" w:rsidR="00497A62" w:rsidRDefault="00497A62" w:rsidP="00055C32">
            <w:pPr>
              <w:cnfStyle w:val="000000000000" w:firstRow="0" w:lastRow="0" w:firstColumn="0" w:lastColumn="0" w:oddVBand="0" w:evenVBand="0" w:oddHBand="0" w:evenHBand="0" w:firstRowFirstColumn="0" w:firstRowLastColumn="0" w:lastRowFirstColumn="0" w:lastRowLastColumn="0"/>
            </w:pPr>
          </w:p>
        </w:tc>
        <w:tc>
          <w:tcPr>
            <w:tcW w:w="3573" w:type="dxa"/>
          </w:tcPr>
          <w:p w14:paraId="391BB6D7" w14:textId="01E5B13A" w:rsidR="00497A62" w:rsidRPr="009C3437" w:rsidRDefault="00497A62" w:rsidP="00055C32">
            <w:pPr>
              <w:cnfStyle w:val="000000000000" w:firstRow="0" w:lastRow="0" w:firstColumn="0" w:lastColumn="0" w:oddVBand="0" w:evenVBand="0" w:oddHBand="0" w:evenHBand="0" w:firstRowFirstColumn="0" w:firstRowLastColumn="0" w:lastRowFirstColumn="0" w:lastRowLastColumn="0"/>
            </w:pPr>
            <w:r>
              <w:t>Unique</w:t>
            </w:r>
            <w:r w:rsidR="00FD083E">
              <w:t xml:space="preserve"> </w:t>
            </w:r>
            <w:r>
              <w:t>identifier</w:t>
            </w:r>
          </w:p>
        </w:tc>
      </w:tr>
      <w:tr w:rsidR="00497A62" w:rsidRPr="009C3437" w14:paraId="2E75D77F" w14:textId="77777777" w:rsidTr="00055C32">
        <w:trPr>
          <w:cantSplit/>
        </w:trPr>
        <w:tc>
          <w:tcPr>
            <w:cnfStyle w:val="001000000000" w:firstRow="0" w:lastRow="0" w:firstColumn="1" w:lastColumn="0" w:oddVBand="0" w:evenVBand="0" w:oddHBand="0" w:evenHBand="0" w:firstRowFirstColumn="0" w:firstRowLastColumn="0" w:lastRowFirstColumn="0" w:lastRowLastColumn="0"/>
            <w:tcW w:w="802" w:type="dxa"/>
          </w:tcPr>
          <w:p w14:paraId="3F3C3F59" w14:textId="77777777" w:rsidR="00497A62" w:rsidRDefault="00497A62" w:rsidP="00055C32"/>
        </w:tc>
        <w:tc>
          <w:tcPr>
            <w:tcW w:w="2905" w:type="dxa"/>
          </w:tcPr>
          <w:p w14:paraId="05570F47" w14:textId="77777777" w:rsidR="00497A62" w:rsidRPr="009C3437" w:rsidRDefault="00497A62" w:rsidP="00055C32">
            <w:pPr>
              <w:cnfStyle w:val="000000000000" w:firstRow="0" w:lastRow="0" w:firstColumn="0" w:lastColumn="0" w:oddVBand="0" w:evenVBand="0" w:oddHBand="0" w:evenHBand="0" w:firstRowFirstColumn="0" w:firstRowLastColumn="0" w:lastRowFirstColumn="0" w:lastRowLastColumn="0"/>
            </w:pPr>
            <w:r>
              <w:t>ProjectEntryID</w:t>
            </w:r>
          </w:p>
        </w:tc>
        <w:tc>
          <w:tcPr>
            <w:tcW w:w="658" w:type="dxa"/>
          </w:tcPr>
          <w:p w14:paraId="77F1D761" w14:textId="77777777" w:rsidR="00497A62" w:rsidRPr="009C3437" w:rsidRDefault="00497A62" w:rsidP="00055C32">
            <w:pPr>
              <w:cnfStyle w:val="000000000000" w:firstRow="0" w:lastRow="0" w:firstColumn="0" w:lastColumn="0" w:oddVBand="0" w:evenVBand="0" w:oddHBand="0" w:evenHBand="0" w:firstRowFirstColumn="0" w:firstRowLastColumn="0" w:lastRowFirstColumn="0" w:lastRowLastColumn="0"/>
            </w:pPr>
            <w:r>
              <w:t>S32</w:t>
            </w:r>
          </w:p>
        </w:tc>
        <w:tc>
          <w:tcPr>
            <w:tcW w:w="796" w:type="dxa"/>
          </w:tcPr>
          <w:p w14:paraId="13E0941C" w14:textId="77777777" w:rsidR="00497A62" w:rsidRPr="009C3437" w:rsidRDefault="00497A62" w:rsidP="00055C32">
            <w:pPr>
              <w:cnfStyle w:val="000000000000" w:firstRow="0" w:lastRow="0" w:firstColumn="0" w:lastColumn="0" w:oddVBand="0" w:evenVBand="0" w:oddHBand="0" w:evenHBand="0" w:firstRowFirstColumn="0" w:firstRowLastColumn="0" w:lastRowFirstColumn="0" w:lastRowLastColumn="0"/>
            </w:pPr>
          </w:p>
        </w:tc>
        <w:tc>
          <w:tcPr>
            <w:tcW w:w="616" w:type="dxa"/>
          </w:tcPr>
          <w:p w14:paraId="299EB0FE" w14:textId="77777777" w:rsidR="00497A62" w:rsidRDefault="00497A62" w:rsidP="00055C32">
            <w:pPr>
              <w:cnfStyle w:val="000000000000" w:firstRow="0" w:lastRow="0" w:firstColumn="0" w:lastColumn="0" w:oddVBand="0" w:evenVBand="0" w:oddHBand="0" w:evenHBand="0" w:firstRowFirstColumn="0" w:firstRowLastColumn="0" w:lastRowFirstColumn="0" w:lastRowLastColumn="0"/>
            </w:pPr>
          </w:p>
        </w:tc>
        <w:tc>
          <w:tcPr>
            <w:tcW w:w="3573" w:type="dxa"/>
          </w:tcPr>
          <w:p w14:paraId="47F8CA4D" w14:textId="77777777" w:rsidR="00497A62" w:rsidRPr="009C3437" w:rsidRDefault="00497A62" w:rsidP="00055C32">
            <w:pPr>
              <w:cnfStyle w:val="000000000000" w:firstRow="0" w:lastRow="0" w:firstColumn="0" w:lastColumn="0" w:oddVBand="0" w:evenVBand="0" w:oddHBand="0" w:evenHBand="0" w:firstRowFirstColumn="0" w:firstRowLastColumn="0" w:lastRowFirstColumn="0" w:lastRowLastColumn="0"/>
            </w:pPr>
          </w:p>
        </w:tc>
      </w:tr>
      <w:tr w:rsidR="00497A62" w:rsidRPr="009C3437" w14:paraId="72B8D8B0" w14:textId="77777777" w:rsidTr="00055C32">
        <w:trPr>
          <w:cantSplit/>
        </w:trPr>
        <w:tc>
          <w:tcPr>
            <w:cnfStyle w:val="001000000000" w:firstRow="0" w:lastRow="0" w:firstColumn="1" w:lastColumn="0" w:oddVBand="0" w:evenVBand="0" w:oddHBand="0" w:evenHBand="0" w:firstRowFirstColumn="0" w:firstRowLastColumn="0" w:lastRowFirstColumn="0" w:lastRowLastColumn="0"/>
            <w:tcW w:w="802" w:type="dxa"/>
          </w:tcPr>
          <w:p w14:paraId="79D8EFB6" w14:textId="77777777" w:rsidR="00497A62" w:rsidRDefault="00497A62" w:rsidP="00055C32"/>
        </w:tc>
        <w:tc>
          <w:tcPr>
            <w:tcW w:w="2905" w:type="dxa"/>
          </w:tcPr>
          <w:p w14:paraId="12710B63" w14:textId="3C853366" w:rsidR="00497A62" w:rsidRPr="009C3437" w:rsidRDefault="00497A62" w:rsidP="00055C32">
            <w:pPr>
              <w:cnfStyle w:val="000000000000" w:firstRow="0" w:lastRow="0" w:firstColumn="0" w:lastColumn="0" w:oddVBand="0" w:evenVBand="0" w:oddHBand="0" w:evenHBand="0" w:firstRowFirstColumn="0" w:firstRowLastColumn="0" w:lastRowFirstColumn="0" w:lastRowLastColumn="0"/>
            </w:pPr>
            <w:r>
              <w:t>PersonalID</w:t>
            </w:r>
            <w:r w:rsidR="00FD083E">
              <w:t xml:space="preserve"> </w:t>
            </w:r>
          </w:p>
        </w:tc>
        <w:tc>
          <w:tcPr>
            <w:tcW w:w="658" w:type="dxa"/>
          </w:tcPr>
          <w:p w14:paraId="15CE8898" w14:textId="77777777" w:rsidR="00497A62" w:rsidRPr="009C3437" w:rsidRDefault="00497A62" w:rsidP="00055C32">
            <w:pPr>
              <w:cnfStyle w:val="000000000000" w:firstRow="0" w:lastRow="0" w:firstColumn="0" w:lastColumn="0" w:oddVBand="0" w:evenVBand="0" w:oddHBand="0" w:evenHBand="0" w:firstRowFirstColumn="0" w:firstRowLastColumn="0" w:lastRowFirstColumn="0" w:lastRowLastColumn="0"/>
            </w:pPr>
            <w:r>
              <w:t>S32</w:t>
            </w:r>
          </w:p>
        </w:tc>
        <w:tc>
          <w:tcPr>
            <w:tcW w:w="796" w:type="dxa"/>
          </w:tcPr>
          <w:p w14:paraId="2F5AE877" w14:textId="77777777" w:rsidR="00497A62" w:rsidRPr="009C3437" w:rsidRDefault="00497A62" w:rsidP="00055C32">
            <w:pPr>
              <w:cnfStyle w:val="000000000000" w:firstRow="0" w:lastRow="0" w:firstColumn="0" w:lastColumn="0" w:oddVBand="0" w:evenVBand="0" w:oddHBand="0" w:evenHBand="0" w:firstRowFirstColumn="0" w:firstRowLastColumn="0" w:lastRowFirstColumn="0" w:lastRowLastColumn="0"/>
            </w:pPr>
          </w:p>
        </w:tc>
        <w:tc>
          <w:tcPr>
            <w:tcW w:w="616" w:type="dxa"/>
          </w:tcPr>
          <w:p w14:paraId="4D94EE61" w14:textId="77777777" w:rsidR="00497A62" w:rsidRPr="009C3437" w:rsidRDefault="00497A62" w:rsidP="00055C32">
            <w:pPr>
              <w:cnfStyle w:val="000000000000" w:firstRow="0" w:lastRow="0" w:firstColumn="0" w:lastColumn="0" w:oddVBand="0" w:evenVBand="0" w:oddHBand="0" w:evenHBand="0" w:firstRowFirstColumn="0" w:firstRowLastColumn="0" w:lastRowFirstColumn="0" w:lastRowLastColumn="0"/>
            </w:pPr>
          </w:p>
        </w:tc>
        <w:tc>
          <w:tcPr>
            <w:tcW w:w="3573" w:type="dxa"/>
          </w:tcPr>
          <w:p w14:paraId="6589CE36" w14:textId="77777777" w:rsidR="00497A62" w:rsidRPr="009C3437" w:rsidRDefault="00497A62" w:rsidP="00055C32">
            <w:pPr>
              <w:cnfStyle w:val="000000000000" w:firstRow="0" w:lastRow="0" w:firstColumn="0" w:lastColumn="0" w:oddVBand="0" w:evenVBand="0" w:oddHBand="0" w:evenHBand="0" w:firstRowFirstColumn="0" w:firstRowLastColumn="0" w:lastRowFirstColumn="0" w:lastRowLastColumn="0"/>
            </w:pPr>
          </w:p>
        </w:tc>
      </w:tr>
      <w:tr w:rsidR="00497A62" w:rsidRPr="009C3437" w14:paraId="18504A97" w14:textId="77777777" w:rsidTr="00055C32">
        <w:trPr>
          <w:cantSplit/>
        </w:trPr>
        <w:tc>
          <w:tcPr>
            <w:cnfStyle w:val="001000000000" w:firstRow="0" w:lastRow="0" w:firstColumn="1" w:lastColumn="0" w:oddVBand="0" w:evenVBand="0" w:oddHBand="0" w:evenHBand="0" w:firstRowFirstColumn="0" w:firstRowLastColumn="0" w:lastRowFirstColumn="0" w:lastRowLastColumn="0"/>
            <w:tcW w:w="802" w:type="dxa"/>
          </w:tcPr>
          <w:p w14:paraId="385DC76E" w14:textId="77777777" w:rsidR="00497A62" w:rsidRDefault="00497A62" w:rsidP="00055C32">
            <w:r>
              <w:t>4.*</w:t>
            </w:r>
          </w:p>
        </w:tc>
        <w:tc>
          <w:tcPr>
            <w:tcW w:w="2905" w:type="dxa"/>
          </w:tcPr>
          <w:p w14:paraId="00B8AB98" w14:textId="77777777" w:rsidR="00497A62" w:rsidRDefault="00497A62" w:rsidP="00055C32">
            <w:pPr>
              <w:cnfStyle w:val="000000000000" w:firstRow="0" w:lastRow="0" w:firstColumn="0" w:lastColumn="0" w:oddVBand="0" w:evenVBand="0" w:oddHBand="0" w:evenHBand="0" w:firstRowFirstColumn="0" w:firstRowLastColumn="0" w:lastRowFirstColumn="0" w:lastRowLastColumn="0"/>
            </w:pPr>
            <w:r>
              <w:t>InformationDate</w:t>
            </w:r>
          </w:p>
        </w:tc>
        <w:tc>
          <w:tcPr>
            <w:tcW w:w="658" w:type="dxa"/>
          </w:tcPr>
          <w:p w14:paraId="479B9785" w14:textId="77777777" w:rsidR="00497A62" w:rsidRDefault="00497A62" w:rsidP="00055C32">
            <w:pPr>
              <w:cnfStyle w:val="000000000000" w:firstRow="0" w:lastRow="0" w:firstColumn="0" w:lastColumn="0" w:oddVBand="0" w:evenVBand="0" w:oddHBand="0" w:evenHBand="0" w:firstRowFirstColumn="0" w:firstRowLastColumn="0" w:lastRowFirstColumn="0" w:lastRowLastColumn="0"/>
            </w:pPr>
            <w:r>
              <w:t>D</w:t>
            </w:r>
          </w:p>
        </w:tc>
        <w:tc>
          <w:tcPr>
            <w:tcW w:w="796" w:type="dxa"/>
          </w:tcPr>
          <w:p w14:paraId="3710B717" w14:textId="77777777" w:rsidR="00497A62" w:rsidRPr="009C3437" w:rsidRDefault="00497A62" w:rsidP="00055C32">
            <w:pPr>
              <w:cnfStyle w:val="000000000000" w:firstRow="0" w:lastRow="0" w:firstColumn="0" w:lastColumn="0" w:oddVBand="0" w:evenVBand="0" w:oddHBand="0" w:evenHBand="0" w:firstRowFirstColumn="0" w:firstRowLastColumn="0" w:lastRowFirstColumn="0" w:lastRowLastColumn="0"/>
            </w:pPr>
          </w:p>
        </w:tc>
        <w:tc>
          <w:tcPr>
            <w:tcW w:w="616" w:type="dxa"/>
          </w:tcPr>
          <w:p w14:paraId="174CB045" w14:textId="77777777" w:rsidR="00497A62" w:rsidRPr="009C3437" w:rsidRDefault="00497A62" w:rsidP="00055C32">
            <w:pPr>
              <w:cnfStyle w:val="000000000000" w:firstRow="0" w:lastRow="0" w:firstColumn="0" w:lastColumn="0" w:oddVBand="0" w:evenVBand="0" w:oddHBand="0" w:evenHBand="0" w:firstRowFirstColumn="0" w:firstRowLastColumn="0" w:lastRowFirstColumn="0" w:lastRowLastColumn="0"/>
            </w:pPr>
          </w:p>
        </w:tc>
        <w:tc>
          <w:tcPr>
            <w:tcW w:w="3573" w:type="dxa"/>
          </w:tcPr>
          <w:p w14:paraId="74130268" w14:textId="77777777" w:rsidR="00497A62" w:rsidRDefault="00497A62" w:rsidP="00055C32">
            <w:pPr>
              <w:cnfStyle w:val="000000000000" w:firstRow="0" w:lastRow="0" w:firstColumn="0" w:lastColumn="0" w:oddVBand="0" w:evenVBand="0" w:oddHBand="0" w:evenHBand="0" w:firstRowFirstColumn="0" w:firstRowLastColumn="0" w:lastRowFirstColumn="0" w:lastRowLastColumn="0"/>
            </w:pPr>
          </w:p>
        </w:tc>
      </w:tr>
      <w:tr w:rsidR="00497A62" w:rsidRPr="009C3437" w14:paraId="59E19EC4" w14:textId="77777777" w:rsidTr="00055C32">
        <w:trPr>
          <w:cantSplit/>
        </w:trPr>
        <w:tc>
          <w:tcPr>
            <w:cnfStyle w:val="001000000000" w:firstRow="0" w:lastRow="0" w:firstColumn="1" w:lastColumn="0" w:oddVBand="0" w:evenVBand="0" w:oddHBand="0" w:evenHBand="0" w:firstRowFirstColumn="0" w:firstRowLastColumn="0" w:lastRowFirstColumn="0" w:lastRowLastColumn="0"/>
            <w:tcW w:w="802" w:type="dxa"/>
          </w:tcPr>
          <w:p w14:paraId="5B4A519B" w14:textId="77777777" w:rsidR="00497A62" w:rsidRDefault="00497A62" w:rsidP="00055C32">
            <w:r>
              <w:t>4.11.2</w:t>
            </w:r>
          </w:p>
        </w:tc>
        <w:tc>
          <w:tcPr>
            <w:tcW w:w="2905" w:type="dxa"/>
          </w:tcPr>
          <w:p w14:paraId="4D297D7A" w14:textId="77777777" w:rsidR="00497A62" w:rsidRDefault="00497A62" w:rsidP="00055C32">
            <w:pPr>
              <w:cnfStyle w:val="000000000000" w:firstRow="0" w:lastRow="0" w:firstColumn="0" w:lastColumn="0" w:oddVBand="0" w:evenVBand="0" w:oddHBand="0" w:evenHBand="0" w:firstRowFirstColumn="0" w:firstRowLastColumn="0" w:lastRowFirstColumn="0" w:lastRowLastColumn="0"/>
            </w:pPr>
            <w:r>
              <w:t>DomesticViolenceVictim</w:t>
            </w:r>
          </w:p>
        </w:tc>
        <w:tc>
          <w:tcPr>
            <w:tcW w:w="658" w:type="dxa"/>
          </w:tcPr>
          <w:p w14:paraId="4BBF86D0" w14:textId="77777777" w:rsidR="00497A62" w:rsidRDefault="00497A62" w:rsidP="00055C32">
            <w:pPr>
              <w:cnfStyle w:val="000000000000" w:firstRow="0" w:lastRow="0" w:firstColumn="0" w:lastColumn="0" w:oddVBand="0" w:evenVBand="0" w:oddHBand="0" w:evenHBand="0" w:firstRowFirstColumn="0" w:firstRowLastColumn="0" w:lastRowFirstColumn="0" w:lastRowLastColumn="0"/>
            </w:pPr>
            <w:r>
              <w:t>I</w:t>
            </w:r>
          </w:p>
        </w:tc>
        <w:tc>
          <w:tcPr>
            <w:tcW w:w="796" w:type="dxa"/>
          </w:tcPr>
          <w:p w14:paraId="0DA3BD12" w14:textId="6211482D" w:rsidR="00497A62" w:rsidRPr="009C3437" w:rsidRDefault="007A2AF6" w:rsidP="00055C32">
            <w:pPr>
              <w:cnfStyle w:val="000000000000" w:firstRow="0" w:lastRow="0" w:firstColumn="0" w:lastColumn="0" w:oddVBand="0" w:evenVBand="0" w:oddHBand="0" w:evenHBand="0" w:firstRowFirstColumn="0" w:firstRowLastColumn="0" w:lastRowFirstColumn="0" w:lastRowLastColumn="0"/>
            </w:pPr>
            <w:hyperlink w:anchor="_3.7_No/Yes/Reasons_for_1" w:history="1">
              <w:r w:rsidR="00497A62" w:rsidRPr="004571A2">
                <w:rPr>
                  <w:rStyle w:val="Hyperlink"/>
                </w:rPr>
                <w:t>1.8</w:t>
              </w:r>
            </w:hyperlink>
          </w:p>
        </w:tc>
        <w:tc>
          <w:tcPr>
            <w:tcW w:w="616" w:type="dxa"/>
          </w:tcPr>
          <w:p w14:paraId="5D991768" w14:textId="77777777" w:rsidR="00497A62" w:rsidRPr="009C3437" w:rsidRDefault="00497A62" w:rsidP="00055C32">
            <w:pPr>
              <w:cnfStyle w:val="000000000000" w:firstRow="0" w:lastRow="0" w:firstColumn="0" w:lastColumn="0" w:oddVBand="0" w:evenVBand="0" w:oddHBand="0" w:evenHBand="0" w:firstRowFirstColumn="0" w:firstRowLastColumn="0" w:lastRowFirstColumn="0" w:lastRowLastColumn="0"/>
            </w:pPr>
            <w:r w:rsidRPr="007C7676">
              <w:t>Y</w:t>
            </w:r>
          </w:p>
        </w:tc>
        <w:tc>
          <w:tcPr>
            <w:tcW w:w="3573" w:type="dxa"/>
          </w:tcPr>
          <w:p w14:paraId="5523CFA4" w14:textId="77777777" w:rsidR="00497A62" w:rsidRDefault="00497A62" w:rsidP="00055C32">
            <w:pPr>
              <w:cnfStyle w:val="000000000000" w:firstRow="0" w:lastRow="0" w:firstColumn="0" w:lastColumn="0" w:oddVBand="0" w:evenVBand="0" w:oddHBand="0" w:evenHBand="0" w:firstRowFirstColumn="0" w:firstRowLastColumn="0" w:lastRowFirstColumn="0" w:lastRowLastColumn="0"/>
            </w:pPr>
          </w:p>
        </w:tc>
      </w:tr>
      <w:tr w:rsidR="00497A62" w:rsidRPr="009C3437" w14:paraId="3F1A95E1" w14:textId="77777777" w:rsidTr="00055C32">
        <w:trPr>
          <w:cantSplit/>
        </w:trPr>
        <w:tc>
          <w:tcPr>
            <w:cnfStyle w:val="001000000000" w:firstRow="0" w:lastRow="0" w:firstColumn="1" w:lastColumn="0" w:oddVBand="0" w:evenVBand="0" w:oddHBand="0" w:evenHBand="0" w:firstRowFirstColumn="0" w:firstRowLastColumn="0" w:lastRowFirstColumn="0" w:lastRowLastColumn="0"/>
            <w:tcW w:w="802" w:type="dxa"/>
          </w:tcPr>
          <w:p w14:paraId="3F94BD63" w14:textId="77777777" w:rsidR="00497A62" w:rsidRDefault="00497A62" w:rsidP="00055C32">
            <w:r>
              <w:t>4.11.A</w:t>
            </w:r>
          </w:p>
        </w:tc>
        <w:tc>
          <w:tcPr>
            <w:tcW w:w="2905" w:type="dxa"/>
          </w:tcPr>
          <w:p w14:paraId="4832664A" w14:textId="77777777" w:rsidR="00497A62" w:rsidRDefault="00497A62" w:rsidP="00055C32">
            <w:pPr>
              <w:cnfStyle w:val="000000000000" w:firstRow="0" w:lastRow="0" w:firstColumn="0" w:lastColumn="0" w:oddVBand="0" w:evenVBand="0" w:oddHBand="0" w:evenHBand="0" w:firstRowFirstColumn="0" w:firstRowLastColumn="0" w:lastRowFirstColumn="0" w:lastRowLastColumn="0"/>
            </w:pPr>
            <w:r>
              <w:t>WhenOccurred</w:t>
            </w:r>
          </w:p>
        </w:tc>
        <w:tc>
          <w:tcPr>
            <w:tcW w:w="658" w:type="dxa"/>
          </w:tcPr>
          <w:p w14:paraId="508B113A" w14:textId="77777777" w:rsidR="00497A62" w:rsidRDefault="00497A62" w:rsidP="00055C32">
            <w:pPr>
              <w:cnfStyle w:val="000000000000" w:firstRow="0" w:lastRow="0" w:firstColumn="0" w:lastColumn="0" w:oddVBand="0" w:evenVBand="0" w:oddHBand="0" w:evenHBand="0" w:firstRowFirstColumn="0" w:firstRowLastColumn="0" w:lastRowFirstColumn="0" w:lastRowLastColumn="0"/>
            </w:pPr>
            <w:r>
              <w:t>I</w:t>
            </w:r>
          </w:p>
        </w:tc>
        <w:tc>
          <w:tcPr>
            <w:tcW w:w="796" w:type="dxa"/>
          </w:tcPr>
          <w:p w14:paraId="0220D0F1" w14:textId="434C7480" w:rsidR="00497A62" w:rsidRDefault="007A2AF6" w:rsidP="00055C32">
            <w:pPr>
              <w:cnfStyle w:val="000000000000" w:firstRow="0" w:lastRow="0" w:firstColumn="0" w:lastColumn="0" w:oddVBand="0" w:evenVBand="0" w:oddHBand="0" w:evenHBand="0" w:firstRowFirstColumn="0" w:firstRowLastColumn="0" w:lastRowFirstColumn="0" w:lastRowLastColumn="0"/>
            </w:pPr>
            <w:hyperlink w:anchor="_4.10.D_PATHHowConfirmed" w:history="1">
              <w:r w:rsidR="00497A62" w:rsidRPr="00413351">
                <w:rPr>
                  <w:rStyle w:val="Hyperlink"/>
                </w:rPr>
                <w:t>4.11.A</w:t>
              </w:r>
            </w:hyperlink>
          </w:p>
        </w:tc>
        <w:tc>
          <w:tcPr>
            <w:tcW w:w="616" w:type="dxa"/>
          </w:tcPr>
          <w:p w14:paraId="3FFC4C1F" w14:textId="77777777" w:rsidR="00497A62" w:rsidRDefault="00497A62" w:rsidP="00055C32">
            <w:pPr>
              <w:cnfStyle w:val="000000000000" w:firstRow="0" w:lastRow="0" w:firstColumn="0" w:lastColumn="0" w:oddVBand="0" w:evenVBand="0" w:oddHBand="0" w:evenHBand="0" w:firstRowFirstColumn="0" w:firstRowLastColumn="0" w:lastRowFirstColumn="0" w:lastRowLastColumn="0"/>
            </w:pPr>
            <w:r w:rsidRPr="007C7676">
              <w:t>Y</w:t>
            </w:r>
          </w:p>
        </w:tc>
        <w:tc>
          <w:tcPr>
            <w:tcW w:w="3573" w:type="dxa"/>
          </w:tcPr>
          <w:p w14:paraId="4D011F4C" w14:textId="49C2BF7D" w:rsidR="00497A62" w:rsidRDefault="007924AC" w:rsidP="00055C32">
            <w:pPr>
              <w:cnfStyle w:val="000000000000" w:firstRow="0" w:lastRow="0" w:firstColumn="0" w:lastColumn="0" w:oddVBand="0" w:evenVBand="0" w:oddHBand="0" w:evenHBand="0" w:firstRowFirstColumn="0" w:firstRowLastColumn="0" w:lastRowFirstColumn="0" w:lastRowLastColumn="0"/>
            </w:pPr>
            <w:r>
              <w:t>Null unless 4.11.2 = 1</w:t>
            </w:r>
          </w:p>
        </w:tc>
      </w:tr>
      <w:tr w:rsidR="00651A3B" w:rsidRPr="009C3437" w14:paraId="4E91A7CA" w14:textId="77777777" w:rsidTr="00055C32">
        <w:trPr>
          <w:cantSplit/>
        </w:trPr>
        <w:tc>
          <w:tcPr>
            <w:cnfStyle w:val="001000000000" w:firstRow="0" w:lastRow="0" w:firstColumn="1" w:lastColumn="0" w:oddVBand="0" w:evenVBand="0" w:oddHBand="0" w:evenHBand="0" w:firstRowFirstColumn="0" w:firstRowLastColumn="0" w:lastRowFirstColumn="0" w:lastRowLastColumn="0"/>
            <w:tcW w:w="802" w:type="dxa"/>
          </w:tcPr>
          <w:p w14:paraId="2D5A37F9" w14:textId="4D87A7BE" w:rsidR="00651A3B" w:rsidRDefault="00651A3B" w:rsidP="00651A3B">
            <w:r>
              <w:t>4.11.B</w:t>
            </w:r>
          </w:p>
        </w:tc>
        <w:tc>
          <w:tcPr>
            <w:tcW w:w="2905" w:type="dxa"/>
          </w:tcPr>
          <w:p w14:paraId="79220FB7" w14:textId="44DECECB" w:rsidR="00651A3B" w:rsidRDefault="00651A3B" w:rsidP="00651A3B">
            <w:pPr>
              <w:cnfStyle w:val="000000000000" w:firstRow="0" w:lastRow="0" w:firstColumn="0" w:lastColumn="0" w:oddVBand="0" w:evenVBand="0" w:oddHBand="0" w:evenHBand="0" w:firstRowFirstColumn="0" w:firstRowLastColumn="0" w:lastRowFirstColumn="0" w:lastRowLastColumn="0"/>
            </w:pPr>
            <w:r>
              <w:t>CurrentlyFleeing</w:t>
            </w:r>
          </w:p>
        </w:tc>
        <w:tc>
          <w:tcPr>
            <w:tcW w:w="658" w:type="dxa"/>
          </w:tcPr>
          <w:p w14:paraId="2AC1CB87" w14:textId="32B0167E" w:rsidR="00651A3B" w:rsidRDefault="00651A3B" w:rsidP="00651A3B">
            <w:pPr>
              <w:cnfStyle w:val="000000000000" w:firstRow="0" w:lastRow="0" w:firstColumn="0" w:lastColumn="0" w:oddVBand="0" w:evenVBand="0" w:oddHBand="0" w:evenHBand="0" w:firstRowFirstColumn="0" w:firstRowLastColumn="0" w:lastRowFirstColumn="0" w:lastRowLastColumn="0"/>
            </w:pPr>
            <w:r>
              <w:t>I</w:t>
            </w:r>
          </w:p>
        </w:tc>
        <w:tc>
          <w:tcPr>
            <w:tcW w:w="796" w:type="dxa"/>
          </w:tcPr>
          <w:p w14:paraId="67A9D12F" w14:textId="47EFBD40" w:rsidR="00651A3B" w:rsidRDefault="007A2AF6" w:rsidP="00651A3B">
            <w:pPr>
              <w:cnfStyle w:val="000000000000" w:firstRow="0" w:lastRow="0" w:firstColumn="0" w:lastColumn="0" w:oddVBand="0" w:evenVBand="0" w:oddHBand="0" w:evenHBand="0" w:firstRowFirstColumn="0" w:firstRowLastColumn="0" w:lastRowFirstColumn="0" w:lastRowLastColumn="0"/>
            </w:pPr>
            <w:hyperlink w:anchor="_3.7_No/Yes/Reasons_for_1" w:history="1">
              <w:r w:rsidR="00651A3B" w:rsidRPr="004571A2">
                <w:rPr>
                  <w:rStyle w:val="Hyperlink"/>
                </w:rPr>
                <w:t>1.8</w:t>
              </w:r>
            </w:hyperlink>
          </w:p>
        </w:tc>
        <w:tc>
          <w:tcPr>
            <w:tcW w:w="616" w:type="dxa"/>
          </w:tcPr>
          <w:p w14:paraId="78CADB6D" w14:textId="5EADD315" w:rsidR="00651A3B" w:rsidRPr="007C7676" w:rsidRDefault="00651A3B" w:rsidP="00651A3B">
            <w:pPr>
              <w:cnfStyle w:val="000000000000" w:firstRow="0" w:lastRow="0" w:firstColumn="0" w:lastColumn="0" w:oddVBand="0" w:evenVBand="0" w:oddHBand="0" w:evenHBand="0" w:firstRowFirstColumn="0" w:firstRowLastColumn="0" w:lastRowFirstColumn="0" w:lastRowLastColumn="0"/>
            </w:pPr>
            <w:r>
              <w:t>Y</w:t>
            </w:r>
          </w:p>
        </w:tc>
        <w:tc>
          <w:tcPr>
            <w:tcW w:w="3573" w:type="dxa"/>
          </w:tcPr>
          <w:p w14:paraId="1950DF42" w14:textId="363EB8ED" w:rsidR="00651A3B" w:rsidRDefault="00651A3B" w:rsidP="00651A3B">
            <w:pPr>
              <w:cnfStyle w:val="000000000000" w:firstRow="0" w:lastRow="0" w:firstColumn="0" w:lastColumn="0" w:oddVBand="0" w:evenVBand="0" w:oddHBand="0" w:evenHBand="0" w:firstRowFirstColumn="0" w:firstRowLastColumn="0" w:lastRowFirstColumn="0" w:lastRowLastColumn="0"/>
            </w:pPr>
            <w:r>
              <w:t>Null unless 4.11.2 = 1</w:t>
            </w:r>
          </w:p>
        </w:tc>
      </w:tr>
      <w:tr w:rsidR="00651A3B" w:rsidRPr="009C3437" w14:paraId="3B643B37" w14:textId="77777777" w:rsidTr="00055C32">
        <w:trPr>
          <w:cantSplit/>
        </w:trPr>
        <w:tc>
          <w:tcPr>
            <w:cnfStyle w:val="001000000000" w:firstRow="0" w:lastRow="0" w:firstColumn="1" w:lastColumn="0" w:oddVBand="0" w:evenVBand="0" w:oddHBand="0" w:evenHBand="0" w:firstRowFirstColumn="0" w:firstRowLastColumn="0" w:lastRowFirstColumn="0" w:lastRowLastColumn="0"/>
            <w:tcW w:w="802" w:type="dxa"/>
          </w:tcPr>
          <w:p w14:paraId="79F4A875" w14:textId="77777777" w:rsidR="00651A3B" w:rsidRDefault="00651A3B" w:rsidP="00651A3B">
            <w:r>
              <w:t>4.27.1</w:t>
            </w:r>
          </w:p>
        </w:tc>
        <w:tc>
          <w:tcPr>
            <w:tcW w:w="2905" w:type="dxa"/>
          </w:tcPr>
          <w:p w14:paraId="39EF9AE6"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r>
              <w:t>GeneralHealthStatus</w:t>
            </w:r>
          </w:p>
        </w:tc>
        <w:tc>
          <w:tcPr>
            <w:tcW w:w="658" w:type="dxa"/>
          </w:tcPr>
          <w:p w14:paraId="38162FEA"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r>
              <w:t>I</w:t>
            </w:r>
          </w:p>
        </w:tc>
        <w:tc>
          <w:tcPr>
            <w:tcW w:w="796" w:type="dxa"/>
          </w:tcPr>
          <w:p w14:paraId="4638ECFD" w14:textId="59B975E2" w:rsidR="00651A3B" w:rsidRPr="009C3437" w:rsidRDefault="007A2AF6" w:rsidP="00651A3B">
            <w:pPr>
              <w:cnfStyle w:val="000000000000" w:firstRow="0" w:lastRow="0" w:firstColumn="0" w:lastColumn="0" w:oddVBand="0" w:evenVBand="0" w:oddHBand="0" w:evenHBand="0" w:firstRowFirstColumn="0" w:firstRowLastColumn="0" w:lastRowFirstColumn="0" w:lastRowLastColumn="0"/>
            </w:pPr>
            <w:hyperlink w:anchor="_4.31.A_RHYNumberofYears" w:history="1">
              <w:r w:rsidR="00651A3B">
                <w:rPr>
                  <w:rStyle w:val="Hyperlink"/>
                </w:rPr>
                <w:t>4.27.1</w:t>
              </w:r>
            </w:hyperlink>
            <w:hyperlink w:anchor="_2.4_No/Yes/Missing" w:history="1"/>
          </w:p>
        </w:tc>
        <w:tc>
          <w:tcPr>
            <w:tcW w:w="616" w:type="dxa"/>
          </w:tcPr>
          <w:p w14:paraId="10E87C9B" w14:textId="77777777" w:rsidR="00651A3B" w:rsidRPr="009C3437" w:rsidRDefault="00651A3B" w:rsidP="00651A3B">
            <w:pPr>
              <w:cnfStyle w:val="000000000000" w:firstRow="0" w:lastRow="0" w:firstColumn="0" w:lastColumn="0" w:oddVBand="0" w:evenVBand="0" w:oddHBand="0" w:evenHBand="0" w:firstRowFirstColumn="0" w:firstRowLastColumn="0" w:lastRowFirstColumn="0" w:lastRowLastColumn="0"/>
            </w:pPr>
            <w:r w:rsidRPr="007C7676">
              <w:t>Y</w:t>
            </w:r>
          </w:p>
        </w:tc>
        <w:tc>
          <w:tcPr>
            <w:tcW w:w="3573" w:type="dxa"/>
          </w:tcPr>
          <w:p w14:paraId="4200FFDB"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p>
        </w:tc>
      </w:tr>
      <w:tr w:rsidR="00651A3B" w:rsidRPr="009C3437" w14:paraId="14F5935A" w14:textId="77777777" w:rsidTr="00055C32">
        <w:trPr>
          <w:cantSplit/>
        </w:trPr>
        <w:tc>
          <w:tcPr>
            <w:cnfStyle w:val="001000000000" w:firstRow="0" w:lastRow="0" w:firstColumn="1" w:lastColumn="0" w:oddVBand="0" w:evenVBand="0" w:oddHBand="0" w:evenHBand="0" w:firstRowFirstColumn="0" w:firstRowLastColumn="0" w:lastRowFirstColumn="0" w:lastRowLastColumn="0"/>
            <w:tcW w:w="802" w:type="dxa"/>
          </w:tcPr>
          <w:p w14:paraId="0F4091D6" w14:textId="77777777" w:rsidR="00651A3B" w:rsidRDefault="00651A3B" w:rsidP="00651A3B">
            <w:r>
              <w:t>4.28.1</w:t>
            </w:r>
          </w:p>
        </w:tc>
        <w:tc>
          <w:tcPr>
            <w:tcW w:w="2905" w:type="dxa"/>
          </w:tcPr>
          <w:p w14:paraId="3B2784F3"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r>
              <w:t>DentalHealthStatus</w:t>
            </w:r>
          </w:p>
        </w:tc>
        <w:tc>
          <w:tcPr>
            <w:tcW w:w="658" w:type="dxa"/>
          </w:tcPr>
          <w:p w14:paraId="76243FAE"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r>
              <w:t>I</w:t>
            </w:r>
          </w:p>
        </w:tc>
        <w:tc>
          <w:tcPr>
            <w:tcW w:w="796" w:type="dxa"/>
          </w:tcPr>
          <w:p w14:paraId="67ABFB82" w14:textId="5CE5FB8F" w:rsidR="00651A3B" w:rsidRDefault="007A2AF6" w:rsidP="00651A3B">
            <w:pPr>
              <w:cnfStyle w:val="000000000000" w:firstRow="0" w:lastRow="0" w:firstColumn="0" w:lastColumn="0" w:oddVBand="0" w:evenVBand="0" w:oddHBand="0" w:evenHBand="0" w:firstRowFirstColumn="0" w:firstRowLastColumn="0" w:lastRowFirstColumn="0" w:lastRowLastColumn="0"/>
            </w:pPr>
            <w:hyperlink w:anchor="_4.31.A_RHYNumberofYears" w:history="1">
              <w:r w:rsidR="00651A3B" w:rsidRPr="00F55905">
                <w:rPr>
                  <w:rStyle w:val="Hyperlink"/>
                </w:rPr>
                <w:t>4.27.1</w:t>
              </w:r>
            </w:hyperlink>
          </w:p>
        </w:tc>
        <w:tc>
          <w:tcPr>
            <w:tcW w:w="616" w:type="dxa"/>
          </w:tcPr>
          <w:p w14:paraId="4BDC8976" w14:textId="77777777" w:rsidR="00651A3B" w:rsidRPr="009C3437" w:rsidRDefault="00651A3B" w:rsidP="00651A3B">
            <w:pPr>
              <w:cnfStyle w:val="000000000000" w:firstRow="0" w:lastRow="0" w:firstColumn="0" w:lastColumn="0" w:oddVBand="0" w:evenVBand="0" w:oddHBand="0" w:evenHBand="0" w:firstRowFirstColumn="0" w:firstRowLastColumn="0" w:lastRowFirstColumn="0" w:lastRowLastColumn="0"/>
            </w:pPr>
            <w:r w:rsidRPr="007C7676">
              <w:t>Y</w:t>
            </w:r>
          </w:p>
        </w:tc>
        <w:tc>
          <w:tcPr>
            <w:tcW w:w="3573" w:type="dxa"/>
          </w:tcPr>
          <w:p w14:paraId="66924889"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p>
        </w:tc>
      </w:tr>
      <w:tr w:rsidR="00651A3B" w:rsidRPr="009C3437" w14:paraId="2DC7D519" w14:textId="77777777" w:rsidTr="00055C32">
        <w:trPr>
          <w:cantSplit/>
        </w:trPr>
        <w:tc>
          <w:tcPr>
            <w:cnfStyle w:val="001000000000" w:firstRow="0" w:lastRow="0" w:firstColumn="1" w:lastColumn="0" w:oddVBand="0" w:evenVBand="0" w:oddHBand="0" w:evenHBand="0" w:firstRowFirstColumn="0" w:firstRowLastColumn="0" w:lastRowFirstColumn="0" w:lastRowLastColumn="0"/>
            <w:tcW w:w="802" w:type="dxa"/>
          </w:tcPr>
          <w:p w14:paraId="2C22A688" w14:textId="77777777" w:rsidR="00651A3B" w:rsidRDefault="00651A3B" w:rsidP="00651A3B">
            <w:r>
              <w:t>4.29.1</w:t>
            </w:r>
          </w:p>
        </w:tc>
        <w:tc>
          <w:tcPr>
            <w:tcW w:w="2905" w:type="dxa"/>
          </w:tcPr>
          <w:p w14:paraId="485B8A25"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r>
              <w:t>MentalHealthStatus</w:t>
            </w:r>
          </w:p>
        </w:tc>
        <w:tc>
          <w:tcPr>
            <w:tcW w:w="658" w:type="dxa"/>
          </w:tcPr>
          <w:p w14:paraId="7ACF8601"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r>
              <w:t>I</w:t>
            </w:r>
          </w:p>
        </w:tc>
        <w:tc>
          <w:tcPr>
            <w:tcW w:w="796" w:type="dxa"/>
          </w:tcPr>
          <w:p w14:paraId="0654C908" w14:textId="10F807CB" w:rsidR="00651A3B" w:rsidRDefault="007A2AF6" w:rsidP="00651A3B">
            <w:pPr>
              <w:cnfStyle w:val="000000000000" w:firstRow="0" w:lastRow="0" w:firstColumn="0" w:lastColumn="0" w:oddVBand="0" w:evenVBand="0" w:oddHBand="0" w:evenHBand="0" w:firstRowFirstColumn="0" w:firstRowLastColumn="0" w:lastRowFirstColumn="0" w:lastRowLastColumn="0"/>
            </w:pPr>
            <w:hyperlink w:anchor="_4.31.A_RHYNumberofYears" w:history="1">
              <w:r w:rsidR="00651A3B" w:rsidRPr="00F55905">
                <w:rPr>
                  <w:rStyle w:val="Hyperlink"/>
                </w:rPr>
                <w:t>4.27.1</w:t>
              </w:r>
            </w:hyperlink>
          </w:p>
        </w:tc>
        <w:tc>
          <w:tcPr>
            <w:tcW w:w="616" w:type="dxa"/>
          </w:tcPr>
          <w:p w14:paraId="7DB0E456" w14:textId="77777777" w:rsidR="00651A3B" w:rsidRPr="009C3437" w:rsidRDefault="00651A3B" w:rsidP="00651A3B">
            <w:pPr>
              <w:cnfStyle w:val="000000000000" w:firstRow="0" w:lastRow="0" w:firstColumn="0" w:lastColumn="0" w:oddVBand="0" w:evenVBand="0" w:oddHBand="0" w:evenHBand="0" w:firstRowFirstColumn="0" w:firstRowLastColumn="0" w:lastRowFirstColumn="0" w:lastRowLastColumn="0"/>
            </w:pPr>
            <w:r w:rsidRPr="007C7676">
              <w:t>Y</w:t>
            </w:r>
          </w:p>
        </w:tc>
        <w:tc>
          <w:tcPr>
            <w:tcW w:w="3573" w:type="dxa"/>
          </w:tcPr>
          <w:p w14:paraId="0634AC6F"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p>
        </w:tc>
      </w:tr>
      <w:tr w:rsidR="00651A3B" w:rsidRPr="009C3437" w14:paraId="558AC8BA" w14:textId="77777777" w:rsidTr="00055C32">
        <w:trPr>
          <w:cantSplit/>
        </w:trPr>
        <w:tc>
          <w:tcPr>
            <w:cnfStyle w:val="001000000000" w:firstRow="0" w:lastRow="0" w:firstColumn="1" w:lastColumn="0" w:oddVBand="0" w:evenVBand="0" w:oddHBand="0" w:evenHBand="0" w:firstRowFirstColumn="0" w:firstRowLastColumn="0" w:lastRowFirstColumn="0" w:lastRowLastColumn="0"/>
            <w:tcW w:w="802" w:type="dxa"/>
          </w:tcPr>
          <w:p w14:paraId="6646F174" w14:textId="77777777" w:rsidR="00651A3B" w:rsidRDefault="00651A3B" w:rsidP="00651A3B">
            <w:r>
              <w:lastRenderedPageBreak/>
              <w:t>4.30.1</w:t>
            </w:r>
          </w:p>
        </w:tc>
        <w:tc>
          <w:tcPr>
            <w:tcW w:w="2905" w:type="dxa"/>
          </w:tcPr>
          <w:p w14:paraId="4AA9D305"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r>
              <w:t>PregnancyStatus</w:t>
            </w:r>
          </w:p>
        </w:tc>
        <w:tc>
          <w:tcPr>
            <w:tcW w:w="658" w:type="dxa"/>
          </w:tcPr>
          <w:p w14:paraId="70114586"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r>
              <w:t>I</w:t>
            </w:r>
          </w:p>
        </w:tc>
        <w:tc>
          <w:tcPr>
            <w:tcW w:w="796" w:type="dxa"/>
          </w:tcPr>
          <w:p w14:paraId="61A5164C" w14:textId="5F811216" w:rsidR="00651A3B" w:rsidRDefault="007A2AF6" w:rsidP="00651A3B">
            <w:pPr>
              <w:cnfStyle w:val="000000000000" w:firstRow="0" w:lastRow="0" w:firstColumn="0" w:lastColumn="0" w:oddVBand="0" w:evenVBand="0" w:oddHBand="0" w:evenHBand="0" w:firstRowFirstColumn="0" w:firstRowLastColumn="0" w:lastRowFirstColumn="0" w:lastRowLastColumn="0"/>
            </w:pPr>
            <w:hyperlink w:anchor="_3.7_No/Yes/Reasons_for_1" w:history="1">
              <w:r w:rsidR="00651A3B" w:rsidRPr="004571A2">
                <w:rPr>
                  <w:rStyle w:val="Hyperlink"/>
                </w:rPr>
                <w:t>1.8</w:t>
              </w:r>
            </w:hyperlink>
          </w:p>
        </w:tc>
        <w:tc>
          <w:tcPr>
            <w:tcW w:w="616" w:type="dxa"/>
          </w:tcPr>
          <w:p w14:paraId="15553BC0" w14:textId="77777777" w:rsidR="00651A3B" w:rsidRPr="009C3437" w:rsidRDefault="00651A3B" w:rsidP="00651A3B">
            <w:pPr>
              <w:cnfStyle w:val="000000000000" w:firstRow="0" w:lastRow="0" w:firstColumn="0" w:lastColumn="0" w:oddVBand="0" w:evenVBand="0" w:oddHBand="0" w:evenHBand="0" w:firstRowFirstColumn="0" w:firstRowLastColumn="0" w:lastRowFirstColumn="0" w:lastRowLastColumn="0"/>
            </w:pPr>
            <w:r w:rsidRPr="007C7676">
              <w:t>Y</w:t>
            </w:r>
          </w:p>
        </w:tc>
        <w:tc>
          <w:tcPr>
            <w:tcW w:w="3573" w:type="dxa"/>
          </w:tcPr>
          <w:p w14:paraId="01E1FBF0"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p>
        </w:tc>
      </w:tr>
      <w:tr w:rsidR="00651A3B" w:rsidRPr="009C3437" w14:paraId="554B1202" w14:textId="77777777" w:rsidTr="00055C32">
        <w:trPr>
          <w:cantSplit/>
        </w:trPr>
        <w:tc>
          <w:tcPr>
            <w:cnfStyle w:val="001000000000" w:firstRow="0" w:lastRow="0" w:firstColumn="1" w:lastColumn="0" w:oddVBand="0" w:evenVBand="0" w:oddHBand="0" w:evenHBand="0" w:firstRowFirstColumn="0" w:firstRowLastColumn="0" w:lastRowFirstColumn="0" w:lastRowLastColumn="0"/>
            <w:tcW w:w="802" w:type="dxa"/>
          </w:tcPr>
          <w:p w14:paraId="48437DA9" w14:textId="77777777" w:rsidR="00651A3B" w:rsidRDefault="00651A3B" w:rsidP="00651A3B">
            <w:r>
              <w:t>4.30.A</w:t>
            </w:r>
          </w:p>
        </w:tc>
        <w:tc>
          <w:tcPr>
            <w:tcW w:w="2905" w:type="dxa"/>
          </w:tcPr>
          <w:p w14:paraId="60389110"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r>
              <w:t>DueDate</w:t>
            </w:r>
          </w:p>
        </w:tc>
        <w:tc>
          <w:tcPr>
            <w:tcW w:w="658" w:type="dxa"/>
          </w:tcPr>
          <w:p w14:paraId="7521F664"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r>
              <w:t>D</w:t>
            </w:r>
          </w:p>
        </w:tc>
        <w:tc>
          <w:tcPr>
            <w:tcW w:w="796" w:type="dxa"/>
          </w:tcPr>
          <w:p w14:paraId="32F64387"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p>
        </w:tc>
        <w:tc>
          <w:tcPr>
            <w:tcW w:w="616" w:type="dxa"/>
          </w:tcPr>
          <w:p w14:paraId="2C896CC8" w14:textId="77777777" w:rsidR="00651A3B" w:rsidRPr="009C3437" w:rsidRDefault="00651A3B" w:rsidP="00651A3B">
            <w:pPr>
              <w:cnfStyle w:val="000000000000" w:firstRow="0" w:lastRow="0" w:firstColumn="0" w:lastColumn="0" w:oddVBand="0" w:evenVBand="0" w:oddHBand="0" w:evenHBand="0" w:firstRowFirstColumn="0" w:firstRowLastColumn="0" w:lastRowFirstColumn="0" w:lastRowLastColumn="0"/>
            </w:pPr>
            <w:r w:rsidRPr="007C7676">
              <w:t>Y</w:t>
            </w:r>
          </w:p>
        </w:tc>
        <w:tc>
          <w:tcPr>
            <w:tcW w:w="3573" w:type="dxa"/>
          </w:tcPr>
          <w:p w14:paraId="2F1F0D39" w14:textId="56FE6EA1" w:rsidR="00651A3B" w:rsidRDefault="00651A3B" w:rsidP="00651A3B">
            <w:pPr>
              <w:cnfStyle w:val="000000000000" w:firstRow="0" w:lastRow="0" w:firstColumn="0" w:lastColumn="0" w:oddVBand="0" w:evenVBand="0" w:oddHBand="0" w:evenHBand="0" w:firstRowFirstColumn="0" w:firstRowLastColumn="0" w:lastRowFirstColumn="0" w:lastRowLastColumn="0"/>
            </w:pPr>
            <w:r>
              <w:t>Null unless 4.30.1 = 1</w:t>
            </w:r>
          </w:p>
        </w:tc>
      </w:tr>
      <w:tr w:rsidR="00651A3B" w:rsidRPr="009C3437" w14:paraId="11C9C7BC" w14:textId="77777777" w:rsidTr="00055C32">
        <w:trPr>
          <w:cantSplit/>
        </w:trPr>
        <w:tc>
          <w:tcPr>
            <w:cnfStyle w:val="001000000000" w:firstRow="0" w:lastRow="0" w:firstColumn="1" w:lastColumn="0" w:oddVBand="0" w:evenVBand="0" w:oddHBand="0" w:evenHBand="0" w:firstRowFirstColumn="0" w:firstRowLastColumn="0" w:lastRowFirstColumn="0" w:lastRowLastColumn="0"/>
            <w:tcW w:w="802" w:type="dxa"/>
          </w:tcPr>
          <w:p w14:paraId="3BFEA973" w14:textId="77777777" w:rsidR="00651A3B" w:rsidRDefault="00651A3B" w:rsidP="00651A3B"/>
        </w:tc>
        <w:tc>
          <w:tcPr>
            <w:tcW w:w="2905" w:type="dxa"/>
          </w:tcPr>
          <w:p w14:paraId="33B768A2"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r>
              <w:t>DataCollectionStage</w:t>
            </w:r>
          </w:p>
        </w:tc>
        <w:tc>
          <w:tcPr>
            <w:tcW w:w="658" w:type="dxa"/>
          </w:tcPr>
          <w:p w14:paraId="1E35F01C"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r>
              <w:t>I</w:t>
            </w:r>
          </w:p>
        </w:tc>
        <w:tc>
          <w:tcPr>
            <w:tcW w:w="796" w:type="dxa"/>
          </w:tcPr>
          <w:p w14:paraId="1649332C" w14:textId="369F5C9A" w:rsidR="00651A3B" w:rsidRDefault="007A2AF6" w:rsidP="00651A3B">
            <w:pPr>
              <w:cnfStyle w:val="000000000000" w:firstRow="0" w:lastRow="0" w:firstColumn="0" w:lastColumn="0" w:oddVBand="0" w:evenVBand="0" w:oddHBand="0" w:evenHBand="0" w:firstRowFirstColumn="0" w:firstRowLastColumn="0" w:lastRowFirstColumn="0" w:lastRowLastColumn="0"/>
            </w:pPr>
            <w:hyperlink w:anchor="_5.3.1_DataCollectionStage_1" w:history="1">
              <w:r w:rsidR="00651A3B" w:rsidRPr="00FC1CA1">
                <w:rPr>
                  <w:rStyle w:val="Hyperlink"/>
                </w:rPr>
                <w:t>5.3.1</w:t>
              </w:r>
            </w:hyperlink>
          </w:p>
        </w:tc>
        <w:tc>
          <w:tcPr>
            <w:tcW w:w="616" w:type="dxa"/>
          </w:tcPr>
          <w:p w14:paraId="113CE006"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p>
        </w:tc>
        <w:tc>
          <w:tcPr>
            <w:tcW w:w="3573" w:type="dxa"/>
          </w:tcPr>
          <w:p w14:paraId="676B1321"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p>
        </w:tc>
      </w:tr>
      <w:tr w:rsidR="00651A3B" w14:paraId="3D0D0A8C" w14:textId="77777777" w:rsidTr="00055C32">
        <w:trPr>
          <w:cantSplit/>
        </w:trPr>
        <w:tc>
          <w:tcPr>
            <w:cnfStyle w:val="001000000000" w:firstRow="0" w:lastRow="0" w:firstColumn="1" w:lastColumn="0" w:oddVBand="0" w:evenVBand="0" w:oddHBand="0" w:evenHBand="0" w:firstRowFirstColumn="0" w:firstRowLastColumn="0" w:lastRowFirstColumn="0" w:lastRowLastColumn="0"/>
            <w:tcW w:w="802" w:type="dxa"/>
          </w:tcPr>
          <w:p w14:paraId="05003C9C" w14:textId="77777777" w:rsidR="00651A3B" w:rsidRDefault="00651A3B" w:rsidP="00651A3B"/>
        </w:tc>
        <w:tc>
          <w:tcPr>
            <w:tcW w:w="2905" w:type="dxa"/>
          </w:tcPr>
          <w:p w14:paraId="7521E0D2"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r>
              <w:t>DateCreated</w:t>
            </w:r>
          </w:p>
        </w:tc>
        <w:tc>
          <w:tcPr>
            <w:tcW w:w="658" w:type="dxa"/>
          </w:tcPr>
          <w:p w14:paraId="2FBAC250"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r>
              <w:t>T</w:t>
            </w:r>
          </w:p>
        </w:tc>
        <w:tc>
          <w:tcPr>
            <w:tcW w:w="796" w:type="dxa"/>
          </w:tcPr>
          <w:p w14:paraId="2ABD51CD"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p>
        </w:tc>
        <w:tc>
          <w:tcPr>
            <w:tcW w:w="616" w:type="dxa"/>
          </w:tcPr>
          <w:p w14:paraId="3BF7FE0A"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p>
        </w:tc>
        <w:tc>
          <w:tcPr>
            <w:tcW w:w="3573" w:type="dxa"/>
          </w:tcPr>
          <w:p w14:paraId="33D993EF"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p>
        </w:tc>
      </w:tr>
      <w:tr w:rsidR="00651A3B" w14:paraId="1BF13ADD" w14:textId="77777777" w:rsidTr="00055C32">
        <w:trPr>
          <w:cantSplit/>
        </w:trPr>
        <w:tc>
          <w:tcPr>
            <w:cnfStyle w:val="001000000000" w:firstRow="0" w:lastRow="0" w:firstColumn="1" w:lastColumn="0" w:oddVBand="0" w:evenVBand="0" w:oddHBand="0" w:evenHBand="0" w:firstRowFirstColumn="0" w:firstRowLastColumn="0" w:lastRowFirstColumn="0" w:lastRowLastColumn="0"/>
            <w:tcW w:w="802" w:type="dxa"/>
          </w:tcPr>
          <w:p w14:paraId="385A64B7" w14:textId="77777777" w:rsidR="00651A3B" w:rsidRDefault="00651A3B" w:rsidP="00651A3B"/>
        </w:tc>
        <w:tc>
          <w:tcPr>
            <w:tcW w:w="2905" w:type="dxa"/>
          </w:tcPr>
          <w:p w14:paraId="7ED6A1BC"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r>
              <w:t>DateUpdated</w:t>
            </w:r>
          </w:p>
        </w:tc>
        <w:tc>
          <w:tcPr>
            <w:tcW w:w="658" w:type="dxa"/>
          </w:tcPr>
          <w:p w14:paraId="0B07A0A9"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r>
              <w:t>T</w:t>
            </w:r>
          </w:p>
        </w:tc>
        <w:tc>
          <w:tcPr>
            <w:tcW w:w="796" w:type="dxa"/>
          </w:tcPr>
          <w:p w14:paraId="3EAB3482"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p>
        </w:tc>
        <w:tc>
          <w:tcPr>
            <w:tcW w:w="616" w:type="dxa"/>
          </w:tcPr>
          <w:p w14:paraId="490A3325"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p>
        </w:tc>
        <w:tc>
          <w:tcPr>
            <w:tcW w:w="3573" w:type="dxa"/>
          </w:tcPr>
          <w:p w14:paraId="2758FD11"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p>
        </w:tc>
      </w:tr>
      <w:tr w:rsidR="00651A3B" w14:paraId="62A5306B" w14:textId="77777777" w:rsidTr="00055C32">
        <w:trPr>
          <w:cantSplit/>
        </w:trPr>
        <w:tc>
          <w:tcPr>
            <w:cnfStyle w:val="001000000000" w:firstRow="0" w:lastRow="0" w:firstColumn="1" w:lastColumn="0" w:oddVBand="0" w:evenVBand="0" w:oddHBand="0" w:evenHBand="0" w:firstRowFirstColumn="0" w:firstRowLastColumn="0" w:lastRowFirstColumn="0" w:lastRowLastColumn="0"/>
            <w:tcW w:w="802" w:type="dxa"/>
          </w:tcPr>
          <w:p w14:paraId="106BE0EB" w14:textId="77777777" w:rsidR="00651A3B" w:rsidRDefault="00651A3B" w:rsidP="00651A3B"/>
        </w:tc>
        <w:tc>
          <w:tcPr>
            <w:tcW w:w="2905" w:type="dxa"/>
          </w:tcPr>
          <w:p w14:paraId="15A0466E"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r>
              <w:t>UserID</w:t>
            </w:r>
          </w:p>
        </w:tc>
        <w:tc>
          <w:tcPr>
            <w:tcW w:w="658" w:type="dxa"/>
          </w:tcPr>
          <w:p w14:paraId="40BAA022"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r>
              <w:t>S32</w:t>
            </w:r>
          </w:p>
        </w:tc>
        <w:tc>
          <w:tcPr>
            <w:tcW w:w="796" w:type="dxa"/>
          </w:tcPr>
          <w:p w14:paraId="529E1EB4"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p>
        </w:tc>
        <w:tc>
          <w:tcPr>
            <w:tcW w:w="616" w:type="dxa"/>
          </w:tcPr>
          <w:p w14:paraId="170CBDE1"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p>
        </w:tc>
        <w:tc>
          <w:tcPr>
            <w:tcW w:w="3573" w:type="dxa"/>
          </w:tcPr>
          <w:p w14:paraId="5EDD1616"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p>
        </w:tc>
      </w:tr>
      <w:tr w:rsidR="00651A3B" w14:paraId="2987E56D" w14:textId="77777777" w:rsidTr="00055C32">
        <w:trPr>
          <w:cantSplit/>
        </w:trPr>
        <w:tc>
          <w:tcPr>
            <w:cnfStyle w:val="001000000000" w:firstRow="0" w:lastRow="0" w:firstColumn="1" w:lastColumn="0" w:oddVBand="0" w:evenVBand="0" w:oddHBand="0" w:evenHBand="0" w:firstRowFirstColumn="0" w:firstRowLastColumn="0" w:lastRowFirstColumn="0" w:lastRowLastColumn="0"/>
            <w:tcW w:w="802" w:type="dxa"/>
          </w:tcPr>
          <w:p w14:paraId="763F5E52" w14:textId="77777777" w:rsidR="00651A3B" w:rsidRDefault="00651A3B" w:rsidP="00651A3B"/>
        </w:tc>
        <w:tc>
          <w:tcPr>
            <w:tcW w:w="2905" w:type="dxa"/>
          </w:tcPr>
          <w:p w14:paraId="78126DBE"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r>
              <w:t>DateDeleted</w:t>
            </w:r>
          </w:p>
        </w:tc>
        <w:tc>
          <w:tcPr>
            <w:tcW w:w="658" w:type="dxa"/>
          </w:tcPr>
          <w:p w14:paraId="7608F8E6"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r>
              <w:t>T</w:t>
            </w:r>
          </w:p>
        </w:tc>
        <w:tc>
          <w:tcPr>
            <w:tcW w:w="796" w:type="dxa"/>
          </w:tcPr>
          <w:p w14:paraId="51417887"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p>
        </w:tc>
        <w:tc>
          <w:tcPr>
            <w:tcW w:w="616" w:type="dxa"/>
          </w:tcPr>
          <w:p w14:paraId="57B9BF50"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r>
              <w:t>Y</w:t>
            </w:r>
          </w:p>
        </w:tc>
        <w:tc>
          <w:tcPr>
            <w:tcW w:w="3573" w:type="dxa"/>
          </w:tcPr>
          <w:p w14:paraId="0BED4BF6"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p>
        </w:tc>
      </w:tr>
      <w:tr w:rsidR="00651A3B" w14:paraId="20DA6BFB" w14:textId="77777777" w:rsidTr="00055C32">
        <w:trPr>
          <w:cantSplit/>
        </w:trPr>
        <w:tc>
          <w:tcPr>
            <w:cnfStyle w:val="001000000000" w:firstRow="0" w:lastRow="0" w:firstColumn="1" w:lastColumn="0" w:oddVBand="0" w:evenVBand="0" w:oddHBand="0" w:evenHBand="0" w:firstRowFirstColumn="0" w:firstRowLastColumn="0" w:lastRowFirstColumn="0" w:lastRowLastColumn="0"/>
            <w:tcW w:w="802" w:type="dxa"/>
          </w:tcPr>
          <w:p w14:paraId="5D793DE5" w14:textId="77777777" w:rsidR="00651A3B" w:rsidRDefault="00651A3B" w:rsidP="00651A3B"/>
        </w:tc>
        <w:tc>
          <w:tcPr>
            <w:tcW w:w="2905" w:type="dxa"/>
          </w:tcPr>
          <w:p w14:paraId="0F4855FB"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r>
              <w:t>ExportID</w:t>
            </w:r>
          </w:p>
        </w:tc>
        <w:tc>
          <w:tcPr>
            <w:tcW w:w="658" w:type="dxa"/>
          </w:tcPr>
          <w:p w14:paraId="65174537"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r>
              <w:t>S32</w:t>
            </w:r>
          </w:p>
        </w:tc>
        <w:tc>
          <w:tcPr>
            <w:tcW w:w="796" w:type="dxa"/>
          </w:tcPr>
          <w:p w14:paraId="48C73050"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p>
        </w:tc>
        <w:tc>
          <w:tcPr>
            <w:tcW w:w="616" w:type="dxa"/>
          </w:tcPr>
          <w:p w14:paraId="1C954508" w14:textId="77777777" w:rsidR="00651A3B" w:rsidRDefault="00651A3B" w:rsidP="00651A3B">
            <w:pPr>
              <w:cnfStyle w:val="000000000000" w:firstRow="0" w:lastRow="0" w:firstColumn="0" w:lastColumn="0" w:oddVBand="0" w:evenVBand="0" w:oddHBand="0" w:evenHBand="0" w:firstRowFirstColumn="0" w:firstRowLastColumn="0" w:lastRowFirstColumn="0" w:lastRowLastColumn="0"/>
            </w:pPr>
          </w:p>
        </w:tc>
        <w:tc>
          <w:tcPr>
            <w:tcW w:w="3573" w:type="dxa"/>
          </w:tcPr>
          <w:p w14:paraId="258600D3" w14:textId="32070C94" w:rsidR="00651A3B" w:rsidRDefault="00651A3B" w:rsidP="00651A3B">
            <w:pPr>
              <w:cnfStyle w:val="000000000000" w:firstRow="0" w:lastRow="0" w:firstColumn="0" w:lastColumn="0" w:oddVBand="0" w:evenVBand="0" w:oddHBand="0" w:evenHBand="0" w:firstRowFirstColumn="0" w:firstRowLastColumn="0" w:lastRowFirstColumn="0" w:lastRowLastColumn="0"/>
            </w:pPr>
            <w:r>
              <w:t>Must match Export.csv.ExportID</w:t>
            </w:r>
          </w:p>
        </w:tc>
      </w:tr>
    </w:tbl>
    <w:p w14:paraId="766D410A" w14:textId="77777777" w:rsidR="00497A62" w:rsidRPr="009C44F5" w:rsidRDefault="00497A62" w:rsidP="00497A62"/>
    <w:p w14:paraId="599D4572" w14:textId="60668E4A" w:rsidR="00B378D5" w:rsidRDefault="00287A57" w:rsidP="00B378D5">
      <w:pPr>
        <w:pStyle w:val="Heading2"/>
      </w:pPr>
      <w:bookmarkStart w:id="512" w:name="_EmploymentEducation.csv_1"/>
      <w:bookmarkStart w:id="513" w:name="_Toc430693242"/>
      <w:bookmarkEnd w:id="512"/>
      <w:r>
        <w:t>EmploymentEducation</w:t>
      </w:r>
      <w:r w:rsidR="00B378D5">
        <w:t>.csv</w:t>
      </w:r>
      <w:bookmarkEnd w:id="513"/>
    </w:p>
    <w:p w14:paraId="017DFE29" w14:textId="57F1EDA9" w:rsidR="00B378D5" w:rsidRDefault="00287A57" w:rsidP="00B378D5">
      <w:r>
        <w:t>EmploymentEducation</w:t>
      </w:r>
      <w:r w:rsidR="00B378D5">
        <w:t>.csv</w:t>
      </w:r>
      <w:r w:rsidR="00FD083E">
        <w:t xml:space="preserve"> </w:t>
      </w:r>
      <w:r w:rsidR="00B378D5">
        <w:t>includes</w:t>
      </w:r>
      <w:r w:rsidR="00FD083E">
        <w:t xml:space="preserve"> </w:t>
      </w:r>
      <w:r w:rsidR="00B378D5">
        <w:t>data</w:t>
      </w:r>
      <w:r w:rsidR="00FD083E">
        <w:t xml:space="preserve"> </w:t>
      </w:r>
      <w:r w:rsidR="00B378D5">
        <w:t>from</w:t>
      </w:r>
      <w:r w:rsidR="00FD083E">
        <w:t xml:space="preserve"> </w:t>
      </w:r>
      <w:r w:rsidR="00B378D5">
        <w:t>data</w:t>
      </w:r>
      <w:r w:rsidR="00FD083E">
        <w:t xml:space="preserve"> </w:t>
      </w:r>
      <w:r w:rsidR="00B378D5">
        <w:t>elements</w:t>
      </w:r>
    </w:p>
    <w:p w14:paraId="0BA8D7D2" w14:textId="36CFA397" w:rsidR="00B378D5" w:rsidRPr="002D221A" w:rsidRDefault="00B378D5" w:rsidP="00B378D5">
      <w:pPr>
        <w:pStyle w:val="ListParagraph"/>
        <w:numPr>
          <w:ilvl w:val="0"/>
          <w:numId w:val="27"/>
        </w:numPr>
        <w:rPr>
          <w:b/>
        </w:rPr>
      </w:pPr>
      <w:r w:rsidRPr="002D221A">
        <w:rPr>
          <w:b/>
        </w:rPr>
        <w:t>4.24</w:t>
      </w:r>
      <w:r w:rsidR="00FD083E">
        <w:rPr>
          <w:b/>
        </w:rPr>
        <w:t xml:space="preserve"> </w:t>
      </w:r>
      <w:r w:rsidRPr="002D221A">
        <w:rPr>
          <w:b/>
        </w:rPr>
        <w:t>Last</w:t>
      </w:r>
      <w:r w:rsidR="00FD083E">
        <w:rPr>
          <w:b/>
        </w:rPr>
        <w:t xml:space="preserve"> </w:t>
      </w:r>
      <w:r w:rsidRPr="002D221A">
        <w:rPr>
          <w:b/>
        </w:rPr>
        <w:t>Grade</w:t>
      </w:r>
      <w:r w:rsidR="00FD083E">
        <w:rPr>
          <w:b/>
        </w:rPr>
        <w:t xml:space="preserve"> </w:t>
      </w:r>
      <w:r w:rsidRPr="002D221A">
        <w:rPr>
          <w:b/>
        </w:rPr>
        <w:t>Completed</w:t>
      </w:r>
    </w:p>
    <w:p w14:paraId="676C5C44" w14:textId="503F2D67" w:rsidR="00B378D5" w:rsidRPr="002D221A" w:rsidRDefault="00B378D5" w:rsidP="00B378D5">
      <w:pPr>
        <w:pStyle w:val="ListParagraph"/>
        <w:numPr>
          <w:ilvl w:val="0"/>
          <w:numId w:val="27"/>
        </w:numPr>
        <w:rPr>
          <w:b/>
        </w:rPr>
      </w:pPr>
      <w:r w:rsidRPr="002D221A">
        <w:rPr>
          <w:b/>
        </w:rPr>
        <w:t>4.25</w:t>
      </w:r>
      <w:r w:rsidR="00FD083E">
        <w:rPr>
          <w:b/>
        </w:rPr>
        <w:t xml:space="preserve"> </w:t>
      </w:r>
      <w:r w:rsidRPr="002D221A">
        <w:rPr>
          <w:b/>
        </w:rPr>
        <w:t>School</w:t>
      </w:r>
      <w:r w:rsidR="00FD083E">
        <w:rPr>
          <w:b/>
        </w:rPr>
        <w:t xml:space="preserve"> </w:t>
      </w:r>
      <w:r w:rsidRPr="002D221A">
        <w:rPr>
          <w:b/>
        </w:rPr>
        <w:t>Status</w:t>
      </w:r>
    </w:p>
    <w:p w14:paraId="3B438763" w14:textId="33A4C179" w:rsidR="00B378D5" w:rsidRPr="00287A57" w:rsidRDefault="00B378D5" w:rsidP="00287A57">
      <w:pPr>
        <w:pStyle w:val="ListParagraph"/>
        <w:numPr>
          <w:ilvl w:val="0"/>
          <w:numId w:val="27"/>
        </w:numPr>
        <w:rPr>
          <w:b/>
        </w:rPr>
      </w:pPr>
      <w:r w:rsidRPr="002D221A">
        <w:rPr>
          <w:b/>
        </w:rPr>
        <w:t>4.26</w:t>
      </w:r>
      <w:r w:rsidR="00FD083E">
        <w:rPr>
          <w:b/>
        </w:rPr>
        <w:t xml:space="preserve"> </w:t>
      </w:r>
      <w:r w:rsidRPr="002D221A">
        <w:rPr>
          <w:b/>
        </w:rPr>
        <w:t>Employment</w:t>
      </w:r>
      <w:r w:rsidR="00FD083E">
        <w:rPr>
          <w:b/>
        </w:rPr>
        <w:t xml:space="preserve"> </w:t>
      </w:r>
      <w:r w:rsidRPr="002D221A">
        <w:rPr>
          <w:b/>
        </w:rPr>
        <w:t>Status</w:t>
      </w:r>
    </w:p>
    <w:p w14:paraId="28ADA7A0" w14:textId="77777777" w:rsidR="00B378D5" w:rsidRDefault="00B378D5" w:rsidP="00B378D5"/>
    <w:p w14:paraId="2904639E" w14:textId="147E008E" w:rsidR="00B378D5" w:rsidRDefault="00B378D5" w:rsidP="00B378D5">
      <w:r>
        <w:t>This</w:t>
      </w:r>
      <w:r w:rsidR="00FD083E">
        <w:t xml:space="preserve"> </w:t>
      </w:r>
      <w:r>
        <w:t>file</w:t>
      </w:r>
      <w:r w:rsidR="00FD083E">
        <w:t xml:space="preserve"> </w:t>
      </w:r>
      <w:r>
        <w:t>may</w:t>
      </w:r>
      <w:r w:rsidR="00FD083E">
        <w:t xml:space="preserve"> </w:t>
      </w:r>
      <w:r>
        <w:t>include:</w:t>
      </w:r>
    </w:p>
    <w:p w14:paraId="286E6A9C" w14:textId="6E14B3BF" w:rsidR="00B378D5" w:rsidRDefault="00B378D5" w:rsidP="00B378D5">
      <w:pPr>
        <w:pStyle w:val="ListParagraph"/>
        <w:numPr>
          <w:ilvl w:val="0"/>
          <w:numId w:val="23"/>
        </w:numPr>
      </w:pPr>
      <w:r>
        <w:t>No</w:t>
      </w:r>
      <w:r w:rsidR="00FD083E">
        <w:t xml:space="preserve"> </w:t>
      </w:r>
      <w:r>
        <w:t>more</w:t>
      </w:r>
      <w:r w:rsidR="00FD083E">
        <w:t xml:space="preserve"> </w:t>
      </w:r>
      <w:r>
        <w:t>than</w:t>
      </w:r>
      <w:r w:rsidR="00FD083E">
        <w:t xml:space="preserve"> </w:t>
      </w:r>
      <w:r>
        <w:t>one</w:t>
      </w:r>
      <w:r w:rsidR="00FD083E">
        <w:t xml:space="preserve"> </w:t>
      </w:r>
      <w:r>
        <w:t>record</w:t>
      </w:r>
      <w:r w:rsidR="00FD083E">
        <w:t xml:space="preserve"> </w:t>
      </w:r>
      <w:r>
        <w:t>per</w:t>
      </w:r>
      <w:r w:rsidR="00FD083E">
        <w:t xml:space="preserve"> </w:t>
      </w:r>
      <w:r w:rsidRPr="00A40DB8">
        <w:rPr>
          <w:i/>
        </w:rPr>
        <w:t>ProjectEntryID</w:t>
      </w:r>
      <w:r w:rsidR="00FD083E">
        <w:t xml:space="preserve"> </w:t>
      </w:r>
      <w:r>
        <w:t>with</w:t>
      </w:r>
      <w:r w:rsidR="00FD083E">
        <w:t xml:space="preserve"> </w:t>
      </w:r>
      <w:r>
        <w:t>a</w:t>
      </w:r>
      <w:r w:rsidR="00FD083E">
        <w:t xml:space="preserve"> </w:t>
      </w:r>
      <w:r w:rsidRPr="00A40DB8">
        <w:rPr>
          <w:i/>
        </w:rPr>
        <w:t>DataCollectionStage</w:t>
      </w:r>
      <w:r w:rsidR="00FD083E">
        <w:t xml:space="preserve"> </w:t>
      </w:r>
      <w:r>
        <w:t>of</w:t>
      </w:r>
      <w:r w:rsidR="00FD083E">
        <w:t xml:space="preserve"> </w:t>
      </w:r>
      <w:r>
        <w:t>1</w:t>
      </w:r>
      <w:r w:rsidR="00FD083E">
        <w:t xml:space="preserve"> </w:t>
      </w:r>
      <w:r>
        <w:t>(entry).</w:t>
      </w:r>
      <w:r w:rsidR="00FD083E">
        <w:t xml:space="preserve">  </w:t>
      </w:r>
      <w:r>
        <w:t>The</w:t>
      </w:r>
      <w:r w:rsidR="00FD083E">
        <w:t xml:space="preserve"> </w:t>
      </w:r>
      <w:r w:rsidRPr="009167F3">
        <w:rPr>
          <w:i/>
        </w:rPr>
        <w:t>InformationDate</w:t>
      </w:r>
      <w:r w:rsidR="00FD083E">
        <w:t xml:space="preserve"> </w:t>
      </w:r>
      <w:r>
        <w:t>should</w:t>
      </w:r>
      <w:r w:rsidR="00FD083E">
        <w:t xml:space="preserve"> </w:t>
      </w:r>
      <w:r>
        <w:t>match</w:t>
      </w:r>
      <w:r w:rsidR="00FD083E">
        <w:t xml:space="preserve"> </w:t>
      </w:r>
      <w:r>
        <w:t>the</w:t>
      </w:r>
      <w:r w:rsidR="00FD083E">
        <w:t xml:space="preserve"> </w:t>
      </w:r>
      <w:r>
        <w:t>entry</w:t>
      </w:r>
      <w:r w:rsidR="00FD083E">
        <w:t xml:space="preserve"> </w:t>
      </w:r>
      <w:r>
        <w:t>date.</w:t>
      </w:r>
    </w:p>
    <w:p w14:paraId="2EFC9DB7" w14:textId="71C30C15" w:rsidR="00B378D5" w:rsidRDefault="00B378D5" w:rsidP="00B378D5">
      <w:pPr>
        <w:pStyle w:val="ListParagraph"/>
        <w:numPr>
          <w:ilvl w:val="0"/>
          <w:numId w:val="23"/>
        </w:numPr>
      </w:pPr>
      <w:r>
        <w:t>No</w:t>
      </w:r>
      <w:r w:rsidR="00FD083E">
        <w:t xml:space="preserve"> </w:t>
      </w:r>
      <w:r>
        <w:t>more</w:t>
      </w:r>
      <w:r w:rsidR="00FD083E">
        <w:t xml:space="preserve"> </w:t>
      </w:r>
      <w:r>
        <w:t>than</w:t>
      </w:r>
      <w:r w:rsidR="00FD083E">
        <w:t xml:space="preserve"> </w:t>
      </w:r>
      <w:r>
        <w:t>one</w:t>
      </w:r>
      <w:r w:rsidR="00FD083E">
        <w:t xml:space="preserve"> </w:t>
      </w:r>
      <w:r>
        <w:t>record</w:t>
      </w:r>
      <w:r w:rsidR="00FD083E">
        <w:t xml:space="preserve"> </w:t>
      </w:r>
      <w:r>
        <w:t>per</w:t>
      </w:r>
      <w:r w:rsidR="00FD083E">
        <w:t xml:space="preserve"> </w:t>
      </w:r>
      <w:r w:rsidRPr="00A40DB8">
        <w:rPr>
          <w:i/>
        </w:rPr>
        <w:t>ProjectEntryID</w:t>
      </w:r>
      <w:r w:rsidR="00FD083E">
        <w:t xml:space="preserve"> </w:t>
      </w:r>
      <w:r>
        <w:t>with</w:t>
      </w:r>
      <w:r w:rsidR="00FD083E">
        <w:t xml:space="preserve"> </w:t>
      </w:r>
      <w:r>
        <w:t>a</w:t>
      </w:r>
      <w:r w:rsidR="00FD083E">
        <w:t xml:space="preserve"> </w:t>
      </w:r>
      <w:r w:rsidRPr="00A40DB8">
        <w:rPr>
          <w:i/>
        </w:rPr>
        <w:t>DataCollectionStage</w:t>
      </w:r>
      <w:r w:rsidR="00FD083E">
        <w:t xml:space="preserve"> </w:t>
      </w:r>
      <w:r>
        <w:t>of</w:t>
      </w:r>
      <w:r w:rsidR="00FD083E">
        <w:t xml:space="preserve"> </w:t>
      </w:r>
      <w:r>
        <w:t>3</w:t>
      </w:r>
      <w:r w:rsidR="00FD083E">
        <w:t xml:space="preserve"> </w:t>
      </w:r>
      <w:r>
        <w:t>(exit).</w:t>
      </w:r>
      <w:r w:rsidR="00FD083E">
        <w:t xml:space="preserve">  </w:t>
      </w:r>
      <w:r>
        <w:t>The</w:t>
      </w:r>
      <w:r w:rsidR="00FD083E">
        <w:t xml:space="preserve"> </w:t>
      </w:r>
      <w:r w:rsidRPr="009167F3">
        <w:rPr>
          <w:i/>
        </w:rPr>
        <w:t>InformationDate</w:t>
      </w:r>
      <w:r w:rsidR="00FD083E">
        <w:t xml:space="preserve"> </w:t>
      </w:r>
      <w:r>
        <w:t>should</w:t>
      </w:r>
      <w:r w:rsidR="00FD083E">
        <w:t xml:space="preserve"> </w:t>
      </w:r>
      <w:r>
        <w:t>match</w:t>
      </w:r>
      <w:r w:rsidR="00FD083E">
        <w:t xml:space="preserve"> </w:t>
      </w:r>
      <w:r>
        <w:t>the</w:t>
      </w:r>
      <w:r w:rsidR="00FD083E">
        <w:t xml:space="preserve"> </w:t>
      </w:r>
      <w:r>
        <w:t>exit</w:t>
      </w:r>
      <w:r w:rsidR="00FD083E">
        <w:t xml:space="preserve"> </w:t>
      </w:r>
      <w:r>
        <w:t>date.</w:t>
      </w:r>
    </w:p>
    <w:p w14:paraId="2C3B546B" w14:textId="14021C8E" w:rsidR="00B378D5" w:rsidRDefault="00B378D5" w:rsidP="00B378D5">
      <w:pPr>
        <w:pStyle w:val="ListParagraph"/>
        <w:numPr>
          <w:ilvl w:val="0"/>
          <w:numId w:val="23"/>
        </w:numPr>
      </w:pPr>
      <w:r>
        <w:t>Multiple</w:t>
      </w:r>
      <w:r w:rsidR="00FD083E">
        <w:t xml:space="preserve"> </w:t>
      </w:r>
      <w:r>
        <w:t>records</w:t>
      </w:r>
      <w:r w:rsidR="00FD083E">
        <w:t xml:space="preserve"> </w:t>
      </w:r>
      <w:r>
        <w:t>per</w:t>
      </w:r>
      <w:r w:rsidR="00FD083E">
        <w:t xml:space="preserve"> </w:t>
      </w:r>
      <w:r w:rsidRPr="002D57C4">
        <w:rPr>
          <w:i/>
        </w:rPr>
        <w:t>ProjectEntryID</w:t>
      </w:r>
      <w:r w:rsidR="00FD083E">
        <w:t xml:space="preserve"> </w:t>
      </w:r>
      <w:r>
        <w:t>with</w:t>
      </w:r>
      <w:r w:rsidR="00FD083E">
        <w:t xml:space="preserve"> </w:t>
      </w:r>
      <w:r>
        <w:t>a</w:t>
      </w:r>
      <w:r w:rsidR="00FD083E">
        <w:t xml:space="preserve"> </w:t>
      </w:r>
      <w:r w:rsidRPr="002D57C4">
        <w:rPr>
          <w:i/>
        </w:rPr>
        <w:t>DataCollectionStage</w:t>
      </w:r>
      <w:r w:rsidR="00FD083E">
        <w:t xml:space="preserve"> </w:t>
      </w:r>
      <w:r>
        <w:t>of</w:t>
      </w:r>
      <w:r w:rsidR="00FD083E">
        <w:t xml:space="preserve"> </w:t>
      </w:r>
      <w:r>
        <w:t>2</w:t>
      </w:r>
      <w:r w:rsidR="00FD083E">
        <w:t xml:space="preserve"> </w:t>
      </w:r>
      <w:r>
        <w:t>(update)</w:t>
      </w:r>
      <w:r w:rsidR="00FD083E">
        <w:t xml:space="preserve"> </w:t>
      </w:r>
      <w:r>
        <w:t>or</w:t>
      </w:r>
      <w:r w:rsidR="00FD083E">
        <w:t xml:space="preserve"> </w:t>
      </w:r>
      <w:r>
        <w:t>5</w:t>
      </w:r>
      <w:r w:rsidR="00FD083E">
        <w:t xml:space="preserve"> </w:t>
      </w:r>
      <w:r>
        <w:t>(annual</w:t>
      </w:r>
      <w:r w:rsidR="00FD083E">
        <w:t xml:space="preserve"> </w:t>
      </w:r>
      <w:r>
        <w:t>assessment).</w:t>
      </w:r>
    </w:p>
    <w:p w14:paraId="7B2245AA" w14:textId="77777777" w:rsidR="00B378D5" w:rsidRDefault="00B378D5" w:rsidP="00B378D5"/>
    <w:p w14:paraId="6CD77ED2" w14:textId="70931644" w:rsidR="00B378D5" w:rsidRDefault="00B378D5" w:rsidP="00B378D5">
      <w:r>
        <w:t>Data</w:t>
      </w:r>
      <w:r w:rsidR="00FD083E">
        <w:t xml:space="preserve"> </w:t>
      </w:r>
      <w:r>
        <w:t>for</w:t>
      </w:r>
      <w:r w:rsidR="00FD083E">
        <w:t xml:space="preserve"> </w:t>
      </w:r>
      <w:r>
        <w:t>individual</w:t>
      </w:r>
      <w:r w:rsidR="00FD083E">
        <w:t xml:space="preserve"> </w:t>
      </w:r>
      <w:r>
        <w:t>data</w:t>
      </w:r>
      <w:r w:rsidR="00FD083E">
        <w:t xml:space="preserve"> </w:t>
      </w:r>
      <w:r>
        <w:t>elements</w:t>
      </w:r>
      <w:r w:rsidR="00FD083E">
        <w:t xml:space="preserve"> </w:t>
      </w:r>
      <w:r>
        <w:t>that</w:t>
      </w:r>
      <w:r w:rsidR="00FD083E">
        <w:t xml:space="preserve"> </w:t>
      </w:r>
      <w:r>
        <w:t>share</w:t>
      </w:r>
      <w:r w:rsidR="00FD083E">
        <w:t xml:space="preserve"> </w:t>
      </w:r>
      <w:r>
        <w:t>the</w:t>
      </w:r>
      <w:r w:rsidR="00FD083E">
        <w:t xml:space="preserve"> </w:t>
      </w:r>
      <w:r>
        <w:t>same</w:t>
      </w:r>
      <w:r w:rsidR="00FD083E">
        <w:t xml:space="preserve"> </w:t>
      </w:r>
      <w:r>
        <w:t>data</w:t>
      </w:r>
      <w:r w:rsidR="00FD083E">
        <w:t xml:space="preserve"> </w:t>
      </w:r>
      <w:r>
        <w:t>collection</w:t>
      </w:r>
      <w:r w:rsidR="00FD083E">
        <w:t xml:space="preserve"> </w:t>
      </w:r>
      <w:r>
        <w:t>stage</w:t>
      </w:r>
      <w:r w:rsidR="00FD083E">
        <w:t xml:space="preserve"> </w:t>
      </w:r>
      <w:r>
        <w:t>and</w:t>
      </w:r>
      <w:r w:rsidR="00FD083E">
        <w:t xml:space="preserve"> </w:t>
      </w:r>
      <w:r>
        <w:t>information</w:t>
      </w:r>
      <w:r w:rsidR="00FD083E">
        <w:t xml:space="preserve"> </w:t>
      </w:r>
      <w:r>
        <w:t>date</w:t>
      </w:r>
      <w:r w:rsidR="00FD083E">
        <w:t xml:space="preserve"> </w:t>
      </w:r>
      <w:r>
        <w:t>should</w:t>
      </w:r>
      <w:r w:rsidR="00FD083E">
        <w:t xml:space="preserve"> </w:t>
      </w:r>
      <w:r>
        <w:t>be</w:t>
      </w:r>
      <w:r w:rsidR="00FD083E">
        <w:t xml:space="preserve"> </w:t>
      </w:r>
      <w:r>
        <w:t>combined</w:t>
      </w:r>
      <w:r w:rsidR="00FD083E">
        <w:t xml:space="preserve"> </w:t>
      </w:r>
      <w:r>
        <w:t>into</w:t>
      </w:r>
      <w:r w:rsidR="00FD083E">
        <w:t xml:space="preserve"> </w:t>
      </w:r>
      <w:r>
        <w:t>a</w:t>
      </w:r>
      <w:r w:rsidR="00FD083E">
        <w:t xml:space="preserve"> </w:t>
      </w:r>
      <w:r>
        <w:t>single</w:t>
      </w:r>
      <w:r w:rsidR="00FD083E">
        <w:t xml:space="preserve"> </w:t>
      </w:r>
      <w:r>
        <w:t>record</w:t>
      </w:r>
      <w:r w:rsidR="00FD083E">
        <w:t xml:space="preserve"> </w:t>
      </w:r>
      <w:r>
        <w:t>in</w:t>
      </w:r>
      <w:r w:rsidR="00FD083E">
        <w:t xml:space="preserve"> </w:t>
      </w:r>
      <w:r>
        <w:t>which:</w:t>
      </w:r>
    </w:p>
    <w:p w14:paraId="22292611" w14:textId="6C45A662" w:rsidR="00B378D5" w:rsidRPr="000E4ECE" w:rsidRDefault="00287A57" w:rsidP="00B378D5">
      <w:pPr>
        <w:pStyle w:val="ListParagraph"/>
        <w:numPr>
          <w:ilvl w:val="0"/>
          <w:numId w:val="1"/>
        </w:numPr>
      </w:pPr>
      <w:r>
        <w:rPr>
          <w:i/>
        </w:rPr>
        <w:t>EmploymentEducationID</w:t>
      </w:r>
      <w:r w:rsidR="00FD083E">
        <w:rPr>
          <w:i/>
        </w:rPr>
        <w:t xml:space="preserve"> </w:t>
      </w:r>
      <w:r w:rsidR="00B378D5">
        <w:t>is</w:t>
      </w:r>
      <w:r w:rsidR="00FD083E">
        <w:t xml:space="preserve"> </w:t>
      </w:r>
      <w:r w:rsidR="00B378D5">
        <w:t>the</w:t>
      </w:r>
      <w:r w:rsidR="00FD083E">
        <w:t xml:space="preserve"> </w:t>
      </w:r>
      <w:r w:rsidR="00B378D5">
        <w:t>lowest</w:t>
      </w:r>
      <w:r w:rsidR="00FD083E">
        <w:t xml:space="preserve"> </w:t>
      </w:r>
      <w:r w:rsidR="00B378D5">
        <w:t>value</w:t>
      </w:r>
      <w:r w:rsidR="00FD083E">
        <w:t xml:space="preserve"> </w:t>
      </w:r>
      <w:r w:rsidR="00B378D5">
        <w:t>associated</w:t>
      </w:r>
      <w:r w:rsidR="00FD083E">
        <w:t xml:space="preserve"> </w:t>
      </w:r>
      <w:r w:rsidR="00B378D5">
        <w:t>with</w:t>
      </w:r>
      <w:r w:rsidR="00FD083E">
        <w:t xml:space="preserve"> </w:t>
      </w:r>
      <w:r w:rsidR="00B378D5">
        <w:t>any</w:t>
      </w:r>
      <w:r w:rsidR="00FD083E">
        <w:t xml:space="preserve"> </w:t>
      </w:r>
      <w:r w:rsidR="00B378D5">
        <w:t>of</w:t>
      </w:r>
      <w:r w:rsidR="00FD083E">
        <w:t xml:space="preserve"> </w:t>
      </w:r>
      <w:r w:rsidR="00B378D5">
        <w:t>the</w:t>
      </w:r>
      <w:r w:rsidR="00FD083E">
        <w:t xml:space="preserve"> </w:t>
      </w:r>
      <w:r w:rsidR="00B378D5">
        <w:t>included</w:t>
      </w:r>
      <w:r w:rsidR="00FD083E">
        <w:t xml:space="preserve"> </w:t>
      </w:r>
      <w:r w:rsidR="00B378D5">
        <w:t>data</w:t>
      </w:r>
      <w:r w:rsidR="00FD083E">
        <w:t xml:space="preserve"> </w:t>
      </w:r>
      <w:r w:rsidR="00B378D5">
        <w:t>elements</w:t>
      </w:r>
      <w:r w:rsidR="00FD083E">
        <w:t xml:space="preserve"> </w:t>
      </w:r>
      <w:r w:rsidR="00B378D5">
        <w:t>in</w:t>
      </w:r>
      <w:r w:rsidR="00FD083E">
        <w:t xml:space="preserve"> </w:t>
      </w:r>
      <w:r w:rsidR="00B378D5">
        <w:t>the</w:t>
      </w:r>
      <w:r w:rsidR="00FD083E">
        <w:t xml:space="preserve"> </w:t>
      </w:r>
      <w:r w:rsidR="00B378D5">
        <w:t>exporting</w:t>
      </w:r>
      <w:r w:rsidR="00FD083E">
        <w:t xml:space="preserve"> </w:t>
      </w:r>
      <w:r w:rsidR="00B378D5">
        <w:t>database.</w:t>
      </w:r>
    </w:p>
    <w:p w14:paraId="1FA623AF" w14:textId="1B20688F" w:rsidR="00B378D5" w:rsidRDefault="00B378D5" w:rsidP="00B378D5">
      <w:pPr>
        <w:pStyle w:val="ListParagraph"/>
        <w:numPr>
          <w:ilvl w:val="0"/>
          <w:numId w:val="1"/>
        </w:numPr>
      </w:pPr>
      <w:r w:rsidRPr="001C42C9">
        <w:rPr>
          <w:i/>
        </w:rPr>
        <w:t>DateCreated</w:t>
      </w:r>
      <w:r w:rsidR="00FD083E">
        <w:t xml:space="preserve"> </w:t>
      </w:r>
      <w:r>
        <w:t>is</w:t>
      </w:r>
      <w:r w:rsidR="00FD083E">
        <w:t xml:space="preserve"> </w:t>
      </w:r>
      <w:r>
        <w:t>the</w:t>
      </w:r>
      <w:r w:rsidR="00FD083E">
        <w:t xml:space="preserve"> </w:t>
      </w:r>
      <w:r>
        <w:t>earliest</w:t>
      </w:r>
      <w:r w:rsidR="00FD083E">
        <w:t xml:space="preserve"> </w:t>
      </w:r>
      <w:r w:rsidRPr="001C42C9">
        <w:rPr>
          <w:i/>
        </w:rPr>
        <w:t>DateCreated</w:t>
      </w:r>
      <w:r w:rsidR="00FD083E">
        <w:t xml:space="preserve"> </w:t>
      </w:r>
      <w:r>
        <w:t>associated</w:t>
      </w:r>
      <w:r w:rsidR="00FD083E">
        <w:t xml:space="preserve"> </w:t>
      </w:r>
      <w:r>
        <w:t>with</w:t>
      </w:r>
      <w:r w:rsidR="00FD083E">
        <w:t xml:space="preserve"> </w:t>
      </w:r>
      <w:r>
        <w:t>the</w:t>
      </w:r>
      <w:r w:rsidR="00FD083E">
        <w:t xml:space="preserve"> </w:t>
      </w:r>
      <w:r>
        <w:t>included</w:t>
      </w:r>
      <w:r w:rsidR="00FD083E">
        <w:t xml:space="preserve"> </w:t>
      </w:r>
      <w:r>
        <w:t>data</w:t>
      </w:r>
      <w:r w:rsidR="00FD083E">
        <w:t xml:space="preserve"> </w:t>
      </w:r>
      <w:r>
        <w:t>elements</w:t>
      </w:r>
      <w:r w:rsidR="00FD083E">
        <w:t xml:space="preserve"> </w:t>
      </w:r>
      <w:r>
        <w:t>for</w:t>
      </w:r>
      <w:r w:rsidR="00FD083E">
        <w:t xml:space="preserve"> </w:t>
      </w:r>
      <w:r>
        <w:t>the</w:t>
      </w:r>
      <w:r w:rsidR="00FD083E">
        <w:t xml:space="preserve"> </w:t>
      </w:r>
      <w:r>
        <w:t>given</w:t>
      </w:r>
      <w:r w:rsidR="00FD083E">
        <w:t xml:space="preserve"> </w:t>
      </w:r>
      <w:r w:rsidRPr="00E91447">
        <w:rPr>
          <w:i/>
        </w:rPr>
        <w:t>InformationDate</w:t>
      </w:r>
      <w:r w:rsidR="00FD083E">
        <w:t xml:space="preserve"> </w:t>
      </w:r>
      <w:r>
        <w:t>and</w:t>
      </w:r>
      <w:r w:rsidR="00FD083E">
        <w:t xml:space="preserve"> </w:t>
      </w:r>
      <w:r w:rsidRPr="00E91447">
        <w:rPr>
          <w:i/>
        </w:rPr>
        <w:t>DataCollectionStage</w:t>
      </w:r>
      <w:r>
        <w:t>.</w:t>
      </w:r>
    </w:p>
    <w:p w14:paraId="43B3AB51" w14:textId="1C754434" w:rsidR="00B378D5" w:rsidRDefault="00B378D5" w:rsidP="00B378D5">
      <w:pPr>
        <w:pStyle w:val="ListParagraph"/>
        <w:numPr>
          <w:ilvl w:val="0"/>
          <w:numId w:val="1"/>
        </w:numPr>
      </w:pPr>
      <w:r w:rsidRPr="002902A5">
        <w:rPr>
          <w:i/>
        </w:rPr>
        <w:t>DateUpdated</w:t>
      </w:r>
      <w:r w:rsidR="00FD083E">
        <w:t xml:space="preserve"> </w:t>
      </w:r>
      <w:r>
        <w:t>should</w:t>
      </w:r>
      <w:r w:rsidR="00FD083E">
        <w:t xml:space="preserve"> </w:t>
      </w:r>
      <w:r>
        <w:t>be</w:t>
      </w:r>
      <w:r w:rsidR="00FD083E">
        <w:t xml:space="preserve"> </w:t>
      </w:r>
      <w:r>
        <w:t>the</w:t>
      </w:r>
      <w:r w:rsidR="00FD083E">
        <w:t xml:space="preserve"> </w:t>
      </w:r>
      <w:r>
        <w:t>latest</w:t>
      </w:r>
      <w:r w:rsidR="00FD083E">
        <w:t xml:space="preserve"> </w:t>
      </w:r>
      <w:r w:rsidRPr="002902A5">
        <w:rPr>
          <w:i/>
        </w:rPr>
        <w:t>DateUpdated</w:t>
      </w:r>
      <w:r w:rsidR="00FD083E">
        <w:t xml:space="preserve"> </w:t>
      </w:r>
      <w:r>
        <w:t>associated</w:t>
      </w:r>
      <w:r w:rsidR="00FD083E">
        <w:t xml:space="preserve"> </w:t>
      </w:r>
      <w:r>
        <w:t>with</w:t>
      </w:r>
      <w:r w:rsidR="00FD083E">
        <w:t xml:space="preserve"> </w:t>
      </w:r>
      <w:r>
        <w:t>the</w:t>
      </w:r>
      <w:r w:rsidR="00FD083E">
        <w:t xml:space="preserve"> </w:t>
      </w:r>
      <w:r>
        <w:t>included</w:t>
      </w:r>
      <w:r w:rsidR="00FD083E">
        <w:t xml:space="preserve"> </w:t>
      </w:r>
      <w:r>
        <w:t>data</w:t>
      </w:r>
      <w:r w:rsidR="00FD083E">
        <w:t xml:space="preserve"> </w:t>
      </w:r>
      <w:r>
        <w:t>elements</w:t>
      </w:r>
      <w:r w:rsidR="00FD083E">
        <w:t xml:space="preserve"> </w:t>
      </w:r>
      <w:r>
        <w:t>for</w:t>
      </w:r>
      <w:r w:rsidR="00FD083E">
        <w:t xml:space="preserve"> </w:t>
      </w:r>
      <w:r>
        <w:t>the</w:t>
      </w:r>
      <w:r w:rsidR="00FD083E">
        <w:t xml:space="preserve"> </w:t>
      </w:r>
      <w:r>
        <w:t>given</w:t>
      </w:r>
      <w:r w:rsidR="00FD083E">
        <w:t xml:space="preserve"> </w:t>
      </w:r>
      <w:r w:rsidRPr="002902A5">
        <w:rPr>
          <w:i/>
        </w:rPr>
        <w:t>InformationDate</w:t>
      </w:r>
      <w:r w:rsidR="00FD083E">
        <w:t xml:space="preserve"> </w:t>
      </w:r>
      <w:r>
        <w:t>and</w:t>
      </w:r>
      <w:r w:rsidR="00FD083E">
        <w:t xml:space="preserve"> </w:t>
      </w:r>
      <w:r w:rsidRPr="002902A5">
        <w:rPr>
          <w:i/>
        </w:rPr>
        <w:t>DataCollectionStage</w:t>
      </w:r>
      <w:r>
        <w:t>.</w:t>
      </w:r>
    </w:p>
    <w:p w14:paraId="5EC02BD9" w14:textId="69AF188C" w:rsidR="00B378D5" w:rsidRDefault="00B378D5" w:rsidP="00B378D5">
      <w:pPr>
        <w:pStyle w:val="ListParagraph"/>
        <w:numPr>
          <w:ilvl w:val="0"/>
          <w:numId w:val="1"/>
        </w:numPr>
      </w:pPr>
      <w:r w:rsidRPr="002902A5">
        <w:rPr>
          <w:i/>
        </w:rPr>
        <w:t>UserID</w:t>
      </w:r>
      <w:r w:rsidR="00FD083E">
        <w:t xml:space="preserve"> </w:t>
      </w:r>
      <w:r>
        <w:t>should</w:t>
      </w:r>
      <w:r w:rsidR="00FD083E">
        <w:t xml:space="preserve"> </w:t>
      </w:r>
      <w:r>
        <w:t>be</w:t>
      </w:r>
      <w:r w:rsidR="00FD083E">
        <w:t xml:space="preserve"> </w:t>
      </w:r>
      <w:r>
        <w:t>the</w:t>
      </w:r>
      <w:r w:rsidR="00FD083E">
        <w:t xml:space="preserve"> </w:t>
      </w:r>
      <w:r w:rsidRPr="002902A5">
        <w:rPr>
          <w:i/>
        </w:rPr>
        <w:t>UserID</w:t>
      </w:r>
      <w:r w:rsidR="00FD083E">
        <w:t xml:space="preserve"> </w:t>
      </w:r>
      <w:r>
        <w:t>associated</w:t>
      </w:r>
      <w:r w:rsidR="00FD083E">
        <w:t xml:space="preserve"> </w:t>
      </w:r>
      <w:r>
        <w:t>with</w:t>
      </w:r>
      <w:r w:rsidR="00FD083E">
        <w:t xml:space="preserve"> </w:t>
      </w:r>
      <w:r>
        <w:t>the</w:t>
      </w:r>
      <w:r w:rsidR="00FD083E">
        <w:t xml:space="preserve"> </w:t>
      </w:r>
      <w:r>
        <w:t>record</w:t>
      </w:r>
      <w:r w:rsidR="00FD083E">
        <w:t xml:space="preserve"> </w:t>
      </w:r>
      <w:r>
        <w:t>with</w:t>
      </w:r>
      <w:r w:rsidR="00FD083E">
        <w:t xml:space="preserve"> </w:t>
      </w:r>
      <w:r>
        <w:t>the</w:t>
      </w:r>
      <w:r w:rsidR="00FD083E">
        <w:t xml:space="preserve"> </w:t>
      </w:r>
      <w:r>
        <w:t>latest</w:t>
      </w:r>
      <w:r w:rsidR="00FD083E">
        <w:t xml:space="preserve"> </w:t>
      </w:r>
      <w:r w:rsidRPr="002902A5">
        <w:rPr>
          <w:i/>
        </w:rPr>
        <w:t>DateUpdated</w:t>
      </w:r>
      <w:r w:rsidR="00FD083E">
        <w:t xml:space="preserve"> </w:t>
      </w:r>
      <w:r>
        <w:t>for</w:t>
      </w:r>
      <w:r w:rsidR="00FD083E">
        <w:t xml:space="preserve"> </w:t>
      </w:r>
      <w:r>
        <w:t>the</w:t>
      </w:r>
      <w:r w:rsidR="00FD083E">
        <w:t xml:space="preserve"> </w:t>
      </w:r>
      <w:r>
        <w:t>included</w:t>
      </w:r>
      <w:r w:rsidR="00FD083E">
        <w:t xml:space="preserve"> </w:t>
      </w:r>
      <w:r>
        <w:t>data</w:t>
      </w:r>
      <w:r w:rsidR="00FD083E">
        <w:t xml:space="preserve"> </w:t>
      </w:r>
      <w:r>
        <w:t>elements.</w:t>
      </w:r>
    </w:p>
    <w:p w14:paraId="30B468AC" w14:textId="34E17C51" w:rsidR="00287A57" w:rsidRDefault="00287A57" w:rsidP="00B378D5">
      <w:pPr>
        <w:pStyle w:val="ListParagraph"/>
        <w:numPr>
          <w:ilvl w:val="0"/>
          <w:numId w:val="1"/>
        </w:numPr>
      </w:pPr>
      <w:r>
        <w:t>Fields</w:t>
      </w:r>
      <w:r w:rsidR="00FD083E">
        <w:t xml:space="preserve"> </w:t>
      </w:r>
      <w:r>
        <w:t>associated</w:t>
      </w:r>
      <w:r w:rsidR="00FD083E">
        <w:t xml:space="preserve"> </w:t>
      </w:r>
      <w:r>
        <w:t>with</w:t>
      </w:r>
      <w:r w:rsidR="00FD083E">
        <w:t xml:space="preserve"> </w:t>
      </w:r>
      <w:r>
        <w:t>data</w:t>
      </w:r>
      <w:r w:rsidR="00FD083E">
        <w:t xml:space="preserve"> </w:t>
      </w:r>
      <w:r>
        <w:t>elements</w:t>
      </w:r>
      <w:r w:rsidR="00FD083E">
        <w:t xml:space="preserve"> </w:t>
      </w:r>
      <w:r>
        <w:t>for</w:t>
      </w:r>
      <w:r w:rsidR="00FD083E">
        <w:t xml:space="preserve"> </w:t>
      </w:r>
      <w:r>
        <w:t>which</w:t>
      </w:r>
      <w:r w:rsidR="00FD083E">
        <w:t xml:space="preserve"> </w:t>
      </w:r>
      <w:r>
        <w:t>there</w:t>
      </w:r>
      <w:r w:rsidR="00FD083E">
        <w:t xml:space="preserve"> </w:t>
      </w:r>
      <w:r>
        <w:t>is</w:t>
      </w:r>
      <w:r w:rsidR="00FD083E">
        <w:t xml:space="preserve"> </w:t>
      </w:r>
      <w:r>
        <w:t>no</w:t>
      </w:r>
      <w:r w:rsidR="00FD083E">
        <w:t xml:space="preserve"> </w:t>
      </w:r>
      <w:r>
        <w:t>data</w:t>
      </w:r>
      <w:r w:rsidR="00FD083E">
        <w:t xml:space="preserve"> </w:t>
      </w:r>
      <w:r>
        <w:t>with</w:t>
      </w:r>
      <w:r w:rsidR="00FD083E">
        <w:t xml:space="preserve"> </w:t>
      </w:r>
      <w:r>
        <w:t>the</w:t>
      </w:r>
      <w:r w:rsidR="00FD083E">
        <w:t xml:space="preserve"> </w:t>
      </w:r>
      <w:r>
        <w:t>same</w:t>
      </w:r>
      <w:r w:rsidR="00FD083E">
        <w:t xml:space="preserve"> </w:t>
      </w:r>
      <w:r>
        <w:t>data</w:t>
      </w:r>
      <w:r w:rsidR="00FD083E">
        <w:t xml:space="preserve"> </w:t>
      </w:r>
      <w:r>
        <w:t>collection</w:t>
      </w:r>
      <w:r w:rsidR="00FD083E">
        <w:t xml:space="preserve"> </w:t>
      </w:r>
      <w:r>
        <w:t>stage</w:t>
      </w:r>
      <w:r w:rsidR="00FD083E">
        <w:t xml:space="preserve"> </w:t>
      </w:r>
      <w:r>
        <w:t>and</w:t>
      </w:r>
      <w:r w:rsidR="00FD083E">
        <w:t xml:space="preserve"> </w:t>
      </w:r>
      <w:r>
        <w:t>information</w:t>
      </w:r>
      <w:r w:rsidR="00FD083E">
        <w:t xml:space="preserve"> </w:t>
      </w:r>
      <w:r>
        <w:t>date</w:t>
      </w:r>
      <w:r w:rsidR="00FD083E">
        <w:t xml:space="preserve"> </w:t>
      </w:r>
      <w:r>
        <w:t>are</w:t>
      </w:r>
      <w:r w:rsidR="00FD083E">
        <w:t xml:space="preserve"> </w:t>
      </w:r>
      <w:r>
        <w:t>left</w:t>
      </w:r>
      <w:r w:rsidR="00FD083E">
        <w:t xml:space="preserve"> </w:t>
      </w:r>
      <w:r>
        <w:t>null.</w:t>
      </w:r>
    </w:p>
    <w:p w14:paraId="0D5F137B" w14:textId="2A85E4EB" w:rsidR="00B378D5" w:rsidRDefault="00FD083E" w:rsidP="00B378D5">
      <w:r>
        <w:t xml:space="preserve"> </w:t>
      </w:r>
    </w:p>
    <w:tbl>
      <w:tblPr>
        <w:tblStyle w:val="GridTable1Light-Accent11"/>
        <w:tblW w:w="9377" w:type="dxa"/>
        <w:tblLayout w:type="fixed"/>
        <w:tblLook w:val="04A0" w:firstRow="1" w:lastRow="0" w:firstColumn="1" w:lastColumn="0" w:noHBand="0" w:noVBand="1"/>
      </w:tblPr>
      <w:tblGrid>
        <w:gridCol w:w="892"/>
        <w:gridCol w:w="2613"/>
        <w:gridCol w:w="810"/>
        <w:gridCol w:w="810"/>
        <w:gridCol w:w="720"/>
        <w:gridCol w:w="3505"/>
        <w:gridCol w:w="27"/>
      </w:tblGrid>
      <w:tr w:rsidR="00B378D5" w:rsidRPr="009C3437" w14:paraId="7B26B114" w14:textId="77777777" w:rsidTr="001A52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92" w:type="dxa"/>
          </w:tcPr>
          <w:p w14:paraId="137AFB87" w14:textId="77777777" w:rsidR="00B378D5" w:rsidRPr="009C3437" w:rsidRDefault="00B378D5" w:rsidP="00B378D5">
            <w:r>
              <w:t>DE#</w:t>
            </w:r>
          </w:p>
        </w:tc>
        <w:tc>
          <w:tcPr>
            <w:tcW w:w="2613" w:type="dxa"/>
          </w:tcPr>
          <w:p w14:paraId="7010131A" w14:textId="77777777" w:rsidR="00B378D5" w:rsidRPr="009C3437" w:rsidRDefault="00B378D5" w:rsidP="00B378D5">
            <w:pPr>
              <w:cnfStyle w:val="100000000000" w:firstRow="1" w:lastRow="0" w:firstColumn="0" w:lastColumn="0" w:oddVBand="0" w:evenVBand="0" w:oddHBand="0" w:evenHBand="0" w:firstRowFirstColumn="0" w:firstRowLastColumn="0" w:lastRowFirstColumn="0" w:lastRowLastColumn="0"/>
            </w:pPr>
            <w:r w:rsidRPr="009C3437">
              <w:t>Name</w:t>
            </w:r>
          </w:p>
        </w:tc>
        <w:tc>
          <w:tcPr>
            <w:tcW w:w="810" w:type="dxa"/>
          </w:tcPr>
          <w:p w14:paraId="33B9BAF7" w14:textId="77777777" w:rsidR="00B378D5" w:rsidRPr="009C3437" w:rsidRDefault="00B378D5" w:rsidP="00B378D5">
            <w:pPr>
              <w:cnfStyle w:val="100000000000" w:firstRow="1" w:lastRow="0" w:firstColumn="0" w:lastColumn="0" w:oddVBand="0" w:evenVBand="0" w:oddHBand="0" w:evenHBand="0" w:firstRowFirstColumn="0" w:firstRowLastColumn="0" w:lastRowFirstColumn="0" w:lastRowLastColumn="0"/>
            </w:pPr>
            <w:r w:rsidRPr="009C3437">
              <w:t>Type</w:t>
            </w:r>
          </w:p>
        </w:tc>
        <w:tc>
          <w:tcPr>
            <w:tcW w:w="810" w:type="dxa"/>
          </w:tcPr>
          <w:p w14:paraId="77466C92" w14:textId="77777777" w:rsidR="00B378D5" w:rsidRPr="009C3437" w:rsidRDefault="00B378D5" w:rsidP="00B378D5">
            <w:pPr>
              <w:cnfStyle w:val="100000000000" w:firstRow="1" w:lastRow="0" w:firstColumn="0" w:lastColumn="0" w:oddVBand="0" w:evenVBand="0" w:oddHBand="0" w:evenHBand="0" w:firstRowFirstColumn="0" w:firstRowLastColumn="0" w:lastRowFirstColumn="0" w:lastRowLastColumn="0"/>
            </w:pPr>
            <w:r>
              <w:t>List</w:t>
            </w:r>
          </w:p>
        </w:tc>
        <w:tc>
          <w:tcPr>
            <w:tcW w:w="720" w:type="dxa"/>
          </w:tcPr>
          <w:p w14:paraId="63C00AE2" w14:textId="77777777" w:rsidR="00B378D5" w:rsidRDefault="00B378D5" w:rsidP="00B378D5">
            <w:pPr>
              <w:cnfStyle w:val="100000000000" w:firstRow="1" w:lastRow="0" w:firstColumn="0" w:lastColumn="0" w:oddVBand="0" w:evenVBand="0" w:oddHBand="0" w:evenHBand="0" w:firstRowFirstColumn="0" w:firstRowLastColumn="0" w:lastRowFirstColumn="0" w:lastRowLastColumn="0"/>
            </w:pPr>
            <w:r>
              <w:t>Null</w:t>
            </w:r>
          </w:p>
        </w:tc>
        <w:tc>
          <w:tcPr>
            <w:tcW w:w="3532" w:type="dxa"/>
            <w:gridSpan w:val="2"/>
          </w:tcPr>
          <w:p w14:paraId="596E6507" w14:textId="77777777" w:rsidR="00B378D5" w:rsidRPr="009C3437" w:rsidRDefault="00B378D5" w:rsidP="00B378D5">
            <w:pPr>
              <w:cnfStyle w:val="100000000000" w:firstRow="1" w:lastRow="0" w:firstColumn="0" w:lastColumn="0" w:oddVBand="0" w:evenVBand="0" w:oddHBand="0" w:evenHBand="0" w:firstRowFirstColumn="0" w:firstRowLastColumn="0" w:lastRowFirstColumn="0" w:lastRowLastColumn="0"/>
            </w:pPr>
            <w:r w:rsidRPr="009C3437">
              <w:t>Notes</w:t>
            </w:r>
          </w:p>
        </w:tc>
      </w:tr>
      <w:tr w:rsidR="00B378D5" w:rsidRPr="009C3437" w14:paraId="1A38C9FB" w14:textId="77777777" w:rsidTr="00287A57">
        <w:trPr>
          <w:cantSplit/>
        </w:trPr>
        <w:tc>
          <w:tcPr>
            <w:cnfStyle w:val="001000000000" w:firstRow="0" w:lastRow="0" w:firstColumn="1" w:lastColumn="0" w:oddVBand="0" w:evenVBand="0" w:oddHBand="0" w:evenHBand="0" w:firstRowFirstColumn="0" w:firstRowLastColumn="0" w:lastRowFirstColumn="0" w:lastRowLastColumn="0"/>
            <w:tcW w:w="892" w:type="dxa"/>
          </w:tcPr>
          <w:p w14:paraId="16644FEB" w14:textId="77777777" w:rsidR="00B378D5" w:rsidRDefault="00B378D5" w:rsidP="00B378D5"/>
        </w:tc>
        <w:tc>
          <w:tcPr>
            <w:tcW w:w="2613" w:type="dxa"/>
          </w:tcPr>
          <w:p w14:paraId="215AA365" w14:textId="3F0C663F" w:rsidR="00B378D5" w:rsidRPr="009C3437" w:rsidRDefault="00287A57" w:rsidP="00B378D5">
            <w:pPr>
              <w:cnfStyle w:val="000000000000" w:firstRow="0" w:lastRow="0" w:firstColumn="0" w:lastColumn="0" w:oddVBand="0" w:evenVBand="0" w:oddHBand="0" w:evenHBand="0" w:firstRowFirstColumn="0" w:firstRowLastColumn="0" w:lastRowFirstColumn="0" w:lastRowLastColumn="0"/>
            </w:pPr>
            <w:r w:rsidRPr="00287A57">
              <w:t>EmploymentEducationID</w:t>
            </w:r>
          </w:p>
        </w:tc>
        <w:tc>
          <w:tcPr>
            <w:tcW w:w="810" w:type="dxa"/>
          </w:tcPr>
          <w:p w14:paraId="2D3B15EF" w14:textId="77777777" w:rsidR="00B378D5" w:rsidRPr="009C3437" w:rsidRDefault="00B378D5" w:rsidP="00B378D5">
            <w:pPr>
              <w:cnfStyle w:val="000000000000" w:firstRow="0" w:lastRow="0" w:firstColumn="0" w:lastColumn="0" w:oddVBand="0" w:evenVBand="0" w:oddHBand="0" w:evenHBand="0" w:firstRowFirstColumn="0" w:firstRowLastColumn="0" w:lastRowFirstColumn="0" w:lastRowLastColumn="0"/>
            </w:pPr>
            <w:r>
              <w:t>S32</w:t>
            </w:r>
          </w:p>
        </w:tc>
        <w:tc>
          <w:tcPr>
            <w:tcW w:w="810" w:type="dxa"/>
          </w:tcPr>
          <w:p w14:paraId="4EC54D29" w14:textId="77777777" w:rsidR="00B378D5" w:rsidRPr="009C3437" w:rsidRDefault="00B378D5" w:rsidP="00B378D5">
            <w:pPr>
              <w:cnfStyle w:val="000000000000" w:firstRow="0" w:lastRow="0" w:firstColumn="0" w:lastColumn="0" w:oddVBand="0" w:evenVBand="0" w:oddHBand="0" w:evenHBand="0" w:firstRowFirstColumn="0" w:firstRowLastColumn="0" w:lastRowFirstColumn="0" w:lastRowLastColumn="0"/>
            </w:pPr>
          </w:p>
        </w:tc>
        <w:tc>
          <w:tcPr>
            <w:tcW w:w="720" w:type="dxa"/>
          </w:tcPr>
          <w:p w14:paraId="022E07D9" w14:textId="77777777" w:rsidR="00B378D5" w:rsidRDefault="00B378D5" w:rsidP="00B378D5">
            <w:pPr>
              <w:cnfStyle w:val="000000000000" w:firstRow="0" w:lastRow="0" w:firstColumn="0" w:lastColumn="0" w:oddVBand="0" w:evenVBand="0" w:oddHBand="0" w:evenHBand="0" w:firstRowFirstColumn="0" w:firstRowLastColumn="0" w:lastRowFirstColumn="0" w:lastRowLastColumn="0"/>
            </w:pPr>
          </w:p>
        </w:tc>
        <w:tc>
          <w:tcPr>
            <w:tcW w:w="3532" w:type="dxa"/>
            <w:gridSpan w:val="2"/>
          </w:tcPr>
          <w:p w14:paraId="3AEFBD2A" w14:textId="76377DC7" w:rsidR="00B378D5" w:rsidRPr="009C3437" w:rsidRDefault="00B378D5" w:rsidP="00B378D5">
            <w:pPr>
              <w:cnfStyle w:val="000000000000" w:firstRow="0" w:lastRow="0" w:firstColumn="0" w:lastColumn="0" w:oddVBand="0" w:evenVBand="0" w:oddHBand="0" w:evenHBand="0" w:firstRowFirstColumn="0" w:firstRowLastColumn="0" w:lastRowFirstColumn="0" w:lastRowLastColumn="0"/>
            </w:pPr>
            <w:r>
              <w:t>Unique</w:t>
            </w:r>
            <w:r w:rsidR="00FD083E">
              <w:t xml:space="preserve"> </w:t>
            </w:r>
            <w:r>
              <w:t>identifier</w:t>
            </w:r>
          </w:p>
        </w:tc>
      </w:tr>
      <w:tr w:rsidR="00B378D5" w:rsidRPr="009C3437" w14:paraId="0F37151C" w14:textId="77777777" w:rsidTr="00287A57">
        <w:trPr>
          <w:cantSplit/>
        </w:trPr>
        <w:tc>
          <w:tcPr>
            <w:cnfStyle w:val="001000000000" w:firstRow="0" w:lastRow="0" w:firstColumn="1" w:lastColumn="0" w:oddVBand="0" w:evenVBand="0" w:oddHBand="0" w:evenHBand="0" w:firstRowFirstColumn="0" w:firstRowLastColumn="0" w:lastRowFirstColumn="0" w:lastRowLastColumn="0"/>
            <w:tcW w:w="892" w:type="dxa"/>
          </w:tcPr>
          <w:p w14:paraId="0FA964E0" w14:textId="77777777" w:rsidR="00B378D5" w:rsidRDefault="00B378D5" w:rsidP="00B378D5"/>
        </w:tc>
        <w:tc>
          <w:tcPr>
            <w:tcW w:w="2613" w:type="dxa"/>
          </w:tcPr>
          <w:p w14:paraId="708F8BD0" w14:textId="77777777" w:rsidR="00B378D5" w:rsidRPr="009C3437" w:rsidRDefault="00B378D5" w:rsidP="00B378D5">
            <w:pPr>
              <w:cnfStyle w:val="000000000000" w:firstRow="0" w:lastRow="0" w:firstColumn="0" w:lastColumn="0" w:oddVBand="0" w:evenVBand="0" w:oddHBand="0" w:evenHBand="0" w:firstRowFirstColumn="0" w:firstRowLastColumn="0" w:lastRowFirstColumn="0" w:lastRowLastColumn="0"/>
            </w:pPr>
            <w:r>
              <w:t>ProjectEntryID</w:t>
            </w:r>
          </w:p>
        </w:tc>
        <w:tc>
          <w:tcPr>
            <w:tcW w:w="810" w:type="dxa"/>
          </w:tcPr>
          <w:p w14:paraId="4DF38B5F" w14:textId="77777777" w:rsidR="00B378D5" w:rsidRPr="009C3437" w:rsidRDefault="00B378D5" w:rsidP="00B378D5">
            <w:pPr>
              <w:cnfStyle w:val="000000000000" w:firstRow="0" w:lastRow="0" w:firstColumn="0" w:lastColumn="0" w:oddVBand="0" w:evenVBand="0" w:oddHBand="0" w:evenHBand="0" w:firstRowFirstColumn="0" w:firstRowLastColumn="0" w:lastRowFirstColumn="0" w:lastRowLastColumn="0"/>
            </w:pPr>
            <w:r>
              <w:t>S32</w:t>
            </w:r>
          </w:p>
        </w:tc>
        <w:tc>
          <w:tcPr>
            <w:tcW w:w="810" w:type="dxa"/>
          </w:tcPr>
          <w:p w14:paraId="13368911" w14:textId="77777777" w:rsidR="00B378D5" w:rsidRPr="009C3437" w:rsidRDefault="00B378D5" w:rsidP="00B378D5">
            <w:pPr>
              <w:cnfStyle w:val="000000000000" w:firstRow="0" w:lastRow="0" w:firstColumn="0" w:lastColumn="0" w:oddVBand="0" w:evenVBand="0" w:oddHBand="0" w:evenHBand="0" w:firstRowFirstColumn="0" w:firstRowLastColumn="0" w:lastRowFirstColumn="0" w:lastRowLastColumn="0"/>
            </w:pPr>
          </w:p>
        </w:tc>
        <w:tc>
          <w:tcPr>
            <w:tcW w:w="720" w:type="dxa"/>
          </w:tcPr>
          <w:p w14:paraId="2E350494" w14:textId="77777777" w:rsidR="00B378D5" w:rsidRDefault="00B378D5" w:rsidP="00B378D5">
            <w:pPr>
              <w:cnfStyle w:val="000000000000" w:firstRow="0" w:lastRow="0" w:firstColumn="0" w:lastColumn="0" w:oddVBand="0" w:evenVBand="0" w:oddHBand="0" w:evenHBand="0" w:firstRowFirstColumn="0" w:firstRowLastColumn="0" w:lastRowFirstColumn="0" w:lastRowLastColumn="0"/>
            </w:pPr>
          </w:p>
        </w:tc>
        <w:tc>
          <w:tcPr>
            <w:tcW w:w="3532" w:type="dxa"/>
            <w:gridSpan w:val="2"/>
          </w:tcPr>
          <w:p w14:paraId="42FD6C78" w14:textId="77777777" w:rsidR="00B378D5" w:rsidRPr="009C3437" w:rsidRDefault="00B378D5" w:rsidP="00B378D5">
            <w:pPr>
              <w:cnfStyle w:val="000000000000" w:firstRow="0" w:lastRow="0" w:firstColumn="0" w:lastColumn="0" w:oddVBand="0" w:evenVBand="0" w:oddHBand="0" w:evenHBand="0" w:firstRowFirstColumn="0" w:firstRowLastColumn="0" w:lastRowFirstColumn="0" w:lastRowLastColumn="0"/>
            </w:pPr>
          </w:p>
        </w:tc>
      </w:tr>
      <w:tr w:rsidR="00B378D5" w:rsidRPr="009C3437" w14:paraId="7455F5BE" w14:textId="77777777" w:rsidTr="00287A57">
        <w:trPr>
          <w:cantSplit/>
        </w:trPr>
        <w:tc>
          <w:tcPr>
            <w:cnfStyle w:val="001000000000" w:firstRow="0" w:lastRow="0" w:firstColumn="1" w:lastColumn="0" w:oddVBand="0" w:evenVBand="0" w:oddHBand="0" w:evenHBand="0" w:firstRowFirstColumn="0" w:firstRowLastColumn="0" w:lastRowFirstColumn="0" w:lastRowLastColumn="0"/>
            <w:tcW w:w="892" w:type="dxa"/>
          </w:tcPr>
          <w:p w14:paraId="4F317AA9" w14:textId="77777777" w:rsidR="00B378D5" w:rsidRDefault="00B378D5" w:rsidP="00B378D5"/>
        </w:tc>
        <w:tc>
          <w:tcPr>
            <w:tcW w:w="2613" w:type="dxa"/>
          </w:tcPr>
          <w:p w14:paraId="383B74AB" w14:textId="60135020" w:rsidR="00B378D5" w:rsidRPr="009C3437" w:rsidRDefault="00B378D5" w:rsidP="00B378D5">
            <w:pPr>
              <w:cnfStyle w:val="000000000000" w:firstRow="0" w:lastRow="0" w:firstColumn="0" w:lastColumn="0" w:oddVBand="0" w:evenVBand="0" w:oddHBand="0" w:evenHBand="0" w:firstRowFirstColumn="0" w:firstRowLastColumn="0" w:lastRowFirstColumn="0" w:lastRowLastColumn="0"/>
            </w:pPr>
            <w:r>
              <w:t>PersonalID</w:t>
            </w:r>
            <w:r w:rsidR="00FD083E">
              <w:t xml:space="preserve"> </w:t>
            </w:r>
          </w:p>
        </w:tc>
        <w:tc>
          <w:tcPr>
            <w:tcW w:w="810" w:type="dxa"/>
          </w:tcPr>
          <w:p w14:paraId="5BF7A4B4" w14:textId="77777777" w:rsidR="00B378D5" w:rsidRPr="009C3437" w:rsidRDefault="00B378D5" w:rsidP="00B378D5">
            <w:pPr>
              <w:cnfStyle w:val="000000000000" w:firstRow="0" w:lastRow="0" w:firstColumn="0" w:lastColumn="0" w:oddVBand="0" w:evenVBand="0" w:oddHBand="0" w:evenHBand="0" w:firstRowFirstColumn="0" w:firstRowLastColumn="0" w:lastRowFirstColumn="0" w:lastRowLastColumn="0"/>
            </w:pPr>
            <w:r>
              <w:t>S32</w:t>
            </w:r>
          </w:p>
        </w:tc>
        <w:tc>
          <w:tcPr>
            <w:tcW w:w="810" w:type="dxa"/>
          </w:tcPr>
          <w:p w14:paraId="46766C66" w14:textId="77777777" w:rsidR="00B378D5" w:rsidRPr="009C3437" w:rsidRDefault="00B378D5" w:rsidP="00B378D5">
            <w:pPr>
              <w:cnfStyle w:val="000000000000" w:firstRow="0" w:lastRow="0" w:firstColumn="0" w:lastColumn="0" w:oddVBand="0" w:evenVBand="0" w:oddHBand="0" w:evenHBand="0" w:firstRowFirstColumn="0" w:firstRowLastColumn="0" w:lastRowFirstColumn="0" w:lastRowLastColumn="0"/>
            </w:pPr>
          </w:p>
        </w:tc>
        <w:tc>
          <w:tcPr>
            <w:tcW w:w="720" w:type="dxa"/>
          </w:tcPr>
          <w:p w14:paraId="48296B2F" w14:textId="77777777" w:rsidR="00B378D5" w:rsidRPr="009C3437" w:rsidRDefault="00B378D5" w:rsidP="00B378D5">
            <w:pPr>
              <w:cnfStyle w:val="000000000000" w:firstRow="0" w:lastRow="0" w:firstColumn="0" w:lastColumn="0" w:oddVBand="0" w:evenVBand="0" w:oddHBand="0" w:evenHBand="0" w:firstRowFirstColumn="0" w:firstRowLastColumn="0" w:lastRowFirstColumn="0" w:lastRowLastColumn="0"/>
            </w:pPr>
          </w:p>
        </w:tc>
        <w:tc>
          <w:tcPr>
            <w:tcW w:w="3532" w:type="dxa"/>
            <w:gridSpan w:val="2"/>
          </w:tcPr>
          <w:p w14:paraId="7801B3A7" w14:textId="77777777" w:rsidR="00B378D5" w:rsidRPr="009C3437" w:rsidRDefault="00B378D5" w:rsidP="00B378D5">
            <w:pPr>
              <w:cnfStyle w:val="000000000000" w:firstRow="0" w:lastRow="0" w:firstColumn="0" w:lastColumn="0" w:oddVBand="0" w:evenVBand="0" w:oddHBand="0" w:evenHBand="0" w:firstRowFirstColumn="0" w:firstRowLastColumn="0" w:lastRowFirstColumn="0" w:lastRowLastColumn="0"/>
            </w:pPr>
          </w:p>
        </w:tc>
      </w:tr>
      <w:tr w:rsidR="00B378D5" w:rsidRPr="009C3437" w14:paraId="76FD1BD0" w14:textId="77777777" w:rsidTr="00287A57">
        <w:trPr>
          <w:cantSplit/>
        </w:trPr>
        <w:tc>
          <w:tcPr>
            <w:cnfStyle w:val="001000000000" w:firstRow="0" w:lastRow="0" w:firstColumn="1" w:lastColumn="0" w:oddVBand="0" w:evenVBand="0" w:oddHBand="0" w:evenHBand="0" w:firstRowFirstColumn="0" w:firstRowLastColumn="0" w:lastRowFirstColumn="0" w:lastRowLastColumn="0"/>
            <w:tcW w:w="892" w:type="dxa"/>
          </w:tcPr>
          <w:p w14:paraId="20C15F67" w14:textId="77777777" w:rsidR="00B378D5" w:rsidRDefault="00B378D5" w:rsidP="00B378D5">
            <w:r>
              <w:t>4.*</w:t>
            </w:r>
          </w:p>
        </w:tc>
        <w:tc>
          <w:tcPr>
            <w:tcW w:w="2613" w:type="dxa"/>
          </w:tcPr>
          <w:p w14:paraId="3575C31E" w14:textId="77777777" w:rsidR="00B378D5" w:rsidRDefault="00B378D5" w:rsidP="00B378D5">
            <w:pPr>
              <w:cnfStyle w:val="000000000000" w:firstRow="0" w:lastRow="0" w:firstColumn="0" w:lastColumn="0" w:oddVBand="0" w:evenVBand="0" w:oddHBand="0" w:evenHBand="0" w:firstRowFirstColumn="0" w:firstRowLastColumn="0" w:lastRowFirstColumn="0" w:lastRowLastColumn="0"/>
            </w:pPr>
            <w:r>
              <w:t>InformationDate</w:t>
            </w:r>
          </w:p>
        </w:tc>
        <w:tc>
          <w:tcPr>
            <w:tcW w:w="810" w:type="dxa"/>
          </w:tcPr>
          <w:p w14:paraId="01CB216E" w14:textId="77777777" w:rsidR="00B378D5" w:rsidRDefault="00B378D5" w:rsidP="00B378D5">
            <w:pPr>
              <w:cnfStyle w:val="000000000000" w:firstRow="0" w:lastRow="0" w:firstColumn="0" w:lastColumn="0" w:oddVBand="0" w:evenVBand="0" w:oddHBand="0" w:evenHBand="0" w:firstRowFirstColumn="0" w:firstRowLastColumn="0" w:lastRowFirstColumn="0" w:lastRowLastColumn="0"/>
            </w:pPr>
            <w:r>
              <w:t>D</w:t>
            </w:r>
          </w:p>
        </w:tc>
        <w:tc>
          <w:tcPr>
            <w:tcW w:w="810" w:type="dxa"/>
          </w:tcPr>
          <w:p w14:paraId="68CE3008" w14:textId="77777777" w:rsidR="00B378D5" w:rsidRPr="009C3437" w:rsidRDefault="00B378D5" w:rsidP="00B378D5">
            <w:pPr>
              <w:cnfStyle w:val="000000000000" w:firstRow="0" w:lastRow="0" w:firstColumn="0" w:lastColumn="0" w:oddVBand="0" w:evenVBand="0" w:oddHBand="0" w:evenHBand="0" w:firstRowFirstColumn="0" w:firstRowLastColumn="0" w:lastRowFirstColumn="0" w:lastRowLastColumn="0"/>
            </w:pPr>
          </w:p>
        </w:tc>
        <w:tc>
          <w:tcPr>
            <w:tcW w:w="720" w:type="dxa"/>
          </w:tcPr>
          <w:p w14:paraId="49159027" w14:textId="77777777" w:rsidR="00B378D5" w:rsidRPr="009C3437" w:rsidRDefault="00B378D5" w:rsidP="00B378D5">
            <w:pPr>
              <w:cnfStyle w:val="000000000000" w:firstRow="0" w:lastRow="0" w:firstColumn="0" w:lastColumn="0" w:oddVBand="0" w:evenVBand="0" w:oddHBand="0" w:evenHBand="0" w:firstRowFirstColumn="0" w:firstRowLastColumn="0" w:lastRowFirstColumn="0" w:lastRowLastColumn="0"/>
            </w:pPr>
          </w:p>
        </w:tc>
        <w:tc>
          <w:tcPr>
            <w:tcW w:w="3532" w:type="dxa"/>
            <w:gridSpan w:val="2"/>
          </w:tcPr>
          <w:p w14:paraId="5B481291" w14:textId="77777777" w:rsidR="00B378D5" w:rsidRDefault="00B378D5" w:rsidP="00B378D5">
            <w:pPr>
              <w:cnfStyle w:val="000000000000" w:firstRow="0" w:lastRow="0" w:firstColumn="0" w:lastColumn="0" w:oddVBand="0" w:evenVBand="0" w:oddHBand="0" w:evenHBand="0" w:firstRowFirstColumn="0" w:firstRowLastColumn="0" w:lastRowFirstColumn="0" w:lastRowLastColumn="0"/>
            </w:pPr>
          </w:p>
        </w:tc>
      </w:tr>
      <w:tr w:rsidR="00B378D5" w:rsidRPr="009C3437" w14:paraId="10223F66" w14:textId="77777777" w:rsidTr="00287A57">
        <w:trPr>
          <w:gridAfter w:val="1"/>
          <w:wAfter w:w="27" w:type="dxa"/>
          <w:cantSplit/>
        </w:trPr>
        <w:tc>
          <w:tcPr>
            <w:cnfStyle w:val="001000000000" w:firstRow="0" w:lastRow="0" w:firstColumn="1" w:lastColumn="0" w:oddVBand="0" w:evenVBand="0" w:oddHBand="0" w:evenHBand="0" w:firstRowFirstColumn="0" w:firstRowLastColumn="0" w:lastRowFirstColumn="0" w:lastRowLastColumn="0"/>
            <w:tcW w:w="892" w:type="dxa"/>
          </w:tcPr>
          <w:p w14:paraId="20120050" w14:textId="77777777" w:rsidR="00B378D5" w:rsidRDefault="00B378D5" w:rsidP="00B378D5">
            <w:r>
              <w:t>4.24.1</w:t>
            </w:r>
          </w:p>
        </w:tc>
        <w:tc>
          <w:tcPr>
            <w:tcW w:w="2613" w:type="dxa"/>
          </w:tcPr>
          <w:p w14:paraId="6DA2BE9F" w14:textId="77777777" w:rsidR="00B378D5" w:rsidRDefault="00B378D5" w:rsidP="00B378D5">
            <w:pPr>
              <w:cnfStyle w:val="000000000000" w:firstRow="0" w:lastRow="0" w:firstColumn="0" w:lastColumn="0" w:oddVBand="0" w:evenVBand="0" w:oddHBand="0" w:evenHBand="0" w:firstRowFirstColumn="0" w:firstRowLastColumn="0" w:lastRowFirstColumn="0" w:lastRowLastColumn="0"/>
            </w:pPr>
            <w:r>
              <w:t>LastGradeCompleted</w:t>
            </w:r>
          </w:p>
        </w:tc>
        <w:tc>
          <w:tcPr>
            <w:tcW w:w="810" w:type="dxa"/>
          </w:tcPr>
          <w:p w14:paraId="1777D77F" w14:textId="77777777" w:rsidR="00B378D5" w:rsidRDefault="00B378D5" w:rsidP="00B378D5">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6B92CED1" w14:textId="2FD0265D" w:rsidR="00B378D5" w:rsidRPr="009C3437" w:rsidRDefault="007A2AF6" w:rsidP="00B378D5">
            <w:pPr>
              <w:cnfStyle w:val="000000000000" w:firstRow="0" w:lastRow="0" w:firstColumn="0" w:lastColumn="0" w:oddVBand="0" w:evenVBand="0" w:oddHBand="0" w:evenHBand="0" w:firstRowFirstColumn="0" w:firstRowLastColumn="0" w:lastRowFirstColumn="0" w:lastRowLastColumn="0"/>
            </w:pPr>
            <w:hyperlink w:anchor="_4.24.1_LastGradeCompleted" w:history="1">
              <w:r w:rsidR="00B378D5" w:rsidRPr="00FC1CA1">
                <w:rPr>
                  <w:rStyle w:val="Hyperlink"/>
                </w:rPr>
                <w:t>4.24.1</w:t>
              </w:r>
            </w:hyperlink>
          </w:p>
        </w:tc>
        <w:tc>
          <w:tcPr>
            <w:tcW w:w="720" w:type="dxa"/>
          </w:tcPr>
          <w:p w14:paraId="7A152427" w14:textId="77777777" w:rsidR="00B378D5" w:rsidRPr="009C3437" w:rsidRDefault="00B378D5" w:rsidP="00B378D5">
            <w:pPr>
              <w:cnfStyle w:val="000000000000" w:firstRow="0" w:lastRow="0" w:firstColumn="0" w:lastColumn="0" w:oddVBand="0" w:evenVBand="0" w:oddHBand="0" w:evenHBand="0" w:firstRowFirstColumn="0" w:firstRowLastColumn="0" w:lastRowFirstColumn="0" w:lastRowLastColumn="0"/>
            </w:pPr>
            <w:r>
              <w:t>Y</w:t>
            </w:r>
          </w:p>
        </w:tc>
        <w:tc>
          <w:tcPr>
            <w:tcW w:w="3505" w:type="dxa"/>
          </w:tcPr>
          <w:p w14:paraId="1818F2AB" w14:textId="77777777" w:rsidR="00B378D5" w:rsidRDefault="00B378D5" w:rsidP="00B378D5">
            <w:pPr>
              <w:cnfStyle w:val="000000000000" w:firstRow="0" w:lastRow="0" w:firstColumn="0" w:lastColumn="0" w:oddVBand="0" w:evenVBand="0" w:oddHBand="0" w:evenHBand="0" w:firstRowFirstColumn="0" w:firstRowLastColumn="0" w:lastRowFirstColumn="0" w:lastRowLastColumn="0"/>
            </w:pPr>
          </w:p>
        </w:tc>
      </w:tr>
      <w:tr w:rsidR="00B378D5" w:rsidRPr="009C3437" w14:paraId="14B9A830" w14:textId="77777777" w:rsidTr="00287A57">
        <w:trPr>
          <w:gridAfter w:val="1"/>
          <w:wAfter w:w="27" w:type="dxa"/>
          <w:cantSplit/>
        </w:trPr>
        <w:tc>
          <w:tcPr>
            <w:cnfStyle w:val="001000000000" w:firstRow="0" w:lastRow="0" w:firstColumn="1" w:lastColumn="0" w:oddVBand="0" w:evenVBand="0" w:oddHBand="0" w:evenHBand="0" w:firstRowFirstColumn="0" w:firstRowLastColumn="0" w:lastRowFirstColumn="0" w:lastRowLastColumn="0"/>
            <w:tcW w:w="892" w:type="dxa"/>
          </w:tcPr>
          <w:p w14:paraId="0CE6E527" w14:textId="77777777" w:rsidR="00B378D5" w:rsidRDefault="00B378D5" w:rsidP="00B378D5">
            <w:r>
              <w:t>4.25.1</w:t>
            </w:r>
          </w:p>
        </w:tc>
        <w:tc>
          <w:tcPr>
            <w:tcW w:w="2613" w:type="dxa"/>
          </w:tcPr>
          <w:p w14:paraId="10F1CC62" w14:textId="77777777" w:rsidR="00B378D5" w:rsidRDefault="00B378D5" w:rsidP="00B378D5">
            <w:pPr>
              <w:cnfStyle w:val="000000000000" w:firstRow="0" w:lastRow="0" w:firstColumn="0" w:lastColumn="0" w:oddVBand="0" w:evenVBand="0" w:oddHBand="0" w:evenHBand="0" w:firstRowFirstColumn="0" w:firstRowLastColumn="0" w:lastRowFirstColumn="0" w:lastRowLastColumn="0"/>
            </w:pPr>
            <w:r>
              <w:t>SchoolStatus</w:t>
            </w:r>
          </w:p>
        </w:tc>
        <w:tc>
          <w:tcPr>
            <w:tcW w:w="810" w:type="dxa"/>
          </w:tcPr>
          <w:p w14:paraId="273A7C75" w14:textId="77777777" w:rsidR="00B378D5" w:rsidRDefault="00B378D5" w:rsidP="00B378D5">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09C55878" w14:textId="49852BBD" w:rsidR="00B378D5" w:rsidRPr="009C3437" w:rsidRDefault="007A2AF6" w:rsidP="00B378D5">
            <w:pPr>
              <w:cnfStyle w:val="000000000000" w:firstRow="0" w:lastRow="0" w:firstColumn="0" w:lastColumn="0" w:oddVBand="0" w:evenVBand="0" w:oddHBand="0" w:evenHBand="0" w:firstRowFirstColumn="0" w:firstRowLastColumn="0" w:lastRowFirstColumn="0" w:lastRowLastColumn="0"/>
            </w:pPr>
            <w:hyperlink w:anchor="_4.25.1_SchoolStatus" w:history="1">
              <w:r w:rsidR="00B378D5" w:rsidRPr="00FC1CA1">
                <w:rPr>
                  <w:rStyle w:val="Hyperlink"/>
                </w:rPr>
                <w:t>4.25.1</w:t>
              </w:r>
            </w:hyperlink>
          </w:p>
        </w:tc>
        <w:tc>
          <w:tcPr>
            <w:tcW w:w="720" w:type="dxa"/>
          </w:tcPr>
          <w:p w14:paraId="72DF9D67" w14:textId="77777777" w:rsidR="00B378D5" w:rsidRPr="009C3437" w:rsidRDefault="00B378D5" w:rsidP="00B378D5">
            <w:pPr>
              <w:cnfStyle w:val="000000000000" w:firstRow="0" w:lastRow="0" w:firstColumn="0" w:lastColumn="0" w:oddVBand="0" w:evenVBand="0" w:oddHBand="0" w:evenHBand="0" w:firstRowFirstColumn="0" w:firstRowLastColumn="0" w:lastRowFirstColumn="0" w:lastRowLastColumn="0"/>
            </w:pPr>
            <w:r>
              <w:t>Y</w:t>
            </w:r>
          </w:p>
        </w:tc>
        <w:tc>
          <w:tcPr>
            <w:tcW w:w="3505" w:type="dxa"/>
          </w:tcPr>
          <w:p w14:paraId="07A65FE6" w14:textId="77777777" w:rsidR="00B378D5" w:rsidRDefault="00B378D5" w:rsidP="00B378D5">
            <w:pPr>
              <w:cnfStyle w:val="000000000000" w:firstRow="0" w:lastRow="0" w:firstColumn="0" w:lastColumn="0" w:oddVBand="0" w:evenVBand="0" w:oddHBand="0" w:evenHBand="0" w:firstRowFirstColumn="0" w:firstRowLastColumn="0" w:lastRowFirstColumn="0" w:lastRowLastColumn="0"/>
            </w:pPr>
          </w:p>
        </w:tc>
      </w:tr>
      <w:tr w:rsidR="00B378D5" w:rsidRPr="009C3437" w14:paraId="47193C0F" w14:textId="77777777" w:rsidTr="00287A57">
        <w:trPr>
          <w:gridAfter w:val="1"/>
          <w:wAfter w:w="27" w:type="dxa"/>
          <w:cantSplit/>
        </w:trPr>
        <w:tc>
          <w:tcPr>
            <w:cnfStyle w:val="001000000000" w:firstRow="0" w:lastRow="0" w:firstColumn="1" w:lastColumn="0" w:oddVBand="0" w:evenVBand="0" w:oddHBand="0" w:evenHBand="0" w:firstRowFirstColumn="0" w:firstRowLastColumn="0" w:lastRowFirstColumn="0" w:lastRowLastColumn="0"/>
            <w:tcW w:w="892" w:type="dxa"/>
          </w:tcPr>
          <w:p w14:paraId="317604AB" w14:textId="77777777" w:rsidR="00B378D5" w:rsidRDefault="00B378D5" w:rsidP="00B378D5">
            <w:r>
              <w:lastRenderedPageBreak/>
              <w:t>4.26.2</w:t>
            </w:r>
          </w:p>
        </w:tc>
        <w:tc>
          <w:tcPr>
            <w:tcW w:w="2613" w:type="dxa"/>
          </w:tcPr>
          <w:p w14:paraId="179DD5B0" w14:textId="77777777" w:rsidR="00B378D5" w:rsidRDefault="00B378D5" w:rsidP="00B378D5">
            <w:pPr>
              <w:cnfStyle w:val="000000000000" w:firstRow="0" w:lastRow="0" w:firstColumn="0" w:lastColumn="0" w:oddVBand="0" w:evenVBand="0" w:oddHBand="0" w:evenHBand="0" w:firstRowFirstColumn="0" w:firstRowLastColumn="0" w:lastRowFirstColumn="0" w:lastRowLastColumn="0"/>
            </w:pPr>
            <w:r>
              <w:t>Employed</w:t>
            </w:r>
          </w:p>
        </w:tc>
        <w:tc>
          <w:tcPr>
            <w:tcW w:w="810" w:type="dxa"/>
          </w:tcPr>
          <w:p w14:paraId="1D1B71F1" w14:textId="77777777" w:rsidR="00B378D5" w:rsidRDefault="00B378D5" w:rsidP="00B378D5">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40EEFC73" w14:textId="0DEEB3DC" w:rsidR="00B378D5" w:rsidRPr="009C3437" w:rsidRDefault="007A2AF6" w:rsidP="00B378D5">
            <w:pPr>
              <w:cnfStyle w:val="000000000000" w:firstRow="0" w:lastRow="0" w:firstColumn="0" w:lastColumn="0" w:oddVBand="0" w:evenVBand="0" w:oddHBand="0" w:evenHBand="0" w:firstRowFirstColumn="0" w:firstRowLastColumn="0" w:lastRowFirstColumn="0" w:lastRowLastColumn="0"/>
            </w:pPr>
            <w:hyperlink w:anchor="_3.7_No/Yes/Reasons_for_1" w:history="1">
              <w:r w:rsidR="00B378D5">
                <w:rPr>
                  <w:rStyle w:val="Hyperlink"/>
                </w:rPr>
                <w:t>1.8</w:t>
              </w:r>
            </w:hyperlink>
          </w:p>
        </w:tc>
        <w:tc>
          <w:tcPr>
            <w:tcW w:w="720" w:type="dxa"/>
          </w:tcPr>
          <w:p w14:paraId="2B578FB6" w14:textId="77777777" w:rsidR="00B378D5" w:rsidRPr="009C3437" w:rsidRDefault="00B378D5" w:rsidP="00B378D5">
            <w:pPr>
              <w:cnfStyle w:val="000000000000" w:firstRow="0" w:lastRow="0" w:firstColumn="0" w:lastColumn="0" w:oddVBand="0" w:evenVBand="0" w:oddHBand="0" w:evenHBand="0" w:firstRowFirstColumn="0" w:firstRowLastColumn="0" w:lastRowFirstColumn="0" w:lastRowLastColumn="0"/>
            </w:pPr>
            <w:r>
              <w:t>Y</w:t>
            </w:r>
          </w:p>
        </w:tc>
        <w:tc>
          <w:tcPr>
            <w:tcW w:w="3505" w:type="dxa"/>
          </w:tcPr>
          <w:p w14:paraId="5930FAFA" w14:textId="77777777" w:rsidR="00B378D5" w:rsidRDefault="00B378D5" w:rsidP="00B378D5">
            <w:pPr>
              <w:cnfStyle w:val="000000000000" w:firstRow="0" w:lastRow="0" w:firstColumn="0" w:lastColumn="0" w:oddVBand="0" w:evenVBand="0" w:oddHBand="0" w:evenHBand="0" w:firstRowFirstColumn="0" w:firstRowLastColumn="0" w:lastRowFirstColumn="0" w:lastRowLastColumn="0"/>
            </w:pPr>
          </w:p>
        </w:tc>
      </w:tr>
      <w:tr w:rsidR="00B378D5" w:rsidRPr="009C3437" w14:paraId="3BF42934" w14:textId="77777777" w:rsidTr="00287A57">
        <w:trPr>
          <w:gridAfter w:val="1"/>
          <w:wAfter w:w="27" w:type="dxa"/>
          <w:cantSplit/>
        </w:trPr>
        <w:tc>
          <w:tcPr>
            <w:cnfStyle w:val="001000000000" w:firstRow="0" w:lastRow="0" w:firstColumn="1" w:lastColumn="0" w:oddVBand="0" w:evenVBand="0" w:oddHBand="0" w:evenHBand="0" w:firstRowFirstColumn="0" w:firstRowLastColumn="0" w:lastRowFirstColumn="0" w:lastRowLastColumn="0"/>
            <w:tcW w:w="892" w:type="dxa"/>
          </w:tcPr>
          <w:p w14:paraId="2E21F33A" w14:textId="77777777" w:rsidR="00B378D5" w:rsidRDefault="00B378D5" w:rsidP="00B378D5">
            <w:r>
              <w:t>4.26.A</w:t>
            </w:r>
          </w:p>
        </w:tc>
        <w:tc>
          <w:tcPr>
            <w:tcW w:w="2613" w:type="dxa"/>
          </w:tcPr>
          <w:p w14:paraId="677CC17F" w14:textId="77777777" w:rsidR="00B378D5" w:rsidRDefault="00B378D5" w:rsidP="00B378D5">
            <w:pPr>
              <w:cnfStyle w:val="000000000000" w:firstRow="0" w:lastRow="0" w:firstColumn="0" w:lastColumn="0" w:oddVBand="0" w:evenVBand="0" w:oddHBand="0" w:evenHBand="0" w:firstRowFirstColumn="0" w:firstRowLastColumn="0" w:lastRowFirstColumn="0" w:lastRowLastColumn="0"/>
            </w:pPr>
            <w:r>
              <w:t>EmploymentType</w:t>
            </w:r>
          </w:p>
        </w:tc>
        <w:tc>
          <w:tcPr>
            <w:tcW w:w="810" w:type="dxa"/>
          </w:tcPr>
          <w:p w14:paraId="381825A4" w14:textId="77777777" w:rsidR="00B378D5" w:rsidRDefault="00B378D5" w:rsidP="00B378D5">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1168CBC3" w14:textId="0C7E1956" w:rsidR="00B378D5" w:rsidRPr="009C3437" w:rsidRDefault="007A2AF6" w:rsidP="00B378D5">
            <w:pPr>
              <w:cnfStyle w:val="000000000000" w:firstRow="0" w:lastRow="0" w:firstColumn="0" w:lastColumn="0" w:oddVBand="0" w:evenVBand="0" w:oddHBand="0" w:evenHBand="0" w:firstRowFirstColumn="0" w:firstRowLastColumn="0" w:lastRowFirstColumn="0" w:lastRowLastColumn="0"/>
            </w:pPr>
            <w:hyperlink w:anchor="_4.26.A_EmploymentType" w:history="1">
              <w:r w:rsidR="00B378D5" w:rsidRPr="00FC1CA1">
                <w:rPr>
                  <w:rStyle w:val="Hyperlink"/>
                </w:rPr>
                <w:t>4.26.A</w:t>
              </w:r>
            </w:hyperlink>
          </w:p>
        </w:tc>
        <w:tc>
          <w:tcPr>
            <w:tcW w:w="720" w:type="dxa"/>
          </w:tcPr>
          <w:p w14:paraId="7C5DC0BE" w14:textId="77777777" w:rsidR="00B378D5" w:rsidRPr="009C3437" w:rsidRDefault="00B378D5" w:rsidP="00B378D5">
            <w:pPr>
              <w:cnfStyle w:val="000000000000" w:firstRow="0" w:lastRow="0" w:firstColumn="0" w:lastColumn="0" w:oddVBand="0" w:evenVBand="0" w:oddHBand="0" w:evenHBand="0" w:firstRowFirstColumn="0" w:firstRowLastColumn="0" w:lastRowFirstColumn="0" w:lastRowLastColumn="0"/>
            </w:pPr>
            <w:r>
              <w:t>Y</w:t>
            </w:r>
          </w:p>
        </w:tc>
        <w:tc>
          <w:tcPr>
            <w:tcW w:w="3505" w:type="dxa"/>
          </w:tcPr>
          <w:p w14:paraId="33B82F1D" w14:textId="5D1D96FE" w:rsidR="00B378D5" w:rsidRDefault="00047920" w:rsidP="00B378D5">
            <w:pPr>
              <w:cnfStyle w:val="000000000000" w:firstRow="0" w:lastRow="0" w:firstColumn="0" w:lastColumn="0" w:oddVBand="0" w:evenVBand="0" w:oddHBand="0" w:evenHBand="0" w:firstRowFirstColumn="0" w:firstRowLastColumn="0" w:lastRowFirstColumn="0" w:lastRowLastColumn="0"/>
            </w:pPr>
            <w:r>
              <w:t>Null unless 4.26.2 = 1</w:t>
            </w:r>
          </w:p>
        </w:tc>
      </w:tr>
      <w:tr w:rsidR="00B378D5" w:rsidRPr="009C3437" w14:paraId="77624302" w14:textId="77777777" w:rsidTr="00287A57">
        <w:trPr>
          <w:gridAfter w:val="1"/>
          <w:wAfter w:w="27" w:type="dxa"/>
          <w:cantSplit/>
        </w:trPr>
        <w:tc>
          <w:tcPr>
            <w:cnfStyle w:val="001000000000" w:firstRow="0" w:lastRow="0" w:firstColumn="1" w:lastColumn="0" w:oddVBand="0" w:evenVBand="0" w:oddHBand="0" w:evenHBand="0" w:firstRowFirstColumn="0" w:firstRowLastColumn="0" w:lastRowFirstColumn="0" w:lastRowLastColumn="0"/>
            <w:tcW w:w="892" w:type="dxa"/>
          </w:tcPr>
          <w:p w14:paraId="20DD762D" w14:textId="77777777" w:rsidR="00B378D5" w:rsidRDefault="00B378D5" w:rsidP="00B378D5">
            <w:r>
              <w:t>4.26.B</w:t>
            </w:r>
          </w:p>
        </w:tc>
        <w:tc>
          <w:tcPr>
            <w:tcW w:w="2613" w:type="dxa"/>
          </w:tcPr>
          <w:p w14:paraId="6B0B5E5B" w14:textId="77777777" w:rsidR="00B378D5" w:rsidRDefault="00B378D5" w:rsidP="00B378D5">
            <w:pPr>
              <w:cnfStyle w:val="000000000000" w:firstRow="0" w:lastRow="0" w:firstColumn="0" w:lastColumn="0" w:oddVBand="0" w:evenVBand="0" w:oddHBand="0" w:evenHBand="0" w:firstRowFirstColumn="0" w:firstRowLastColumn="0" w:lastRowFirstColumn="0" w:lastRowLastColumn="0"/>
            </w:pPr>
            <w:r>
              <w:t>NotEmployedReason</w:t>
            </w:r>
          </w:p>
        </w:tc>
        <w:tc>
          <w:tcPr>
            <w:tcW w:w="810" w:type="dxa"/>
          </w:tcPr>
          <w:p w14:paraId="2E2FCA3D" w14:textId="77777777" w:rsidR="00B378D5" w:rsidRDefault="00B378D5" w:rsidP="00B378D5">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7A6E3F54" w14:textId="03CD22BB" w:rsidR="00B378D5" w:rsidRDefault="007A2AF6" w:rsidP="00B378D5">
            <w:pPr>
              <w:cnfStyle w:val="000000000000" w:firstRow="0" w:lastRow="0" w:firstColumn="0" w:lastColumn="0" w:oddVBand="0" w:evenVBand="0" w:oddHBand="0" w:evenHBand="0" w:firstRowFirstColumn="0" w:firstRowLastColumn="0" w:lastRowFirstColumn="0" w:lastRowLastColumn="0"/>
            </w:pPr>
            <w:hyperlink w:anchor="_5.3.1_DataCollectionStage" w:history="1">
              <w:r w:rsidR="00B378D5" w:rsidRPr="00FC1CA1">
                <w:rPr>
                  <w:rStyle w:val="Hyperlink"/>
                </w:rPr>
                <w:t>4.26.B</w:t>
              </w:r>
            </w:hyperlink>
          </w:p>
        </w:tc>
        <w:tc>
          <w:tcPr>
            <w:tcW w:w="720" w:type="dxa"/>
          </w:tcPr>
          <w:p w14:paraId="72806A0E" w14:textId="77777777" w:rsidR="00B378D5" w:rsidRDefault="00B378D5" w:rsidP="00B378D5">
            <w:pPr>
              <w:cnfStyle w:val="000000000000" w:firstRow="0" w:lastRow="0" w:firstColumn="0" w:lastColumn="0" w:oddVBand="0" w:evenVBand="0" w:oddHBand="0" w:evenHBand="0" w:firstRowFirstColumn="0" w:firstRowLastColumn="0" w:lastRowFirstColumn="0" w:lastRowLastColumn="0"/>
            </w:pPr>
            <w:r>
              <w:t>Y</w:t>
            </w:r>
          </w:p>
        </w:tc>
        <w:tc>
          <w:tcPr>
            <w:tcW w:w="3505" w:type="dxa"/>
          </w:tcPr>
          <w:p w14:paraId="437194B2" w14:textId="34BEC8C7" w:rsidR="00B378D5" w:rsidRDefault="00047920" w:rsidP="00B378D5">
            <w:pPr>
              <w:cnfStyle w:val="000000000000" w:firstRow="0" w:lastRow="0" w:firstColumn="0" w:lastColumn="0" w:oddVBand="0" w:evenVBand="0" w:oddHBand="0" w:evenHBand="0" w:firstRowFirstColumn="0" w:firstRowLastColumn="0" w:lastRowFirstColumn="0" w:lastRowLastColumn="0"/>
            </w:pPr>
            <w:r>
              <w:t>Null unless 4.26.2 = 0</w:t>
            </w:r>
          </w:p>
        </w:tc>
      </w:tr>
      <w:tr w:rsidR="00B378D5" w14:paraId="222B127E" w14:textId="77777777" w:rsidTr="00287A57">
        <w:trPr>
          <w:cantSplit/>
        </w:trPr>
        <w:tc>
          <w:tcPr>
            <w:cnfStyle w:val="001000000000" w:firstRow="0" w:lastRow="0" w:firstColumn="1" w:lastColumn="0" w:oddVBand="0" w:evenVBand="0" w:oddHBand="0" w:evenHBand="0" w:firstRowFirstColumn="0" w:firstRowLastColumn="0" w:lastRowFirstColumn="0" w:lastRowLastColumn="0"/>
            <w:tcW w:w="892" w:type="dxa"/>
          </w:tcPr>
          <w:p w14:paraId="0FB19579" w14:textId="77777777" w:rsidR="00B378D5" w:rsidRDefault="00B378D5" w:rsidP="00B378D5"/>
        </w:tc>
        <w:tc>
          <w:tcPr>
            <w:tcW w:w="2613" w:type="dxa"/>
          </w:tcPr>
          <w:p w14:paraId="2ABFEC3F" w14:textId="77777777" w:rsidR="00B378D5" w:rsidRDefault="00B378D5" w:rsidP="00B378D5">
            <w:pPr>
              <w:cnfStyle w:val="000000000000" w:firstRow="0" w:lastRow="0" w:firstColumn="0" w:lastColumn="0" w:oddVBand="0" w:evenVBand="0" w:oddHBand="0" w:evenHBand="0" w:firstRowFirstColumn="0" w:firstRowLastColumn="0" w:lastRowFirstColumn="0" w:lastRowLastColumn="0"/>
            </w:pPr>
            <w:r>
              <w:t>DataCollectionStage</w:t>
            </w:r>
          </w:p>
        </w:tc>
        <w:tc>
          <w:tcPr>
            <w:tcW w:w="810" w:type="dxa"/>
          </w:tcPr>
          <w:p w14:paraId="1FD6E396" w14:textId="77777777" w:rsidR="00B378D5" w:rsidRDefault="00B378D5" w:rsidP="00B378D5">
            <w:pPr>
              <w:cnfStyle w:val="000000000000" w:firstRow="0" w:lastRow="0" w:firstColumn="0" w:lastColumn="0" w:oddVBand="0" w:evenVBand="0" w:oddHBand="0" w:evenHBand="0" w:firstRowFirstColumn="0" w:firstRowLastColumn="0" w:lastRowFirstColumn="0" w:lastRowLastColumn="0"/>
            </w:pPr>
            <w:r>
              <w:t>I</w:t>
            </w:r>
          </w:p>
        </w:tc>
        <w:tc>
          <w:tcPr>
            <w:tcW w:w="810" w:type="dxa"/>
          </w:tcPr>
          <w:p w14:paraId="11E5BBE6" w14:textId="76BCD7F6" w:rsidR="00B378D5" w:rsidRDefault="007A2AF6" w:rsidP="00B378D5">
            <w:pPr>
              <w:cnfStyle w:val="000000000000" w:firstRow="0" w:lastRow="0" w:firstColumn="0" w:lastColumn="0" w:oddVBand="0" w:evenVBand="0" w:oddHBand="0" w:evenHBand="0" w:firstRowFirstColumn="0" w:firstRowLastColumn="0" w:lastRowFirstColumn="0" w:lastRowLastColumn="0"/>
            </w:pPr>
            <w:hyperlink w:anchor="_5.3.1_DataCollectionStage_1" w:history="1">
              <w:r w:rsidR="00B378D5" w:rsidRPr="009C41A0">
                <w:rPr>
                  <w:rStyle w:val="Hyperlink"/>
                </w:rPr>
                <w:t>5.3.1</w:t>
              </w:r>
            </w:hyperlink>
          </w:p>
        </w:tc>
        <w:tc>
          <w:tcPr>
            <w:tcW w:w="720" w:type="dxa"/>
          </w:tcPr>
          <w:p w14:paraId="35662831" w14:textId="77777777" w:rsidR="00B378D5" w:rsidRDefault="00B378D5" w:rsidP="00B378D5">
            <w:pPr>
              <w:cnfStyle w:val="000000000000" w:firstRow="0" w:lastRow="0" w:firstColumn="0" w:lastColumn="0" w:oddVBand="0" w:evenVBand="0" w:oddHBand="0" w:evenHBand="0" w:firstRowFirstColumn="0" w:firstRowLastColumn="0" w:lastRowFirstColumn="0" w:lastRowLastColumn="0"/>
            </w:pPr>
          </w:p>
        </w:tc>
        <w:tc>
          <w:tcPr>
            <w:tcW w:w="3532" w:type="dxa"/>
            <w:gridSpan w:val="2"/>
          </w:tcPr>
          <w:p w14:paraId="2B20BE23" w14:textId="77777777" w:rsidR="00B378D5" w:rsidRDefault="00B378D5" w:rsidP="00B378D5">
            <w:pPr>
              <w:cnfStyle w:val="000000000000" w:firstRow="0" w:lastRow="0" w:firstColumn="0" w:lastColumn="0" w:oddVBand="0" w:evenVBand="0" w:oddHBand="0" w:evenHBand="0" w:firstRowFirstColumn="0" w:firstRowLastColumn="0" w:lastRowFirstColumn="0" w:lastRowLastColumn="0"/>
            </w:pPr>
          </w:p>
        </w:tc>
      </w:tr>
      <w:tr w:rsidR="004324B1" w14:paraId="32FBCBE0" w14:textId="77777777" w:rsidTr="00287A57">
        <w:trPr>
          <w:cantSplit/>
        </w:trPr>
        <w:tc>
          <w:tcPr>
            <w:cnfStyle w:val="001000000000" w:firstRow="0" w:lastRow="0" w:firstColumn="1" w:lastColumn="0" w:oddVBand="0" w:evenVBand="0" w:oddHBand="0" w:evenHBand="0" w:firstRowFirstColumn="0" w:firstRowLastColumn="0" w:lastRowFirstColumn="0" w:lastRowLastColumn="0"/>
            <w:tcW w:w="892" w:type="dxa"/>
          </w:tcPr>
          <w:p w14:paraId="4CDE9C2B" w14:textId="663B9111" w:rsidR="004324B1" w:rsidRDefault="004324B1" w:rsidP="004324B1"/>
        </w:tc>
        <w:tc>
          <w:tcPr>
            <w:tcW w:w="2613" w:type="dxa"/>
          </w:tcPr>
          <w:p w14:paraId="131A0BD8" w14:textId="5D2D6A66" w:rsidR="004324B1" w:rsidRDefault="004324B1" w:rsidP="004324B1">
            <w:pPr>
              <w:cnfStyle w:val="000000000000" w:firstRow="0" w:lastRow="0" w:firstColumn="0" w:lastColumn="0" w:oddVBand="0" w:evenVBand="0" w:oddHBand="0" w:evenHBand="0" w:firstRowFirstColumn="0" w:firstRowLastColumn="0" w:lastRowFirstColumn="0" w:lastRowLastColumn="0"/>
            </w:pPr>
            <w:r>
              <w:t>DateCreated</w:t>
            </w:r>
          </w:p>
        </w:tc>
        <w:tc>
          <w:tcPr>
            <w:tcW w:w="810" w:type="dxa"/>
          </w:tcPr>
          <w:p w14:paraId="6945185C" w14:textId="3257B800" w:rsidR="004324B1" w:rsidRDefault="004324B1" w:rsidP="004324B1">
            <w:pPr>
              <w:cnfStyle w:val="000000000000" w:firstRow="0" w:lastRow="0" w:firstColumn="0" w:lastColumn="0" w:oddVBand="0" w:evenVBand="0" w:oddHBand="0" w:evenHBand="0" w:firstRowFirstColumn="0" w:firstRowLastColumn="0" w:lastRowFirstColumn="0" w:lastRowLastColumn="0"/>
            </w:pPr>
            <w:r>
              <w:t>T</w:t>
            </w:r>
          </w:p>
        </w:tc>
        <w:tc>
          <w:tcPr>
            <w:tcW w:w="810" w:type="dxa"/>
          </w:tcPr>
          <w:p w14:paraId="1AC478C9" w14:textId="77777777" w:rsidR="004324B1" w:rsidRDefault="004324B1" w:rsidP="004324B1">
            <w:pPr>
              <w:cnfStyle w:val="000000000000" w:firstRow="0" w:lastRow="0" w:firstColumn="0" w:lastColumn="0" w:oddVBand="0" w:evenVBand="0" w:oddHBand="0" w:evenHBand="0" w:firstRowFirstColumn="0" w:firstRowLastColumn="0" w:lastRowFirstColumn="0" w:lastRowLastColumn="0"/>
            </w:pPr>
          </w:p>
        </w:tc>
        <w:tc>
          <w:tcPr>
            <w:tcW w:w="720" w:type="dxa"/>
          </w:tcPr>
          <w:p w14:paraId="7E5A780E" w14:textId="77777777" w:rsidR="004324B1" w:rsidRDefault="004324B1" w:rsidP="004324B1">
            <w:pPr>
              <w:cnfStyle w:val="000000000000" w:firstRow="0" w:lastRow="0" w:firstColumn="0" w:lastColumn="0" w:oddVBand="0" w:evenVBand="0" w:oddHBand="0" w:evenHBand="0" w:firstRowFirstColumn="0" w:firstRowLastColumn="0" w:lastRowFirstColumn="0" w:lastRowLastColumn="0"/>
            </w:pPr>
          </w:p>
        </w:tc>
        <w:tc>
          <w:tcPr>
            <w:tcW w:w="3532" w:type="dxa"/>
            <w:gridSpan w:val="2"/>
          </w:tcPr>
          <w:p w14:paraId="6FBCA466" w14:textId="304F1DEB" w:rsidR="004324B1" w:rsidRDefault="004324B1" w:rsidP="004324B1">
            <w:pPr>
              <w:cnfStyle w:val="000000000000" w:firstRow="0" w:lastRow="0" w:firstColumn="0" w:lastColumn="0" w:oddVBand="0" w:evenVBand="0" w:oddHBand="0" w:evenHBand="0" w:firstRowFirstColumn="0" w:firstRowLastColumn="0" w:lastRowFirstColumn="0" w:lastRowLastColumn="0"/>
            </w:pPr>
          </w:p>
        </w:tc>
      </w:tr>
      <w:tr w:rsidR="004324B1" w14:paraId="2298945E" w14:textId="77777777" w:rsidTr="00287A57">
        <w:trPr>
          <w:cantSplit/>
        </w:trPr>
        <w:tc>
          <w:tcPr>
            <w:cnfStyle w:val="001000000000" w:firstRow="0" w:lastRow="0" w:firstColumn="1" w:lastColumn="0" w:oddVBand="0" w:evenVBand="0" w:oddHBand="0" w:evenHBand="0" w:firstRowFirstColumn="0" w:firstRowLastColumn="0" w:lastRowFirstColumn="0" w:lastRowLastColumn="0"/>
            <w:tcW w:w="892" w:type="dxa"/>
          </w:tcPr>
          <w:p w14:paraId="69713414" w14:textId="77777777" w:rsidR="004324B1" w:rsidRDefault="004324B1" w:rsidP="004324B1"/>
        </w:tc>
        <w:tc>
          <w:tcPr>
            <w:tcW w:w="2613" w:type="dxa"/>
          </w:tcPr>
          <w:p w14:paraId="36E7C7F8" w14:textId="77777777" w:rsidR="004324B1" w:rsidRDefault="004324B1" w:rsidP="004324B1">
            <w:pPr>
              <w:cnfStyle w:val="000000000000" w:firstRow="0" w:lastRow="0" w:firstColumn="0" w:lastColumn="0" w:oddVBand="0" w:evenVBand="0" w:oddHBand="0" w:evenHBand="0" w:firstRowFirstColumn="0" w:firstRowLastColumn="0" w:lastRowFirstColumn="0" w:lastRowLastColumn="0"/>
            </w:pPr>
            <w:r>
              <w:t>DateUpdated</w:t>
            </w:r>
          </w:p>
        </w:tc>
        <w:tc>
          <w:tcPr>
            <w:tcW w:w="810" w:type="dxa"/>
          </w:tcPr>
          <w:p w14:paraId="74EF53BA" w14:textId="77777777" w:rsidR="004324B1" w:rsidRDefault="004324B1" w:rsidP="004324B1">
            <w:pPr>
              <w:cnfStyle w:val="000000000000" w:firstRow="0" w:lastRow="0" w:firstColumn="0" w:lastColumn="0" w:oddVBand="0" w:evenVBand="0" w:oddHBand="0" w:evenHBand="0" w:firstRowFirstColumn="0" w:firstRowLastColumn="0" w:lastRowFirstColumn="0" w:lastRowLastColumn="0"/>
            </w:pPr>
            <w:r>
              <w:t>T</w:t>
            </w:r>
          </w:p>
        </w:tc>
        <w:tc>
          <w:tcPr>
            <w:tcW w:w="810" w:type="dxa"/>
          </w:tcPr>
          <w:p w14:paraId="1C6BF039" w14:textId="77777777" w:rsidR="004324B1" w:rsidRDefault="004324B1" w:rsidP="004324B1">
            <w:pPr>
              <w:cnfStyle w:val="000000000000" w:firstRow="0" w:lastRow="0" w:firstColumn="0" w:lastColumn="0" w:oddVBand="0" w:evenVBand="0" w:oddHBand="0" w:evenHBand="0" w:firstRowFirstColumn="0" w:firstRowLastColumn="0" w:lastRowFirstColumn="0" w:lastRowLastColumn="0"/>
            </w:pPr>
          </w:p>
        </w:tc>
        <w:tc>
          <w:tcPr>
            <w:tcW w:w="720" w:type="dxa"/>
          </w:tcPr>
          <w:p w14:paraId="73EB72AD" w14:textId="77777777" w:rsidR="004324B1" w:rsidRDefault="004324B1" w:rsidP="004324B1">
            <w:pPr>
              <w:cnfStyle w:val="000000000000" w:firstRow="0" w:lastRow="0" w:firstColumn="0" w:lastColumn="0" w:oddVBand="0" w:evenVBand="0" w:oddHBand="0" w:evenHBand="0" w:firstRowFirstColumn="0" w:firstRowLastColumn="0" w:lastRowFirstColumn="0" w:lastRowLastColumn="0"/>
            </w:pPr>
          </w:p>
        </w:tc>
        <w:tc>
          <w:tcPr>
            <w:tcW w:w="3532" w:type="dxa"/>
            <w:gridSpan w:val="2"/>
          </w:tcPr>
          <w:p w14:paraId="2A9B4AFD" w14:textId="77777777" w:rsidR="004324B1" w:rsidRDefault="004324B1" w:rsidP="004324B1">
            <w:pPr>
              <w:cnfStyle w:val="000000000000" w:firstRow="0" w:lastRow="0" w:firstColumn="0" w:lastColumn="0" w:oddVBand="0" w:evenVBand="0" w:oddHBand="0" w:evenHBand="0" w:firstRowFirstColumn="0" w:firstRowLastColumn="0" w:lastRowFirstColumn="0" w:lastRowLastColumn="0"/>
            </w:pPr>
          </w:p>
        </w:tc>
      </w:tr>
      <w:tr w:rsidR="004324B1" w14:paraId="65674FFE" w14:textId="77777777" w:rsidTr="00287A57">
        <w:trPr>
          <w:cantSplit/>
        </w:trPr>
        <w:tc>
          <w:tcPr>
            <w:cnfStyle w:val="001000000000" w:firstRow="0" w:lastRow="0" w:firstColumn="1" w:lastColumn="0" w:oddVBand="0" w:evenVBand="0" w:oddHBand="0" w:evenHBand="0" w:firstRowFirstColumn="0" w:firstRowLastColumn="0" w:lastRowFirstColumn="0" w:lastRowLastColumn="0"/>
            <w:tcW w:w="892" w:type="dxa"/>
          </w:tcPr>
          <w:p w14:paraId="5280A66D" w14:textId="77777777" w:rsidR="004324B1" w:rsidRDefault="004324B1" w:rsidP="004324B1"/>
        </w:tc>
        <w:tc>
          <w:tcPr>
            <w:tcW w:w="2613" w:type="dxa"/>
          </w:tcPr>
          <w:p w14:paraId="2C7D79FE" w14:textId="77777777" w:rsidR="004324B1" w:rsidRDefault="004324B1" w:rsidP="004324B1">
            <w:pPr>
              <w:cnfStyle w:val="000000000000" w:firstRow="0" w:lastRow="0" w:firstColumn="0" w:lastColumn="0" w:oddVBand="0" w:evenVBand="0" w:oddHBand="0" w:evenHBand="0" w:firstRowFirstColumn="0" w:firstRowLastColumn="0" w:lastRowFirstColumn="0" w:lastRowLastColumn="0"/>
            </w:pPr>
            <w:r>
              <w:t>UserID</w:t>
            </w:r>
          </w:p>
        </w:tc>
        <w:tc>
          <w:tcPr>
            <w:tcW w:w="810" w:type="dxa"/>
          </w:tcPr>
          <w:p w14:paraId="64BDC94E" w14:textId="77777777" w:rsidR="004324B1" w:rsidRDefault="004324B1" w:rsidP="004324B1">
            <w:pPr>
              <w:cnfStyle w:val="000000000000" w:firstRow="0" w:lastRow="0" w:firstColumn="0" w:lastColumn="0" w:oddVBand="0" w:evenVBand="0" w:oddHBand="0" w:evenHBand="0" w:firstRowFirstColumn="0" w:firstRowLastColumn="0" w:lastRowFirstColumn="0" w:lastRowLastColumn="0"/>
            </w:pPr>
            <w:r>
              <w:t>S32</w:t>
            </w:r>
          </w:p>
        </w:tc>
        <w:tc>
          <w:tcPr>
            <w:tcW w:w="810" w:type="dxa"/>
          </w:tcPr>
          <w:p w14:paraId="5FE0B2D7" w14:textId="77777777" w:rsidR="004324B1" w:rsidRDefault="004324B1" w:rsidP="004324B1">
            <w:pPr>
              <w:cnfStyle w:val="000000000000" w:firstRow="0" w:lastRow="0" w:firstColumn="0" w:lastColumn="0" w:oddVBand="0" w:evenVBand="0" w:oddHBand="0" w:evenHBand="0" w:firstRowFirstColumn="0" w:firstRowLastColumn="0" w:lastRowFirstColumn="0" w:lastRowLastColumn="0"/>
            </w:pPr>
          </w:p>
        </w:tc>
        <w:tc>
          <w:tcPr>
            <w:tcW w:w="720" w:type="dxa"/>
          </w:tcPr>
          <w:p w14:paraId="4A39C576" w14:textId="77777777" w:rsidR="004324B1" w:rsidRDefault="004324B1" w:rsidP="004324B1">
            <w:pPr>
              <w:cnfStyle w:val="000000000000" w:firstRow="0" w:lastRow="0" w:firstColumn="0" w:lastColumn="0" w:oddVBand="0" w:evenVBand="0" w:oddHBand="0" w:evenHBand="0" w:firstRowFirstColumn="0" w:firstRowLastColumn="0" w:lastRowFirstColumn="0" w:lastRowLastColumn="0"/>
            </w:pPr>
          </w:p>
        </w:tc>
        <w:tc>
          <w:tcPr>
            <w:tcW w:w="3532" w:type="dxa"/>
            <w:gridSpan w:val="2"/>
          </w:tcPr>
          <w:p w14:paraId="2559142A" w14:textId="77777777" w:rsidR="004324B1" w:rsidRDefault="004324B1" w:rsidP="004324B1">
            <w:pPr>
              <w:cnfStyle w:val="000000000000" w:firstRow="0" w:lastRow="0" w:firstColumn="0" w:lastColumn="0" w:oddVBand="0" w:evenVBand="0" w:oddHBand="0" w:evenHBand="0" w:firstRowFirstColumn="0" w:firstRowLastColumn="0" w:lastRowFirstColumn="0" w:lastRowLastColumn="0"/>
            </w:pPr>
          </w:p>
        </w:tc>
      </w:tr>
      <w:tr w:rsidR="004324B1" w14:paraId="68D73A37" w14:textId="77777777" w:rsidTr="00287A57">
        <w:trPr>
          <w:cantSplit/>
        </w:trPr>
        <w:tc>
          <w:tcPr>
            <w:cnfStyle w:val="001000000000" w:firstRow="0" w:lastRow="0" w:firstColumn="1" w:lastColumn="0" w:oddVBand="0" w:evenVBand="0" w:oddHBand="0" w:evenHBand="0" w:firstRowFirstColumn="0" w:firstRowLastColumn="0" w:lastRowFirstColumn="0" w:lastRowLastColumn="0"/>
            <w:tcW w:w="892" w:type="dxa"/>
          </w:tcPr>
          <w:p w14:paraId="4774C114" w14:textId="77777777" w:rsidR="004324B1" w:rsidRDefault="004324B1" w:rsidP="004324B1"/>
        </w:tc>
        <w:tc>
          <w:tcPr>
            <w:tcW w:w="2613" w:type="dxa"/>
          </w:tcPr>
          <w:p w14:paraId="651FF521" w14:textId="77777777" w:rsidR="004324B1" w:rsidRDefault="004324B1" w:rsidP="004324B1">
            <w:pPr>
              <w:cnfStyle w:val="000000000000" w:firstRow="0" w:lastRow="0" w:firstColumn="0" w:lastColumn="0" w:oddVBand="0" w:evenVBand="0" w:oddHBand="0" w:evenHBand="0" w:firstRowFirstColumn="0" w:firstRowLastColumn="0" w:lastRowFirstColumn="0" w:lastRowLastColumn="0"/>
            </w:pPr>
            <w:r>
              <w:t>DateDeleted</w:t>
            </w:r>
          </w:p>
        </w:tc>
        <w:tc>
          <w:tcPr>
            <w:tcW w:w="810" w:type="dxa"/>
          </w:tcPr>
          <w:p w14:paraId="160BDD2A" w14:textId="77777777" w:rsidR="004324B1" w:rsidRDefault="004324B1" w:rsidP="004324B1">
            <w:pPr>
              <w:cnfStyle w:val="000000000000" w:firstRow="0" w:lastRow="0" w:firstColumn="0" w:lastColumn="0" w:oddVBand="0" w:evenVBand="0" w:oddHBand="0" w:evenHBand="0" w:firstRowFirstColumn="0" w:firstRowLastColumn="0" w:lastRowFirstColumn="0" w:lastRowLastColumn="0"/>
            </w:pPr>
            <w:r>
              <w:t>T</w:t>
            </w:r>
          </w:p>
        </w:tc>
        <w:tc>
          <w:tcPr>
            <w:tcW w:w="810" w:type="dxa"/>
          </w:tcPr>
          <w:p w14:paraId="6030567E" w14:textId="77777777" w:rsidR="004324B1" w:rsidRDefault="004324B1" w:rsidP="004324B1">
            <w:pPr>
              <w:cnfStyle w:val="000000000000" w:firstRow="0" w:lastRow="0" w:firstColumn="0" w:lastColumn="0" w:oddVBand="0" w:evenVBand="0" w:oddHBand="0" w:evenHBand="0" w:firstRowFirstColumn="0" w:firstRowLastColumn="0" w:lastRowFirstColumn="0" w:lastRowLastColumn="0"/>
            </w:pPr>
          </w:p>
        </w:tc>
        <w:tc>
          <w:tcPr>
            <w:tcW w:w="720" w:type="dxa"/>
          </w:tcPr>
          <w:p w14:paraId="39730F7E" w14:textId="77777777" w:rsidR="004324B1" w:rsidRDefault="004324B1" w:rsidP="004324B1">
            <w:pPr>
              <w:cnfStyle w:val="000000000000" w:firstRow="0" w:lastRow="0" w:firstColumn="0" w:lastColumn="0" w:oddVBand="0" w:evenVBand="0" w:oddHBand="0" w:evenHBand="0" w:firstRowFirstColumn="0" w:firstRowLastColumn="0" w:lastRowFirstColumn="0" w:lastRowLastColumn="0"/>
            </w:pPr>
            <w:r>
              <w:t>Y</w:t>
            </w:r>
          </w:p>
        </w:tc>
        <w:tc>
          <w:tcPr>
            <w:tcW w:w="3532" w:type="dxa"/>
            <w:gridSpan w:val="2"/>
          </w:tcPr>
          <w:p w14:paraId="0E2627F2" w14:textId="77777777" w:rsidR="004324B1" w:rsidRDefault="004324B1" w:rsidP="004324B1">
            <w:pPr>
              <w:cnfStyle w:val="000000000000" w:firstRow="0" w:lastRow="0" w:firstColumn="0" w:lastColumn="0" w:oddVBand="0" w:evenVBand="0" w:oddHBand="0" w:evenHBand="0" w:firstRowFirstColumn="0" w:firstRowLastColumn="0" w:lastRowFirstColumn="0" w:lastRowLastColumn="0"/>
            </w:pPr>
          </w:p>
        </w:tc>
      </w:tr>
      <w:tr w:rsidR="004324B1" w14:paraId="4AABA928" w14:textId="77777777" w:rsidTr="00287A57">
        <w:trPr>
          <w:cantSplit/>
        </w:trPr>
        <w:tc>
          <w:tcPr>
            <w:cnfStyle w:val="001000000000" w:firstRow="0" w:lastRow="0" w:firstColumn="1" w:lastColumn="0" w:oddVBand="0" w:evenVBand="0" w:oddHBand="0" w:evenHBand="0" w:firstRowFirstColumn="0" w:firstRowLastColumn="0" w:lastRowFirstColumn="0" w:lastRowLastColumn="0"/>
            <w:tcW w:w="892" w:type="dxa"/>
          </w:tcPr>
          <w:p w14:paraId="23E13EE0" w14:textId="77777777" w:rsidR="004324B1" w:rsidRDefault="004324B1" w:rsidP="004324B1"/>
        </w:tc>
        <w:tc>
          <w:tcPr>
            <w:tcW w:w="2613" w:type="dxa"/>
          </w:tcPr>
          <w:p w14:paraId="1335EAA0" w14:textId="77777777" w:rsidR="004324B1" w:rsidRDefault="004324B1" w:rsidP="004324B1">
            <w:pPr>
              <w:cnfStyle w:val="000000000000" w:firstRow="0" w:lastRow="0" w:firstColumn="0" w:lastColumn="0" w:oddVBand="0" w:evenVBand="0" w:oddHBand="0" w:evenHBand="0" w:firstRowFirstColumn="0" w:firstRowLastColumn="0" w:lastRowFirstColumn="0" w:lastRowLastColumn="0"/>
            </w:pPr>
            <w:r>
              <w:t>ExportID</w:t>
            </w:r>
          </w:p>
        </w:tc>
        <w:tc>
          <w:tcPr>
            <w:tcW w:w="810" w:type="dxa"/>
          </w:tcPr>
          <w:p w14:paraId="1676A809" w14:textId="77777777" w:rsidR="004324B1" w:rsidRDefault="004324B1" w:rsidP="004324B1">
            <w:pPr>
              <w:cnfStyle w:val="000000000000" w:firstRow="0" w:lastRow="0" w:firstColumn="0" w:lastColumn="0" w:oddVBand="0" w:evenVBand="0" w:oddHBand="0" w:evenHBand="0" w:firstRowFirstColumn="0" w:firstRowLastColumn="0" w:lastRowFirstColumn="0" w:lastRowLastColumn="0"/>
            </w:pPr>
            <w:r>
              <w:t>S32</w:t>
            </w:r>
          </w:p>
        </w:tc>
        <w:tc>
          <w:tcPr>
            <w:tcW w:w="810" w:type="dxa"/>
          </w:tcPr>
          <w:p w14:paraId="611925AD" w14:textId="77777777" w:rsidR="004324B1" w:rsidRDefault="004324B1" w:rsidP="004324B1">
            <w:pPr>
              <w:cnfStyle w:val="000000000000" w:firstRow="0" w:lastRow="0" w:firstColumn="0" w:lastColumn="0" w:oddVBand="0" w:evenVBand="0" w:oddHBand="0" w:evenHBand="0" w:firstRowFirstColumn="0" w:firstRowLastColumn="0" w:lastRowFirstColumn="0" w:lastRowLastColumn="0"/>
            </w:pPr>
          </w:p>
        </w:tc>
        <w:tc>
          <w:tcPr>
            <w:tcW w:w="720" w:type="dxa"/>
          </w:tcPr>
          <w:p w14:paraId="1CC757D5" w14:textId="77777777" w:rsidR="004324B1" w:rsidRDefault="004324B1" w:rsidP="004324B1">
            <w:pPr>
              <w:cnfStyle w:val="000000000000" w:firstRow="0" w:lastRow="0" w:firstColumn="0" w:lastColumn="0" w:oddVBand="0" w:evenVBand="0" w:oddHBand="0" w:evenHBand="0" w:firstRowFirstColumn="0" w:firstRowLastColumn="0" w:lastRowFirstColumn="0" w:lastRowLastColumn="0"/>
            </w:pPr>
          </w:p>
        </w:tc>
        <w:tc>
          <w:tcPr>
            <w:tcW w:w="3532" w:type="dxa"/>
            <w:gridSpan w:val="2"/>
          </w:tcPr>
          <w:p w14:paraId="26815521" w14:textId="3168F4DD" w:rsidR="004324B1" w:rsidRDefault="004324B1" w:rsidP="004324B1">
            <w:pPr>
              <w:cnfStyle w:val="000000000000" w:firstRow="0" w:lastRow="0" w:firstColumn="0" w:lastColumn="0" w:oddVBand="0" w:evenVBand="0" w:oddHBand="0" w:evenHBand="0" w:firstRowFirstColumn="0" w:firstRowLastColumn="0" w:lastRowFirstColumn="0" w:lastRowLastColumn="0"/>
            </w:pPr>
            <w:r>
              <w:t>Must match record in Export.csv</w:t>
            </w:r>
          </w:p>
        </w:tc>
      </w:tr>
    </w:tbl>
    <w:p w14:paraId="36853906" w14:textId="77777777" w:rsidR="00B378D5" w:rsidRPr="00135FA4" w:rsidRDefault="00B378D5" w:rsidP="00B378D5"/>
    <w:p w14:paraId="6EBD8EEC" w14:textId="3F52F899" w:rsidR="00BF61DF" w:rsidRDefault="00BF61DF" w:rsidP="00BF61DF">
      <w:pPr>
        <w:pStyle w:val="Heading2"/>
      </w:pPr>
      <w:bookmarkStart w:id="514" w:name="_Benefits.csv"/>
      <w:bookmarkStart w:id="515" w:name="_Insurance.csv"/>
      <w:bookmarkStart w:id="516" w:name="_Disabilities.csv"/>
      <w:bookmarkStart w:id="517" w:name="_Toc430693243"/>
      <w:bookmarkEnd w:id="514"/>
      <w:bookmarkEnd w:id="515"/>
      <w:bookmarkEnd w:id="516"/>
      <w:r>
        <w:t>Disabilities.csv</w:t>
      </w:r>
      <w:bookmarkEnd w:id="517"/>
    </w:p>
    <w:p w14:paraId="0BACE100" w14:textId="67E13328" w:rsidR="00D97745" w:rsidRDefault="00007F3E" w:rsidP="00007F3E">
      <w:r>
        <w:t>Disabilities.csv</w:t>
      </w:r>
      <w:r w:rsidR="00FD083E">
        <w:t xml:space="preserve"> </w:t>
      </w:r>
      <w:r>
        <w:t>includes</w:t>
      </w:r>
      <w:r w:rsidR="00FD083E">
        <w:t xml:space="preserve"> </w:t>
      </w:r>
      <w:r>
        <w:t>data</w:t>
      </w:r>
      <w:r w:rsidR="00FD083E">
        <w:t xml:space="preserve"> </w:t>
      </w:r>
      <w:r>
        <w:t>for</w:t>
      </w:r>
      <w:r w:rsidR="00FD083E">
        <w:t xml:space="preserve"> </w:t>
      </w:r>
      <w:r w:rsidR="00D97745">
        <w:t>the</w:t>
      </w:r>
      <w:r w:rsidR="00FD083E">
        <w:t xml:space="preserve"> </w:t>
      </w:r>
      <w:r w:rsidR="00D97745">
        <w:t>following</w:t>
      </w:r>
      <w:r w:rsidR="00FD083E">
        <w:t xml:space="preserve"> </w:t>
      </w:r>
      <w:r>
        <w:t>data</w:t>
      </w:r>
      <w:r w:rsidR="00FD083E">
        <w:t xml:space="preserve"> </w:t>
      </w:r>
      <w:r>
        <w:t>elements</w:t>
      </w:r>
      <w:r w:rsidR="00D97745">
        <w:t>:</w:t>
      </w:r>
    </w:p>
    <w:p w14:paraId="5C884F5B" w14:textId="44E187CA" w:rsidR="00D97745" w:rsidRPr="00391EC4" w:rsidRDefault="005B309E" w:rsidP="00D97745">
      <w:pPr>
        <w:pStyle w:val="ListParagraph"/>
        <w:numPr>
          <w:ilvl w:val="0"/>
          <w:numId w:val="8"/>
        </w:numPr>
      </w:pPr>
      <w:r w:rsidRPr="005B309E">
        <w:rPr>
          <w:b/>
        </w:rPr>
        <w:t>4.5</w:t>
      </w:r>
      <w:r w:rsidR="00FD083E">
        <w:rPr>
          <w:b/>
        </w:rPr>
        <w:t xml:space="preserve"> </w:t>
      </w:r>
      <w:r w:rsidR="00D97745" w:rsidRPr="005B309E">
        <w:rPr>
          <w:b/>
        </w:rPr>
        <w:t>Physical</w:t>
      </w:r>
      <w:r w:rsidR="00FD083E">
        <w:rPr>
          <w:b/>
        </w:rPr>
        <w:t xml:space="preserve"> </w:t>
      </w:r>
      <w:r w:rsidR="00D97745" w:rsidRPr="005B309E">
        <w:rPr>
          <w:b/>
        </w:rPr>
        <w:t>disability</w:t>
      </w:r>
      <w:r w:rsidR="00391EC4">
        <w:rPr>
          <w:b/>
        </w:rPr>
        <w:t xml:space="preserve"> </w:t>
      </w:r>
      <w:r w:rsidR="00391EC4" w:rsidRPr="00391EC4">
        <w:t>(</w:t>
      </w:r>
      <w:r w:rsidR="00391EC4" w:rsidRPr="00391EC4">
        <w:rPr>
          <w:i/>
        </w:rPr>
        <w:t>DisabilityType</w:t>
      </w:r>
      <w:r w:rsidR="00391EC4" w:rsidRPr="00391EC4">
        <w:t xml:space="preserve"> 5)</w:t>
      </w:r>
    </w:p>
    <w:p w14:paraId="74593BE2" w14:textId="0E69FD69" w:rsidR="00D97745" w:rsidRPr="005B309E" w:rsidRDefault="005B309E" w:rsidP="00D97745">
      <w:pPr>
        <w:pStyle w:val="ListParagraph"/>
        <w:numPr>
          <w:ilvl w:val="0"/>
          <w:numId w:val="8"/>
        </w:numPr>
        <w:rPr>
          <w:b/>
        </w:rPr>
      </w:pPr>
      <w:r w:rsidRPr="005B309E">
        <w:rPr>
          <w:b/>
        </w:rPr>
        <w:t>4.6</w:t>
      </w:r>
      <w:r w:rsidR="00FD083E">
        <w:rPr>
          <w:b/>
        </w:rPr>
        <w:t xml:space="preserve"> </w:t>
      </w:r>
      <w:r w:rsidR="00D97745" w:rsidRPr="005B309E">
        <w:rPr>
          <w:b/>
        </w:rPr>
        <w:t>Developmental</w:t>
      </w:r>
      <w:r w:rsidR="00FD083E">
        <w:rPr>
          <w:b/>
        </w:rPr>
        <w:t xml:space="preserve"> </w:t>
      </w:r>
      <w:r w:rsidR="00D97745" w:rsidRPr="005B309E">
        <w:rPr>
          <w:b/>
        </w:rPr>
        <w:t>disability</w:t>
      </w:r>
      <w:r w:rsidR="00391EC4">
        <w:rPr>
          <w:b/>
        </w:rPr>
        <w:t xml:space="preserve"> </w:t>
      </w:r>
      <w:r w:rsidR="00391EC4" w:rsidRPr="00391EC4">
        <w:t>(</w:t>
      </w:r>
      <w:r w:rsidR="00391EC4" w:rsidRPr="00391EC4">
        <w:rPr>
          <w:i/>
        </w:rPr>
        <w:t>DisabilityType</w:t>
      </w:r>
      <w:r w:rsidR="00391EC4" w:rsidRPr="00391EC4">
        <w:t xml:space="preserve"> </w:t>
      </w:r>
      <w:r w:rsidR="00391EC4">
        <w:t>6</w:t>
      </w:r>
      <w:r w:rsidR="00391EC4" w:rsidRPr="00391EC4">
        <w:t>)</w:t>
      </w:r>
    </w:p>
    <w:p w14:paraId="1E5B4789" w14:textId="01D3D35A" w:rsidR="00D97745" w:rsidRPr="005B309E" w:rsidRDefault="005B309E" w:rsidP="00D97745">
      <w:pPr>
        <w:pStyle w:val="ListParagraph"/>
        <w:numPr>
          <w:ilvl w:val="0"/>
          <w:numId w:val="8"/>
        </w:numPr>
        <w:rPr>
          <w:b/>
        </w:rPr>
      </w:pPr>
      <w:r w:rsidRPr="005B309E">
        <w:rPr>
          <w:b/>
        </w:rPr>
        <w:t>4.7</w:t>
      </w:r>
      <w:r w:rsidR="00FD083E">
        <w:rPr>
          <w:b/>
        </w:rPr>
        <w:t xml:space="preserve"> </w:t>
      </w:r>
      <w:r w:rsidR="00D97745" w:rsidRPr="005B309E">
        <w:rPr>
          <w:b/>
        </w:rPr>
        <w:t>Chronic</w:t>
      </w:r>
      <w:r w:rsidR="00FD083E">
        <w:rPr>
          <w:b/>
        </w:rPr>
        <w:t xml:space="preserve"> </w:t>
      </w:r>
      <w:r w:rsidR="00D97745" w:rsidRPr="005B309E">
        <w:rPr>
          <w:b/>
        </w:rPr>
        <w:t>health</w:t>
      </w:r>
      <w:r w:rsidR="00FD083E">
        <w:rPr>
          <w:b/>
        </w:rPr>
        <w:t xml:space="preserve"> </w:t>
      </w:r>
      <w:r w:rsidR="00D97745" w:rsidRPr="005B309E">
        <w:rPr>
          <w:b/>
        </w:rPr>
        <w:t>condition</w:t>
      </w:r>
      <w:r w:rsidR="00391EC4">
        <w:rPr>
          <w:b/>
        </w:rPr>
        <w:t xml:space="preserve"> </w:t>
      </w:r>
      <w:r w:rsidR="00391EC4" w:rsidRPr="00391EC4">
        <w:t>(</w:t>
      </w:r>
      <w:r w:rsidR="00391EC4" w:rsidRPr="00391EC4">
        <w:rPr>
          <w:i/>
        </w:rPr>
        <w:t>DisabilityType</w:t>
      </w:r>
      <w:r w:rsidR="00391EC4" w:rsidRPr="00391EC4">
        <w:t xml:space="preserve"> </w:t>
      </w:r>
      <w:r w:rsidR="00391EC4">
        <w:t>7</w:t>
      </w:r>
      <w:r w:rsidR="00391EC4" w:rsidRPr="00391EC4">
        <w:t>)</w:t>
      </w:r>
    </w:p>
    <w:p w14:paraId="2ED4251E" w14:textId="138F9E87" w:rsidR="00D97745" w:rsidRPr="005B309E" w:rsidRDefault="00D97745" w:rsidP="00D97745">
      <w:pPr>
        <w:pStyle w:val="ListParagraph"/>
        <w:numPr>
          <w:ilvl w:val="0"/>
          <w:numId w:val="8"/>
        </w:numPr>
        <w:rPr>
          <w:b/>
        </w:rPr>
      </w:pPr>
      <w:r w:rsidRPr="005B309E">
        <w:rPr>
          <w:b/>
        </w:rPr>
        <w:t>4.8</w:t>
      </w:r>
      <w:r w:rsidR="00FD083E">
        <w:rPr>
          <w:b/>
        </w:rPr>
        <w:t xml:space="preserve"> </w:t>
      </w:r>
      <w:r w:rsidRPr="005B309E">
        <w:rPr>
          <w:b/>
        </w:rPr>
        <w:t>HIV/AIDS</w:t>
      </w:r>
      <w:r w:rsidR="00391EC4">
        <w:rPr>
          <w:b/>
        </w:rPr>
        <w:t xml:space="preserve"> </w:t>
      </w:r>
      <w:r w:rsidR="00391EC4" w:rsidRPr="00391EC4">
        <w:t>(</w:t>
      </w:r>
      <w:r w:rsidR="00391EC4" w:rsidRPr="00391EC4">
        <w:rPr>
          <w:i/>
        </w:rPr>
        <w:t>DisabilityType</w:t>
      </w:r>
      <w:r w:rsidR="00391EC4" w:rsidRPr="00391EC4">
        <w:t xml:space="preserve"> </w:t>
      </w:r>
      <w:r w:rsidR="00391EC4">
        <w:t>8</w:t>
      </w:r>
      <w:r w:rsidR="00391EC4" w:rsidRPr="00391EC4">
        <w:t>)</w:t>
      </w:r>
    </w:p>
    <w:p w14:paraId="1BA0BB47" w14:textId="1F3E9F35" w:rsidR="00D97745" w:rsidRPr="005B309E" w:rsidRDefault="00D97745" w:rsidP="00D97745">
      <w:pPr>
        <w:pStyle w:val="ListParagraph"/>
        <w:numPr>
          <w:ilvl w:val="0"/>
          <w:numId w:val="8"/>
        </w:numPr>
        <w:rPr>
          <w:b/>
        </w:rPr>
      </w:pPr>
      <w:r w:rsidRPr="005B309E">
        <w:rPr>
          <w:b/>
        </w:rPr>
        <w:t>4.9</w:t>
      </w:r>
      <w:r w:rsidR="00FD083E">
        <w:rPr>
          <w:b/>
        </w:rPr>
        <w:t xml:space="preserve"> </w:t>
      </w:r>
      <w:r w:rsidRPr="005B309E">
        <w:rPr>
          <w:b/>
        </w:rPr>
        <w:t>Mental</w:t>
      </w:r>
      <w:r w:rsidR="00FD083E">
        <w:rPr>
          <w:b/>
        </w:rPr>
        <w:t xml:space="preserve"> </w:t>
      </w:r>
      <w:r w:rsidRPr="005B309E">
        <w:rPr>
          <w:b/>
        </w:rPr>
        <w:t>health</w:t>
      </w:r>
      <w:r w:rsidR="00FD083E">
        <w:rPr>
          <w:b/>
        </w:rPr>
        <w:t xml:space="preserve"> </w:t>
      </w:r>
      <w:r w:rsidRPr="005B309E">
        <w:rPr>
          <w:b/>
        </w:rPr>
        <w:t>problem</w:t>
      </w:r>
      <w:r w:rsidR="00391EC4">
        <w:rPr>
          <w:b/>
        </w:rPr>
        <w:t xml:space="preserve"> </w:t>
      </w:r>
      <w:r w:rsidR="00391EC4" w:rsidRPr="00391EC4">
        <w:t>(</w:t>
      </w:r>
      <w:r w:rsidR="00391EC4" w:rsidRPr="00391EC4">
        <w:rPr>
          <w:i/>
        </w:rPr>
        <w:t>DisabilityType</w:t>
      </w:r>
      <w:r w:rsidR="00391EC4" w:rsidRPr="00391EC4">
        <w:t xml:space="preserve"> </w:t>
      </w:r>
      <w:r w:rsidR="00391EC4">
        <w:t>8</w:t>
      </w:r>
      <w:r w:rsidR="00391EC4" w:rsidRPr="00391EC4">
        <w:t>)</w:t>
      </w:r>
    </w:p>
    <w:p w14:paraId="7920D5F6" w14:textId="7E8AF2EE" w:rsidR="00BF61DF" w:rsidRDefault="00D97745" w:rsidP="00D97745">
      <w:pPr>
        <w:pStyle w:val="ListParagraph"/>
        <w:numPr>
          <w:ilvl w:val="0"/>
          <w:numId w:val="8"/>
        </w:numPr>
        <w:rPr>
          <w:b/>
        </w:rPr>
      </w:pPr>
      <w:r w:rsidRPr="005B309E">
        <w:rPr>
          <w:b/>
        </w:rPr>
        <w:t>4.10</w:t>
      </w:r>
      <w:r w:rsidR="00FD083E">
        <w:rPr>
          <w:b/>
        </w:rPr>
        <w:t xml:space="preserve"> </w:t>
      </w:r>
      <w:r w:rsidRPr="005B309E">
        <w:rPr>
          <w:b/>
        </w:rPr>
        <w:t>Substance</w:t>
      </w:r>
      <w:r w:rsidR="00FD083E">
        <w:rPr>
          <w:b/>
        </w:rPr>
        <w:t xml:space="preserve"> </w:t>
      </w:r>
      <w:r w:rsidRPr="005B309E">
        <w:rPr>
          <w:b/>
        </w:rPr>
        <w:t>abuse</w:t>
      </w:r>
      <w:r w:rsidR="00391EC4">
        <w:rPr>
          <w:b/>
        </w:rPr>
        <w:t xml:space="preserve"> </w:t>
      </w:r>
      <w:r w:rsidR="00391EC4" w:rsidRPr="00391EC4">
        <w:t>(</w:t>
      </w:r>
      <w:r w:rsidR="00391EC4" w:rsidRPr="00391EC4">
        <w:rPr>
          <w:i/>
        </w:rPr>
        <w:t>DisabilityType</w:t>
      </w:r>
      <w:r w:rsidR="00391EC4" w:rsidRPr="00391EC4">
        <w:t xml:space="preserve"> </w:t>
      </w:r>
      <w:r w:rsidR="00391EC4">
        <w:t>10</w:t>
      </w:r>
      <w:r w:rsidR="00391EC4" w:rsidRPr="00391EC4">
        <w:t>)</w:t>
      </w:r>
    </w:p>
    <w:p w14:paraId="5820C9C8" w14:textId="35EDE76B" w:rsidR="005A35AE" w:rsidRPr="005B309E" w:rsidRDefault="005A35AE" w:rsidP="00D97745">
      <w:pPr>
        <w:pStyle w:val="ListParagraph"/>
        <w:numPr>
          <w:ilvl w:val="0"/>
          <w:numId w:val="8"/>
        </w:numPr>
        <w:rPr>
          <w:b/>
        </w:rPr>
      </w:pPr>
      <w:r>
        <w:rPr>
          <w:b/>
        </w:rPr>
        <w:t>4.47 T-Cell (CD4) and Viral Load</w:t>
      </w:r>
    </w:p>
    <w:p w14:paraId="1187AFB8" w14:textId="77777777" w:rsidR="005B309E" w:rsidRDefault="005B309E" w:rsidP="00D97745"/>
    <w:p w14:paraId="5771241E" w14:textId="6CB47524" w:rsidR="00D97745" w:rsidRDefault="005B309E" w:rsidP="00D97745">
      <w:r>
        <w:t>The</w:t>
      </w:r>
      <w:r w:rsidR="00FD083E">
        <w:t xml:space="preserve"> </w:t>
      </w:r>
      <w:r w:rsidRPr="005B309E">
        <w:rPr>
          <w:i/>
        </w:rPr>
        <w:t>DisabilityType</w:t>
      </w:r>
      <w:r w:rsidR="00FD083E">
        <w:t xml:space="preserve"> </w:t>
      </w:r>
      <w:r>
        <w:t>field</w:t>
      </w:r>
      <w:r w:rsidR="00FD083E">
        <w:t xml:space="preserve"> </w:t>
      </w:r>
      <w:r>
        <w:t>is</w:t>
      </w:r>
      <w:r w:rsidR="00FD083E">
        <w:t xml:space="preserve"> </w:t>
      </w:r>
      <w:r>
        <w:t>used</w:t>
      </w:r>
      <w:r w:rsidR="00FD083E">
        <w:t xml:space="preserve"> </w:t>
      </w:r>
      <w:r>
        <w:t>to</w:t>
      </w:r>
      <w:r w:rsidR="00FD083E">
        <w:t xml:space="preserve"> </w:t>
      </w:r>
      <w:r>
        <w:t>identify</w:t>
      </w:r>
      <w:r w:rsidR="00FD083E">
        <w:t xml:space="preserve"> </w:t>
      </w:r>
      <w:r>
        <w:t>the</w:t>
      </w:r>
      <w:r w:rsidR="00FD083E">
        <w:t xml:space="preserve"> </w:t>
      </w:r>
      <w:r>
        <w:t>data</w:t>
      </w:r>
      <w:r w:rsidR="00FD083E">
        <w:t xml:space="preserve"> </w:t>
      </w:r>
      <w:r>
        <w:t>element</w:t>
      </w:r>
      <w:r w:rsidR="00FD083E">
        <w:t xml:space="preserve"> </w:t>
      </w:r>
      <w:r>
        <w:t>for</w:t>
      </w:r>
      <w:r w:rsidR="00FD083E">
        <w:t xml:space="preserve"> </w:t>
      </w:r>
      <w:r>
        <w:t>each</w:t>
      </w:r>
      <w:r w:rsidR="00FD083E">
        <w:t xml:space="preserve"> </w:t>
      </w:r>
      <w:r>
        <w:t>record;</w:t>
      </w:r>
      <w:r w:rsidR="00FD083E">
        <w:t xml:space="preserve"> </w:t>
      </w:r>
      <w:r>
        <w:t>values</w:t>
      </w:r>
      <w:r w:rsidR="00FD083E">
        <w:t xml:space="preserve"> </w:t>
      </w:r>
      <w:r>
        <w:t>correspond</w:t>
      </w:r>
      <w:r w:rsidR="00FD083E">
        <w:t xml:space="preserve"> </w:t>
      </w:r>
      <w:r>
        <w:t>to</w:t>
      </w:r>
      <w:r w:rsidR="00FD083E">
        <w:t xml:space="preserve"> </w:t>
      </w:r>
      <w:r>
        <w:t>the</w:t>
      </w:r>
      <w:r w:rsidR="00FD083E">
        <w:t xml:space="preserve"> </w:t>
      </w:r>
      <w:r>
        <w:t>second</w:t>
      </w:r>
      <w:r w:rsidR="00FD083E">
        <w:t xml:space="preserve"> </w:t>
      </w:r>
      <w:r>
        <w:t>part</w:t>
      </w:r>
      <w:r w:rsidR="00FD083E">
        <w:t xml:space="preserve"> </w:t>
      </w:r>
      <w:r>
        <w:t>of</w:t>
      </w:r>
      <w:r w:rsidR="00FD083E">
        <w:t xml:space="preserve"> </w:t>
      </w:r>
      <w:r>
        <w:t>the</w:t>
      </w:r>
      <w:r w:rsidR="00FD083E">
        <w:t xml:space="preserve"> </w:t>
      </w:r>
      <w:r>
        <w:t>data</w:t>
      </w:r>
      <w:r w:rsidR="00FD083E">
        <w:t xml:space="preserve"> </w:t>
      </w:r>
      <w:r>
        <w:t>element</w:t>
      </w:r>
      <w:r w:rsidR="00FD083E">
        <w:t xml:space="preserve"> </w:t>
      </w:r>
      <w:r>
        <w:t>number.</w:t>
      </w:r>
      <w:r w:rsidR="00FD083E">
        <w:t xml:space="preserve">  </w:t>
      </w:r>
      <w:r>
        <w:t>For</w:t>
      </w:r>
      <w:r w:rsidR="00FD083E">
        <w:t xml:space="preserve"> </w:t>
      </w:r>
      <w:r>
        <w:t>example,</w:t>
      </w:r>
      <w:r w:rsidR="00FD083E">
        <w:t xml:space="preserve"> </w:t>
      </w:r>
      <w:r>
        <w:t>the</w:t>
      </w:r>
      <w:r w:rsidR="00FD083E">
        <w:t xml:space="preserve"> </w:t>
      </w:r>
      <w:r w:rsidRPr="005B309E">
        <w:rPr>
          <w:i/>
        </w:rPr>
        <w:t>DisabilityType</w:t>
      </w:r>
      <w:r w:rsidR="00FD083E">
        <w:t xml:space="preserve"> </w:t>
      </w:r>
      <w:r>
        <w:t>for</w:t>
      </w:r>
      <w:r w:rsidR="00FD083E">
        <w:t xml:space="preserve"> </w:t>
      </w:r>
      <w:r>
        <w:t>a</w:t>
      </w:r>
      <w:r w:rsidR="00FD083E">
        <w:t xml:space="preserve"> </w:t>
      </w:r>
      <w:r w:rsidR="009B5603" w:rsidRPr="009B5603">
        <w:rPr>
          <w:b/>
        </w:rPr>
        <w:t>4.10</w:t>
      </w:r>
      <w:r w:rsidR="00FD083E">
        <w:rPr>
          <w:b/>
        </w:rPr>
        <w:t xml:space="preserve"> </w:t>
      </w:r>
      <w:r w:rsidRPr="009B5603">
        <w:rPr>
          <w:b/>
        </w:rPr>
        <w:t>Substance</w:t>
      </w:r>
      <w:r w:rsidR="00FD083E">
        <w:rPr>
          <w:b/>
        </w:rPr>
        <w:t xml:space="preserve"> </w:t>
      </w:r>
      <w:r w:rsidRPr="009B5603">
        <w:rPr>
          <w:b/>
        </w:rPr>
        <w:t>Abuse</w:t>
      </w:r>
      <w:r w:rsidR="00FD083E">
        <w:t xml:space="preserve"> </w:t>
      </w:r>
      <w:r>
        <w:t>record</w:t>
      </w:r>
      <w:r w:rsidR="00FD083E">
        <w:t xml:space="preserve"> </w:t>
      </w:r>
      <w:r>
        <w:t>is</w:t>
      </w:r>
      <w:r w:rsidR="00FD083E">
        <w:t xml:space="preserve"> </w:t>
      </w:r>
      <w:r>
        <w:t>10.</w:t>
      </w:r>
    </w:p>
    <w:p w14:paraId="22BCEEED" w14:textId="79D6489D" w:rsidR="002D57C4" w:rsidRDefault="002D57C4" w:rsidP="00D97745"/>
    <w:p w14:paraId="673CBEE7" w14:textId="78B5E28A" w:rsidR="009734A0" w:rsidRDefault="009734A0" w:rsidP="009734A0">
      <w:r w:rsidRPr="009734A0">
        <w:rPr>
          <w:i/>
        </w:rPr>
        <w:t>DisabilitiesID</w:t>
      </w:r>
      <w:r w:rsidR="00FD083E">
        <w:t xml:space="preserve"> </w:t>
      </w:r>
      <w:r>
        <w:t>is</w:t>
      </w:r>
      <w:r w:rsidR="00FD083E">
        <w:t xml:space="preserve"> </w:t>
      </w:r>
      <w:r>
        <w:t>the</w:t>
      </w:r>
      <w:r w:rsidR="00FD083E">
        <w:t xml:space="preserve"> </w:t>
      </w:r>
      <w:r>
        <w:t>unique</w:t>
      </w:r>
      <w:r w:rsidR="00FD083E">
        <w:t xml:space="preserve"> </w:t>
      </w:r>
      <w:r>
        <w:t>identifier</w:t>
      </w:r>
      <w:r w:rsidR="00FD083E">
        <w:t xml:space="preserve"> </w:t>
      </w:r>
      <w:r>
        <w:t>for</w:t>
      </w:r>
      <w:r w:rsidR="00FD083E">
        <w:t xml:space="preserve"> </w:t>
      </w:r>
      <w:r>
        <w:t>Disabilities.csv.</w:t>
      </w:r>
      <w:r w:rsidR="00FD083E">
        <w:t xml:space="preserve">  </w:t>
      </w:r>
      <w:r>
        <w:t>In</w:t>
      </w:r>
      <w:r w:rsidR="00FD083E">
        <w:t xml:space="preserve"> </w:t>
      </w:r>
      <w:r>
        <w:t>the</w:t>
      </w:r>
      <w:r w:rsidR="00FD083E">
        <w:t xml:space="preserve"> </w:t>
      </w:r>
      <w:r>
        <w:t>event</w:t>
      </w:r>
      <w:r w:rsidR="00FD083E">
        <w:t xml:space="preserve"> </w:t>
      </w:r>
      <w:r>
        <w:t>that</w:t>
      </w:r>
      <w:r w:rsidR="00FD083E">
        <w:t xml:space="preserve"> </w:t>
      </w:r>
      <w:r>
        <w:t>data</w:t>
      </w:r>
      <w:r w:rsidR="00FD083E">
        <w:t xml:space="preserve"> </w:t>
      </w:r>
      <w:r>
        <w:t>for</w:t>
      </w:r>
      <w:r w:rsidR="00FD083E">
        <w:t xml:space="preserve"> </w:t>
      </w:r>
      <w:r>
        <w:t>multiple</w:t>
      </w:r>
      <w:r w:rsidR="00FD083E">
        <w:t xml:space="preserve"> </w:t>
      </w:r>
      <w:r>
        <w:t>disabilities</w:t>
      </w:r>
      <w:r w:rsidR="00FD083E">
        <w:t xml:space="preserve"> </w:t>
      </w:r>
      <w:r>
        <w:t>share</w:t>
      </w:r>
      <w:r w:rsidR="00FD083E">
        <w:t xml:space="preserve"> </w:t>
      </w:r>
      <w:r>
        <w:t>the</w:t>
      </w:r>
      <w:r w:rsidR="00FD083E">
        <w:t xml:space="preserve"> </w:t>
      </w:r>
      <w:r>
        <w:t>same</w:t>
      </w:r>
      <w:r w:rsidR="00FD083E">
        <w:t xml:space="preserve"> </w:t>
      </w:r>
      <w:r>
        <w:t>unique</w:t>
      </w:r>
      <w:r w:rsidR="00FD083E">
        <w:t xml:space="preserve"> </w:t>
      </w:r>
      <w:r>
        <w:t>identifier</w:t>
      </w:r>
      <w:r w:rsidR="00FD083E">
        <w:t xml:space="preserve"> </w:t>
      </w:r>
      <w:r>
        <w:t>in</w:t>
      </w:r>
      <w:r w:rsidR="00FD083E">
        <w:t xml:space="preserve"> </w:t>
      </w:r>
      <w:r>
        <w:t>the</w:t>
      </w:r>
      <w:r w:rsidR="00FD083E">
        <w:t xml:space="preserve"> </w:t>
      </w:r>
      <w:r>
        <w:t>exporting</w:t>
      </w:r>
      <w:r w:rsidR="00FD083E">
        <w:t xml:space="preserve"> </w:t>
      </w:r>
      <w:r>
        <w:t>database,</w:t>
      </w:r>
      <w:r w:rsidR="00FD083E">
        <w:t xml:space="preserve"> </w:t>
      </w:r>
      <w:r>
        <w:t>append</w:t>
      </w:r>
      <w:r w:rsidR="00FD083E">
        <w:t xml:space="preserve"> </w:t>
      </w:r>
      <w:r>
        <w:t>the</w:t>
      </w:r>
      <w:r w:rsidR="00FD083E">
        <w:t xml:space="preserve"> </w:t>
      </w:r>
      <w:r>
        <w:t>first</w:t>
      </w:r>
      <w:r w:rsidR="00FD083E">
        <w:t xml:space="preserve"> </w:t>
      </w:r>
      <w:r>
        <w:t>letter</w:t>
      </w:r>
      <w:r w:rsidR="00FD083E">
        <w:t xml:space="preserve"> </w:t>
      </w:r>
      <w:r>
        <w:t>of</w:t>
      </w:r>
      <w:r w:rsidR="00FD083E">
        <w:t xml:space="preserve"> </w:t>
      </w:r>
      <w:r>
        <w:t>the</w:t>
      </w:r>
      <w:r w:rsidR="00FD083E">
        <w:t xml:space="preserve"> </w:t>
      </w:r>
      <w:r>
        <w:t>data</w:t>
      </w:r>
      <w:r w:rsidR="00FD083E">
        <w:t xml:space="preserve"> </w:t>
      </w:r>
      <w:r>
        <w:t>element</w:t>
      </w:r>
      <w:r w:rsidR="00FD083E">
        <w:t xml:space="preserve"> </w:t>
      </w:r>
      <w:r>
        <w:t>name</w:t>
      </w:r>
      <w:r w:rsidR="00FD083E">
        <w:t xml:space="preserve"> </w:t>
      </w:r>
      <w:r>
        <w:t>(e.g.,</w:t>
      </w:r>
      <w:r w:rsidR="00FD083E">
        <w:t xml:space="preserve"> </w:t>
      </w:r>
      <w:r>
        <w:t>‘P’</w:t>
      </w:r>
      <w:r w:rsidR="00FD083E">
        <w:t xml:space="preserve"> </w:t>
      </w:r>
      <w:r>
        <w:t>for</w:t>
      </w:r>
      <w:r w:rsidR="00FD083E">
        <w:t xml:space="preserve"> </w:t>
      </w:r>
      <w:r>
        <w:t>Physical</w:t>
      </w:r>
      <w:r w:rsidR="00FD083E">
        <w:t xml:space="preserve"> </w:t>
      </w:r>
      <w:r>
        <w:t>disability)</w:t>
      </w:r>
      <w:r w:rsidR="00FD083E">
        <w:t xml:space="preserve"> </w:t>
      </w:r>
      <w:r>
        <w:t>to</w:t>
      </w:r>
      <w:r w:rsidR="00FD083E">
        <w:t xml:space="preserve"> </w:t>
      </w:r>
      <w:r>
        <w:t>the</w:t>
      </w:r>
      <w:r w:rsidR="00FD083E">
        <w:t xml:space="preserve"> </w:t>
      </w:r>
      <w:r>
        <w:t>identifier</w:t>
      </w:r>
      <w:r w:rsidR="00FD083E">
        <w:t xml:space="preserve"> </w:t>
      </w:r>
      <w:r>
        <w:t>in</w:t>
      </w:r>
      <w:r w:rsidR="00FD083E">
        <w:t xml:space="preserve"> </w:t>
      </w:r>
      <w:r>
        <w:t>order</w:t>
      </w:r>
      <w:r w:rsidR="00FD083E">
        <w:t xml:space="preserve"> </w:t>
      </w:r>
      <w:r>
        <w:t>to</w:t>
      </w:r>
      <w:r w:rsidR="00FD083E">
        <w:t xml:space="preserve"> </w:t>
      </w:r>
      <w:r>
        <w:t>ensure</w:t>
      </w:r>
      <w:r w:rsidR="00FD083E">
        <w:t xml:space="preserve"> </w:t>
      </w:r>
      <w:r>
        <w:t>that</w:t>
      </w:r>
      <w:r w:rsidR="00FD083E">
        <w:t xml:space="preserve"> </w:t>
      </w:r>
      <w:r>
        <w:t>they</w:t>
      </w:r>
      <w:r w:rsidR="00FD083E">
        <w:t xml:space="preserve"> </w:t>
      </w:r>
      <w:r>
        <w:t>are</w:t>
      </w:r>
      <w:r w:rsidR="00FD083E">
        <w:t xml:space="preserve"> </w:t>
      </w:r>
      <w:r>
        <w:t>unique</w:t>
      </w:r>
      <w:r w:rsidR="00FD083E">
        <w:t xml:space="preserve"> </w:t>
      </w:r>
      <w:r>
        <w:t>as</w:t>
      </w:r>
      <w:r w:rsidR="00FD083E">
        <w:t xml:space="preserve"> </w:t>
      </w:r>
      <w:r>
        <w:t>required</w:t>
      </w:r>
      <w:r w:rsidR="00FD083E">
        <w:t xml:space="preserve"> </w:t>
      </w:r>
      <w:r>
        <w:t>in</w:t>
      </w:r>
      <w:r w:rsidR="00FD083E">
        <w:t xml:space="preserve"> </w:t>
      </w:r>
      <w:r>
        <w:t>the</w:t>
      </w:r>
      <w:r w:rsidR="00FD083E">
        <w:t xml:space="preserve"> </w:t>
      </w:r>
      <w:r>
        <w:t>exported</w:t>
      </w:r>
      <w:r w:rsidR="00FD083E">
        <w:t xml:space="preserve"> </w:t>
      </w:r>
      <w:r>
        <w:t>file.</w:t>
      </w:r>
    </w:p>
    <w:p w14:paraId="69530C41" w14:textId="77777777" w:rsidR="009734A0" w:rsidRDefault="009734A0" w:rsidP="002D57C4"/>
    <w:p w14:paraId="222BEA28" w14:textId="03C42894" w:rsidR="002D57C4" w:rsidRDefault="002D57C4" w:rsidP="002D57C4">
      <w:r>
        <w:t>For</w:t>
      </w:r>
      <w:r w:rsidR="00FD083E">
        <w:t xml:space="preserve"> </w:t>
      </w:r>
      <w:r>
        <w:t>each</w:t>
      </w:r>
      <w:r w:rsidR="00FD083E">
        <w:t xml:space="preserve"> </w:t>
      </w:r>
      <w:r>
        <w:t>distinct</w:t>
      </w:r>
      <w:r w:rsidR="00FD083E">
        <w:t xml:space="preserve"> </w:t>
      </w:r>
      <w:r w:rsidRPr="002D57C4">
        <w:rPr>
          <w:i/>
        </w:rPr>
        <w:t>DisabilityType</w:t>
      </w:r>
      <w:r>
        <w:t>,</w:t>
      </w:r>
      <w:r w:rsidR="00FD083E">
        <w:t xml:space="preserve"> </w:t>
      </w:r>
      <w:r>
        <w:t>this</w:t>
      </w:r>
      <w:r w:rsidR="00FD083E">
        <w:t xml:space="preserve"> </w:t>
      </w:r>
      <w:r>
        <w:t>file</w:t>
      </w:r>
      <w:r w:rsidR="00FD083E">
        <w:t xml:space="preserve"> </w:t>
      </w:r>
      <w:r>
        <w:t>may</w:t>
      </w:r>
      <w:r w:rsidR="00FD083E">
        <w:t xml:space="preserve"> </w:t>
      </w:r>
      <w:r>
        <w:t>include:</w:t>
      </w:r>
    </w:p>
    <w:p w14:paraId="01B083D7" w14:textId="5FB26FD5" w:rsidR="00327DED" w:rsidRDefault="00327DED" w:rsidP="00327DED">
      <w:pPr>
        <w:pStyle w:val="ListParagraph"/>
        <w:numPr>
          <w:ilvl w:val="0"/>
          <w:numId w:val="23"/>
        </w:numPr>
      </w:pPr>
      <w:r>
        <w:t>No</w:t>
      </w:r>
      <w:r w:rsidR="00FD083E">
        <w:t xml:space="preserve"> </w:t>
      </w:r>
      <w:r>
        <w:t>more</w:t>
      </w:r>
      <w:r w:rsidR="00FD083E">
        <w:t xml:space="preserve"> </w:t>
      </w:r>
      <w:r>
        <w:t>than</w:t>
      </w:r>
      <w:r w:rsidR="00FD083E">
        <w:t xml:space="preserve"> </w:t>
      </w:r>
      <w:r>
        <w:t>one</w:t>
      </w:r>
      <w:r w:rsidR="00FD083E">
        <w:t xml:space="preserve"> </w:t>
      </w:r>
      <w:r>
        <w:t>record</w:t>
      </w:r>
      <w:r w:rsidR="00FD083E">
        <w:t xml:space="preserve"> </w:t>
      </w:r>
      <w:r>
        <w:t>per</w:t>
      </w:r>
      <w:r w:rsidR="00FD083E">
        <w:t xml:space="preserve"> </w:t>
      </w:r>
      <w:r w:rsidRPr="00A40DB8">
        <w:rPr>
          <w:i/>
        </w:rPr>
        <w:t>ProjectEntryID</w:t>
      </w:r>
      <w:r w:rsidR="00FD083E">
        <w:t xml:space="preserve"> </w:t>
      </w:r>
      <w:r>
        <w:t>with</w:t>
      </w:r>
      <w:r w:rsidR="00FD083E">
        <w:t xml:space="preserve"> </w:t>
      </w:r>
      <w:r>
        <w:t>a</w:t>
      </w:r>
      <w:r w:rsidR="00FD083E">
        <w:t xml:space="preserve"> </w:t>
      </w:r>
      <w:r w:rsidRPr="00A40DB8">
        <w:rPr>
          <w:i/>
        </w:rPr>
        <w:t>DataCollectionStage</w:t>
      </w:r>
      <w:r w:rsidR="00FD083E">
        <w:t xml:space="preserve"> </w:t>
      </w:r>
      <w:r>
        <w:t>of</w:t>
      </w:r>
      <w:r w:rsidR="00FD083E">
        <w:t xml:space="preserve"> </w:t>
      </w:r>
      <w:r>
        <w:t>1</w:t>
      </w:r>
      <w:r w:rsidR="00FD083E">
        <w:t xml:space="preserve"> </w:t>
      </w:r>
      <w:r>
        <w:t>(entry).</w:t>
      </w:r>
      <w:r w:rsidR="00FD083E">
        <w:t xml:space="preserve">  </w:t>
      </w:r>
      <w:r>
        <w:t>The</w:t>
      </w:r>
      <w:r w:rsidR="00FD083E">
        <w:t xml:space="preserve"> </w:t>
      </w:r>
      <w:r w:rsidRPr="009167F3">
        <w:rPr>
          <w:i/>
        </w:rPr>
        <w:t>InformationDate</w:t>
      </w:r>
      <w:r w:rsidR="00FD083E">
        <w:t xml:space="preserve"> </w:t>
      </w:r>
      <w:r>
        <w:t>should</w:t>
      </w:r>
      <w:r w:rsidR="00FD083E">
        <w:t xml:space="preserve"> </w:t>
      </w:r>
      <w:r>
        <w:t>match</w:t>
      </w:r>
      <w:r w:rsidR="00FD083E">
        <w:t xml:space="preserve"> </w:t>
      </w:r>
      <w:r>
        <w:t>the</w:t>
      </w:r>
      <w:r w:rsidR="00FD083E">
        <w:t xml:space="preserve"> </w:t>
      </w:r>
      <w:r>
        <w:t>entry</w:t>
      </w:r>
      <w:r w:rsidR="00FD083E">
        <w:t xml:space="preserve"> </w:t>
      </w:r>
      <w:r>
        <w:t>date.</w:t>
      </w:r>
    </w:p>
    <w:p w14:paraId="6BBE7790" w14:textId="57754EA7" w:rsidR="00327DED" w:rsidRDefault="00327DED" w:rsidP="00327DED">
      <w:pPr>
        <w:pStyle w:val="ListParagraph"/>
        <w:numPr>
          <w:ilvl w:val="0"/>
          <w:numId w:val="23"/>
        </w:numPr>
      </w:pPr>
      <w:r>
        <w:t>No</w:t>
      </w:r>
      <w:r w:rsidR="00FD083E">
        <w:t xml:space="preserve"> </w:t>
      </w:r>
      <w:r>
        <w:t>more</w:t>
      </w:r>
      <w:r w:rsidR="00FD083E">
        <w:t xml:space="preserve"> </w:t>
      </w:r>
      <w:r>
        <w:t>than</w:t>
      </w:r>
      <w:r w:rsidR="00FD083E">
        <w:t xml:space="preserve"> </w:t>
      </w:r>
      <w:r>
        <w:t>one</w:t>
      </w:r>
      <w:r w:rsidR="00FD083E">
        <w:t xml:space="preserve"> </w:t>
      </w:r>
      <w:r>
        <w:t>record</w:t>
      </w:r>
      <w:r w:rsidR="00FD083E">
        <w:t xml:space="preserve"> </w:t>
      </w:r>
      <w:r>
        <w:t>per</w:t>
      </w:r>
      <w:r w:rsidR="00FD083E">
        <w:t xml:space="preserve"> </w:t>
      </w:r>
      <w:r w:rsidRPr="00A40DB8">
        <w:rPr>
          <w:i/>
        </w:rPr>
        <w:t>ProjectEntryID</w:t>
      </w:r>
      <w:r w:rsidR="00FD083E">
        <w:t xml:space="preserve"> </w:t>
      </w:r>
      <w:r>
        <w:t>with</w:t>
      </w:r>
      <w:r w:rsidR="00FD083E">
        <w:t xml:space="preserve"> </w:t>
      </w:r>
      <w:r>
        <w:t>a</w:t>
      </w:r>
      <w:r w:rsidR="00FD083E">
        <w:t xml:space="preserve"> </w:t>
      </w:r>
      <w:r w:rsidRPr="00A40DB8">
        <w:rPr>
          <w:i/>
        </w:rPr>
        <w:t>DataCollectionStage</w:t>
      </w:r>
      <w:r w:rsidR="00FD083E">
        <w:t xml:space="preserve"> </w:t>
      </w:r>
      <w:r>
        <w:t>of</w:t>
      </w:r>
      <w:r w:rsidR="00FD083E">
        <w:t xml:space="preserve"> </w:t>
      </w:r>
      <w:r>
        <w:t>3</w:t>
      </w:r>
      <w:r w:rsidR="00FD083E">
        <w:t xml:space="preserve"> </w:t>
      </w:r>
      <w:r>
        <w:t>(exit).</w:t>
      </w:r>
      <w:r w:rsidR="00FD083E">
        <w:t xml:space="preserve">  </w:t>
      </w:r>
      <w:r>
        <w:t>The</w:t>
      </w:r>
      <w:r w:rsidR="00FD083E">
        <w:t xml:space="preserve"> </w:t>
      </w:r>
      <w:r w:rsidRPr="009167F3">
        <w:rPr>
          <w:i/>
        </w:rPr>
        <w:t>InformationDate</w:t>
      </w:r>
      <w:r w:rsidR="00FD083E">
        <w:t xml:space="preserve"> </w:t>
      </w:r>
      <w:r>
        <w:t>should</w:t>
      </w:r>
      <w:r w:rsidR="00FD083E">
        <w:t xml:space="preserve"> </w:t>
      </w:r>
      <w:r>
        <w:t>match</w:t>
      </w:r>
      <w:r w:rsidR="00FD083E">
        <w:t xml:space="preserve"> </w:t>
      </w:r>
      <w:r>
        <w:t>the</w:t>
      </w:r>
      <w:r w:rsidR="00FD083E">
        <w:t xml:space="preserve"> </w:t>
      </w:r>
      <w:r>
        <w:t>exit</w:t>
      </w:r>
      <w:r w:rsidR="00FD083E">
        <w:t xml:space="preserve"> </w:t>
      </w:r>
      <w:r>
        <w:t>date.</w:t>
      </w:r>
    </w:p>
    <w:p w14:paraId="04FDD2D1" w14:textId="2A112BA8" w:rsidR="00327DED" w:rsidRDefault="00327DED" w:rsidP="00327DED">
      <w:pPr>
        <w:pStyle w:val="ListParagraph"/>
        <w:numPr>
          <w:ilvl w:val="0"/>
          <w:numId w:val="23"/>
        </w:numPr>
      </w:pPr>
      <w:r>
        <w:t>Multiple</w:t>
      </w:r>
      <w:r w:rsidR="00FD083E">
        <w:t xml:space="preserve"> </w:t>
      </w:r>
      <w:r>
        <w:t>records</w:t>
      </w:r>
      <w:r w:rsidR="00FD083E">
        <w:t xml:space="preserve"> </w:t>
      </w:r>
      <w:r>
        <w:t>per</w:t>
      </w:r>
      <w:r w:rsidR="00FD083E">
        <w:t xml:space="preserve"> </w:t>
      </w:r>
      <w:r w:rsidRPr="002D57C4">
        <w:rPr>
          <w:i/>
        </w:rPr>
        <w:t>ProjectEntryID</w:t>
      </w:r>
      <w:r w:rsidR="00FD083E">
        <w:t xml:space="preserve"> </w:t>
      </w:r>
      <w:r>
        <w:t>with</w:t>
      </w:r>
      <w:r w:rsidR="00FD083E">
        <w:t xml:space="preserve"> </w:t>
      </w:r>
      <w:r>
        <w:t>a</w:t>
      </w:r>
      <w:r w:rsidR="00FD083E">
        <w:t xml:space="preserve"> </w:t>
      </w:r>
      <w:r w:rsidRPr="002D57C4">
        <w:rPr>
          <w:i/>
        </w:rPr>
        <w:t>DataCollectionStage</w:t>
      </w:r>
      <w:r w:rsidR="00FD083E">
        <w:t xml:space="preserve"> </w:t>
      </w:r>
      <w:r>
        <w:t>of</w:t>
      </w:r>
      <w:r w:rsidR="00FD083E">
        <w:t xml:space="preserve"> </w:t>
      </w:r>
      <w:r>
        <w:t>2</w:t>
      </w:r>
      <w:r w:rsidR="00FD083E">
        <w:t xml:space="preserve"> </w:t>
      </w:r>
      <w:r>
        <w:t>(update)</w:t>
      </w:r>
      <w:r w:rsidR="00FD083E">
        <w:t xml:space="preserve"> </w:t>
      </w:r>
      <w:r>
        <w:t>or</w:t>
      </w:r>
      <w:r w:rsidR="00FD083E">
        <w:t xml:space="preserve"> </w:t>
      </w:r>
      <w:r>
        <w:t>5</w:t>
      </w:r>
      <w:r w:rsidR="00FD083E">
        <w:t xml:space="preserve"> </w:t>
      </w:r>
      <w:r>
        <w:t>(annual</w:t>
      </w:r>
      <w:r w:rsidR="00FD083E">
        <w:t xml:space="preserve"> </w:t>
      </w:r>
      <w:r>
        <w:t>assessment).</w:t>
      </w:r>
    </w:p>
    <w:p w14:paraId="71875113" w14:textId="77777777" w:rsidR="002D57C4" w:rsidRDefault="002D57C4" w:rsidP="002D57C4"/>
    <w:tbl>
      <w:tblPr>
        <w:tblStyle w:val="GridTable1Light-Accent11"/>
        <w:tblW w:w="9350" w:type="dxa"/>
        <w:tblLook w:val="04A0" w:firstRow="1" w:lastRow="0" w:firstColumn="1" w:lastColumn="0" w:noHBand="0" w:noVBand="1"/>
      </w:tblPr>
      <w:tblGrid>
        <w:gridCol w:w="807"/>
        <w:gridCol w:w="2860"/>
        <w:gridCol w:w="658"/>
        <w:gridCol w:w="1052"/>
        <w:gridCol w:w="613"/>
        <w:gridCol w:w="3360"/>
      </w:tblGrid>
      <w:tr w:rsidR="00BF3ABD" w:rsidRPr="009C3437" w14:paraId="5E88E948" w14:textId="77777777" w:rsidTr="001A52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49" w:type="dxa"/>
          </w:tcPr>
          <w:p w14:paraId="7BBD43A9" w14:textId="77777777" w:rsidR="00BF3ABD" w:rsidRPr="009C3437" w:rsidRDefault="00BF3ABD" w:rsidP="00534A13">
            <w:r>
              <w:t>DE#</w:t>
            </w:r>
          </w:p>
        </w:tc>
        <w:tc>
          <w:tcPr>
            <w:tcW w:w="2998" w:type="dxa"/>
          </w:tcPr>
          <w:p w14:paraId="26D9AFFE" w14:textId="77777777" w:rsidR="00BF3ABD" w:rsidRPr="009C3437" w:rsidRDefault="00BF3ABD" w:rsidP="00534A13">
            <w:pPr>
              <w:cnfStyle w:val="100000000000" w:firstRow="1" w:lastRow="0" w:firstColumn="0" w:lastColumn="0" w:oddVBand="0" w:evenVBand="0" w:oddHBand="0" w:evenHBand="0" w:firstRowFirstColumn="0" w:firstRowLastColumn="0" w:lastRowFirstColumn="0" w:lastRowLastColumn="0"/>
            </w:pPr>
            <w:r w:rsidRPr="009C3437">
              <w:t>Name</w:t>
            </w:r>
          </w:p>
        </w:tc>
        <w:tc>
          <w:tcPr>
            <w:tcW w:w="658" w:type="dxa"/>
          </w:tcPr>
          <w:p w14:paraId="08417805" w14:textId="77777777" w:rsidR="00BF3ABD" w:rsidRPr="009C3437" w:rsidRDefault="00BF3ABD" w:rsidP="00534A13">
            <w:pPr>
              <w:cnfStyle w:val="100000000000" w:firstRow="1" w:lastRow="0" w:firstColumn="0" w:lastColumn="0" w:oddVBand="0" w:evenVBand="0" w:oddHBand="0" w:evenHBand="0" w:firstRowFirstColumn="0" w:firstRowLastColumn="0" w:lastRowFirstColumn="0" w:lastRowLastColumn="0"/>
            </w:pPr>
            <w:r w:rsidRPr="009C3437">
              <w:t>Type</w:t>
            </w:r>
          </w:p>
        </w:tc>
        <w:tc>
          <w:tcPr>
            <w:tcW w:w="698" w:type="dxa"/>
          </w:tcPr>
          <w:p w14:paraId="52A61C00" w14:textId="0DD6209A" w:rsidR="00BF3ABD" w:rsidRPr="009C3437" w:rsidRDefault="007E081D" w:rsidP="00534A13">
            <w:pPr>
              <w:cnfStyle w:val="100000000000" w:firstRow="1" w:lastRow="0" w:firstColumn="0" w:lastColumn="0" w:oddVBand="0" w:evenVBand="0" w:oddHBand="0" w:evenHBand="0" w:firstRowFirstColumn="0" w:firstRowLastColumn="0" w:lastRowFirstColumn="0" w:lastRowLastColumn="0"/>
            </w:pPr>
            <w:r>
              <w:t>List</w:t>
            </w:r>
          </w:p>
        </w:tc>
        <w:tc>
          <w:tcPr>
            <w:tcW w:w="618" w:type="dxa"/>
          </w:tcPr>
          <w:p w14:paraId="04D5E94E" w14:textId="7CEAED16" w:rsidR="00BF3ABD" w:rsidRDefault="00BF3ABD" w:rsidP="00534A13">
            <w:pPr>
              <w:cnfStyle w:val="100000000000" w:firstRow="1" w:lastRow="0" w:firstColumn="0" w:lastColumn="0" w:oddVBand="0" w:evenVBand="0" w:oddHBand="0" w:evenHBand="0" w:firstRowFirstColumn="0" w:firstRowLastColumn="0" w:lastRowFirstColumn="0" w:lastRowLastColumn="0"/>
            </w:pPr>
            <w:r>
              <w:t>Null</w:t>
            </w:r>
          </w:p>
        </w:tc>
        <w:tc>
          <w:tcPr>
            <w:tcW w:w="3729" w:type="dxa"/>
          </w:tcPr>
          <w:p w14:paraId="43D50761" w14:textId="77777777" w:rsidR="00BF3ABD" w:rsidRPr="009C3437" w:rsidRDefault="00BF3ABD" w:rsidP="00534A13">
            <w:pPr>
              <w:cnfStyle w:val="100000000000" w:firstRow="1" w:lastRow="0" w:firstColumn="0" w:lastColumn="0" w:oddVBand="0" w:evenVBand="0" w:oddHBand="0" w:evenHBand="0" w:firstRowFirstColumn="0" w:firstRowLastColumn="0" w:lastRowFirstColumn="0" w:lastRowLastColumn="0"/>
            </w:pPr>
            <w:r w:rsidRPr="009C3437">
              <w:t>Notes</w:t>
            </w:r>
          </w:p>
        </w:tc>
      </w:tr>
      <w:tr w:rsidR="009B5603" w:rsidRPr="009C3437" w14:paraId="0EEACE3E"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49" w:type="dxa"/>
          </w:tcPr>
          <w:p w14:paraId="0B0E21A5" w14:textId="77777777" w:rsidR="009B5603" w:rsidRDefault="009B5603" w:rsidP="00534A13"/>
        </w:tc>
        <w:tc>
          <w:tcPr>
            <w:tcW w:w="2998" w:type="dxa"/>
          </w:tcPr>
          <w:p w14:paraId="382D6579" w14:textId="40A4BB10" w:rsidR="009B5603" w:rsidRPr="009C3437" w:rsidRDefault="009B5603" w:rsidP="00534A13">
            <w:pPr>
              <w:cnfStyle w:val="000000000000" w:firstRow="0" w:lastRow="0" w:firstColumn="0" w:lastColumn="0" w:oddVBand="0" w:evenVBand="0" w:oddHBand="0" w:evenHBand="0" w:firstRowFirstColumn="0" w:firstRowLastColumn="0" w:lastRowFirstColumn="0" w:lastRowLastColumn="0"/>
            </w:pPr>
            <w:r>
              <w:t>DisabilitiesID</w:t>
            </w:r>
          </w:p>
        </w:tc>
        <w:tc>
          <w:tcPr>
            <w:tcW w:w="658" w:type="dxa"/>
          </w:tcPr>
          <w:p w14:paraId="409AA514" w14:textId="0AA91BA0" w:rsidR="009B5603" w:rsidRPr="009C3437" w:rsidRDefault="009B5603" w:rsidP="00534A13">
            <w:pPr>
              <w:cnfStyle w:val="000000000000" w:firstRow="0" w:lastRow="0" w:firstColumn="0" w:lastColumn="0" w:oddVBand="0" w:evenVBand="0" w:oddHBand="0" w:evenHBand="0" w:firstRowFirstColumn="0" w:firstRowLastColumn="0" w:lastRowFirstColumn="0" w:lastRowLastColumn="0"/>
            </w:pPr>
            <w:r>
              <w:t>S32</w:t>
            </w:r>
          </w:p>
        </w:tc>
        <w:tc>
          <w:tcPr>
            <w:tcW w:w="698" w:type="dxa"/>
          </w:tcPr>
          <w:p w14:paraId="07BBCD1B" w14:textId="77777777" w:rsidR="009B5603" w:rsidRDefault="009B5603" w:rsidP="00534A13">
            <w:pPr>
              <w:cnfStyle w:val="000000000000" w:firstRow="0" w:lastRow="0" w:firstColumn="0" w:lastColumn="0" w:oddVBand="0" w:evenVBand="0" w:oddHBand="0" w:evenHBand="0" w:firstRowFirstColumn="0" w:firstRowLastColumn="0" w:lastRowFirstColumn="0" w:lastRowLastColumn="0"/>
            </w:pPr>
          </w:p>
        </w:tc>
        <w:tc>
          <w:tcPr>
            <w:tcW w:w="618" w:type="dxa"/>
          </w:tcPr>
          <w:p w14:paraId="4AB83A4F" w14:textId="77777777" w:rsidR="009B5603" w:rsidRDefault="009B5603" w:rsidP="00534A13">
            <w:pPr>
              <w:cnfStyle w:val="000000000000" w:firstRow="0" w:lastRow="0" w:firstColumn="0" w:lastColumn="0" w:oddVBand="0" w:evenVBand="0" w:oddHBand="0" w:evenHBand="0" w:firstRowFirstColumn="0" w:firstRowLastColumn="0" w:lastRowFirstColumn="0" w:lastRowLastColumn="0"/>
            </w:pPr>
          </w:p>
        </w:tc>
        <w:tc>
          <w:tcPr>
            <w:tcW w:w="3729" w:type="dxa"/>
          </w:tcPr>
          <w:p w14:paraId="18A1B6B4" w14:textId="636A4CB8" w:rsidR="009B5603" w:rsidRPr="009C3437" w:rsidRDefault="009B5603" w:rsidP="00534A13">
            <w:pPr>
              <w:cnfStyle w:val="000000000000" w:firstRow="0" w:lastRow="0" w:firstColumn="0" w:lastColumn="0" w:oddVBand="0" w:evenVBand="0" w:oddHBand="0" w:evenHBand="0" w:firstRowFirstColumn="0" w:firstRowLastColumn="0" w:lastRowFirstColumn="0" w:lastRowLastColumn="0"/>
            </w:pPr>
            <w:r>
              <w:t>Unique</w:t>
            </w:r>
            <w:r w:rsidR="00FD083E">
              <w:t xml:space="preserve"> </w:t>
            </w:r>
            <w:r>
              <w:t>identifier</w:t>
            </w:r>
          </w:p>
        </w:tc>
      </w:tr>
      <w:tr w:rsidR="00BF3ABD" w:rsidRPr="009C3437" w14:paraId="58E08D23"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49" w:type="dxa"/>
          </w:tcPr>
          <w:p w14:paraId="456A4F37" w14:textId="77777777" w:rsidR="00BF3ABD" w:rsidRDefault="00BF3ABD" w:rsidP="00534A13"/>
        </w:tc>
        <w:tc>
          <w:tcPr>
            <w:tcW w:w="2998" w:type="dxa"/>
          </w:tcPr>
          <w:p w14:paraId="1A6DC594"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r>
              <w:t>ProjectEntryID</w:t>
            </w:r>
          </w:p>
        </w:tc>
        <w:tc>
          <w:tcPr>
            <w:tcW w:w="658" w:type="dxa"/>
          </w:tcPr>
          <w:p w14:paraId="00417505" w14:textId="414A6760"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r>
              <w:t>S</w:t>
            </w:r>
            <w:r w:rsidR="009B5603">
              <w:t>32</w:t>
            </w:r>
          </w:p>
        </w:tc>
        <w:tc>
          <w:tcPr>
            <w:tcW w:w="698" w:type="dxa"/>
          </w:tcPr>
          <w:p w14:paraId="6A32E168"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618" w:type="dxa"/>
          </w:tcPr>
          <w:p w14:paraId="44C1620A" w14:textId="77777777" w:rsidR="00BF3ABD" w:rsidRDefault="00BF3ABD" w:rsidP="00534A13">
            <w:pPr>
              <w:cnfStyle w:val="000000000000" w:firstRow="0" w:lastRow="0" w:firstColumn="0" w:lastColumn="0" w:oddVBand="0" w:evenVBand="0" w:oddHBand="0" w:evenHBand="0" w:firstRowFirstColumn="0" w:firstRowLastColumn="0" w:lastRowFirstColumn="0" w:lastRowLastColumn="0"/>
            </w:pPr>
          </w:p>
        </w:tc>
        <w:tc>
          <w:tcPr>
            <w:tcW w:w="3729" w:type="dxa"/>
          </w:tcPr>
          <w:p w14:paraId="03D68CB4" w14:textId="76964A3E"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r>
      <w:tr w:rsidR="00BF3ABD" w:rsidRPr="009C3437" w14:paraId="22156A3C"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49" w:type="dxa"/>
          </w:tcPr>
          <w:p w14:paraId="399356F3" w14:textId="77777777" w:rsidR="00BF3ABD" w:rsidRDefault="00BF3ABD" w:rsidP="00534A13"/>
        </w:tc>
        <w:tc>
          <w:tcPr>
            <w:tcW w:w="2998" w:type="dxa"/>
          </w:tcPr>
          <w:p w14:paraId="647B7CF2" w14:textId="39E24009"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r>
              <w:t>PersonalID</w:t>
            </w:r>
            <w:r w:rsidR="00FD083E">
              <w:t xml:space="preserve"> </w:t>
            </w:r>
          </w:p>
        </w:tc>
        <w:tc>
          <w:tcPr>
            <w:tcW w:w="658" w:type="dxa"/>
          </w:tcPr>
          <w:p w14:paraId="7075337E" w14:textId="6FC56376"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r>
              <w:t>S</w:t>
            </w:r>
            <w:r w:rsidR="009B5603">
              <w:t>32</w:t>
            </w:r>
          </w:p>
        </w:tc>
        <w:tc>
          <w:tcPr>
            <w:tcW w:w="698" w:type="dxa"/>
          </w:tcPr>
          <w:p w14:paraId="5B4551F9"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618" w:type="dxa"/>
          </w:tcPr>
          <w:p w14:paraId="24F593AD"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3729" w:type="dxa"/>
          </w:tcPr>
          <w:p w14:paraId="33E98EBB" w14:textId="0599DE25"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r>
      <w:tr w:rsidR="00BF3ABD" w:rsidRPr="009C3437" w14:paraId="24DC1F2E"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49" w:type="dxa"/>
          </w:tcPr>
          <w:p w14:paraId="3CDF88F4" w14:textId="4BBF99A8" w:rsidR="00BF3ABD" w:rsidRDefault="00BF3ABD" w:rsidP="00534A13"/>
        </w:tc>
        <w:tc>
          <w:tcPr>
            <w:tcW w:w="2998" w:type="dxa"/>
          </w:tcPr>
          <w:p w14:paraId="6695CF08" w14:textId="49B147E0" w:rsidR="00BF3ABD" w:rsidRDefault="00BF3ABD" w:rsidP="00534A13">
            <w:pPr>
              <w:cnfStyle w:val="000000000000" w:firstRow="0" w:lastRow="0" w:firstColumn="0" w:lastColumn="0" w:oddVBand="0" w:evenVBand="0" w:oddHBand="0" w:evenHBand="0" w:firstRowFirstColumn="0" w:firstRowLastColumn="0" w:lastRowFirstColumn="0" w:lastRowLastColumn="0"/>
            </w:pPr>
            <w:r>
              <w:t>InformationDate</w:t>
            </w:r>
          </w:p>
        </w:tc>
        <w:tc>
          <w:tcPr>
            <w:tcW w:w="658" w:type="dxa"/>
          </w:tcPr>
          <w:p w14:paraId="1C34504F" w14:textId="311F3624" w:rsidR="00BF3ABD" w:rsidRDefault="00BF3ABD" w:rsidP="00534A13">
            <w:pPr>
              <w:cnfStyle w:val="000000000000" w:firstRow="0" w:lastRow="0" w:firstColumn="0" w:lastColumn="0" w:oddVBand="0" w:evenVBand="0" w:oddHBand="0" w:evenHBand="0" w:firstRowFirstColumn="0" w:firstRowLastColumn="0" w:lastRowFirstColumn="0" w:lastRowLastColumn="0"/>
            </w:pPr>
            <w:r>
              <w:t>D</w:t>
            </w:r>
          </w:p>
        </w:tc>
        <w:tc>
          <w:tcPr>
            <w:tcW w:w="698" w:type="dxa"/>
          </w:tcPr>
          <w:p w14:paraId="1DF9977B"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618" w:type="dxa"/>
          </w:tcPr>
          <w:p w14:paraId="0E4190E3"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3729" w:type="dxa"/>
          </w:tcPr>
          <w:p w14:paraId="0C4DEF25" w14:textId="77777777" w:rsidR="00BF3ABD" w:rsidRDefault="00BF3ABD" w:rsidP="00534A13">
            <w:pPr>
              <w:cnfStyle w:val="000000000000" w:firstRow="0" w:lastRow="0" w:firstColumn="0" w:lastColumn="0" w:oddVBand="0" w:evenVBand="0" w:oddHBand="0" w:evenHBand="0" w:firstRowFirstColumn="0" w:firstRowLastColumn="0" w:lastRowFirstColumn="0" w:lastRowLastColumn="0"/>
            </w:pPr>
          </w:p>
        </w:tc>
      </w:tr>
      <w:tr w:rsidR="00BF3ABD" w:rsidRPr="009C3437" w14:paraId="4B280A47"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49" w:type="dxa"/>
          </w:tcPr>
          <w:p w14:paraId="2BA4FF27" w14:textId="334BE6A0" w:rsidR="00BF3ABD" w:rsidRDefault="00BF3ABD" w:rsidP="00534A13"/>
        </w:tc>
        <w:tc>
          <w:tcPr>
            <w:tcW w:w="2998" w:type="dxa"/>
          </w:tcPr>
          <w:p w14:paraId="73DD5408" w14:textId="01D79511" w:rsidR="00BF3ABD" w:rsidRDefault="00BF3ABD" w:rsidP="00534A13">
            <w:pPr>
              <w:cnfStyle w:val="000000000000" w:firstRow="0" w:lastRow="0" w:firstColumn="0" w:lastColumn="0" w:oddVBand="0" w:evenVBand="0" w:oddHBand="0" w:evenHBand="0" w:firstRowFirstColumn="0" w:firstRowLastColumn="0" w:lastRowFirstColumn="0" w:lastRowLastColumn="0"/>
            </w:pPr>
            <w:r>
              <w:t>DisabilityType</w:t>
            </w:r>
          </w:p>
        </w:tc>
        <w:tc>
          <w:tcPr>
            <w:tcW w:w="658" w:type="dxa"/>
          </w:tcPr>
          <w:p w14:paraId="0CEDA115" w14:textId="469A90DE" w:rsidR="00BF3ABD" w:rsidRDefault="00BF3ABD" w:rsidP="00534A13">
            <w:pPr>
              <w:cnfStyle w:val="000000000000" w:firstRow="0" w:lastRow="0" w:firstColumn="0" w:lastColumn="0" w:oddVBand="0" w:evenVBand="0" w:oddHBand="0" w:evenHBand="0" w:firstRowFirstColumn="0" w:firstRowLastColumn="0" w:lastRowFirstColumn="0" w:lastRowLastColumn="0"/>
            </w:pPr>
            <w:r>
              <w:t>I</w:t>
            </w:r>
          </w:p>
        </w:tc>
        <w:tc>
          <w:tcPr>
            <w:tcW w:w="698" w:type="dxa"/>
          </w:tcPr>
          <w:p w14:paraId="134964F2" w14:textId="3D59CC81" w:rsidR="00BF3ABD" w:rsidRPr="009C3437" w:rsidRDefault="007A2AF6" w:rsidP="00534A13">
            <w:pPr>
              <w:cnfStyle w:val="000000000000" w:firstRow="0" w:lastRow="0" w:firstColumn="0" w:lastColumn="0" w:oddVBand="0" w:evenVBand="0" w:oddHBand="0" w:evenHBand="0" w:firstRowFirstColumn="0" w:firstRowLastColumn="0" w:lastRowFirstColumn="0" w:lastRowLastColumn="0"/>
            </w:pPr>
            <w:hyperlink w:anchor="_1.3_DisabilityType" w:history="1">
              <w:r w:rsidR="00BF3ABD" w:rsidRPr="00B60FB1">
                <w:rPr>
                  <w:rStyle w:val="Hyperlink"/>
                </w:rPr>
                <w:t>1.3</w:t>
              </w:r>
            </w:hyperlink>
          </w:p>
        </w:tc>
        <w:tc>
          <w:tcPr>
            <w:tcW w:w="618" w:type="dxa"/>
          </w:tcPr>
          <w:p w14:paraId="0CF02698"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3729" w:type="dxa"/>
          </w:tcPr>
          <w:p w14:paraId="2E95FD6D"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r>
      <w:tr w:rsidR="00BF3ABD" w:rsidRPr="009C3437" w14:paraId="27646344"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49" w:type="dxa"/>
          </w:tcPr>
          <w:p w14:paraId="689670BF" w14:textId="77777777" w:rsidR="00BF3ABD" w:rsidRDefault="00BF3ABD" w:rsidP="00534A13"/>
        </w:tc>
        <w:tc>
          <w:tcPr>
            <w:tcW w:w="2998" w:type="dxa"/>
          </w:tcPr>
          <w:p w14:paraId="6E7036B6" w14:textId="175159D5" w:rsidR="00BF3ABD" w:rsidRDefault="00BF3ABD" w:rsidP="00534A13">
            <w:pPr>
              <w:cnfStyle w:val="000000000000" w:firstRow="0" w:lastRow="0" w:firstColumn="0" w:lastColumn="0" w:oddVBand="0" w:evenVBand="0" w:oddHBand="0" w:evenHBand="0" w:firstRowFirstColumn="0" w:firstRowLastColumn="0" w:lastRowFirstColumn="0" w:lastRowLastColumn="0"/>
            </w:pPr>
            <w:r>
              <w:t>DisabilityResponse</w:t>
            </w:r>
          </w:p>
        </w:tc>
        <w:tc>
          <w:tcPr>
            <w:tcW w:w="658" w:type="dxa"/>
          </w:tcPr>
          <w:p w14:paraId="61EFD076" w14:textId="6DAB6CF4" w:rsidR="00BF3ABD" w:rsidRDefault="00BF3ABD" w:rsidP="00534A13">
            <w:pPr>
              <w:cnfStyle w:val="000000000000" w:firstRow="0" w:lastRow="0" w:firstColumn="0" w:lastColumn="0" w:oddVBand="0" w:evenVBand="0" w:oddHBand="0" w:evenHBand="0" w:firstRowFirstColumn="0" w:firstRowLastColumn="0" w:lastRowFirstColumn="0" w:lastRowLastColumn="0"/>
            </w:pPr>
            <w:r>
              <w:t>I</w:t>
            </w:r>
          </w:p>
        </w:tc>
        <w:tc>
          <w:tcPr>
            <w:tcW w:w="698" w:type="dxa"/>
          </w:tcPr>
          <w:p w14:paraId="481D31E2" w14:textId="43853CF3"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r>
              <w:t>(see</w:t>
            </w:r>
            <w:r w:rsidR="00FD083E">
              <w:t xml:space="preserve"> </w:t>
            </w:r>
            <w:r>
              <w:t>note)</w:t>
            </w:r>
          </w:p>
        </w:tc>
        <w:tc>
          <w:tcPr>
            <w:tcW w:w="618" w:type="dxa"/>
          </w:tcPr>
          <w:p w14:paraId="0E4927F7"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c>
          <w:tcPr>
            <w:tcW w:w="3729" w:type="dxa"/>
          </w:tcPr>
          <w:p w14:paraId="07AA3D8F" w14:textId="72EB4A11" w:rsidR="00BF3ABD" w:rsidRDefault="00BF3ABD" w:rsidP="00534A13">
            <w:pPr>
              <w:cnfStyle w:val="000000000000" w:firstRow="0" w:lastRow="0" w:firstColumn="0" w:lastColumn="0" w:oddVBand="0" w:evenVBand="0" w:oddHBand="0" w:evenHBand="0" w:firstRowFirstColumn="0" w:firstRowLastColumn="0" w:lastRowFirstColumn="0" w:lastRowLastColumn="0"/>
            </w:pPr>
            <w:r>
              <w:t>For</w:t>
            </w:r>
            <w:r w:rsidR="00FD083E">
              <w:t xml:space="preserve"> </w:t>
            </w:r>
            <w:r w:rsidRPr="009B5603">
              <w:rPr>
                <w:i/>
              </w:rPr>
              <w:t>DisabilityType</w:t>
            </w:r>
          </w:p>
          <w:p w14:paraId="462038C0" w14:textId="1091E6C9" w:rsidR="00BF3ABD" w:rsidRDefault="00BF3ABD" w:rsidP="00534A13">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10</w:t>
            </w:r>
            <w:r w:rsidR="00FD083E">
              <w:t xml:space="preserve"> </w:t>
            </w:r>
            <w:r>
              <w:t>(Substance</w:t>
            </w:r>
            <w:r w:rsidR="00FD083E">
              <w:t xml:space="preserve"> </w:t>
            </w:r>
            <w:r>
              <w:t>abuse)</w:t>
            </w:r>
            <w:r w:rsidR="00FD083E">
              <w:t xml:space="preserve"> </w:t>
            </w:r>
            <w:r>
              <w:t>–</w:t>
            </w:r>
            <w:r w:rsidR="00FD083E">
              <w:t xml:space="preserve"> </w:t>
            </w:r>
            <w:r>
              <w:t>list</w:t>
            </w:r>
            <w:r w:rsidR="00FD083E">
              <w:t xml:space="preserve"> </w:t>
            </w:r>
            <w:hyperlink w:anchor="_4.10.2_DisabilityResponse" w:history="1">
              <w:r>
                <w:rPr>
                  <w:rStyle w:val="Hyperlink"/>
                </w:rPr>
                <w:t>4.10.2</w:t>
              </w:r>
            </w:hyperlink>
          </w:p>
          <w:p w14:paraId="24608F40" w14:textId="17522486" w:rsidR="00BF3ABD" w:rsidRPr="009C3437" w:rsidRDefault="00BF3ABD" w:rsidP="00534A13">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Any</w:t>
            </w:r>
            <w:r w:rsidR="00FD083E">
              <w:t xml:space="preserve"> </w:t>
            </w:r>
            <w:r>
              <w:t>other</w:t>
            </w:r>
            <w:r w:rsidR="00FD083E">
              <w:t xml:space="preserve"> </w:t>
            </w:r>
            <w:r>
              <w:t>–</w:t>
            </w:r>
            <w:r w:rsidR="00FD083E">
              <w:t xml:space="preserve"> </w:t>
            </w:r>
            <w:r>
              <w:t>list</w:t>
            </w:r>
            <w:r w:rsidR="00FD083E">
              <w:t xml:space="preserve"> </w:t>
            </w:r>
            <w:hyperlink r:id="rId12" w:anchor="_1.8_No/Yes/Reasons_for" w:history="1">
              <w:r>
                <w:rPr>
                  <w:rStyle w:val="Hyperlink"/>
                </w:rPr>
                <w:t>1.8</w:t>
              </w:r>
            </w:hyperlink>
          </w:p>
        </w:tc>
      </w:tr>
      <w:tr w:rsidR="00BF3ABD" w:rsidRPr="009C3437" w14:paraId="7AACBBD2"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49" w:type="dxa"/>
          </w:tcPr>
          <w:p w14:paraId="3649B5A9" w14:textId="5D2E02C0" w:rsidR="00BF3ABD" w:rsidRDefault="00BF3ABD" w:rsidP="00534A13"/>
        </w:tc>
        <w:tc>
          <w:tcPr>
            <w:tcW w:w="2998" w:type="dxa"/>
          </w:tcPr>
          <w:p w14:paraId="44CADECC" w14:textId="4C60E786" w:rsidR="00BF3ABD" w:rsidRDefault="00BF3ABD" w:rsidP="00534A13">
            <w:pPr>
              <w:cnfStyle w:val="000000000000" w:firstRow="0" w:lastRow="0" w:firstColumn="0" w:lastColumn="0" w:oddVBand="0" w:evenVBand="0" w:oddHBand="0" w:evenHBand="0" w:firstRowFirstColumn="0" w:firstRowLastColumn="0" w:lastRowFirstColumn="0" w:lastRowLastColumn="0"/>
            </w:pPr>
            <w:r>
              <w:t>IndefiniteAndImpairs</w:t>
            </w:r>
          </w:p>
        </w:tc>
        <w:tc>
          <w:tcPr>
            <w:tcW w:w="658" w:type="dxa"/>
          </w:tcPr>
          <w:p w14:paraId="35D2201C" w14:textId="4F732DB1" w:rsidR="00BF3ABD" w:rsidRDefault="00BF3ABD" w:rsidP="00534A13">
            <w:pPr>
              <w:cnfStyle w:val="000000000000" w:firstRow="0" w:lastRow="0" w:firstColumn="0" w:lastColumn="0" w:oddVBand="0" w:evenVBand="0" w:oddHBand="0" w:evenHBand="0" w:firstRowFirstColumn="0" w:firstRowLastColumn="0" w:lastRowFirstColumn="0" w:lastRowLastColumn="0"/>
            </w:pPr>
            <w:r>
              <w:t>I</w:t>
            </w:r>
          </w:p>
        </w:tc>
        <w:tc>
          <w:tcPr>
            <w:tcW w:w="698" w:type="dxa"/>
          </w:tcPr>
          <w:p w14:paraId="5926B081" w14:textId="6FFF95DD" w:rsidR="00BF3ABD" w:rsidRPr="009C3437" w:rsidRDefault="007A2AF6" w:rsidP="00534A13">
            <w:pPr>
              <w:cnfStyle w:val="000000000000" w:firstRow="0" w:lastRow="0" w:firstColumn="0" w:lastColumn="0" w:oddVBand="0" w:evenVBand="0" w:oddHBand="0" w:evenHBand="0" w:firstRowFirstColumn="0" w:firstRowLastColumn="0" w:lastRowFirstColumn="0" w:lastRowLastColumn="0"/>
            </w:pPr>
            <w:hyperlink w:anchor="_3.7_No/Yes/Reasons_for_1" w:history="1">
              <w:r w:rsidR="00BF3ABD">
                <w:rPr>
                  <w:rStyle w:val="Hyperlink"/>
                </w:rPr>
                <w:t>1.8</w:t>
              </w:r>
            </w:hyperlink>
          </w:p>
        </w:tc>
        <w:tc>
          <w:tcPr>
            <w:tcW w:w="618" w:type="dxa"/>
          </w:tcPr>
          <w:p w14:paraId="1A82B588" w14:textId="5B966A97" w:rsidR="00BF3ABD" w:rsidRDefault="00BF3ABD" w:rsidP="00534A13">
            <w:pPr>
              <w:cnfStyle w:val="000000000000" w:firstRow="0" w:lastRow="0" w:firstColumn="0" w:lastColumn="0" w:oddVBand="0" w:evenVBand="0" w:oddHBand="0" w:evenHBand="0" w:firstRowFirstColumn="0" w:firstRowLastColumn="0" w:lastRowFirstColumn="0" w:lastRowLastColumn="0"/>
            </w:pPr>
            <w:r>
              <w:t>Y</w:t>
            </w:r>
          </w:p>
        </w:tc>
        <w:tc>
          <w:tcPr>
            <w:tcW w:w="3729" w:type="dxa"/>
          </w:tcPr>
          <w:p w14:paraId="1FEDA3AC"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r>
      <w:tr w:rsidR="00BF3ABD" w:rsidRPr="009C3437" w14:paraId="5E4BE04E"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49" w:type="dxa"/>
          </w:tcPr>
          <w:p w14:paraId="31DD5F87" w14:textId="77777777" w:rsidR="00BF3ABD" w:rsidRDefault="00BF3ABD" w:rsidP="00534A13"/>
        </w:tc>
        <w:tc>
          <w:tcPr>
            <w:tcW w:w="2998" w:type="dxa"/>
          </w:tcPr>
          <w:p w14:paraId="14A69D6E" w14:textId="03D81B56" w:rsidR="00BF3ABD" w:rsidRDefault="00BF3ABD" w:rsidP="00534A13">
            <w:pPr>
              <w:cnfStyle w:val="000000000000" w:firstRow="0" w:lastRow="0" w:firstColumn="0" w:lastColumn="0" w:oddVBand="0" w:evenVBand="0" w:oddHBand="0" w:evenHBand="0" w:firstRowFirstColumn="0" w:firstRowLastColumn="0" w:lastRowFirstColumn="0" w:lastRowLastColumn="0"/>
            </w:pPr>
            <w:r>
              <w:t>DocumentationOnFile</w:t>
            </w:r>
          </w:p>
        </w:tc>
        <w:tc>
          <w:tcPr>
            <w:tcW w:w="658" w:type="dxa"/>
          </w:tcPr>
          <w:p w14:paraId="56F24134" w14:textId="51A1DE4E" w:rsidR="00BF3ABD" w:rsidRDefault="00BF3ABD" w:rsidP="00534A13">
            <w:pPr>
              <w:cnfStyle w:val="000000000000" w:firstRow="0" w:lastRow="0" w:firstColumn="0" w:lastColumn="0" w:oddVBand="0" w:evenVBand="0" w:oddHBand="0" w:evenHBand="0" w:firstRowFirstColumn="0" w:firstRowLastColumn="0" w:lastRowFirstColumn="0" w:lastRowLastColumn="0"/>
            </w:pPr>
            <w:r>
              <w:t>I</w:t>
            </w:r>
          </w:p>
        </w:tc>
        <w:tc>
          <w:tcPr>
            <w:tcW w:w="698" w:type="dxa"/>
          </w:tcPr>
          <w:p w14:paraId="26BC433B" w14:textId="7817217C" w:rsidR="00BF3ABD" w:rsidRPr="009C3437" w:rsidRDefault="007A2AF6" w:rsidP="00534A13">
            <w:pPr>
              <w:cnfStyle w:val="000000000000" w:firstRow="0" w:lastRow="0" w:firstColumn="0" w:lastColumn="0" w:oddVBand="0" w:evenVBand="0" w:oddHBand="0" w:evenHBand="0" w:firstRowFirstColumn="0" w:firstRowLastColumn="0" w:lastRowFirstColumn="0" w:lastRowLastColumn="0"/>
            </w:pPr>
            <w:hyperlink w:anchor="_1.7_No/Yes/Missing" w:history="1">
              <w:r w:rsidR="00BF3ABD">
                <w:rPr>
                  <w:rStyle w:val="Hyperlink"/>
                </w:rPr>
                <w:t>1.7</w:t>
              </w:r>
            </w:hyperlink>
          </w:p>
        </w:tc>
        <w:tc>
          <w:tcPr>
            <w:tcW w:w="618" w:type="dxa"/>
          </w:tcPr>
          <w:p w14:paraId="400C0E24" w14:textId="3483F79A" w:rsidR="00BF3ABD" w:rsidRDefault="00BF3ABD" w:rsidP="00534A13">
            <w:pPr>
              <w:cnfStyle w:val="000000000000" w:firstRow="0" w:lastRow="0" w:firstColumn="0" w:lastColumn="0" w:oddVBand="0" w:evenVBand="0" w:oddHBand="0" w:evenHBand="0" w:firstRowFirstColumn="0" w:firstRowLastColumn="0" w:lastRowFirstColumn="0" w:lastRowLastColumn="0"/>
            </w:pPr>
            <w:r>
              <w:t>Y</w:t>
            </w:r>
          </w:p>
        </w:tc>
        <w:tc>
          <w:tcPr>
            <w:tcW w:w="3729" w:type="dxa"/>
          </w:tcPr>
          <w:p w14:paraId="0B307D84"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r>
      <w:tr w:rsidR="00BF3ABD" w:rsidRPr="009C3437" w14:paraId="29074DFB"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49" w:type="dxa"/>
          </w:tcPr>
          <w:p w14:paraId="200D10FC" w14:textId="77777777" w:rsidR="00BF3ABD" w:rsidRDefault="00BF3ABD" w:rsidP="00534A13"/>
        </w:tc>
        <w:tc>
          <w:tcPr>
            <w:tcW w:w="2998" w:type="dxa"/>
          </w:tcPr>
          <w:p w14:paraId="30516452" w14:textId="5BE630DD" w:rsidR="00BF3ABD" w:rsidRDefault="00BF3ABD" w:rsidP="00534A13">
            <w:pPr>
              <w:cnfStyle w:val="000000000000" w:firstRow="0" w:lastRow="0" w:firstColumn="0" w:lastColumn="0" w:oddVBand="0" w:evenVBand="0" w:oddHBand="0" w:evenHBand="0" w:firstRowFirstColumn="0" w:firstRowLastColumn="0" w:lastRowFirstColumn="0" w:lastRowLastColumn="0"/>
            </w:pPr>
            <w:r>
              <w:t>ReceivingServices</w:t>
            </w:r>
          </w:p>
        </w:tc>
        <w:tc>
          <w:tcPr>
            <w:tcW w:w="658" w:type="dxa"/>
          </w:tcPr>
          <w:p w14:paraId="3D827049" w14:textId="5C006243" w:rsidR="00BF3ABD" w:rsidRDefault="00BF3ABD" w:rsidP="00534A13">
            <w:pPr>
              <w:cnfStyle w:val="000000000000" w:firstRow="0" w:lastRow="0" w:firstColumn="0" w:lastColumn="0" w:oddVBand="0" w:evenVBand="0" w:oddHBand="0" w:evenHBand="0" w:firstRowFirstColumn="0" w:firstRowLastColumn="0" w:lastRowFirstColumn="0" w:lastRowLastColumn="0"/>
            </w:pPr>
            <w:r>
              <w:t>I</w:t>
            </w:r>
          </w:p>
        </w:tc>
        <w:tc>
          <w:tcPr>
            <w:tcW w:w="698" w:type="dxa"/>
          </w:tcPr>
          <w:p w14:paraId="501A79D5" w14:textId="468186D7" w:rsidR="00BF3ABD" w:rsidRPr="009C3437" w:rsidRDefault="007A2AF6" w:rsidP="00534A13">
            <w:pPr>
              <w:cnfStyle w:val="000000000000" w:firstRow="0" w:lastRow="0" w:firstColumn="0" w:lastColumn="0" w:oddVBand="0" w:evenVBand="0" w:oddHBand="0" w:evenHBand="0" w:firstRowFirstColumn="0" w:firstRowLastColumn="0" w:lastRowFirstColumn="0" w:lastRowLastColumn="0"/>
            </w:pPr>
            <w:hyperlink w:anchor="_3.7_No/Yes/Reasons_for_1" w:history="1">
              <w:r w:rsidR="007E3A14">
                <w:rPr>
                  <w:rStyle w:val="Hyperlink"/>
                </w:rPr>
                <w:t>1.8</w:t>
              </w:r>
            </w:hyperlink>
          </w:p>
        </w:tc>
        <w:tc>
          <w:tcPr>
            <w:tcW w:w="618" w:type="dxa"/>
          </w:tcPr>
          <w:p w14:paraId="200F70CD" w14:textId="45BE9321" w:rsidR="00BF3ABD" w:rsidRDefault="00BF3ABD" w:rsidP="00534A13">
            <w:pPr>
              <w:cnfStyle w:val="000000000000" w:firstRow="0" w:lastRow="0" w:firstColumn="0" w:lastColumn="0" w:oddVBand="0" w:evenVBand="0" w:oddHBand="0" w:evenHBand="0" w:firstRowFirstColumn="0" w:firstRowLastColumn="0" w:lastRowFirstColumn="0" w:lastRowLastColumn="0"/>
            </w:pPr>
            <w:r>
              <w:t>Y</w:t>
            </w:r>
          </w:p>
        </w:tc>
        <w:tc>
          <w:tcPr>
            <w:tcW w:w="3729" w:type="dxa"/>
          </w:tcPr>
          <w:p w14:paraId="59ABA5DF"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r>
      <w:tr w:rsidR="00BF3ABD" w:rsidRPr="009C3437" w14:paraId="670F35B1"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49" w:type="dxa"/>
          </w:tcPr>
          <w:p w14:paraId="2EC91C3A" w14:textId="77777777" w:rsidR="00BF3ABD" w:rsidRDefault="00BF3ABD" w:rsidP="00534A13"/>
        </w:tc>
        <w:tc>
          <w:tcPr>
            <w:tcW w:w="2998" w:type="dxa"/>
          </w:tcPr>
          <w:p w14:paraId="744CB81B" w14:textId="78A8714D" w:rsidR="00BF3ABD" w:rsidRDefault="00BF3ABD" w:rsidP="00534A13">
            <w:pPr>
              <w:cnfStyle w:val="000000000000" w:firstRow="0" w:lastRow="0" w:firstColumn="0" w:lastColumn="0" w:oddVBand="0" w:evenVBand="0" w:oddHBand="0" w:evenHBand="0" w:firstRowFirstColumn="0" w:firstRowLastColumn="0" w:lastRowFirstColumn="0" w:lastRowLastColumn="0"/>
            </w:pPr>
            <w:r>
              <w:t>PATHHowConfirmed</w:t>
            </w:r>
          </w:p>
        </w:tc>
        <w:tc>
          <w:tcPr>
            <w:tcW w:w="658" w:type="dxa"/>
          </w:tcPr>
          <w:p w14:paraId="3E3FD83F" w14:textId="5F4B0AAF" w:rsidR="00BF3ABD" w:rsidRDefault="00BF3ABD" w:rsidP="00534A13">
            <w:pPr>
              <w:cnfStyle w:val="000000000000" w:firstRow="0" w:lastRow="0" w:firstColumn="0" w:lastColumn="0" w:oddVBand="0" w:evenVBand="0" w:oddHBand="0" w:evenHBand="0" w:firstRowFirstColumn="0" w:firstRowLastColumn="0" w:lastRowFirstColumn="0" w:lastRowLastColumn="0"/>
            </w:pPr>
            <w:r>
              <w:t>I</w:t>
            </w:r>
          </w:p>
        </w:tc>
        <w:tc>
          <w:tcPr>
            <w:tcW w:w="698" w:type="dxa"/>
          </w:tcPr>
          <w:p w14:paraId="3257CD38" w14:textId="3C9624C3" w:rsidR="00BF3ABD" w:rsidRPr="009C3437" w:rsidRDefault="007A2AF6" w:rsidP="00534A13">
            <w:pPr>
              <w:cnfStyle w:val="000000000000" w:firstRow="0" w:lastRow="0" w:firstColumn="0" w:lastColumn="0" w:oddVBand="0" w:evenVBand="0" w:oddHBand="0" w:evenHBand="0" w:firstRowFirstColumn="0" w:firstRowLastColumn="0" w:lastRowFirstColumn="0" w:lastRowLastColumn="0"/>
            </w:pPr>
            <w:hyperlink w:anchor="_4.9.D_PATHHowConfirmed" w:history="1">
              <w:r w:rsidR="00BF3ABD" w:rsidRPr="002A2406">
                <w:rPr>
                  <w:rStyle w:val="Hyperlink"/>
                </w:rPr>
                <w:t>4.</w:t>
              </w:r>
              <w:r w:rsidR="00BF3ABD">
                <w:rPr>
                  <w:rStyle w:val="Hyperlink"/>
                </w:rPr>
                <w:t>9</w:t>
              </w:r>
              <w:r w:rsidR="00BF3ABD" w:rsidRPr="002A2406">
                <w:rPr>
                  <w:rStyle w:val="Hyperlink"/>
                </w:rPr>
                <w:t>.D</w:t>
              </w:r>
            </w:hyperlink>
          </w:p>
        </w:tc>
        <w:tc>
          <w:tcPr>
            <w:tcW w:w="618" w:type="dxa"/>
          </w:tcPr>
          <w:p w14:paraId="5EA41C23" w14:textId="3B1F3E11" w:rsidR="00BF3ABD" w:rsidRDefault="00BF3ABD" w:rsidP="00534A13">
            <w:pPr>
              <w:cnfStyle w:val="000000000000" w:firstRow="0" w:lastRow="0" w:firstColumn="0" w:lastColumn="0" w:oddVBand="0" w:evenVBand="0" w:oddHBand="0" w:evenHBand="0" w:firstRowFirstColumn="0" w:firstRowLastColumn="0" w:lastRowFirstColumn="0" w:lastRowLastColumn="0"/>
            </w:pPr>
            <w:r>
              <w:t>Y</w:t>
            </w:r>
          </w:p>
        </w:tc>
        <w:tc>
          <w:tcPr>
            <w:tcW w:w="3729" w:type="dxa"/>
          </w:tcPr>
          <w:p w14:paraId="60C7AB9B"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r>
      <w:tr w:rsidR="00BF3ABD" w:rsidRPr="009C3437" w14:paraId="723FE243"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49" w:type="dxa"/>
          </w:tcPr>
          <w:p w14:paraId="34B3E0D1" w14:textId="77777777" w:rsidR="00BF3ABD" w:rsidRDefault="00BF3ABD" w:rsidP="00534A13"/>
        </w:tc>
        <w:tc>
          <w:tcPr>
            <w:tcW w:w="2998" w:type="dxa"/>
          </w:tcPr>
          <w:p w14:paraId="73C48F49" w14:textId="0B1170AD" w:rsidR="00BF3ABD" w:rsidRDefault="00BF3ABD" w:rsidP="00534A13">
            <w:pPr>
              <w:cnfStyle w:val="000000000000" w:firstRow="0" w:lastRow="0" w:firstColumn="0" w:lastColumn="0" w:oddVBand="0" w:evenVBand="0" w:oddHBand="0" w:evenHBand="0" w:firstRowFirstColumn="0" w:firstRowLastColumn="0" w:lastRowFirstColumn="0" w:lastRowLastColumn="0"/>
            </w:pPr>
            <w:r>
              <w:t>PATHSMIInformation</w:t>
            </w:r>
          </w:p>
        </w:tc>
        <w:tc>
          <w:tcPr>
            <w:tcW w:w="658" w:type="dxa"/>
          </w:tcPr>
          <w:p w14:paraId="56B9C9CC" w14:textId="0F49E50C" w:rsidR="00BF3ABD" w:rsidRDefault="00BF3ABD" w:rsidP="00534A13">
            <w:pPr>
              <w:cnfStyle w:val="000000000000" w:firstRow="0" w:lastRow="0" w:firstColumn="0" w:lastColumn="0" w:oddVBand="0" w:evenVBand="0" w:oddHBand="0" w:evenHBand="0" w:firstRowFirstColumn="0" w:firstRowLastColumn="0" w:lastRowFirstColumn="0" w:lastRowLastColumn="0"/>
            </w:pPr>
            <w:r>
              <w:t>I</w:t>
            </w:r>
          </w:p>
        </w:tc>
        <w:tc>
          <w:tcPr>
            <w:tcW w:w="698" w:type="dxa"/>
          </w:tcPr>
          <w:p w14:paraId="307F6EB4" w14:textId="6131063D" w:rsidR="00BF3ABD" w:rsidRPr="009C3437" w:rsidRDefault="007A2AF6" w:rsidP="00534A13">
            <w:pPr>
              <w:cnfStyle w:val="000000000000" w:firstRow="0" w:lastRow="0" w:firstColumn="0" w:lastColumn="0" w:oddVBand="0" w:evenVBand="0" w:oddHBand="0" w:evenHBand="0" w:firstRowFirstColumn="0" w:firstRowLastColumn="0" w:lastRowFirstColumn="0" w:lastRowLastColumn="0"/>
            </w:pPr>
            <w:hyperlink w:anchor="_4.9.E_PATHSMIInformation" w:history="1">
              <w:r w:rsidR="00BF3ABD" w:rsidRPr="002A2406">
                <w:rPr>
                  <w:rStyle w:val="Hyperlink"/>
                </w:rPr>
                <w:t>4.9.E</w:t>
              </w:r>
            </w:hyperlink>
          </w:p>
        </w:tc>
        <w:tc>
          <w:tcPr>
            <w:tcW w:w="618" w:type="dxa"/>
          </w:tcPr>
          <w:p w14:paraId="2237607F" w14:textId="389CED4A" w:rsidR="00BF3ABD" w:rsidRDefault="00BF3ABD" w:rsidP="00534A13">
            <w:pPr>
              <w:cnfStyle w:val="000000000000" w:firstRow="0" w:lastRow="0" w:firstColumn="0" w:lastColumn="0" w:oddVBand="0" w:evenVBand="0" w:oddHBand="0" w:evenHBand="0" w:firstRowFirstColumn="0" w:firstRowLastColumn="0" w:lastRowFirstColumn="0" w:lastRowLastColumn="0"/>
            </w:pPr>
            <w:r>
              <w:t>Y</w:t>
            </w:r>
          </w:p>
        </w:tc>
        <w:tc>
          <w:tcPr>
            <w:tcW w:w="3729" w:type="dxa"/>
          </w:tcPr>
          <w:p w14:paraId="185439F3" w14:textId="77777777" w:rsidR="00BF3ABD" w:rsidRPr="009C3437" w:rsidRDefault="00BF3ABD" w:rsidP="00534A13">
            <w:pPr>
              <w:cnfStyle w:val="000000000000" w:firstRow="0" w:lastRow="0" w:firstColumn="0" w:lastColumn="0" w:oddVBand="0" w:evenVBand="0" w:oddHBand="0" w:evenHBand="0" w:firstRowFirstColumn="0" w:firstRowLastColumn="0" w:lastRowFirstColumn="0" w:lastRowLastColumn="0"/>
            </w:pPr>
          </w:p>
        </w:tc>
      </w:tr>
      <w:tr w:rsidR="005A35AE" w:rsidRPr="009C3437" w14:paraId="211CF791"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49" w:type="dxa"/>
          </w:tcPr>
          <w:p w14:paraId="4CF59BF4" w14:textId="533C1A17" w:rsidR="005A35AE" w:rsidRDefault="00311F05" w:rsidP="005A35AE">
            <w:r>
              <w:t>4.47.</w:t>
            </w:r>
            <w:r w:rsidR="008D419A">
              <w:t>2</w:t>
            </w:r>
          </w:p>
        </w:tc>
        <w:tc>
          <w:tcPr>
            <w:tcW w:w="2998" w:type="dxa"/>
          </w:tcPr>
          <w:p w14:paraId="056CADB8" w14:textId="1348E137" w:rsidR="005A35AE" w:rsidRDefault="005A35AE" w:rsidP="005A35AE">
            <w:pPr>
              <w:cnfStyle w:val="000000000000" w:firstRow="0" w:lastRow="0" w:firstColumn="0" w:lastColumn="0" w:oddVBand="0" w:evenVBand="0" w:oddHBand="0" w:evenHBand="0" w:firstRowFirstColumn="0" w:firstRowLastColumn="0" w:lastRowFirstColumn="0" w:lastRowLastColumn="0"/>
            </w:pPr>
            <w:r>
              <w:t>TCellCountAvailable</w:t>
            </w:r>
          </w:p>
        </w:tc>
        <w:tc>
          <w:tcPr>
            <w:tcW w:w="658" w:type="dxa"/>
          </w:tcPr>
          <w:p w14:paraId="355129A9" w14:textId="1E840D42" w:rsidR="005A35AE" w:rsidRDefault="005A35AE" w:rsidP="005A35AE">
            <w:pPr>
              <w:cnfStyle w:val="000000000000" w:firstRow="0" w:lastRow="0" w:firstColumn="0" w:lastColumn="0" w:oddVBand="0" w:evenVBand="0" w:oddHBand="0" w:evenHBand="0" w:firstRowFirstColumn="0" w:firstRowLastColumn="0" w:lastRowFirstColumn="0" w:lastRowLastColumn="0"/>
            </w:pPr>
            <w:r>
              <w:t>I</w:t>
            </w:r>
          </w:p>
        </w:tc>
        <w:tc>
          <w:tcPr>
            <w:tcW w:w="698" w:type="dxa"/>
          </w:tcPr>
          <w:p w14:paraId="05B80C9E" w14:textId="4AFD680E" w:rsidR="005A35AE" w:rsidRDefault="007A2AF6" w:rsidP="005A35AE">
            <w:pPr>
              <w:cnfStyle w:val="000000000000" w:firstRow="0" w:lastRow="0" w:firstColumn="0" w:lastColumn="0" w:oddVBand="0" w:evenVBand="0" w:oddHBand="0" w:evenHBand="0" w:firstRowFirstColumn="0" w:firstRowLastColumn="0" w:lastRowFirstColumn="0" w:lastRowLastColumn="0"/>
            </w:pPr>
            <w:hyperlink w:anchor="_3.7_No/Yes/Reasons_for_1" w:history="1">
              <w:r w:rsidR="005A35AE">
                <w:rPr>
                  <w:rStyle w:val="Hyperlink"/>
                </w:rPr>
                <w:t>1.8</w:t>
              </w:r>
            </w:hyperlink>
          </w:p>
        </w:tc>
        <w:tc>
          <w:tcPr>
            <w:tcW w:w="618" w:type="dxa"/>
          </w:tcPr>
          <w:p w14:paraId="00C8C32C" w14:textId="768DBB12" w:rsidR="005A35AE" w:rsidRDefault="005A35AE" w:rsidP="005A35AE">
            <w:pPr>
              <w:cnfStyle w:val="000000000000" w:firstRow="0" w:lastRow="0" w:firstColumn="0" w:lastColumn="0" w:oddVBand="0" w:evenVBand="0" w:oddHBand="0" w:evenHBand="0" w:firstRowFirstColumn="0" w:firstRowLastColumn="0" w:lastRowFirstColumn="0" w:lastRowLastColumn="0"/>
            </w:pPr>
            <w:r>
              <w:t>Y</w:t>
            </w:r>
          </w:p>
        </w:tc>
        <w:tc>
          <w:tcPr>
            <w:tcW w:w="3729" w:type="dxa"/>
          </w:tcPr>
          <w:p w14:paraId="30F4242F" w14:textId="035CBABF" w:rsidR="005A35AE" w:rsidRPr="009C3437" w:rsidRDefault="00391EC4" w:rsidP="005A35AE">
            <w:pPr>
              <w:cnfStyle w:val="000000000000" w:firstRow="0" w:lastRow="0" w:firstColumn="0" w:lastColumn="0" w:oddVBand="0" w:evenVBand="0" w:oddHBand="0" w:evenHBand="0" w:firstRowFirstColumn="0" w:firstRowLastColumn="0" w:lastRowFirstColumn="0" w:lastRowLastColumn="0"/>
            </w:pPr>
            <w:r>
              <w:t xml:space="preserve">Null unless </w:t>
            </w:r>
            <w:r w:rsidRPr="003F33A7">
              <w:rPr>
                <w:i/>
              </w:rPr>
              <w:t>DisabilityType</w:t>
            </w:r>
            <w:r>
              <w:t xml:space="preserve"> = 8</w:t>
            </w:r>
          </w:p>
        </w:tc>
      </w:tr>
      <w:tr w:rsidR="005A35AE" w:rsidRPr="009C3437" w14:paraId="36D1177C"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49" w:type="dxa"/>
          </w:tcPr>
          <w:p w14:paraId="6CE7B5AB" w14:textId="3C191785" w:rsidR="005A35AE" w:rsidRDefault="00311F05" w:rsidP="005A35AE">
            <w:r>
              <w:t>4.47.A</w:t>
            </w:r>
          </w:p>
        </w:tc>
        <w:tc>
          <w:tcPr>
            <w:tcW w:w="2998" w:type="dxa"/>
          </w:tcPr>
          <w:p w14:paraId="1031599C" w14:textId="6DF4C3CF" w:rsidR="005A35AE" w:rsidRDefault="005A35AE" w:rsidP="005A35AE">
            <w:pPr>
              <w:cnfStyle w:val="000000000000" w:firstRow="0" w:lastRow="0" w:firstColumn="0" w:lastColumn="0" w:oddVBand="0" w:evenVBand="0" w:oddHBand="0" w:evenHBand="0" w:firstRowFirstColumn="0" w:firstRowLastColumn="0" w:lastRowFirstColumn="0" w:lastRowLastColumn="0"/>
            </w:pPr>
            <w:r>
              <w:t>TCellCount</w:t>
            </w:r>
          </w:p>
        </w:tc>
        <w:tc>
          <w:tcPr>
            <w:tcW w:w="658" w:type="dxa"/>
          </w:tcPr>
          <w:p w14:paraId="50476C25" w14:textId="678E050F" w:rsidR="005A35AE" w:rsidRDefault="005A35AE" w:rsidP="005A35AE">
            <w:pPr>
              <w:cnfStyle w:val="000000000000" w:firstRow="0" w:lastRow="0" w:firstColumn="0" w:lastColumn="0" w:oddVBand="0" w:evenVBand="0" w:oddHBand="0" w:evenHBand="0" w:firstRowFirstColumn="0" w:firstRowLastColumn="0" w:lastRowFirstColumn="0" w:lastRowLastColumn="0"/>
            </w:pPr>
            <w:r>
              <w:t>I</w:t>
            </w:r>
          </w:p>
        </w:tc>
        <w:tc>
          <w:tcPr>
            <w:tcW w:w="698" w:type="dxa"/>
          </w:tcPr>
          <w:p w14:paraId="5F0CA34D"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p>
        </w:tc>
        <w:tc>
          <w:tcPr>
            <w:tcW w:w="618" w:type="dxa"/>
          </w:tcPr>
          <w:p w14:paraId="02E1B557" w14:textId="4E650569" w:rsidR="005A35AE" w:rsidRDefault="005A35AE" w:rsidP="005A35AE">
            <w:pPr>
              <w:cnfStyle w:val="000000000000" w:firstRow="0" w:lastRow="0" w:firstColumn="0" w:lastColumn="0" w:oddVBand="0" w:evenVBand="0" w:oddHBand="0" w:evenHBand="0" w:firstRowFirstColumn="0" w:firstRowLastColumn="0" w:lastRowFirstColumn="0" w:lastRowLastColumn="0"/>
            </w:pPr>
            <w:r>
              <w:t>Y</w:t>
            </w:r>
          </w:p>
        </w:tc>
        <w:tc>
          <w:tcPr>
            <w:tcW w:w="3729" w:type="dxa"/>
          </w:tcPr>
          <w:p w14:paraId="27F68174" w14:textId="43C1B607" w:rsidR="005A35AE" w:rsidRPr="009C3437" w:rsidRDefault="00391EC4" w:rsidP="005A35AE">
            <w:pPr>
              <w:cnfStyle w:val="000000000000" w:firstRow="0" w:lastRow="0" w:firstColumn="0" w:lastColumn="0" w:oddVBand="0" w:evenVBand="0" w:oddHBand="0" w:evenHBand="0" w:firstRowFirstColumn="0" w:firstRowLastColumn="0" w:lastRowFirstColumn="0" w:lastRowLastColumn="0"/>
            </w:pPr>
            <w:r>
              <w:t>Null unless 4.47.</w:t>
            </w:r>
            <w:r w:rsidR="008D419A">
              <w:t>2</w:t>
            </w:r>
            <w:r>
              <w:t xml:space="preserve"> = 1</w:t>
            </w:r>
          </w:p>
        </w:tc>
      </w:tr>
      <w:tr w:rsidR="005A35AE" w:rsidRPr="009C3437" w14:paraId="4906FDDB"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49" w:type="dxa"/>
          </w:tcPr>
          <w:p w14:paraId="077B06E9" w14:textId="343C717A" w:rsidR="005A35AE" w:rsidRDefault="00311F05" w:rsidP="005A35AE">
            <w:r>
              <w:t>4.47.B</w:t>
            </w:r>
          </w:p>
        </w:tc>
        <w:tc>
          <w:tcPr>
            <w:tcW w:w="2998" w:type="dxa"/>
          </w:tcPr>
          <w:p w14:paraId="15C4BD96" w14:textId="6208CB51" w:rsidR="005A35AE" w:rsidRDefault="005A35AE" w:rsidP="005A35AE">
            <w:pPr>
              <w:cnfStyle w:val="000000000000" w:firstRow="0" w:lastRow="0" w:firstColumn="0" w:lastColumn="0" w:oddVBand="0" w:evenVBand="0" w:oddHBand="0" w:evenHBand="0" w:firstRowFirstColumn="0" w:firstRowLastColumn="0" w:lastRowFirstColumn="0" w:lastRowLastColumn="0"/>
            </w:pPr>
            <w:r>
              <w:t>TCellSource</w:t>
            </w:r>
          </w:p>
        </w:tc>
        <w:tc>
          <w:tcPr>
            <w:tcW w:w="658" w:type="dxa"/>
          </w:tcPr>
          <w:p w14:paraId="37A9EC06" w14:textId="148D7BBE" w:rsidR="005A35AE" w:rsidRDefault="005A35AE" w:rsidP="005A35AE">
            <w:pPr>
              <w:cnfStyle w:val="000000000000" w:firstRow="0" w:lastRow="0" w:firstColumn="0" w:lastColumn="0" w:oddVBand="0" w:evenVBand="0" w:oddHBand="0" w:evenHBand="0" w:firstRowFirstColumn="0" w:firstRowLastColumn="0" w:lastRowFirstColumn="0" w:lastRowLastColumn="0"/>
            </w:pPr>
            <w:r>
              <w:t>I</w:t>
            </w:r>
          </w:p>
        </w:tc>
        <w:tc>
          <w:tcPr>
            <w:tcW w:w="698" w:type="dxa"/>
          </w:tcPr>
          <w:p w14:paraId="0CD0756E" w14:textId="36E23725" w:rsidR="005A35AE" w:rsidRDefault="007A2AF6" w:rsidP="005A35AE">
            <w:pPr>
              <w:cnfStyle w:val="000000000000" w:firstRow="0" w:lastRow="0" w:firstColumn="0" w:lastColumn="0" w:oddVBand="0" w:evenVBand="0" w:oddHBand="0" w:evenHBand="0" w:firstRowFirstColumn="0" w:firstRowLastColumn="0" w:lastRowFirstColumn="0" w:lastRowLastColumn="0"/>
            </w:pPr>
            <w:r>
              <w:fldChar w:fldCharType="begin"/>
            </w:r>
            <w:ins w:id="518" w:author="Molly McEvilley" w:date="2016-07-08T07:18:00Z">
              <w:r w:rsidR="003B3A55">
                <w:instrText>HYPERLINK  \l "_4.47.B_TCellSource_/"</w:instrText>
              </w:r>
            </w:ins>
            <w:del w:id="519" w:author="Molly McEvilley" w:date="2016-07-08T07:18:00Z">
              <w:r w:rsidDel="003B3A55">
                <w:delInstrText xml:space="preserve"> HYPERLINK \l "_4.47_TCellCountSource_/" </w:delInstrText>
              </w:r>
            </w:del>
            <w:ins w:id="520" w:author="Molly McEvilley" w:date="2016-07-08T07:18:00Z"/>
            <w:r>
              <w:fldChar w:fldCharType="separate"/>
            </w:r>
            <w:r w:rsidR="005A35AE" w:rsidRPr="005A35AE">
              <w:rPr>
                <w:rStyle w:val="Hyperlink"/>
              </w:rPr>
              <w:t>4.47</w:t>
            </w:r>
            <w:r>
              <w:rPr>
                <w:rStyle w:val="Hyperlink"/>
              </w:rPr>
              <w:fldChar w:fldCharType="end"/>
            </w:r>
          </w:p>
        </w:tc>
        <w:tc>
          <w:tcPr>
            <w:tcW w:w="618" w:type="dxa"/>
          </w:tcPr>
          <w:p w14:paraId="3435A8DF" w14:textId="72170872" w:rsidR="005A35AE" w:rsidRDefault="005A35AE" w:rsidP="005A35AE">
            <w:pPr>
              <w:cnfStyle w:val="000000000000" w:firstRow="0" w:lastRow="0" w:firstColumn="0" w:lastColumn="0" w:oddVBand="0" w:evenVBand="0" w:oddHBand="0" w:evenHBand="0" w:firstRowFirstColumn="0" w:firstRowLastColumn="0" w:lastRowFirstColumn="0" w:lastRowLastColumn="0"/>
            </w:pPr>
            <w:r>
              <w:t>Y</w:t>
            </w:r>
          </w:p>
        </w:tc>
        <w:tc>
          <w:tcPr>
            <w:tcW w:w="3729" w:type="dxa"/>
          </w:tcPr>
          <w:p w14:paraId="099C376D" w14:textId="797103EE" w:rsidR="005A35AE" w:rsidRPr="009C3437" w:rsidRDefault="00391EC4" w:rsidP="00391EC4">
            <w:pPr>
              <w:cnfStyle w:val="000000000000" w:firstRow="0" w:lastRow="0" w:firstColumn="0" w:lastColumn="0" w:oddVBand="0" w:evenVBand="0" w:oddHBand="0" w:evenHBand="0" w:firstRowFirstColumn="0" w:firstRowLastColumn="0" w:lastRowFirstColumn="0" w:lastRowLastColumn="0"/>
            </w:pPr>
            <w:r>
              <w:t>Null unless 4.47.</w:t>
            </w:r>
            <w:r w:rsidR="004B007B">
              <w:t>A</w:t>
            </w:r>
            <w:r>
              <w:t xml:space="preserve"> is not null</w:t>
            </w:r>
          </w:p>
        </w:tc>
      </w:tr>
      <w:tr w:rsidR="005A35AE" w:rsidRPr="009C3437" w14:paraId="6270E4C7"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49" w:type="dxa"/>
          </w:tcPr>
          <w:p w14:paraId="6E0D74BC" w14:textId="7FB0B60C" w:rsidR="005A35AE" w:rsidRDefault="00311F05" w:rsidP="005A35AE">
            <w:r>
              <w:t>4.47.</w:t>
            </w:r>
            <w:r w:rsidR="004B007B">
              <w:t>3</w:t>
            </w:r>
          </w:p>
        </w:tc>
        <w:tc>
          <w:tcPr>
            <w:tcW w:w="2998" w:type="dxa"/>
          </w:tcPr>
          <w:p w14:paraId="154443C4" w14:textId="066CCAA8" w:rsidR="005A35AE" w:rsidRDefault="005A35AE" w:rsidP="005A35AE">
            <w:pPr>
              <w:cnfStyle w:val="000000000000" w:firstRow="0" w:lastRow="0" w:firstColumn="0" w:lastColumn="0" w:oddVBand="0" w:evenVBand="0" w:oddHBand="0" w:evenHBand="0" w:firstRowFirstColumn="0" w:firstRowLastColumn="0" w:lastRowFirstColumn="0" w:lastRowLastColumn="0"/>
            </w:pPr>
            <w:r>
              <w:t>ViralLoadAvailable</w:t>
            </w:r>
          </w:p>
        </w:tc>
        <w:tc>
          <w:tcPr>
            <w:tcW w:w="658" w:type="dxa"/>
          </w:tcPr>
          <w:p w14:paraId="76E8663B" w14:textId="7EBAAB3A" w:rsidR="005A35AE" w:rsidRDefault="005A35AE" w:rsidP="005A35AE">
            <w:pPr>
              <w:cnfStyle w:val="000000000000" w:firstRow="0" w:lastRow="0" w:firstColumn="0" w:lastColumn="0" w:oddVBand="0" w:evenVBand="0" w:oddHBand="0" w:evenHBand="0" w:firstRowFirstColumn="0" w:firstRowLastColumn="0" w:lastRowFirstColumn="0" w:lastRowLastColumn="0"/>
            </w:pPr>
            <w:r>
              <w:t>I</w:t>
            </w:r>
          </w:p>
        </w:tc>
        <w:tc>
          <w:tcPr>
            <w:tcW w:w="698" w:type="dxa"/>
          </w:tcPr>
          <w:p w14:paraId="4CA6CFD5" w14:textId="36F2C982" w:rsidR="005A35AE" w:rsidRDefault="007A2AF6" w:rsidP="005A35AE">
            <w:pPr>
              <w:cnfStyle w:val="000000000000" w:firstRow="0" w:lastRow="0" w:firstColumn="0" w:lastColumn="0" w:oddVBand="0" w:evenVBand="0" w:oddHBand="0" w:evenHBand="0" w:firstRowFirstColumn="0" w:firstRowLastColumn="0" w:lastRowFirstColumn="0" w:lastRowLastColumn="0"/>
            </w:pPr>
            <w:del w:id="521" w:author="Molly McEvilley" w:date="2016-07-08T07:18:00Z">
              <w:r w:rsidDel="003B3A55">
                <w:fldChar w:fldCharType="begin"/>
              </w:r>
              <w:r w:rsidDel="003B3A55">
                <w:delInstrText xml:space="preserve"> HYPERLINK \l "_3.7_No/Yes/Reasons_for_1" </w:delInstrText>
              </w:r>
              <w:r w:rsidDel="003B3A55">
                <w:fldChar w:fldCharType="separate"/>
              </w:r>
              <w:r w:rsidR="005A35AE" w:rsidDel="003B3A55">
                <w:rPr>
                  <w:rStyle w:val="Hyperlink"/>
                </w:rPr>
                <w:delText>1.8</w:delText>
              </w:r>
              <w:r w:rsidDel="003B3A55">
                <w:rPr>
                  <w:rStyle w:val="Hyperlink"/>
                </w:rPr>
                <w:fldChar w:fldCharType="end"/>
              </w:r>
            </w:del>
            <w:ins w:id="522" w:author="Molly McEvilley" w:date="2016-07-08T07:19:00Z">
              <w:r w:rsidR="003B3A55">
                <w:rPr>
                  <w:rStyle w:val="Hyperlink"/>
                </w:rPr>
                <w:fldChar w:fldCharType="begin"/>
              </w:r>
              <w:r w:rsidR="003B3A55">
                <w:rPr>
                  <w:rStyle w:val="Hyperlink"/>
                </w:rPr>
                <w:instrText xml:space="preserve"> HYPERLINK  \l "_4.47.3_ViralLoadInformation" </w:instrText>
              </w:r>
              <w:r w:rsidR="003B3A55">
                <w:rPr>
                  <w:rStyle w:val="Hyperlink"/>
                </w:rPr>
              </w:r>
              <w:r w:rsidR="003B3A55">
                <w:rPr>
                  <w:rStyle w:val="Hyperlink"/>
                </w:rPr>
                <w:fldChar w:fldCharType="separate"/>
              </w:r>
              <w:r w:rsidR="003B3A55" w:rsidRPr="003B3A55">
                <w:rPr>
                  <w:rStyle w:val="Hyperlink"/>
                </w:rPr>
                <w:t>4.47</w:t>
              </w:r>
              <w:r w:rsidR="003B3A55" w:rsidRPr="003B3A55">
                <w:rPr>
                  <w:rStyle w:val="Hyperlink"/>
                </w:rPr>
                <w:t>.</w:t>
              </w:r>
              <w:r w:rsidR="003B3A55" w:rsidRPr="003B3A55">
                <w:rPr>
                  <w:rStyle w:val="Hyperlink"/>
                </w:rPr>
                <w:t>3</w:t>
              </w:r>
              <w:r w:rsidR="003B3A55">
                <w:rPr>
                  <w:rStyle w:val="Hyperlink"/>
                </w:rPr>
                <w:fldChar w:fldCharType="end"/>
              </w:r>
            </w:ins>
          </w:p>
        </w:tc>
        <w:tc>
          <w:tcPr>
            <w:tcW w:w="618" w:type="dxa"/>
          </w:tcPr>
          <w:p w14:paraId="367FF585" w14:textId="104FFC48" w:rsidR="005A35AE" w:rsidRDefault="005A35AE" w:rsidP="005A35AE">
            <w:pPr>
              <w:cnfStyle w:val="000000000000" w:firstRow="0" w:lastRow="0" w:firstColumn="0" w:lastColumn="0" w:oddVBand="0" w:evenVBand="0" w:oddHBand="0" w:evenHBand="0" w:firstRowFirstColumn="0" w:firstRowLastColumn="0" w:lastRowFirstColumn="0" w:lastRowLastColumn="0"/>
            </w:pPr>
            <w:r>
              <w:t>Y</w:t>
            </w:r>
          </w:p>
        </w:tc>
        <w:tc>
          <w:tcPr>
            <w:tcW w:w="3729" w:type="dxa"/>
          </w:tcPr>
          <w:p w14:paraId="65FAD2AB" w14:textId="3B0FC925" w:rsidR="005A35AE" w:rsidRPr="009C3437" w:rsidRDefault="00391EC4" w:rsidP="005A35AE">
            <w:pPr>
              <w:cnfStyle w:val="000000000000" w:firstRow="0" w:lastRow="0" w:firstColumn="0" w:lastColumn="0" w:oddVBand="0" w:evenVBand="0" w:oddHBand="0" w:evenHBand="0" w:firstRowFirstColumn="0" w:firstRowLastColumn="0" w:lastRowFirstColumn="0" w:lastRowLastColumn="0"/>
            </w:pPr>
            <w:r>
              <w:t xml:space="preserve">Null unless </w:t>
            </w:r>
            <w:r w:rsidRPr="003F33A7">
              <w:rPr>
                <w:i/>
              </w:rPr>
              <w:t>DisabilityType</w:t>
            </w:r>
            <w:r>
              <w:t xml:space="preserve"> = 8</w:t>
            </w:r>
          </w:p>
        </w:tc>
      </w:tr>
      <w:tr w:rsidR="005A35AE" w:rsidRPr="009C3437" w14:paraId="49DBE0B8"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49" w:type="dxa"/>
          </w:tcPr>
          <w:p w14:paraId="3A4C23C8" w14:textId="1953D8F8" w:rsidR="005A35AE" w:rsidRDefault="00311F05" w:rsidP="005A35AE">
            <w:r>
              <w:t>4.47.C</w:t>
            </w:r>
          </w:p>
        </w:tc>
        <w:tc>
          <w:tcPr>
            <w:tcW w:w="2998" w:type="dxa"/>
          </w:tcPr>
          <w:p w14:paraId="16057797" w14:textId="16A7358C" w:rsidR="005A35AE" w:rsidRDefault="005A35AE" w:rsidP="005A35AE">
            <w:pPr>
              <w:cnfStyle w:val="000000000000" w:firstRow="0" w:lastRow="0" w:firstColumn="0" w:lastColumn="0" w:oddVBand="0" w:evenVBand="0" w:oddHBand="0" w:evenHBand="0" w:firstRowFirstColumn="0" w:firstRowLastColumn="0" w:lastRowFirstColumn="0" w:lastRowLastColumn="0"/>
            </w:pPr>
            <w:r>
              <w:t>ViralLoad</w:t>
            </w:r>
          </w:p>
        </w:tc>
        <w:tc>
          <w:tcPr>
            <w:tcW w:w="658" w:type="dxa"/>
          </w:tcPr>
          <w:p w14:paraId="6AC99DB7" w14:textId="46B164F4" w:rsidR="005A35AE" w:rsidRDefault="005A35AE" w:rsidP="005A35AE">
            <w:pPr>
              <w:cnfStyle w:val="000000000000" w:firstRow="0" w:lastRow="0" w:firstColumn="0" w:lastColumn="0" w:oddVBand="0" w:evenVBand="0" w:oddHBand="0" w:evenHBand="0" w:firstRowFirstColumn="0" w:firstRowLastColumn="0" w:lastRowFirstColumn="0" w:lastRowLastColumn="0"/>
            </w:pPr>
            <w:r>
              <w:t>I</w:t>
            </w:r>
          </w:p>
        </w:tc>
        <w:tc>
          <w:tcPr>
            <w:tcW w:w="698" w:type="dxa"/>
          </w:tcPr>
          <w:p w14:paraId="53B468B8"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p>
        </w:tc>
        <w:tc>
          <w:tcPr>
            <w:tcW w:w="618" w:type="dxa"/>
          </w:tcPr>
          <w:p w14:paraId="4B2242C5" w14:textId="1E7AC5E6" w:rsidR="005A35AE" w:rsidRDefault="005A35AE" w:rsidP="005A35AE">
            <w:pPr>
              <w:cnfStyle w:val="000000000000" w:firstRow="0" w:lastRow="0" w:firstColumn="0" w:lastColumn="0" w:oddVBand="0" w:evenVBand="0" w:oddHBand="0" w:evenHBand="0" w:firstRowFirstColumn="0" w:firstRowLastColumn="0" w:lastRowFirstColumn="0" w:lastRowLastColumn="0"/>
            </w:pPr>
            <w:r>
              <w:t>Y</w:t>
            </w:r>
          </w:p>
        </w:tc>
        <w:tc>
          <w:tcPr>
            <w:tcW w:w="3729" w:type="dxa"/>
          </w:tcPr>
          <w:p w14:paraId="7C6856EE" w14:textId="3944DC7A" w:rsidR="005A35AE" w:rsidRPr="009C3437" w:rsidRDefault="00391EC4" w:rsidP="004B007B">
            <w:pPr>
              <w:cnfStyle w:val="000000000000" w:firstRow="0" w:lastRow="0" w:firstColumn="0" w:lastColumn="0" w:oddVBand="0" w:evenVBand="0" w:oddHBand="0" w:evenHBand="0" w:firstRowFirstColumn="0" w:firstRowLastColumn="0" w:lastRowFirstColumn="0" w:lastRowLastColumn="0"/>
            </w:pPr>
            <w:r>
              <w:t>Null unless 4.47.</w:t>
            </w:r>
            <w:r w:rsidR="004B007B">
              <w:t>3</w:t>
            </w:r>
            <w:r>
              <w:t xml:space="preserve"> = 1</w:t>
            </w:r>
          </w:p>
        </w:tc>
      </w:tr>
      <w:tr w:rsidR="005A35AE" w:rsidRPr="009C3437" w14:paraId="10A9EB86"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49" w:type="dxa"/>
          </w:tcPr>
          <w:p w14:paraId="00E920E7" w14:textId="570994CD" w:rsidR="005A35AE" w:rsidRDefault="00311F05" w:rsidP="00311F05">
            <w:r>
              <w:t>4.47.D</w:t>
            </w:r>
          </w:p>
        </w:tc>
        <w:tc>
          <w:tcPr>
            <w:tcW w:w="2998" w:type="dxa"/>
          </w:tcPr>
          <w:p w14:paraId="0A9FEB07" w14:textId="27BDFD46" w:rsidR="005A35AE" w:rsidRDefault="005A35AE" w:rsidP="005A35AE">
            <w:pPr>
              <w:cnfStyle w:val="000000000000" w:firstRow="0" w:lastRow="0" w:firstColumn="0" w:lastColumn="0" w:oddVBand="0" w:evenVBand="0" w:oddHBand="0" w:evenHBand="0" w:firstRowFirstColumn="0" w:firstRowLastColumn="0" w:lastRowFirstColumn="0" w:lastRowLastColumn="0"/>
            </w:pPr>
            <w:r>
              <w:t>ViralLoadSource</w:t>
            </w:r>
          </w:p>
        </w:tc>
        <w:tc>
          <w:tcPr>
            <w:tcW w:w="658" w:type="dxa"/>
          </w:tcPr>
          <w:p w14:paraId="34082C5C" w14:textId="6706D98D" w:rsidR="005A35AE" w:rsidRDefault="005A35AE" w:rsidP="005A35AE">
            <w:pPr>
              <w:cnfStyle w:val="000000000000" w:firstRow="0" w:lastRow="0" w:firstColumn="0" w:lastColumn="0" w:oddVBand="0" w:evenVBand="0" w:oddHBand="0" w:evenHBand="0" w:firstRowFirstColumn="0" w:firstRowLastColumn="0" w:lastRowFirstColumn="0" w:lastRowLastColumn="0"/>
            </w:pPr>
            <w:r>
              <w:t>I</w:t>
            </w:r>
          </w:p>
        </w:tc>
        <w:tc>
          <w:tcPr>
            <w:tcW w:w="698" w:type="dxa"/>
          </w:tcPr>
          <w:p w14:paraId="389A88F8" w14:textId="21CB0060" w:rsidR="005A35AE" w:rsidRDefault="007A2AF6" w:rsidP="005A35AE">
            <w:pPr>
              <w:cnfStyle w:val="000000000000" w:firstRow="0" w:lastRow="0" w:firstColumn="0" w:lastColumn="0" w:oddVBand="0" w:evenVBand="0" w:oddHBand="0" w:evenHBand="0" w:firstRowFirstColumn="0" w:firstRowLastColumn="0" w:lastRowFirstColumn="0" w:lastRowLastColumn="0"/>
            </w:pPr>
            <w:hyperlink w:anchor="_4.47_TCellCountSource_/" w:history="1">
              <w:r w:rsidR="004B007B" w:rsidRPr="005A35AE">
                <w:rPr>
                  <w:rStyle w:val="Hyperlink"/>
                </w:rPr>
                <w:t>4.47</w:t>
              </w:r>
            </w:hyperlink>
          </w:p>
        </w:tc>
        <w:tc>
          <w:tcPr>
            <w:tcW w:w="618" w:type="dxa"/>
          </w:tcPr>
          <w:p w14:paraId="1B85757D" w14:textId="5D471013" w:rsidR="005A35AE" w:rsidRDefault="005A35AE" w:rsidP="005A35AE">
            <w:pPr>
              <w:cnfStyle w:val="000000000000" w:firstRow="0" w:lastRow="0" w:firstColumn="0" w:lastColumn="0" w:oddVBand="0" w:evenVBand="0" w:oddHBand="0" w:evenHBand="0" w:firstRowFirstColumn="0" w:firstRowLastColumn="0" w:lastRowFirstColumn="0" w:lastRowLastColumn="0"/>
            </w:pPr>
            <w:r>
              <w:t>Y</w:t>
            </w:r>
          </w:p>
        </w:tc>
        <w:tc>
          <w:tcPr>
            <w:tcW w:w="3729" w:type="dxa"/>
          </w:tcPr>
          <w:p w14:paraId="69F9010B" w14:textId="478C3AC7" w:rsidR="005A35AE" w:rsidRPr="009C3437" w:rsidRDefault="00391EC4" w:rsidP="00391EC4">
            <w:pPr>
              <w:cnfStyle w:val="000000000000" w:firstRow="0" w:lastRow="0" w:firstColumn="0" w:lastColumn="0" w:oddVBand="0" w:evenVBand="0" w:oddHBand="0" w:evenHBand="0" w:firstRowFirstColumn="0" w:firstRowLastColumn="0" w:lastRowFirstColumn="0" w:lastRowLastColumn="0"/>
            </w:pPr>
            <w:r>
              <w:t>Null unless 4.47.C is not null</w:t>
            </w:r>
          </w:p>
        </w:tc>
      </w:tr>
      <w:tr w:rsidR="005A35AE" w14:paraId="41B2E3C4"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49" w:type="dxa"/>
          </w:tcPr>
          <w:p w14:paraId="5A1F21CE" w14:textId="35A8FFBF" w:rsidR="005A35AE" w:rsidRDefault="005A35AE" w:rsidP="005A35AE"/>
        </w:tc>
        <w:tc>
          <w:tcPr>
            <w:tcW w:w="2998" w:type="dxa"/>
          </w:tcPr>
          <w:p w14:paraId="7760B7C5" w14:textId="454F6E6D" w:rsidR="005A35AE" w:rsidRDefault="005A35AE" w:rsidP="005A35AE">
            <w:pPr>
              <w:cnfStyle w:val="000000000000" w:firstRow="0" w:lastRow="0" w:firstColumn="0" w:lastColumn="0" w:oddVBand="0" w:evenVBand="0" w:oddHBand="0" w:evenHBand="0" w:firstRowFirstColumn="0" w:firstRowLastColumn="0" w:lastRowFirstColumn="0" w:lastRowLastColumn="0"/>
            </w:pPr>
            <w:r>
              <w:t>DataCollectionStage</w:t>
            </w:r>
          </w:p>
        </w:tc>
        <w:tc>
          <w:tcPr>
            <w:tcW w:w="658" w:type="dxa"/>
          </w:tcPr>
          <w:p w14:paraId="5476FBE6" w14:textId="6D08570E" w:rsidR="005A35AE" w:rsidRDefault="005A35AE" w:rsidP="005A35AE">
            <w:pPr>
              <w:cnfStyle w:val="000000000000" w:firstRow="0" w:lastRow="0" w:firstColumn="0" w:lastColumn="0" w:oddVBand="0" w:evenVBand="0" w:oddHBand="0" w:evenHBand="0" w:firstRowFirstColumn="0" w:firstRowLastColumn="0" w:lastRowFirstColumn="0" w:lastRowLastColumn="0"/>
            </w:pPr>
            <w:r>
              <w:t>I</w:t>
            </w:r>
          </w:p>
        </w:tc>
        <w:tc>
          <w:tcPr>
            <w:tcW w:w="698" w:type="dxa"/>
          </w:tcPr>
          <w:p w14:paraId="73AA7FCB" w14:textId="4E92102D" w:rsidR="005A35AE" w:rsidRDefault="007A2AF6" w:rsidP="005A35AE">
            <w:pPr>
              <w:cnfStyle w:val="000000000000" w:firstRow="0" w:lastRow="0" w:firstColumn="0" w:lastColumn="0" w:oddVBand="0" w:evenVBand="0" w:oddHBand="0" w:evenHBand="0" w:firstRowFirstColumn="0" w:firstRowLastColumn="0" w:lastRowFirstColumn="0" w:lastRowLastColumn="0"/>
            </w:pPr>
            <w:hyperlink w:anchor="_5.3.1_DataCollectionStage_1" w:history="1">
              <w:r w:rsidR="005A35AE" w:rsidRPr="00B60FB1">
                <w:rPr>
                  <w:rStyle w:val="Hyperlink"/>
                </w:rPr>
                <w:t>5.3.1</w:t>
              </w:r>
            </w:hyperlink>
          </w:p>
        </w:tc>
        <w:tc>
          <w:tcPr>
            <w:tcW w:w="618" w:type="dxa"/>
          </w:tcPr>
          <w:p w14:paraId="287F7919" w14:textId="77777777" w:rsidR="005A35AE" w:rsidRPr="009C3437" w:rsidRDefault="005A35AE" w:rsidP="005A35AE">
            <w:pPr>
              <w:cnfStyle w:val="000000000000" w:firstRow="0" w:lastRow="0" w:firstColumn="0" w:lastColumn="0" w:oddVBand="0" w:evenVBand="0" w:oddHBand="0" w:evenHBand="0" w:firstRowFirstColumn="0" w:firstRowLastColumn="0" w:lastRowFirstColumn="0" w:lastRowLastColumn="0"/>
            </w:pPr>
          </w:p>
        </w:tc>
        <w:tc>
          <w:tcPr>
            <w:tcW w:w="3729" w:type="dxa"/>
          </w:tcPr>
          <w:p w14:paraId="59A59E33"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p>
        </w:tc>
      </w:tr>
      <w:tr w:rsidR="005A35AE" w14:paraId="569883BB"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49" w:type="dxa"/>
          </w:tcPr>
          <w:p w14:paraId="06D8BCDC" w14:textId="77777777" w:rsidR="005A35AE" w:rsidRDefault="005A35AE" w:rsidP="005A35AE"/>
        </w:tc>
        <w:tc>
          <w:tcPr>
            <w:tcW w:w="2998" w:type="dxa"/>
          </w:tcPr>
          <w:p w14:paraId="43D1F18E"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r>
              <w:t>DateCreated</w:t>
            </w:r>
          </w:p>
        </w:tc>
        <w:tc>
          <w:tcPr>
            <w:tcW w:w="658" w:type="dxa"/>
          </w:tcPr>
          <w:p w14:paraId="682C9FD0"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r>
              <w:t>T</w:t>
            </w:r>
          </w:p>
        </w:tc>
        <w:tc>
          <w:tcPr>
            <w:tcW w:w="698" w:type="dxa"/>
          </w:tcPr>
          <w:p w14:paraId="12FBD67E"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p>
        </w:tc>
        <w:tc>
          <w:tcPr>
            <w:tcW w:w="618" w:type="dxa"/>
          </w:tcPr>
          <w:p w14:paraId="028AABAF"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p>
        </w:tc>
        <w:tc>
          <w:tcPr>
            <w:tcW w:w="3729" w:type="dxa"/>
          </w:tcPr>
          <w:p w14:paraId="2407B431"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p>
        </w:tc>
      </w:tr>
      <w:tr w:rsidR="005A35AE" w14:paraId="0D027F1D"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49" w:type="dxa"/>
          </w:tcPr>
          <w:p w14:paraId="34028529" w14:textId="77777777" w:rsidR="005A35AE" w:rsidRDefault="005A35AE" w:rsidP="005A35AE"/>
        </w:tc>
        <w:tc>
          <w:tcPr>
            <w:tcW w:w="2998" w:type="dxa"/>
          </w:tcPr>
          <w:p w14:paraId="5FBB42C5"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r>
              <w:t>DateUpdated</w:t>
            </w:r>
          </w:p>
        </w:tc>
        <w:tc>
          <w:tcPr>
            <w:tcW w:w="658" w:type="dxa"/>
          </w:tcPr>
          <w:p w14:paraId="2DFD6758"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r>
              <w:t>T</w:t>
            </w:r>
          </w:p>
        </w:tc>
        <w:tc>
          <w:tcPr>
            <w:tcW w:w="698" w:type="dxa"/>
          </w:tcPr>
          <w:p w14:paraId="6D726465"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p>
        </w:tc>
        <w:tc>
          <w:tcPr>
            <w:tcW w:w="618" w:type="dxa"/>
          </w:tcPr>
          <w:p w14:paraId="2608CA5D"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p>
        </w:tc>
        <w:tc>
          <w:tcPr>
            <w:tcW w:w="3729" w:type="dxa"/>
          </w:tcPr>
          <w:p w14:paraId="2023806C"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p>
        </w:tc>
      </w:tr>
      <w:tr w:rsidR="005A35AE" w14:paraId="48CD7231"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49" w:type="dxa"/>
          </w:tcPr>
          <w:p w14:paraId="33D320C7" w14:textId="77777777" w:rsidR="005A35AE" w:rsidRDefault="005A35AE" w:rsidP="005A35AE"/>
        </w:tc>
        <w:tc>
          <w:tcPr>
            <w:tcW w:w="2998" w:type="dxa"/>
          </w:tcPr>
          <w:p w14:paraId="459D3055"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r>
              <w:t>UserID</w:t>
            </w:r>
          </w:p>
        </w:tc>
        <w:tc>
          <w:tcPr>
            <w:tcW w:w="658" w:type="dxa"/>
          </w:tcPr>
          <w:p w14:paraId="3A541601" w14:textId="628641EC" w:rsidR="005A35AE" w:rsidRDefault="005A35AE" w:rsidP="005A35AE">
            <w:pPr>
              <w:cnfStyle w:val="000000000000" w:firstRow="0" w:lastRow="0" w:firstColumn="0" w:lastColumn="0" w:oddVBand="0" w:evenVBand="0" w:oddHBand="0" w:evenHBand="0" w:firstRowFirstColumn="0" w:firstRowLastColumn="0" w:lastRowFirstColumn="0" w:lastRowLastColumn="0"/>
            </w:pPr>
            <w:r>
              <w:t>S32</w:t>
            </w:r>
          </w:p>
        </w:tc>
        <w:tc>
          <w:tcPr>
            <w:tcW w:w="698" w:type="dxa"/>
          </w:tcPr>
          <w:p w14:paraId="46DCF822"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p>
        </w:tc>
        <w:tc>
          <w:tcPr>
            <w:tcW w:w="618" w:type="dxa"/>
          </w:tcPr>
          <w:p w14:paraId="21BE7AFB"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p>
        </w:tc>
        <w:tc>
          <w:tcPr>
            <w:tcW w:w="3729" w:type="dxa"/>
          </w:tcPr>
          <w:p w14:paraId="6989068E"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p>
        </w:tc>
      </w:tr>
      <w:tr w:rsidR="005A35AE" w14:paraId="7EF314AC"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49" w:type="dxa"/>
          </w:tcPr>
          <w:p w14:paraId="4BA499BB" w14:textId="77777777" w:rsidR="005A35AE" w:rsidRDefault="005A35AE" w:rsidP="005A35AE"/>
        </w:tc>
        <w:tc>
          <w:tcPr>
            <w:tcW w:w="2998" w:type="dxa"/>
          </w:tcPr>
          <w:p w14:paraId="04AA894F" w14:textId="560C196C" w:rsidR="005A35AE" w:rsidRDefault="005A35AE" w:rsidP="005A35AE">
            <w:pPr>
              <w:cnfStyle w:val="000000000000" w:firstRow="0" w:lastRow="0" w:firstColumn="0" w:lastColumn="0" w:oddVBand="0" w:evenVBand="0" w:oddHBand="0" w:evenHBand="0" w:firstRowFirstColumn="0" w:firstRowLastColumn="0" w:lastRowFirstColumn="0" w:lastRowLastColumn="0"/>
            </w:pPr>
            <w:r>
              <w:t>DateDeleted</w:t>
            </w:r>
          </w:p>
        </w:tc>
        <w:tc>
          <w:tcPr>
            <w:tcW w:w="658" w:type="dxa"/>
          </w:tcPr>
          <w:p w14:paraId="1D623E2B" w14:textId="29382D83" w:rsidR="005A35AE" w:rsidRDefault="005A35AE" w:rsidP="005A35AE">
            <w:pPr>
              <w:cnfStyle w:val="000000000000" w:firstRow="0" w:lastRow="0" w:firstColumn="0" w:lastColumn="0" w:oddVBand="0" w:evenVBand="0" w:oddHBand="0" w:evenHBand="0" w:firstRowFirstColumn="0" w:firstRowLastColumn="0" w:lastRowFirstColumn="0" w:lastRowLastColumn="0"/>
            </w:pPr>
            <w:r>
              <w:t>T</w:t>
            </w:r>
          </w:p>
        </w:tc>
        <w:tc>
          <w:tcPr>
            <w:tcW w:w="698" w:type="dxa"/>
          </w:tcPr>
          <w:p w14:paraId="5CF7C060"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p>
        </w:tc>
        <w:tc>
          <w:tcPr>
            <w:tcW w:w="618" w:type="dxa"/>
          </w:tcPr>
          <w:p w14:paraId="279C0B07" w14:textId="6B36B5EE" w:rsidR="005A35AE" w:rsidRDefault="005A35AE" w:rsidP="005A35AE">
            <w:pPr>
              <w:cnfStyle w:val="000000000000" w:firstRow="0" w:lastRow="0" w:firstColumn="0" w:lastColumn="0" w:oddVBand="0" w:evenVBand="0" w:oddHBand="0" w:evenHBand="0" w:firstRowFirstColumn="0" w:firstRowLastColumn="0" w:lastRowFirstColumn="0" w:lastRowLastColumn="0"/>
            </w:pPr>
            <w:r>
              <w:t>Y</w:t>
            </w:r>
          </w:p>
        </w:tc>
        <w:tc>
          <w:tcPr>
            <w:tcW w:w="3729" w:type="dxa"/>
          </w:tcPr>
          <w:p w14:paraId="285FD174"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p>
        </w:tc>
      </w:tr>
      <w:tr w:rsidR="005A35AE" w14:paraId="6633C0BD" w14:textId="77777777" w:rsidTr="00BF3ABD">
        <w:trPr>
          <w:cantSplit/>
        </w:trPr>
        <w:tc>
          <w:tcPr>
            <w:cnfStyle w:val="001000000000" w:firstRow="0" w:lastRow="0" w:firstColumn="1" w:lastColumn="0" w:oddVBand="0" w:evenVBand="0" w:oddHBand="0" w:evenHBand="0" w:firstRowFirstColumn="0" w:firstRowLastColumn="0" w:lastRowFirstColumn="0" w:lastRowLastColumn="0"/>
            <w:tcW w:w="649" w:type="dxa"/>
          </w:tcPr>
          <w:p w14:paraId="0CA29E44" w14:textId="77777777" w:rsidR="005A35AE" w:rsidRDefault="005A35AE" w:rsidP="005A35AE"/>
        </w:tc>
        <w:tc>
          <w:tcPr>
            <w:tcW w:w="2998" w:type="dxa"/>
          </w:tcPr>
          <w:p w14:paraId="559E4FB9"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r>
              <w:t>ExportID</w:t>
            </w:r>
          </w:p>
        </w:tc>
        <w:tc>
          <w:tcPr>
            <w:tcW w:w="658" w:type="dxa"/>
          </w:tcPr>
          <w:p w14:paraId="35654ED0" w14:textId="3F6BA8B4" w:rsidR="005A35AE" w:rsidRDefault="005A35AE" w:rsidP="005A35AE">
            <w:pPr>
              <w:cnfStyle w:val="000000000000" w:firstRow="0" w:lastRow="0" w:firstColumn="0" w:lastColumn="0" w:oddVBand="0" w:evenVBand="0" w:oddHBand="0" w:evenHBand="0" w:firstRowFirstColumn="0" w:firstRowLastColumn="0" w:lastRowFirstColumn="0" w:lastRowLastColumn="0"/>
            </w:pPr>
            <w:r>
              <w:t>S32</w:t>
            </w:r>
          </w:p>
        </w:tc>
        <w:tc>
          <w:tcPr>
            <w:tcW w:w="698" w:type="dxa"/>
          </w:tcPr>
          <w:p w14:paraId="0A8D5CE7"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p>
        </w:tc>
        <w:tc>
          <w:tcPr>
            <w:tcW w:w="618" w:type="dxa"/>
          </w:tcPr>
          <w:p w14:paraId="4D13549B" w14:textId="77777777" w:rsidR="005A35AE" w:rsidRDefault="005A35AE" w:rsidP="005A35AE">
            <w:pPr>
              <w:cnfStyle w:val="000000000000" w:firstRow="0" w:lastRow="0" w:firstColumn="0" w:lastColumn="0" w:oddVBand="0" w:evenVBand="0" w:oddHBand="0" w:evenHBand="0" w:firstRowFirstColumn="0" w:firstRowLastColumn="0" w:lastRowFirstColumn="0" w:lastRowLastColumn="0"/>
            </w:pPr>
          </w:p>
        </w:tc>
        <w:tc>
          <w:tcPr>
            <w:tcW w:w="3729" w:type="dxa"/>
          </w:tcPr>
          <w:p w14:paraId="4DA5A18F" w14:textId="5DD98A6E" w:rsidR="005A35AE" w:rsidRDefault="005A35AE" w:rsidP="005A35AE">
            <w:pPr>
              <w:cnfStyle w:val="000000000000" w:firstRow="0" w:lastRow="0" w:firstColumn="0" w:lastColumn="0" w:oddVBand="0" w:evenVBand="0" w:oddHBand="0" w:evenHBand="0" w:firstRowFirstColumn="0" w:firstRowLastColumn="0" w:lastRowFirstColumn="0" w:lastRowLastColumn="0"/>
            </w:pPr>
            <w:r>
              <w:t>Must match record in Export.csv</w:t>
            </w:r>
          </w:p>
        </w:tc>
      </w:tr>
    </w:tbl>
    <w:p w14:paraId="0E878FF2" w14:textId="761A6C66" w:rsidR="00BF61DF" w:rsidRDefault="00BF61DF" w:rsidP="00BF61DF"/>
    <w:p w14:paraId="550295A4" w14:textId="400F0870" w:rsidR="00BF61DF" w:rsidRDefault="00BF61DF" w:rsidP="00BF61DF">
      <w:pPr>
        <w:pStyle w:val="Heading2"/>
      </w:pPr>
      <w:bookmarkStart w:id="523" w:name="_Services.csv"/>
      <w:bookmarkStart w:id="524" w:name="_Toc430693244"/>
      <w:bookmarkEnd w:id="523"/>
      <w:r>
        <w:t>Service</w:t>
      </w:r>
      <w:r w:rsidR="00F84275">
        <w:t>s</w:t>
      </w:r>
      <w:r>
        <w:t>.csv</w:t>
      </w:r>
      <w:bookmarkEnd w:id="524"/>
    </w:p>
    <w:p w14:paraId="69E34636" w14:textId="7801DF74" w:rsidR="005B309E" w:rsidRDefault="00766FFD" w:rsidP="001B3F8B">
      <w:r>
        <w:t>S</w:t>
      </w:r>
      <w:r w:rsidR="00F84275">
        <w:t>ervices</w:t>
      </w:r>
      <w:r>
        <w:t>.csv</w:t>
      </w:r>
      <w:r w:rsidR="00FD083E">
        <w:t xml:space="preserve"> </w:t>
      </w:r>
      <w:r>
        <w:t>includes</w:t>
      </w:r>
      <w:r w:rsidR="00FD083E">
        <w:t xml:space="preserve"> </w:t>
      </w:r>
      <w:r>
        <w:t>data</w:t>
      </w:r>
      <w:r w:rsidR="00FD083E">
        <w:t xml:space="preserve"> </w:t>
      </w:r>
      <w:r>
        <w:t>for</w:t>
      </w:r>
      <w:r w:rsidR="00FD083E">
        <w:t xml:space="preserve"> </w:t>
      </w:r>
      <w:r w:rsidR="005B309E">
        <w:t>the</w:t>
      </w:r>
      <w:r w:rsidR="00FD083E">
        <w:t xml:space="preserve"> </w:t>
      </w:r>
      <w:r w:rsidR="005B309E">
        <w:t>following</w:t>
      </w:r>
      <w:r w:rsidR="00FD083E">
        <w:t xml:space="preserve"> </w:t>
      </w:r>
      <w:r>
        <w:t>data</w:t>
      </w:r>
      <w:r w:rsidR="00FD083E">
        <w:t xml:space="preserve"> </w:t>
      </w:r>
      <w:r>
        <w:t>elements</w:t>
      </w:r>
      <w:r w:rsidR="005B309E">
        <w:t>:</w:t>
      </w:r>
    </w:p>
    <w:p w14:paraId="0777396C" w14:textId="2E30C22E" w:rsidR="005B309E" w:rsidRPr="005B309E" w:rsidRDefault="001B3F8B" w:rsidP="005B309E">
      <w:pPr>
        <w:pStyle w:val="ListParagraph"/>
        <w:numPr>
          <w:ilvl w:val="0"/>
          <w:numId w:val="16"/>
        </w:numPr>
        <w:rPr>
          <w:b/>
        </w:rPr>
      </w:pPr>
      <w:r w:rsidRPr="005B309E">
        <w:rPr>
          <w:b/>
        </w:rPr>
        <w:t>4.12</w:t>
      </w:r>
      <w:r w:rsidR="00FD083E">
        <w:rPr>
          <w:b/>
        </w:rPr>
        <w:t xml:space="preserve"> </w:t>
      </w:r>
      <w:r w:rsidR="009C44F5" w:rsidRPr="005B309E">
        <w:rPr>
          <w:b/>
        </w:rPr>
        <w:t>Contact</w:t>
      </w:r>
      <w:r w:rsidR="00FD083E">
        <w:rPr>
          <w:b/>
        </w:rPr>
        <w:t xml:space="preserve"> </w:t>
      </w:r>
      <w:r w:rsidR="009D1424">
        <w:t>(</w:t>
      </w:r>
      <w:r w:rsidR="00DF661F">
        <w:rPr>
          <w:i/>
        </w:rPr>
        <w:t>RecordType</w:t>
      </w:r>
      <w:r w:rsidR="00FD083E">
        <w:t xml:space="preserve"> </w:t>
      </w:r>
      <w:r w:rsidR="009D1424">
        <w:t>12)</w:t>
      </w:r>
    </w:p>
    <w:p w14:paraId="33C1A5A7" w14:textId="4EAD891F" w:rsidR="009D1424" w:rsidRPr="005B309E" w:rsidRDefault="009D1424" w:rsidP="009D1424">
      <w:pPr>
        <w:pStyle w:val="ListParagraph"/>
        <w:numPr>
          <w:ilvl w:val="0"/>
          <w:numId w:val="16"/>
        </w:numPr>
        <w:rPr>
          <w:b/>
        </w:rPr>
      </w:pPr>
      <w:r w:rsidRPr="005B309E">
        <w:rPr>
          <w:b/>
        </w:rPr>
        <w:t>4.14</w:t>
      </w:r>
      <w:r w:rsidR="00FD083E">
        <w:rPr>
          <w:b/>
        </w:rPr>
        <w:t xml:space="preserve"> </w:t>
      </w:r>
      <w:r>
        <w:rPr>
          <w:b/>
        </w:rPr>
        <w:t>A</w:t>
      </w:r>
      <w:r w:rsidR="00FD083E">
        <w:rPr>
          <w:b/>
        </w:rPr>
        <w:t xml:space="preserve"> </w:t>
      </w:r>
      <w:r w:rsidRPr="005B309E">
        <w:rPr>
          <w:b/>
        </w:rPr>
        <w:t>Services</w:t>
      </w:r>
      <w:r w:rsidR="00FD083E">
        <w:rPr>
          <w:b/>
        </w:rPr>
        <w:t xml:space="preserve"> </w:t>
      </w:r>
      <w:r w:rsidRPr="005B309E">
        <w:rPr>
          <w:b/>
        </w:rPr>
        <w:t>Provided</w:t>
      </w:r>
      <w:r w:rsidR="00FD083E">
        <w:rPr>
          <w:b/>
        </w:rPr>
        <w:t xml:space="preserve"> </w:t>
      </w:r>
      <w:r>
        <w:rPr>
          <w:b/>
        </w:rPr>
        <w:t>–</w:t>
      </w:r>
      <w:r w:rsidR="00FD083E">
        <w:rPr>
          <w:b/>
        </w:rPr>
        <w:t xml:space="preserve"> </w:t>
      </w:r>
      <w:r>
        <w:rPr>
          <w:b/>
        </w:rPr>
        <w:t>PATH</w:t>
      </w:r>
      <w:r w:rsidR="00FD083E">
        <w:rPr>
          <w:b/>
        </w:rPr>
        <w:t xml:space="preserve"> </w:t>
      </w:r>
      <w:r>
        <w:t>(</w:t>
      </w:r>
      <w:r w:rsidR="00DF661F">
        <w:rPr>
          <w:i/>
        </w:rPr>
        <w:t>RecordType</w:t>
      </w:r>
      <w:r w:rsidR="00FD083E">
        <w:t xml:space="preserve"> </w:t>
      </w:r>
      <w:r>
        <w:t>141)</w:t>
      </w:r>
    </w:p>
    <w:p w14:paraId="365B6172" w14:textId="485E53AA" w:rsidR="009D1424" w:rsidRPr="005B309E" w:rsidRDefault="009D1424" w:rsidP="009D1424">
      <w:pPr>
        <w:pStyle w:val="ListParagraph"/>
        <w:numPr>
          <w:ilvl w:val="0"/>
          <w:numId w:val="16"/>
        </w:numPr>
        <w:rPr>
          <w:b/>
        </w:rPr>
      </w:pPr>
      <w:r w:rsidRPr="005B309E">
        <w:rPr>
          <w:b/>
        </w:rPr>
        <w:t>4.14</w:t>
      </w:r>
      <w:r w:rsidR="00FD083E">
        <w:rPr>
          <w:b/>
        </w:rPr>
        <w:t xml:space="preserve"> </w:t>
      </w:r>
      <w:r>
        <w:rPr>
          <w:b/>
        </w:rPr>
        <w:t>B</w:t>
      </w:r>
      <w:r w:rsidR="00FD083E">
        <w:rPr>
          <w:b/>
        </w:rPr>
        <w:t xml:space="preserve"> </w:t>
      </w:r>
      <w:r w:rsidRPr="005B309E">
        <w:rPr>
          <w:b/>
        </w:rPr>
        <w:t>Services</w:t>
      </w:r>
      <w:r w:rsidR="00FD083E">
        <w:rPr>
          <w:b/>
        </w:rPr>
        <w:t xml:space="preserve"> </w:t>
      </w:r>
      <w:r w:rsidRPr="005B309E">
        <w:rPr>
          <w:b/>
        </w:rPr>
        <w:t>Provided</w:t>
      </w:r>
      <w:r w:rsidR="00FD083E">
        <w:rPr>
          <w:b/>
        </w:rPr>
        <w:t xml:space="preserve"> </w:t>
      </w:r>
      <w:r>
        <w:rPr>
          <w:b/>
        </w:rPr>
        <w:t>–</w:t>
      </w:r>
      <w:r w:rsidR="00FD083E">
        <w:rPr>
          <w:b/>
        </w:rPr>
        <w:t xml:space="preserve"> </w:t>
      </w:r>
      <w:r>
        <w:rPr>
          <w:b/>
        </w:rPr>
        <w:t>RHY</w:t>
      </w:r>
      <w:r w:rsidR="00FD083E">
        <w:rPr>
          <w:b/>
        </w:rPr>
        <w:t xml:space="preserve"> </w:t>
      </w:r>
      <w:r>
        <w:t>(</w:t>
      </w:r>
      <w:r w:rsidR="00DF661F">
        <w:rPr>
          <w:i/>
        </w:rPr>
        <w:t>RecordType</w:t>
      </w:r>
      <w:r w:rsidR="00FD083E">
        <w:t xml:space="preserve"> </w:t>
      </w:r>
      <w:r>
        <w:t>142)</w:t>
      </w:r>
    </w:p>
    <w:p w14:paraId="026F60B1" w14:textId="764D8C49" w:rsidR="009D1424" w:rsidRPr="005B309E" w:rsidRDefault="009D1424" w:rsidP="009D1424">
      <w:pPr>
        <w:pStyle w:val="ListParagraph"/>
        <w:numPr>
          <w:ilvl w:val="0"/>
          <w:numId w:val="16"/>
        </w:numPr>
        <w:rPr>
          <w:b/>
        </w:rPr>
      </w:pPr>
      <w:r w:rsidRPr="005B309E">
        <w:rPr>
          <w:b/>
        </w:rPr>
        <w:t>4.14</w:t>
      </w:r>
      <w:r w:rsidR="00FD083E">
        <w:rPr>
          <w:b/>
        </w:rPr>
        <w:t xml:space="preserve"> </w:t>
      </w:r>
      <w:r>
        <w:rPr>
          <w:b/>
        </w:rPr>
        <w:t>C</w:t>
      </w:r>
      <w:r w:rsidR="00FD083E">
        <w:rPr>
          <w:b/>
        </w:rPr>
        <w:t xml:space="preserve"> </w:t>
      </w:r>
      <w:r w:rsidRPr="005B309E">
        <w:rPr>
          <w:b/>
        </w:rPr>
        <w:t>Services</w:t>
      </w:r>
      <w:r w:rsidR="00FD083E">
        <w:rPr>
          <w:b/>
        </w:rPr>
        <w:t xml:space="preserve"> </w:t>
      </w:r>
      <w:r w:rsidRPr="005B309E">
        <w:rPr>
          <w:b/>
        </w:rPr>
        <w:t>Provided</w:t>
      </w:r>
      <w:r w:rsidR="00FD083E">
        <w:rPr>
          <w:b/>
        </w:rPr>
        <w:t xml:space="preserve"> </w:t>
      </w:r>
      <w:r>
        <w:rPr>
          <w:b/>
        </w:rPr>
        <w:t>–</w:t>
      </w:r>
      <w:r w:rsidR="00FD083E">
        <w:rPr>
          <w:b/>
        </w:rPr>
        <w:t xml:space="preserve"> </w:t>
      </w:r>
      <w:r>
        <w:rPr>
          <w:b/>
        </w:rPr>
        <w:t>HOPWA</w:t>
      </w:r>
      <w:r w:rsidR="00FD083E">
        <w:rPr>
          <w:b/>
        </w:rPr>
        <w:t xml:space="preserve"> </w:t>
      </w:r>
      <w:r>
        <w:t>(</w:t>
      </w:r>
      <w:r w:rsidR="00DF661F">
        <w:rPr>
          <w:i/>
        </w:rPr>
        <w:t>RecordType</w:t>
      </w:r>
      <w:r w:rsidR="00FD083E">
        <w:t xml:space="preserve"> </w:t>
      </w:r>
      <w:r>
        <w:t>143)</w:t>
      </w:r>
    </w:p>
    <w:p w14:paraId="369EDD87" w14:textId="5115F3A0" w:rsidR="009D1424" w:rsidRPr="00311F05" w:rsidRDefault="009D1424" w:rsidP="009D1424">
      <w:pPr>
        <w:pStyle w:val="ListParagraph"/>
        <w:numPr>
          <w:ilvl w:val="0"/>
          <w:numId w:val="16"/>
        </w:numPr>
        <w:rPr>
          <w:b/>
        </w:rPr>
      </w:pPr>
      <w:r w:rsidRPr="005B309E">
        <w:rPr>
          <w:b/>
        </w:rPr>
        <w:t>4.14</w:t>
      </w:r>
      <w:r w:rsidR="00FD083E">
        <w:rPr>
          <w:b/>
        </w:rPr>
        <w:t xml:space="preserve"> </w:t>
      </w:r>
      <w:r>
        <w:rPr>
          <w:b/>
        </w:rPr>
        <w:t>D</w:t>
      </w:r>
      <w:r w:rsidR="00FD083E">
        <w:rPr>
          <w:b/>
        </w:rPr>
        <w:t xml:space="preserve"> </w:t>
      </w:r>
      <w:r w:rsidRPr="005B309E">
        <w:rPr>
          <w:b/>
        </w:rPr>
        <w:t>Services</w:t>
      </w:r>
      <w:r w:rsidR="00FD083E">
        <w:rPr>
          <w:b/>
        </w:rPr>
        <w:t xml:space="preserve"> </w:t>
      </w:r>
      <w:r w:rsidRPr="005B309E">
        <w:rPr>
          <w:b/>
        </w:rPr>
        <w:t>Provided</w:t>
      </w:r>
      <w:r w:rsidR="00FD083E">
        <w:rPr>
          <w:b/>
        </w:rPr>
        <w:t xml:space="preserve"> </w:t>
      </w:r>
      <w:r>
        <w:rPr>
          <w:b/>
        </w:rPr>
        <w:t>–</w:t>
      </w:r>
      <w:r w:rsidR="00FD083E">
        <w:rPr>
          <w:b/>
        </w:rPr>
        <w:t xml:space="preserve"> </w:t>
      </w:r>
      <w:r>
        <w:rPr>
          <w:b/>
        </w:rPr>
        <w:t>SSVF</w:t>
      </w:r>
      <w:r w:rsidR="00FD083E">
        <w:rPr>
          <w:b/>
        </w:rPr>
        <w:t xml:space="preserve"> </w:t>
      </w:r>
      <w:r>
        <w:t>(</w:t>
      </w:r>
      <w:r w:rsidR="00DF661F">
        <w:rPr>
          <w:i/>
        </w:rPr>
        <w:t>RecordType</w:t>
      </w:r>
      <w:r w:rsidR="00FD083E">
        <w:t xml:space="preserve"> </w:t>
      </w:r>
      <w:r>
        <w:t>144)</w:t>
      </w:r>
    </w:p>
    <w:p w14:paraId="0C02DB17" w14:textId="77777777" w:rsidR="004B007B" w:rsidRPr="00122091" w:rsidRDefault="00F004D2" w:rsidP="00F004D2">
      <w:pPr>
        <w:pStyle w:val="ListParagraph"/>
        <w:numPr>
          <w:ilvl w:val="0"/>
          <w:numId w:val="16"/>
        </w:numPr>
        <w:rPr>
          <w:b/>
        </w:rPr>
      </w:pPr>
      <w:r w:rsidRPr="00F004D2">
        <w:rPr>
          <w:b/>
        </w:rPr>
        <w:t xml:space="preserve">4.14 E </w:t>
      </w:r>
      <w:r>
        <w:rPr>
          <w:b/>
        </w:rPr>
        <w:t xml:space="preserve">Bed Night </w:t>
      </w:r>
      <w:r>
        <w:t>(</w:t>
      </w:r>
      <w:r>
        <w:rPr>
          <w:i/>
        </w:rPr>
        <w:t>RecordType</w:t>
      </w:r>
      <w:r>
        <w:t xml:space="preserve"> 200)</w:t>
      </w:r>
    </w:p>
    <w:p w14:paraId="35A2EDDE" w14:textId="649BA997" w:rsidR="005B309E" w:rsidRPr="00F004D2" w:rsidRDefault="00F84275" w:rsidP="00F004D2">
      <w:pPr>
        <w:pStyle w:val="ListParagraph"/>
        <w:numPr>
          <w:ilvl w:val="0"/>
          <w:numId w:val="16"/>
        </w:numPr>
        <w:rPr>
          <w:b/>
        </w:rPr>
      </w:pPr>
      <w:r w:rsidRPr="00F004D2">
        <w:rPr>
          <w:b/>
        </w:rPr>
        <w:t>4.15</w:t>
      </w:r>
      <w:r w:rsidR="00FD083E" w:rsidRPr="00F004D2">
        <w:rPr>
          <w:b/>
        </w:rPr>
        <w:t xml:space="preserve"> </w:t>
      </w:r>
      <w:r w:rsidR="009D1424" w:rsidRPr="00F004D2">
        <w:rPr>
          <w:b/>
        </w:rPr>
        <w:t>A</w:t>
      </w:r>
      <w:r w:rsidR="00FD083E" w:rsidRPr="00F004D2">
        <w:rPr>
          <w:b/>
        </w:rPr>
        <w:t xml:space="preserve"> </w:t>
      </w:r>
      <w:r w:rsidRPr="00F004D2">
        <w:rPr>
          <w:b/>
        </w:rPr>
        <w:t>Financial</w:t>
      </w:r>
      <w:r w:rsidR="00FD083E" w:rsidRPr="00F004D2">
        <w:rPr>
          <w:b/>
        </w:rPr>
        <w:t xml:space="preserve"> </w:t>
      </w:r>
      <w:r w:rsidRPr="00F004D2">
        <w:rPr>
          <w:b/>
        </w:rPr>
        <w:t>Assistance</w:t>
      </w:r>
      <w:r w:rsidR="00FD083E" w:rsidRPr="00F004D2">
        <w:rPr>
          <w:b/>
        </w:rPr>
        <w:t xml:space="preserve"> </w:t>
      </w:r>
      <w:r w:rsidR="009D1424" w:rsidRPr="00F004D2">
        <w:rPr>
          <w:b/>
        </w:rPr>
        <w:t>–</w:t>
      </w:r>
      <w:r w:rsidR="00FD083E" w:rsidRPr="00F004D2">
        <w:rPr>
          <w:b/>
        </w:rPr>
        <w:t xml:space="preserve"> </w:t>
      </w:r>
      <w:r w:rsidR="009D1424" w:rsidRPr="00F004D2">
        <w:rPr>
          <w:b/>
        </w:rPr>
        <w:t>HOPWA</w:t>
      </w:r>
      <w:r w:rsidR="00FD083E" w:rsidRPr="00F004D2">
        <w:rPr>
          <w:b/>
        </w:rPr>
        <w:t xml:space="preserve"> </w:t>
      </w:r>
      <w:r w:rsidR="009D1424">
        <w:t>(</w:t>
      </w:r>
      <w:r w:rsidR="00DF661F" w:rsidRPr="00F004D2">
        <w:rPr>
          <w:i/>
        </w:rPr>
        <w:t>RecordType</w:t>
      </w:r>
      <w:r w:rsidR="00FD083E">
        <w:t xml:space="preserve"> </w:t>
      </w:r>
      <w:r w:rsidR="009D1424">
        <w:t>151)</w:t>
      </w:r>
    </w:p>
    <w:p w14:paraId="1671093D" w14:textId="5BCDBB10" w:rsidR="009D1424" w:rsidRPr="005B309E" w:rsidRDefault="009D1424" w:rsidP="009D1424">
      <w:pPr>
        <w:pStyle w:val="ListParagraph"/>
        <w:numPr>
          <w:ilvl w:val="0"/>
          <w:numId w:val="16"/>
        </w:numPr>
        <w:rPr>
          <w:b/>
        </w:rPr>
      </w:pPr>
      <w:r>
        <w:rPr>
          <w:b/>
        </w:rPr>
        <w:t>4.15</w:t>
      </w:r>
      <w:r w:rsidR="00FD083E">
        <w:rPr>
          <w:b/>
        </w:rPr>
        <w:t xml:space="preserve"> </w:t>
      </w:r>
      <w:r>
        <w:rPr>
          <w:b/>
        </w:rPr>
        <w:t>B</w:t>
      </w:r>
      <w:r w:rsidR="00FD083E">
        <w:rPr>
          <w:b/>
        </w:rPr>
        <w:t xml:space="preserve"> </w:t>
      </w:r>
      <w:r>
        <w:rPr>
          <w:b/>
        </w:rPr>
        <w:t>Financial</w:t>
      </w:r>
      <w:r w:rsidR="00FD083E">
        <w:rPr>
          <w:b/>
        </w:rPr>
        <w:t xml:space="preserve"> </w:t>
      </w:r>
      <w:r>
        <w:rPr>
          <w:b/>
        </w:rPr>
        <w:t>Assistance</w:t>
      </w:r>
      <w:r w:rsidR="00FD083E">
        <w:rPr>
          <w:b/>
        </w:rPr>
        <w:t xml:space="preserve"> </w:t>
      </w:r>
      <w:r>
        <w:rPr>
          <w:b/>
        </w:rPr>
        <w:t>–</w:t>
      </w:r>
      <w:r w:rsidR="00FD083E">
        <w:rPr>
          <w:b/>
        </w:rPr>
        <w:t xml:space="preserve"> </w:t>
      </w:r>
      <w:r>
        <w:rPr>
          <w:b/>
        </w:rPr>
        <w:t>SSVF</w:t>
      </w:r>
      <w:r w:rsidR="00FD083E">
        <w:rPr>
          <w:b/>
        </w:rPr>
        <w:t xml:space="preserve"> </w:t>
      </w:r>
      <w:r>
        <w:t>(</w:t>
      </w:r>
      <w:r w:rsidR="00DF661F">
        <w:rPr>
          <w:i/>
        </w:rPr>
        <w:t>RecordType</w:t>
      </w:r>
      <w:r w:rsidR="00FD083E">
        <w:t xml:space="preserve"> </w:t>
      </w:r>
      <w:r>
        <w:t>152)</w:t>
      </w:r>
    </w:p>
    <w:p w14:paraId="5F3392C3" w14:textId="6DF4A4D4" w:rsidR="00BF61DF" w:rsidRDefault="00CC4F46" w:rsidP="005B309E">
      <w:pPr>
        <w:pStyle w:val="ListParagraph"/>
        <w:numPr>
          <w:ilvl w:val="0"/>
          <w:numId w:val="16"/>
        </w:numPr>
      </w:pPr>
      <w:r w:rsidRPr="005B309E">
        <w:rPr>
          <w:b/>
        </w:rPr>
        <w:t>4</w:t>
      </w:r>
      <w:r w:rsidR="00766FFD" w:rsidRPr="005B309E">
        <w:rPr>
          <w:b/>
        </w:rPr>
        <w:t>.16</w:t>
      </w:r>
      <w:r w:rsidR="00FD083E">
        <w:rPr>
          <w:b/>
        </w:rPr>
        <w:t xml:space="preserve"> </w:t>
      </w:r>
      <w:r w:rsidR="009D1424">
        <w:rPr>
          <w:b/>
        </w:rPr>
        <w:t>A</w:t>
      </w:r>
      <w:r w:rsidR="00FD083E">
        <w:rPr>
          <w:b/>
        </w:rPr>
        <w:t xml:space="preserve"> </w:t>
      </w:r>
      <w:r w:rsidR="00F84275" w:rsidRPr="005B309E">
        <w:rPr>
          <w:b/>
        </w:rPr>
        <w:t>Referrals</w:t>
      </w:r>
      <w:r w:rsidR="00FD083E">
        <w:rPr>
          <w:b/>
        </w:rPr>
        <w:t xml:space="preserve"> </w:t>
      </w:r>
      <w:r w:rsidR="00F84275" w:rsidRPr="009D1424">
        <w:rPr>
          <w:b/>
        </w:rPr>
        <w:t>Provided</w:t>
      </w:r>
      <w:r w:rsidR="00FD083E">
        <w:rPr>
          <w:b/>
        </w:rPr>
        <w:t xml:space="preserve"> </w:t>
      </w:r>
      <w:r w:rsidR="009D1424" w:rsidRPr="009D1424">
        <w:rPr>
          <w:b/>
        </w:rPr>
        <w:t>–</w:t>
      </w:r>
      <w:r w:rsidR="00FD083E">
        <w:rPr>
          <w:b/>
        </w:rPr>
        <w:t xml:space="preserve"> </w:t>
      </w:r>
      <w:r w:rsidR="009D1424" w:rsidRPr="009D1424">
        <w:rPr>
          <w:b/>
        </w:rPr>
        <w:t>PATH</w:t>
      </w:r>
      <w:r w:rsidR="00FD083E">
        <w:t xml:space="preserve"> </w:t>
      </w:r>
      <w:r w:rsidR="009D1424">
        <w:t>(</w:t>
      </w:r>
      <w:r w:rsidR="00DF661F">
        <w:rPr>
          <w:i/>
        </w:rPr>
        <w:t>RecordType</w:t>
      </w:r>
      <w:r w:rsidR="00FD083E">
        <w:t xml:space="preserve"> </w:t>
      </w:r>
      <w:r w:rsidR="009D1424">
        <w:t>161)</w:t>
      </w:r>
    </w:p>
    <w:p w14:paraId="36990AB4" w14:textId="3D0AB77C" w:rsidR="009D1424" w:rsidRDefault="009D1424" w:rsidP="005B309E">
      <w:pPr>
        <w:pStyle w:val="ListParagraph"/>
        <w:numPr>
          <w:ilvl w:val="0"/>
          <w:numId w:val="16"/>
        </w:numPr>
      </w:pPr>
      <w:r w:rsidRPr="009D1424">
        <w:rPr>
          <w:b/>
        </w:rPr>
        <w:t>4.16</w:t>
      </w:r>
      <w:r w:rsidR="00FD083E">
        <w:rPr>
          <w:b/>
        </w:rPr>
        <w:t xml:space="preserve"> </w:t>
      </w:r>
      <w:r w:rsidRPr="009D1424">
        <w:rPr>
          <w:b/>
        </w:rPr>
        <w:t>B</w:t>
      </w:r>
      <w:r w:rsidR="00FD083E">
        <w:rPr>
          <w:b/>
        </w:rPr>
        <w:t xml:space="preserve"> </w:t>
      </w:r>
      <w:r w:rsidRPr="009D1424">
        <w:rPr>
          <w:b/>
        </w:rPr>
        <w:t>Referrals</w:t>
      </w:r>
      <w:r w:rsidR="00FD083E">
        <w:rPr>
          <w:b/>
        </w:rPr>
        <w:t xml:space="preserve"> </w:t>
      </w:r>
      <w:r w:rsidRPr="009D1424">
        <w:rPr>
          <w:b/>
        </w:rPr>
        <w:t>Provided</w:t>
      </w:r>
      <w:r w:rsidR="00FD083E">
        <w:rPr>
          <w:b/>
        </w:rPr>
        <w:t xml:space="preserve"> </w:t>
      </w:r>
      <w:r w:rsidRPr="009D1424">
        <w:rPr>
          <w:b/>
        </w:rPr>
        <w:t>–</w:t>
      </w:r>
      <w:r w:rsidR="00FD083E">
        <w:rPr>
          <w:b/>
        </w:rPr>
        <w:t xml:space="preserve"> </w:t>
      </w:r>
      <w:r w:rsidRPr="009D1424">
        <w:rPr>
          <w:b/>
        </w:rPr>
        <w:t>RHY</w:t>
      </w:r>
      <w:r w:rsidR="00FD083E">
        <w:t xml:space="preserve"> </w:t>
      </w:r>
      <w:r>
        <w:t>(</w:t>
      </w:r>
      <w:r w:rsidR="00DF661F">
        <w:rPr>
          <w:i/>
        </w:rPr>
        <w:t>RecordType</w:t>
      </w:r>
      <w:r w:rsidR="00FD083E">
        <w:t xml:space="preserve"> </w:t>
      </w:r>
      <w:r>
        <w:t>162)</w:t>
      </w:r>
    </w:p>
    <w:p w14:paraId="7C4ABD67" w14:textId="77777777" w:rsidR="00480A64" w:rsidRDefault="00480A64" w:rsidP="009C44F5">
      <w:pPr>
        <w:tabs>
          <w:tab w:val="left" w:pos="1350"/>
        </w:tabs>
      </w:pPr>
    </w:p>
    <w:p w14:paraId="77713B29" w14:textId="43D32BA1" w:rsidR="00327DED" w:rsidRDefault="00327DED" w:rsidP="009C44F5">
      <w:pPr>
        <w:tabs>
          <w:tab w:val="left" w:pos="1350"/>
        </w:tabs>
      </w:pPr>
      <w:r>
        <w:t>This</w:t>
      </w:r>
      <w:r w:rsidR="00FD083E">
        <w:t xml:space="preserve"> </w:t>
      </w:r>
      <w:r>
        <w:t>file</w:t>
      </w:r>
      <w:r w:rsidR="00FD083E">
        <w:t xml:space="preserve"> </w:t>
      </w:r>
      <w:r>
        <w:t>may</w:t>
      </w:r>
      <w:r w:rsidR="00FD083E">
        <w:t xml:space="preserve"> </w:t>
      </w:r>
      <w:r>
        <w:t>include</w:t>
      </w:r>
      <w:r w:rsidR="00FD083E">
        <w:t xml:space="preserve"> </w:t>
      </w:r>
      <w:r>
        <w:t>a</w:t>
      </w:r>
      <w:r w:rsidR="00FD083E">
        <w:t xml:space="preserve"> </w:t>
      </w:r>
      <w:r>
        <w:t>theoretically</w:t>
      </w:r>
      <w:r w:rsidR="00FD083E">
        <w:t xml:space="preserve"> </w:t>
      </w:r>
      <w:r>
        <w:t>unlimited</w:t>
      </w:r>
      <w:r w:rsidR="00FD083E">
        <w:t xml:space="preserve"> </w:t>
      </w:r>
      <w:r>
        <w:t>number</w:t>
      </w:r>
      <w:r w:rsidR="00FD083E">
        <w:t xml:space="preserve"> </w:t>
      </w:r>
      <w:r>
        <w:t>of</w:t>
      </w:r>
      <w:r w:rsidR="00FD083E">
        <w:t xml:space="preserve"> </w:t>
      </w:r>
      <w:r>
        <w:t>records</w:t>
      </w:r>
      <w:r w:rsidR="00FD083E">
        <w:t xml:space="preserve"> </w:t>
      </w:r>
      <w:r>
        <w:t>per</w:t>
      </w:r>
      <w:r w:rsidR="00FD083E">
        <w:t xml:space="preserve"> </w:t>
      </w:r>
      <w:r w:rsidRPr="00327DED">
        <w:rPr>
          <w:i/>
        </w:rPr>
        <w:t>ProjectEntryID</w:t>
      </w:r>
      <w:r>
        <w:t>.</w:t>
      </w:r>
      <w:r w:rsidR="00FD083E">
        <w:t xml:space="preserve">  </w:t>
      </w:r>
      <w:r w:rsidR="008610E0">
        <w:t>The</w:t>
      </w:r>
      <w:r w:rsidR="00FD083E">
        <w:t xml:space="preserve"> </w:t>
      </w:r>
      <w:r w:rsidR="008610E0" w:rsidRPr="008610E0">
        <w:rPr>
          <w:i/>
        </w:rPr>
        <w:t>DateProvided</w:t>
      </w:r>
      <w:r w:rsidR="00FD083E">
        <w:t xml:space="preserve"> </w:t>
      </w:r>
      <w:r w:rsidR="008610E0">
        <w:t>is</w:t>
      </w:r>
      <w:r w:rsidR="00FD083E">
        <w:t xml:space="preserve"> </w:t>
      </w:r>
      <w:r w:rsidR="008610E0">
        <w:t>considered</w:t>
      </w:r>
      <w:r w:rsidR="00FD083E">
        <w:t xml:space="preserve"> </w:t>
      </w:r>
      <w:r w:rsidR="008610E0">
        <w:t>the</w:t>
      </w:r>
      <w:r w:rsidR="00FD083E">
        <w:t xml:space="preserve"> </w:t>
      </w:r>
      <w:r w:rsidR="008610E0">
        <w:t>information</w:t>
      </w:r>
      <w:r w:rsidR="00FD083E">
        <w:t xml:space="preserve"> </w:t>
      </w:r>
      <w:r w:rsidR="008610E0">
        <w:t>date</w:t>
      </w:r>
      <w:r w:rsidR="00FD083E">
        <w:t xml:space="preserve"> </w:t>
      </w:r>
      <w:r w:rsidR="008610E0">
        <w:t>for</w:t>
      </w:r>
      <w:r w:rsidR="00FD083E">
        <w:t xml:space="preserve"> </w:t>
      </w:r>
      <w:r w:rsidR="008610E0">
        <w:t>all</w:t>
      </w:r>
      <w:r w:rsidR="00FD083E">
        <w:t xml:space="preserve"> </w:t>
      </w:r>
      <w:r w:rsidR="008610E0">
        <w:t>records</w:t>
      </w:r>
      <w:r w:rsidR="00FD083E">
        <w:t xml:space="preserve"> </w:t>
      </w:r>
      <w:r w:rsidR="008610E0">
        <w:t>in</w:t>
      </w:r>
      <w:r w:rsidR="00FD083E">
        <w:t xml:space="preserve"> </w:t>
      </w:r>
      <w:r w:rsidR="008610E0">
        <w:t>this</w:t>
      </w:r>
      <w:r w:rsidR="00FD083E">
        <w:t xml:space="preserve"> </w:t>
      </w:r>
      <w:r w:rsidR="008610E0">
        <w:t>file.</w:t>
      </w:r>
    </w:p>
    <w:p w14:paraId="5D922BAA" w14:textId="77777777" w:rsidR="00327DED" w:rsidRDefault="00327DED" w:rsidP="009C44F5">
      <w:pPr>
        <w:tabs>
          <w:tab w:val="left" w:pos="1350"/>
        </w:tabs>
      </w:pPr>
    </w:p>
    <w:p w14:paraId="399F19C3" w14:textId="6A775A45" w:rsidR="00D47B72" w:rsidRDefault="00D47B72" w:rsidP="00D47B72">
      <w:r>
        <w:t>The</w:t>
      </w:r>
      <w:r w:rsidR="00FD083E">
        <w:t xml:space="preserve"> </w:t>
      </w:r>
      <w:r>
        <w:rPr>
          <w:i/>
        </w:rPr>
        <w:t>RecordType</w:t>
      </w:r>
      <w:r w:rsidR="00FD083E">
        <w:t xml:space="preserve"> </w:t>
      </w:r>
      <w:r>
        <w:t>field</w:t>
      </w:r>
      <w:r w:rsidR="00FD083E">
        <w:t xml:space="preserve"> </w:t>
      </w:r>
      <w:r>
        <w:t>is</w:t>
      </w:r>
      <w:r w:rsidR="00FD083E">
        <w:t xml:space="preserve"> </w:t>
      </w:r>
      <w:r>
        <w:t>used</w:t>
      </w:r>
      <w:r w:rsidR="00FD083E">
        <w:t xml:space="preserve"> </w:t>
      </w:r>
      <w:r>
        <w:t>to</w:t>
      </w:r>
      <w:r w:rsidR="00FD083E">
        <w:t xml:space="preserve"> </w:t>
      </w:r>
      <w:r>
        <w:t>identify</w:t>
      </w:r>
      <w:r w:rsidR="00FD083E">
        <w:t xml:space="preserve"> </w:t>
      </w:r>
      <w:r>
        <w:t>the</w:t>
      </w:r>
      <w:r w:rsidR="00FD083E">
        <w:t xml:space="preserve"> </w:t>
      </w:r>
      <w:r>
        <w:t>data</w:t>
      </w:r>
      <w:r w:rsidR="00FD083E">
        <w:t xml:space="preserve"> </w:t>
      </w:r>
      <w:r>
        <w:t>element</w:t>
      </w:r>
      <w:r w:rsidR="00FD083E">
        <w:t xml:space="preserve"> </w:t>
      </w:r>
      <w:r>
        <w:t>for</w:t>
      </w:r>
      <w:r w:rsidR="00FD083E">
        <w:t xml:space="preserve"> </w:t>
      </w:r>
      <w:r>
        <w:t>each</w:t>
      </w:r>
      <w:r w:rsidR="00FD083E">
        <w:t xml:space="preserve"> </w:t>
      </w:r>
      <w:r>
        <w:t>record;</w:t>
      </w:r>
      <w:r w:rsidR="00FD083E">
        <w:t xml:space="preserve"> </w:t>
      </w:r>
      <w:r>
        <w:t>values</w:t>
      </w:r>
      <w:r w:rsidR="00FD083E">
        <w:t xml:space="preserve"> </w:t>
      </w:r>
      <w:r>
        <w:t>are</w:t>
      </w:r>
      <w:r w:rsidR="00FD083E">
        <w:t xml:space="preserve"> </w:t>
      </w:r>
      <w:r>
        <w:t>in</w:t>
      </w:r>
      <w:r w:rsidR="00FD083E">
        <w:t xml:space="preserve"> </w:t>
      </w:r>
      <w:r>
        <w:t>parentheses</w:t>
      </w:r>
      <w:r w:rsidR="00FD083E">
        <w:t xml:space="preserve"> </w:t>
      </w:r>
      <w:r>
        <w:t>after</w:t>
      </w:r>
      <w:r w:rsidR="00FD083E">
        <w:t xml:space="preserve"> </w:t>
      </w:r>
      <w:r>
        <w:t>each</w:t>
      </w:r>
      <w:r w:rsidR="00FD083E">
        <w:t xml:space="preserve"> </w:t>
      </w:r>
      <w:r>
        <w:t>of</w:t>
      </w:r>
      <w:r w:rsidR="00FD083E">
        <w:t xml:space="preserve"> </w:t>
      </w:r>
      <w:r>
        <w:t>the</w:t>
      </w:r>
      <w:r w:rsidR="00FD083E">
        <w:t xml:space="preserve"> </w:t>
      </w:r>
      <w:r>
        <w:t>data</w:t>
      </w:r>
      <w:r w:rsidR="00FD083E">
        <w:t xml:space="preserve"> </w:t>
      </w:r>
      <w:r>
        <w:t>elements</w:t>
      </w:r>
      <w:r w:rsidR="00FD083E">
        <w:t xml:space="preserve"> </w:t>
      </w:r>
      <w:r>
        <w:t>listed</w:t>
      </w:r>
      <w:r w:rsidR="00FD083E">
        <w:t xml:space="preserve"> </w:t>
      </w:r>
      <w:r>
        <w:t>above.</w:t>
      </w:r>
      <w:r w:rsidR="00FD083E">
        <w:t xml:space="preserve">  </w:t>
      </w:r>
      <w:r>
        <w:t>For</w:t>
      </w:r>
      <w:r w:rsidR="00FD083E">
        <w:t xml:space="preserve"> </w:t>
      </w:r>
      <w:r>
        <w:t>example,</w:t>
      </w:r>
      <w:r w:rsidR="00FD083E">
        <w:t xml:space="preserve"> </w:t>
      </w:r>
      <w:r>
        <w:t>the</w:t>
      </w:r>
      <w:r w:rsidR="00FD083E">
        <w:t xml:space="preserve"> </w:t>
      </w:r>
      <w:r>
        <w:rPr>
          <w:i/>
        </w:rPr>
        <w:t>RecordType</w:t>
      </w:r>
      <w:r w:rsidR="00FD083E">
        <w:t xml:space="preserve"> </w:t>
      </w:r>
      <w:r>
        <w:t>for</w:t>
      </w:r>
      <w:r w:rsidR="00FD083E">
        <w:t xml:space="preserve"> </w:t>
      </w:r>
      <w:r>
        <w:t>a</w:t>
      </w:r>
      <w:r w:rsidR="00FD083E">
        <w:t xml:space="preserve"> </w:t>
      </w:r>
      <w:r>
        <w:t>PATH</w:t>
      </w:r>
      <w:r w:rsidR="00FD083E">
        <w:t xml:space="preserve"> </w:t>
      </w:r>
      <w:r>
        <w:t>referral</w:t>
      </w:r>
      <w:r w:rsidR="00FD083E">
        <w:t xml:space="preserve"> </w:t>
      </w:r>
      <w:r>
        <w:t>is</w:t>
      </w:r>
      <w:r w:rsidR="00FD083E">
        <w:t xml:space="preserve"> </w:t>
      </w:r>
      <w:r>
        <w:t>161.</w:t>
      </w:r>
    </w:p>
    <w:p w14:paraId="27AC2A4E" w14:textId="77777777" w:rsidR="00D47B72" w:rsidRDefault="00D47B72" w:rsidP="00D47B72"/>
    <w:p w14:paraId="3D9C18AF" w14:textId="77777777" w:rsidR="00F004D2" w:rsidRDefault="00FD083E" w:rsidP="00FD083E">
      <w:r>
        <w:rPr>
          <w:i/>
          <w:iCs/>
        </w:rPr>
        <w:t>ServicesID</w:t>
      </w:r>
      <w:r>
        <w:t xml:space="preserve"> is the unique identifier for Services.csv.  The structure is based on the data elements as they are defined in the HMIS Data Dictionary and assumes that each record in the exporting database </w:t>
      </w:r>
      <w:r>
        <w:lastRenderedPageBreak/>
        <w:t xml:space="preserve">includes one service.  In the event that data for multiple services share the same unique identifier in the exporting database, the export process must ensure that the value in </w:t>
      </w:r>
      <w:r>
        <w:rPr>
          <w:i/>
          <w:iCs/>
        </w:rPr>
        <w:t>ServicesID</w:t>
      </w:r>
      <w:r>
        <w:t xml:space="preserve"> is unique as required in the exported file.  </w:t>
      </w:r>
    </w:p>
    <w:p w14:paraId="47709552" w14:textId="77777777" w:rsidR="00F004D2" w:rsidRDefault="00F004D2" w:rsidP="00FD083E"/>
    <w:p w14:paraId="757492B0" w14:textId="286BB7A2" w:rsidR="00FD083E" w:rsidRDefault="00FD083E" w:rsidP="00FD083E">
      <w:r>
        <w:t xml:space="preserve">When systems that permit multiple services per record are engaged in ongoing data exchange in which the export directive is ‘delta,’ the exporting database must ensure that: </w:t>
      </w:r>
    </w:p>
    <w:p w14:paraId="142C67E5" w14:textId="2FDF8B7A" w:rsidR="00FD083E" w:rsidRDefault="00FD083E" w:rsidP="00FD083E">
      <w:pPr>
        <w:pStyle w:val="ListParagraph"/>
        <w:numPr>
          <w:ilvl w:val="0"/>
          <w:numId w:val="28"/>
        </w:numPr>
        <w:spacing w:line="240" w:lineRule="auto"/>
        <w:contextualSpacing w:val="0"/>
      </w:pPr>
      <w:r>
        <w:t xml:space="preserve">Each separate service is associated with the same unique ID every time it is exported; and </w:t>
      </w:r>
    </w:p>
    <w:p w14:paraId="069A7CB5" w14:textId="58906F49" w:rsidR="00FD083E" w:rsidRDefault="00FD083E" w:rsidP="00FD083E">
      <w:pPr>
        <w:pStyle w:val="ListParagraph"/>
        <w:numPr>
          <w:ilvl w:val="0"/>
          <w:numId w:val="28"/>
        </w:numPr>
        <w:spacing w:line="240" w:lineRule="auto"/>
        <w:contextualSpacing w:val="0"/>
        <w:rPr>
          <w:color w:val="1F497D"/>
        </w:rPr>
      </w:pPr>
      <w:r>
        <w:t>In the event that a user edits a record to delete one or more (but not all) previously transmitted services associated with the same unique ID in the exporting database, a record will be included in the export that reflects the deletion.</w:t>
      </w:r>
    </w:p>
    <w:p w14:paraId="0221D06D" w14:textId="77777777" w:rsidR="005B309E" w:rsidRDefault="005B309E" w:rsidP="005B309E"/>
    <w:p w14:paraId="3BFB1B40" w14:textId="20EDEC98" w:rsidR="00327DED" w:rsidRDefault="008D13B4" w:rsidP="00480A64">
      <w:r>
        <w:t>Records of bed nights should only be present</w:t>
      </w:r>
      <w:r w:rsidR="00FD083E">
        <w:t xml:space="preserve"> </w:t>
      </w:r>
      <w:r w:rsidR="00480A64">
        <w:t>for</w:t>
      </w:r>
      <w:r w:rsidR="00FD083E">
        <w:t xml:space="preserve"> </w:t>
      </w:r>
      <w:r w:rsidR="005A7FA7" w:rsidRPr="005A7FA7">
        <w:rPr>
          <w:i/>
        </w:rPr>
        <w:t>ProjectEntryIDs</w:t>
      </w:r>
      <w:r>
        <w:t xml:space="preserve"> </w:t>
      </w:r>
      <w:r w:rsidR="00311F05">
        <w:t>in</w:t>
      </w:r>
      <w:r>
        <w:t xml:space="preserve"> </w:t>
      </w:r>
      <w:r w:rsidR="00480A64">
        <w:t>emergency</w:t>
      </w:r>
      <w:r w:rsidR="00FD083E">
        <w:t xml:space="preserve"> </w:t>
      </w:r>
      <w:r w:rsidR="00480A64">
        <w:t>shelters</w:t>
      </w:r>
      <w:r w:rsidR="00FD083E">
        <w:t xml:space="preserve"> </w:t>
      </w:r>
      <w:r w:rsidR="00480A64">
        <w:t>that</w:t>
      </w:r>
      <w:r w:rsidR="00FD083E">
        <w:t xml:space="preserve"> </w:t>
      </w:r>
      <w:r w:rsidR="00480A64">
        <w:t>use</w:t>
      </w:r>
      <w:r w:rsidR="00FD083E">
        <w:t xml:space="preserve"> </w:t>
      </w:r>
      <w:r w:rsidR="00480A64">
        <w:t>the</w:t>
      </w:r>
      <w:r w:rsidR="00FD083E">
        <w:t xml:space="preserve"> </w:t>
      </w:r>
      <w:r w:rsidR="00480A64">
        <w:t>night-by-night</w:t>
      </w:r>
      <w:r w:rsidR="00FD083E">
        <w:t xml:space="preserve"> </w:t>
      </w:r>
      <w:r w:rsidR="00480A64">
        <w:t>method</w:t>
      </w:r>
      <w:r w:rsidR="00FD083E">
        <w:t xml:space="preserve"> </w:t>
      </w:r>
      <w:r w:rsidR="00480A64">
        <w:t>of</w:t>
      </w:r>
      <w:r w:rsidR="00FD083E">
        <w:t xml:space="preserve"> </w:t>
      </w:r>
      <w:r w:rsidR="00480A64">
        <w:t>tracking</w:t>
      </w:r>
      <w:r w:rsidR="00FD083E">
        <w:t xml:space="preserve"> </w:t>
      </w:r>
      <w:r w:rsidR="00480A64">
        <w:t>shelter</w:t>
      </w:r>
      <w:r w:rsidR="00FD083E">
        <w:t xml:space="preserve"> </w:t>
      </w:r>
      <w:r w:rsidR="00480A64">
        <w:t>utilization.</w:t>
      </w:r>
      <w:r>
        <w:t xml:space="preserve">  For these shelters:</w:t>
      </w:r>
    </w:p>
    <w:p w14:paraId="78E000B6" w14:textId="47B594A5" w:rsidR="008D13B4" w:rsidRDefault="008D13B4" w:rsidP="008D13B4">
      <w:pPr>
        <w:pStyle w:val="ListParagraph"/>
        <w:numPr>
          <w:ilvl w:val="0"/>
          <w:numId w:val="29"/>
        </w:numPr>
      </w:pPr>
      <w:r>
        <w:t xml:space="preserve">There should be a record of a bed night with a </w:t>
      </w:r>
      <w:r w:rsidRPr="008D13B4">
        <w:rPr>
          <w:i/>
        </w:rPr>
        <w:t>DateProvided</w:t>
      </w:r>
      <w:r>
        <w:t xml:space="preserve"> that corresponds to the </w:t>
      </w:r>
      <w:r w:rsidRPr="008D13B4">
        <w:rPr>
          <w:i/>
        </w:rPr>
        <w:t>EntryDate</w:t>
      </w:r>
      <w:r>
        <w:t xml:space="preserve"> in Enrollment.csv.</w:t>
      </w:r>
    </w:p>
    <w:p w14:paraId="3CF586C5" w14:textId="7B32B3EA" w:rsidR="008D13B4" w:rsidRDefault="008D13B4" w:rsidP="00564725">
      <w:pPr>
        <w:pStyle w:val="ListParagraph"/>
        <w:numPr>
          <w:ilvl w:val="0"/>
          <w:numId w:val="29"/>
        </w:numPr>
      </w:pPr>
      <w:r>
        <w:t xml:space="preserve">Any record of a bed night should have a </w:t>
      </w:r>
      <w:r w:rsidRPr="004A7046">
        <w:rPr>
          <w:i/>
        </w:rPr>
        <w:t>DateProvided</w:t>
      </w:r>
      <w:r>
        <w:t xml:space="preserve"> that is between the </w:t>
      </w:r>
      <w:r w:rsidRPr="004A7046">
        <w:rPr>
          <w:i/>
        </w:rPr>
        <w:t>EntryDate</w:t>
      </w:r>
      <w:r>
        <w:t xml:space="preserve"> and the day before the </w:t>
      </w:r>
      <w:r w:rsidRPr="004A7046">
        <w:rPr>
          <w:i/>
        </w:rPr>
        <w:t>ExitDate</w:t>
      </w:r>
      <w:r>
        <w:t xml:space="preserve"> (if there is one) for the </w:t>
      </w:r>
      <w:r w:rsidRPr="004A7046">
        <w:rPr>
          <w:i/>
        </w:rPr>
        <w:t>ProjectEntryID</w:t>
      </w:r>
      <w:r>
        <w:t xml:space="preserve"> in the Services.csv record.</w:t>
      </w:r>
    </w:p>
    <w:p w14:paraId="06D04BB1" w14:textId="11ED44FC" w:rsidR="001B3F8B" w:rsidRDefault="001B3F8B" w:rsidP="00480A64"/>
    <w:tbl>
      <w:tblPr>
        <w:tblStyle w:val="GridTable1Light-Accent11"/>
        <w:tblW w:w="9348" w:type="dxa"/>
        <w:tblLook w:val="04A0" w:firstRow="1" w:lastRow="0" w:firstColumn="1" w:lastColumn="0" w:noHBand="0" w:noVBand="1"/>
      </w:tblPr>
      <w:tblGrid>
        <w:gridCol w:w="644"/>
        <w:gridCol w:w="2925"/>
        <w:gridCol w:w="658"/>
        <w:gridCol w:w="901"/>
        <w:gridCol w:w="616"/>
        <w:gridCol w:w="3604"/>
      </w:tblGrid>
      <w:tr w:rsidR="006C4986" w:rsidRPr="009C3437" w14:paraId="72C3AF20" w14:textId="77777777" w:rsidTr="001A52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44" w:type="dxa"/>
          </w:tcPr>
          <w:p w14:paraId="5892290A" w14:textId="77777777" w:rsidR="006C4986" w:rsidRPr="009C3437" w:rsidRDefault="006C4986" w:rsidP="006C4986">
            <w:r>
              <w:t>DE#</w:t>
            </w:r>
          </w:p>
        </w:tc>
        <w:tc>
          <w:tcPr>
            <w:tcW w:w="2925" w:type="dxa"/>
          </w:tcPr>
          <w:p w14:paraId="7A3D5B8A" w14:textId="77777777" w:rsidR="006C4986" w:rsidRPr="009C3437" w:rsidRDefault="006C4986" w:rsidP="006C4986">
            <w:pPr>
              <w:cnfStyle w:val="100000000000" w:firstRow="1" w:lastRow="0" w:firstColumn="0" w:lastColumn="0" w:oddVBand="0" w:evenVBand="0" w:oddHBand="0" w:evenHBand="0" w:firstRowFirstColumn="0" w:firstRowLastColumn="0" w:lastRowFirstColumn="0" w:lastRowLastColumn="0"/>
            </w:pPr>
            <w:r w:rsidRPr="009C3437">
              <w:t>Name</w:t>
            </w:r>
          </w:p>
        </w:tc>
        <w:tc>
          <w:tcPr>
            <w:tcW w:w="658" w:type="dxa"/>
          </w:tcPr>
          <w:p w14:paraId="1EEDC774" w14:textId="77777777" w:rsidR="006C4986" w:rsidRPr="009C3437" w:rsidRDefault="006C4986" w:rsidP="006C4986">
            <w:pPr>
              <w:cnfStyle w:val="100000000000" w:firstRow="1" w:lastRow="0" w:firstColumn="0" w:lastColumn="0" w:oddVBand="0" w:evenVBand="0" w:oddHBand="0" w:evenHBand="0" w:firstRowFirstColumn="0" w:firstRowLastColumn="0" w:lastRowFirstColumn="0" w:lastRowLastColumn="0"/>
            </w:pPr>
            <w:r w:rsidRPr="009C3437">
              <w:t>Type</w:t>
            </w:r>
          </w:p>
        </w:tc>
        <w:tc>
          <w:tcPr>
            <w:tcW w:w="901" w:type="dxa"/>
          </w:tcPr>
          <w:p w14:paraId="23096C9B" w14:textId="1F0BBEBD" w:rsidR="006C4986" w:rsidRPr="009C3437" w:rsidRDefault="007E081D" w:rsidP="006C4986">
            <w:pPr>
              <w:cnfStyle w:val="100000000000" w:firstRow="1" w:lastRow="0" w:firstColumn="0" w:lastColumn="0" w:oddVBand="0" w:evenVBand="0" w:oddHBand="0" w:evenHBand="0" w:firstRowFirstColumn="0" w:firstRowLastColumn="0" w:lastRowFirstColumn="0" w:lastRowLastColumn="0"/>
            </w:pPr>
            <w:r>
              <w:t>List</w:t>
            </w:r>
          </w:p>
        </w:tc>
        <w:tc>
          <w:tcPr>
            <w:tcW w:w="616" w:type="dxa"/>
          </w:tcPr>
          <w:p w14:paraId="0F5064AE" w14:textId="660FA905" w:rsidR="006C4986" w:rsidRDefault="006C4986" w:rsidP="006C4986">
            <w:pPr>
              <w:cnfStyle w:val="100000000000" w:firstRow="1" w:lastRow="0" w:firstColumn="0" w:lastColumn="0" w:oddVBand="0" w:evenVBand="0" w:oddHBand="0" w:evenHBand="0" w:firstRowFirstColumn="0" w:firstRowLastColumn="0" w:lastRowFirstColumn="0" w:lastRowLastColumn="0"/>
            </w:pPr>
            <w:r>
              <w:t>Null</w:t>
            </w:r>
          </w:p>
        </w:tc>
        <w:tc>
          <w:tcPr>
            <w:tcW w:w="3604" w:type="dxa"/>
          </w:tcPr>
          <w:p w14:paraId="5C6A3D6F" w14:textId="77777777" w:rsidR="006C4986" w:rsidRPr="009C3437" w:rsidRDefault="006C4986" w:rsidP="006C4986">
            <w:pPr>
              <w:cnfStyle w:val="100000000000" w:firstRow="1" w:lastRow="0" w:firstColumn="0" w:lastColumn="0" w:oddVBand="0" w:evenVBand="0" w:oddHBand="0" w:evenHBand="0" w:firstRowFirstColumn="0" w:firstRowLastColumn="0" w:lastRowFirstColumn="0" w:lastRowLastColumn="0"/>
            </w:pPr>
            <w:r w:rsidRPr="009C3437">
              <w:t>Notes</w:t>
            </w:r>
          </w:p>
        </w:tc>
      </w:tr>
      <w:tr w:rsidR="00DF661F" w:rsidRPr="009C3437" w14:paraId="491AAA58" w14:textId="77777777" w:rsidTr="006C4986">
        <w:trPr>
          <w:cantSplit/>
        </w:trPr>
        <w:tc>
          <w:tcPr>
            <w:cnfStyle w:val="001000000000" w:firstRow="0" w:lastRow="0" w:firstColumn="1" w:lastColumn="0" w:oddVBand="0" w:evenVBand="0" w:oddHBand="0" w:evenHBand="0" w:firstRowFirstColumn="0" w:firstRowLastColumn="0" w:lastRowFirstColumn="0" w:lastRowLastColumn="0"/>
            <w:tcW w:w="644" w:type="dxa"/>
          </w:tcPr>
          <w:p w14:paraId="48249355" w14:textId="77777777" w:rsidR="00DF661F" w:rsidRDefault="00DF661F" w:rsidP="006C4986"/>
        </w:tc>
        <w:tc>
          <w:tcPr>
            <w:tcW w:w="2925" w:type="dxa"/>
          </w:tcPr>
          <w:p w14:paraId="3E34FB8C" w14:textId="01AFEC67" w:rsidR="00DF661F" w:rsidRPr="009C3437" w:rsidRDefault="00DF661F" w:rsidP="006C4986">
            <w:pPr>
              <w:cnfStyle w:val="000000000000" w:firstRow="0" w:lastRow="0" w:firstColumn="0" w:lastColumn="0" w:oddVBand="0" w:evenVBand="0" w:oddHBand="0" w:evenHBand="0" w:firstRowFirstColumn="0" w:firstRowLastColumn="0" w:lastRowFirstColumn="0" w:lastRowLastColumn="0"/>
            </w:pPr>
            <w:r>
              <w:t>ServicesID</w:t>
            </w:r>
          </w:p>
        </w:tc>
        <w:tc>
          <w:tcPr>
            <w:tcW w:w="658" w:type="dxa"/>
          </w:tcPr>
          <w:p w14:paraId="11A30846" w14:textId="550CE1AA" w:rsidR="00DF661F" w:rsidRPr="009C3437" w:rsidRDefault="00DF661F" w:rsidP="006C4986">
            <w:pPr>
              <w:cnfStyle w:val="000000000000" w:firstRow="0" w:lastRow="0" w:firstColumn="0" w:lastColumn="0" w:oddVBand="0" w:evenVBand="0" w:oddHBand="0" w:evenHBand="0" w:firstRowFirstColumn="0" w:firstRowLastColumn="0" w:lastRowFirstColumn="0" w:lastRowLastColumn="0"/>
            </w:pPr>
            <w:r>
              <w:t>S32</w:t>
            </w:r>
          </w:p>
        </w:tc>
        <w:tc>
          <w:tcPr>
            <w:tcW w:w="901" w:type="dxa"/>
          </w:tcPr>
          <w:p w14:paraId="368113D0" w14:textId="77777777" w:rsidR="00DF661F" w:rsidRDefault="00DF661F" w:rsidP="006C4986">
            <w:pPr>
              <w:cnfStyle w:val="000000000000" w:firstRow="0" w:lastRow="0" w:firstColumn="0" w:lastColumn="0" w:oddVBand="0" w:evenVBand="0" w:oddHBand="0" w:evenHBand="0" w:firstRowFirstColumn="0" w:firstRowLastColumn="0" w:lastRowFirstColumn="0" w:lastRowLastColumn="0"/>
            </w:pPr>
          </w:p>
        </w:tc>
        <w:tc>
          <w:tcPr>
            <w:tcW w:w="616" w:type="dxa"/>
          </w:tcPr>
          <w:p w14:paraId="10E1D6C0" w14:textId="77777777" w:rsidR="00DF661F" w:rsidRDefault="00DF661F" w:rsidP="006C4986">
            <w:pPr>
              <w:cnfStyle w:val="000000000000" w:firstRow="0" w:lastRow="0" w:firstColumn="0" w:lastColumn="0" w:oddVBand="0" w:evenVBand="0" w:oddHBand="0" w:evenHBand="0" w:firstRowFirstColumn="0" w:firstRowLastColumn="0" w:lastRowFirstColumn="0" w:lastRowLastColumn="0"/>
            </w:pPr>
          </w:p>
        </w:tc>
        <w:tc>
          <w:tcPr>
            <w:tcW w:w="3604" w:type="dxa"/>
          </w:tcPr>
          <w:p w14:paraId="42F84277" w14:textId="7950D61D" w:rsidR="00DF661F" w:rsidRPr="009C3437" w:rsidRDefault="00DF661F" w:rsidP="006C4986">
            <w:pPr>
              <w:cnfStyle w:val="000000000000" w:firstRow="0" w:lastRow="0" w:firstColumn="0" w:lastColumn="0" w:oddVBand="0" w:evenVBand="0" w:oddHBand="0" w:evenHBand="0" w:firstRowFirstColumn="0" w:firstRowLastColumn="0" w:lastRowFirstColumn="0" w:lastRowLastColumn="0"/>
            </w:pPr>
            <w:r>
              <w:t>Unique</w:t>
            </w:r>
            <w:r w:rsidR="00FD083E">
              <w:t xml:space="preserve"> </w:t>
            </w:r>
            <w:r>
              <w:t>identifier</w:t>
            </w:r>
          </w:p>
        </w:tc>
      </w:tr>
      <w:tr w:rsidR="006C4986" w:rsidRPr="009C3437" w14:paraId="3A7FC988" w14:textId="77777777" w:rsidTr="006C4986">
        <w:trPr>
          <w:cantSplit/>
        </w:trPr>
        <w:tc>
          <w:tcPr>
            <w:cnfStyle w:val="001000000000" w:firstRow="0" w:lastRow="0" w:firstColumn="1" w:lastColumn="0" w:oddVBand="0" w:evenVBand="0" w:oddHBand="0" w:evenHBand="0" w:firstRowFirstColumn="0" w:firstRowLastColumn="0" w:lastRowFirstColumn="0" w:lastRowLastColumn="0"/>
            <w:tcW w:w="644" w:type="dxa"/>
          </w:tcPr>
          <w:p w14:paraId="58225CBA" w14:textId="77777777" w:rsidR="006C4986" w:rsidRDefault="006C4986" w:rsidP="006C4986"/>
        </w:tc>
        <w:tc>
          <w:tcPr>
            <w:tcW w:w="2925" w:type="dxa"/>
          </w:tcPr>
          <w:p w14:paraId="394C4062" w14:textId="77777777" w:rsidR="006C4986" w:rsidRPr="009C3437" w:rsidRDefault="006C4986" w:rsidP="006C4986">
            <w:pPr>
              <w:cnfStyle w:val="000000000000" w:firstRow="0" w:lastRow="0" w:firstColumn="0" w:lastColumn="0" w:oddVBand="0" w:evenVBand="0" w:oddHBand="0" w:evenHBand="0" w:firstRowFirstColumn="0" w:firstRowLastColumn="0" w:lastRowFirstColumn="0" w:lastRowLastColumn="0"/>
            </w:pPr>
            <w:r>
              <w:t>ProjectEntryID</w:t>
            </w:r>
          </w:p>
        </w:tc>
        <w:tc>
          <w:tcPr>
            <w:tcW w:w="658" w:type="dxa"/>
          </w:tcPr>
          <w:p w14:paraId="3D4ED042" w14:textId="2051D647" w:rsidR="006C4986" w:rsidRPr="009C3437" w:rsidRDefault="006C4986" w:rsidP="006C4986">
            <w:pPr>
              <w:cnfStyle w:val="000000000000" w:firstRow="0" w:lastRow="0" w:firstColumn="0" w:lastColumn="0" w:oddVBand="0" w:evenVBand="0" w:oddHBand="0" w:evenHBand="0" w:firstRowFirstColumn="0" w:firstRowLastColumn="0" w:lastRowFirstColumn="0" w:lastRowLastColumn="0"/>
            </w:pPr>
            <w:r>
              <w:t>S</w:t>
            </w:r>
            <w:r w:rsidR="00DF661F">
              <w:t>32</w:t>
            </w:r>
          </w:p>
        </w:tc>
        <w:tc>
          <w:tcPr>
            <w:tcW w:w="901" w:type="dxa"/>
          </w:tcPr>
          <w:p w14:paraId="139859F5" w14:textId="77777777" w:rsidR="006C4986" w:rsidRPr="009C3437" w:rsidRDefault="006C4986" w:rsidP="006C4986">
            <w:pPr>
              <w:cnfStyle w:val="000000000000" w:firstRow="0" w:lastRow="0" w:firstColumn="0" w:lastColumn="0" w:oddVBand="0" w:evenVBand="0" w:oddHBand="0" w:evenHBand="0" w:firstRowFirstColumn="0" w:firstRowLastColumn="0" w:lastRowFirstColumn="0" w:lastRowLastColumn="0"/>
            </w:pPr>
          </w:p>
        </w:tc>
        <w:tc>
          <w:tcPr>
            <w:tcW w:w="616" w:type="dxa"/>
          </w:tcPr>
          <w:p w14:paraId="0C4F195B" w14:textId="77777777" w:rsidR="006C4986" w:rsidRDefault="006C4986" w:rsidP="006C4986">
            <w:pPr>
              <w:cnfStyle w:val="000000000000" w:firstRow="0" w:lastRow="0" w:firstColumn="0" w:lastColumn="0" w:oddVBand="0" w:evenVBand="0" w:oddHBand="0" w:evenHBand="0" w:firstRowFirstColumn="0" w:firstRowLastColumn="0" w:lastRowFirstColumn="0" w:lastRowLastColumn="0"/>
            </w:pPr>
          </w:p>
        </w:tc>
        <w:tc>
          <w:tcPr>
            <w:tcW w:w="3604" w:type="dxa"/>
          </w:tcPr>
          <w:p w14:paraId="165AF543" w14:textId="569C9974" w:rsidR="006C4986" w:rsidRPr="009C3437" w:rsidRDefault="006C4986" w:rsidP="006C4986">
            <w:pPr>
              <w:cnfStyle w:val="000000000000" w:firstRow="0" w:lastRow="0" w:firstColumn="0" w:lastColumn="0" w:oddVBand="0" w:evenVBand="0" w:oddHBand="0" w:evenHBand="0" w:firstRowFirstColumn="0" w:firstRowLastColumn="0" w:lastRowFirstColumn="0" w:lastRowLastColumn="0"/>
            </w:pPr>
          </w:p>
        </w:tc>
      </w:tr>
      <w:tr w:rsidR="006C4986" w:rsidRPr="009C3437" w14:paraId="618EEB8D" w14:textId="77777777" w:rsidTr="006C4986">
        <w:trPr>
          <w:cantSplit/>
        </w:trPr>
        <w:tc>
          <w:tcPr>
            <w:cnfStyle w:val="001000000000" w:firstRow="0" w:lastRow="0" w:firstColumn="1" w:lastColumn="0" w:oddVBand="0" w:evenVBand="0" w:oddHBand="0" w:evenHBand="0" w:firstRowFirstColumn="0" w:firstRowLastColumn="0" w:lastRowFirstColumn="0" w:lastRowLastColumn="0"/>
            <w:tcW w:w="644" w:type="dxa"/>
          </w:tcPr>
          <w:p w14:paraId="5363371A" w14:textId="77777777" w:rsidR="006C4986" w:rsidRDefault="006C4986" w:rsidP="006C4986"/>
        </w:tc>
        <w:tc>
          <w:tcPr>
            <w:tcW w:w="2925" w:type="dxa"/>
          </w:tcPr>
          <w:p w14:paraId="2045D257" w14:textId="19362247" w:rsidR="006C4986" w:rsidRPr="009C3437" w:rsidRDefault="006C4986" w:rsidP="006C4986">
            <w:pPr>
              <w:cnfStyle w:val="000000000000" w:firstRow="0" w:lastRow="0" w:firstColumn="0" w:lastColumn="0" w:oddVBand="0" w:evenVBand="0" w:oddHBand="0" w:evenHBand="0" w:firstRowFirstColumn="0" w:firstRowLastColumn="0" w:lastRowFirstColumn="0" w:lastRowLastColumn="0"/>
            </w:pPr>
            <w:r>
              <w:t>PersonalID</w:t>
            </w:r>
            <w:r w:rsidR="00FD083E">
              <w:t xml:space="preserve"> </w:t>
            </w:r>
          </w:p>
        </w:tc>
        <w:tc>
          <w:tcPr>
            <w:tcW w:w="658" w:type="dxa"/>
          </w:tcPr>
          <w:p w14:paraId="31A30AAE" w14:textId="7F90B79A" w:rsidR="006C4986" w:rsidRPr="009C3437" w:rsidRDefault="006C4986" w:rsidP="006C4986">
            <w:pPr>
              <w:cnfStyle w:val="000000000000" w:firstRow="0" w:lastRow="0" w:firstColumn="0" w:lastColumn="0" w:oddVBand="0" w:evenVBand="0" w:oddHBand="0" w:evenHBand="0" w:firstRowFirstColumn="0" w:firstRowLastColumn="0" w:lastRowFirstColumn="0" w:lastRowLastColumn="0"/>
            </w:pPr>
            <w:r>
              <w:t>S</w:t>
            </w:r>
            <w:r w:rsidR="00DF661F">
              <w:t>32</w:t>
            </w:r>
          </w:p>
        </w:tc>
        <w:tc>
          <w:tcPr>
            <w:tcW w:w="901" w:type="dxa"/>
          </w:tcPr>
          <w:p w14:paraId="56DD7C18" w14:textId="77777777" w:rsidR="006C4986" w:rsidRPr="009C3437" w:rsidRDefault="006C4986" w:rsidP="006C4986">
            <w:pPr>
              <w:cnfStyle w:val="000000000000" w:firstRow="0" w:lastRow="0" w:firstColumn="0" w:lastColumn="0" w:oddVBand="0" w:evenVBand="0" w:oddHBand="0" w:evenHBand="0" w:firstRowFirstColumn="0" w:firstRowLastColumn="0" w:lastRowFirstColumn="0" w:lastRowLastColumn="0"/>
            </w:pPr>
          </w:p>
        </w:tc>
        <w:tc>
          <w:tcPr>
            <w:tcW w:w="616" w:type="dxa"/>
          </w:tcPr>
          <w:p w14:paraId="52E05FB1" w14:textId="77777777" w:rsidR="006C4986" w:rsidRPr="009C3437" w:rsidRDefault="006C4986" w:rsidP="006C4986">
            <w:pPr>
              <w:cnfStyle w:val="000000000000" w:firstRow="0" w:lastRow="0" w:firstColumn="0" w:lastColumn="0" w:oddVBand="0" w:evenVBand="0" w:oddHBand="0" w:evenHBand="0" w:firstRowFirstColumn="0" w:firstRowLastColumn="0" w:lastRowFirstColumn="0" w:lastRowLastColumn="0"/>
            </w:pPr>
          </w:p>
        </w:tc>
        <w:tc>
          <w:tcPr>
            <w:tcW w:w="3604" w:type="dxa"/>
          </w:tcPr>
          <w:p w14:paraId="1C82D0BF" w14:textId="08237941" w:rsidR="006C4986" w:rsidRPr="009C3437" w:rsidRDefault="006C4986" w:rsidP="006C4986">
            <w:pPr>
              <w:cnfStyle w:val="000000000000" w:firstRow="0" w:lastRow="0" w:firstColumn="0" w:lastColumn="0" w:oddVBand="0" w:evenVBand="0" w:oddHBand="0" w:evenHBand="0" w:firstRowFirstColumn="0" w:firstRowLastColumn="0" w:lastRowFirstColumn="0" w:lastRowLastColumn="0"/>
            </w:pPr>
          </w:p>
        </w:tc>
      </w:tr>
      <w:tr w:rsidR="006C4986" w:rsidRPr="009C3437" w14:paraId="57987152" w14:textId="77777777" w:rsidTr="006C4986">
        <w:trPr>
          <w:cantSplit/>
        </w:trPr>
        <w:tc>
          <w:tcPr>
            <w:cnfStyle w:val="001000000000" w:firstRow="0" w:lastRow="0" w:firstColumn="1" w:lastColumn="0" w:oddVBand="0" w:evenVBand="0" w:oddHBand="0" w:evenHBand="0" w:firstRowFirstColumn="0" w:firstRowLastColumn="0" w:lastRowFirstColumn="0" w:lastRowLastColumn="0"/>
            <w:tcW w:w="644" w:type="dxa"/>
          </w:tcPr>
          <w:p w14:paraId="043F09F7" w14:textId="3CFFC696" w:rsidR="006C4986" w:rsidRDefault="006C4986" w:rsidP="006C4986"/>
        </w:tc>
        <w:tc>
          <w:tcPr>
            <w:tcW w:w="2925" w:type="dxa"/>
          </w:tcPr>
          <w:p w14:paraId="016DF9BD" w14:textId="1EAF3CAE" w:rsidR="006C4986" w:rsidRDefault="006C4986" w:rsidP="006C4986">
            <w:pPr>
              <w:cnfStyle w:val="000000000000" w:firstRow="0" w:lastRow="0" w:firstColumn="0" w:lastColumn="0" w:oddVBand="0" w:evenVBand="0" w:oddHBand="0" w:evenHBand="0" w:firstRowFirstColumn="0" w:firstRowLastColumn="0" w:lastRowFirstColumn="0" w:lastRowLastColumn="0"/>
            </w:pPr>
            <w:r>
              <w:t>DateProvided</w:t>
            </w:r>
          </w:p>
        </w:tc>
        <w:tc>
          <w:tcPr>
            <w:tcW w:w="658" w:type="dxa"/>
          </w:tcPr>
          <w:p w14:paraId="73127331" w14:textId="77777777" w:rsidR="006C4986" w:rsidRDefault="006C4986" w:rsidP="006C4986">
            <w:pPr>
              <w:cnfStyle w:val="000000000000" w:firstRow="0" w:lastRow="0" w:firstColumn="0" w:lastColumn="0" w:oddVBand="0" w:evenVBand="0" w:oddHBand="0" w:evenHBand="0" w:firstRowFirstColumn="0" w:firstRowLastColumn="0" w:lastRowFirstColumn="0" w:lastRowLastColumn="0"/>
            </w:pPr>
            <w:r>
              <w:t>D</w:t>
            </w:r>
          </w:p>
        </w:tc>
        <w:tc>
          <w:tcPr>
            <w:tcW w:w="901" w:type="dxa"/>
          </w:tcPr>
          <w:p w14:paraId="25DA0D19" w14:textId="77777777" w:rsidR="006C4986" w:rsidRPr="009C3437" w:rsidRDefault="006C4986" w:rsidP="006C4986">
            <w:pPr>
              <w:cnfStyle w:val="000000000000" w:firstRow="0" w:lastRow="0" w:firstColumn="0" w:lastColumn="0" w:oddVBand="0" w:evenVBand="0" w:oddHBand="0" w:evenHBand="0" w:firstRowFirstColumn="0" w:firstRowLastColumn="0" w:lastRowFirstColumn="0" w:lastRowLastColumn="0"/>
            </w:pPr>
          </w:p>
        </w:tc>
        <w:tc>
          <w:tcPr>
            <w:tcW w:w="616" w:type="dxa"/>
          </w:tcPr>
          <w:p w14:paraId="700A04CB" w14:textId="77777777" w:rsidR="006C4986" w:rsidRPr="009C3437" w:rsidRDefault="006C4986" w:rsidP="006C4986">
            <w:pPr>
              <w:cnfStyle w:val="000000000000" w:firstRow="0" w:lastRow="0" w:firstColumn="0" w:lastColumn="0" w:oddVBand="0" w:evenVBand="0" w:oddHBand="0" w:evenHBand="0" w:firstRowFirstColumn="0" w:firstRowLastColumn="0" w:lastRowFirstColumn="0" w:lastRowLastColumn="0"/>
            </w:pPr>
          </w:p>
        </w:tc>
        <w:tc>
          <w:tcPr>
            <w:tcW w:w="3604" w:type="dxa"/>
          </w:tcPr>
          <w:p w14:paraId="4BB771E0" w14:textId="77777777" w:rsidR="006C4986" w:rsidRDefault="006C4986" w:rsidP="006C4986">
            <w:pPr>
              <w:cnfStyle w:val="000000000000" w:firstRow="0" w:lastRow="0" w:firstColumn="0" w:lastColumn="0" w:oddVBand="0" w:evenVBand="0" w:oddHBand="0" w:evenHBand="0" w:firstRowFirstColumn="0" w:firstRowLastColumn="0" w:lastRowFirstColumn="0" w:lastRowLastColumn="0"/>
            </w:pPr>
          </w:p>
        </w:tc>
      </w:tr>
      <w:tr w:rsidR="006C4986" w:rsidRPr="009C3437" w14:paraId="0768DDFF" w14:textId="77777777" w:rsidTr="006C4986">
        <w:trPr>
          <w:cantSplit/>
        </w:trPr>
        <w:tc>
          <w:tcPr>
            <w:cnfStyle w:val="001000000000" w:firstRow="0" w:lastRow="0" w:firstColumn="1" w:lastColumn="0" w:oddVBand="0" w:evenVBand="0" w:oddHBand="0" w:evenHBand="0" w:firstRowFirstColumn="0" w:firstRowLastColumn="0" w:lastRowFirstColumn="0" w:lastRowLastColumn="0"/>
            <w:tcW w:w="644" w:type="dxa"/>
          </w:tcPr>
          <w:p w14:paraId="0E40338E" w14:textId="3B7239B7" w:rsidR="006C4986" w:rsidRDefault="006C4986" w:rsidP="006C4986"/>
        </w:tc>
        <w:tc>
          <w:tcPr>
            <w:tcW w:w="2925" w:type="dxa"/>
          </w:tcPr>
          <w:p w14:paraId="50067D1E" w14:textId="4A62DC67" w:rsidR="006C4986" w:rsidRDefault="006C4986" w:rsidP="006C4986">
            <w:pPr>
              <w:cnfStyle w:val="000000000000" w:firstRow="0" w:lastRow="0" w:firstColumn="0" w:lastColumn="0" w:oddVBand="0" w:evenVBand="0" w:oddHBand="0" w:evenHBand="0" w:firstRowFirstColumn="0" w:firstRowLastColumn="0" w:lastRowFirstColumn="0" w:lastRowLastColumn="0"/>
            </w:pPr>
            <w:r>
              <w:t>RecordType</w:t>
            </w:r>
          </w:p>
        </w:tc>
        <w:tc>
          <w:tcPr>
            <w:tcW w:w="658" w:type="dxa"/>
          </w:tcPr>
          <w:p w14:paraId="23FABA06" w14:textId="77777777" w:rsidR="006C4986" w:rsidRDefault="006C4986" w:rsidP="006C4986">
            <w:pPr>
              <w:cnfStyle w:val="000000000000" w:firstRow="0" w:lastRow="0" w:firstColumn="0" w:lastColumn="0" w:oddVBand="0" w:evenVBand="0" w:oddHBand="0" w:evenHBand="0" w:firstRowFirstColumn="0" w:firstRowLastColumn="0" w:lastRowFirstColumn="0" w:lastRowLastColumn="0"/>
            </w:pPr>
            <w:r>
              <w:t>I</w:t>
            </w:r>
          </w:p>
        </w:tc>
        <w:tc>
          <w:tcPr>
            <w:tcW w:w="901" w:type="dxa"/>
          </w:tcPr>
          <w:p w14:paraId="64BF2EA7" w14:textId="14148C8A" w:rsidR="006C4986" w:rsidRPr="009C3437" w:rsidRDefault="007A2AF6" w:rsidP="006C4986">
            <w:pPr>
              <w:cnfStyle w:val="000000000000" w:firstRow="0" w:lastRow="0" w:firstColumn="0" w:lastColumn="0" w:oddVBand="0" w:evenVBand="0" w:oddHBand="0" w:evenHBand="0" w:firstRowFirstColumn="0" w:firstRowLastColumn="0" w:lastRowFirstColumn="0" w:lastRowLastColumn="0"/>
            </w:pPr>
            <w:hyperlink w:anchor="_4_RecordType" w:history="1">
              <w:r w:rsidR="006C4986">
                <w:rPr>
                  <w:rStyle w:val="Hyperlink"/>
                </w:rPr>
                <w:t>1.4</w:t>
              </w:r>
            </w:hyperlink>
          </w:p>
        </w:tc>
        <w:tc>
          <w:tcPr>
            <w:tcW w:w="616" w:type="dxa"/>
          </w:tcPr>
          <w:p w14:paraId="7B4DF0E4" w14:textId="77777777" w:rsidR="006C4986" w:rsidRPr="009C3437" w:rsidRDefault="006C4986" w:rsidP="006C4986">
            <w:pPr>
              <w:cnfStyle w:val="000000000000" w:firstRow="0" w:lastRow="0" w:firstColumn="0" w:lastColumn="0" w:oddVBand="0" w:evenVBand="0" w:oddHBand="0" w:evenHBand="0" w:firstRowFirstColumn="0" w:firstRowLastColumn="0" w:lastRowFirstColumn="0" w:lastRowLastColumn="0"/>
            </w:pPr>
          </w:p>
        </w:tc>
        <w:tc>
          <w:tcPr>
            <w:tcW w:w="3604" w:type="dxa"/>
          </w:tcPr>
          <w:p w14:paraId="28816769" w14:textId="25E400DC" w:rsidR="006C4986" w:rsidRPr="009C3437" w:rsidRDefault="006C4986" w:rsidP="006C4986">
            <w:pPr>
              <w:cnfStyle w:val="000000000000" w:firstRow="0" w:lastRow="0" w:firstColumn="0" w:lastColumn="0" w:oddVBand="0" w:evenVBand="0" w:oddHBand="0" w:evenHBand="0" w:firstRowFirstColumn="0" w:firstRowLastColumn="0" w:lastRowFirstColumn="0" w:lastRowLastColumn="0"/>
            </w:pPr>
          </w:p>
        </w:tc>
      </w:tr>
      <w:tr w:rsidR="006C4986" w14:paraId="57D9C990" w14:textId="77777777" w:rsidTr="006C4986">
        <w:trPr>
          <w:cantSplit/>
        </w:trPr>
        <w:tc>
          <w:tcPr>
            <w:cnfStyle w:val="001000000000" w:firstRow="0" w:lastRow="0" w:firstColumn="1" w:lastColumn="0" w:oddVBand="0" w:evenVBand="0" w:oddHBand="0" w:evenHBand="0" w:firstRowFirstColumn="0" w:firstRowLastColumn="0" w:lastRowFirstColumn="0" w:lastRowLastColumn="0"/>
            <w:tcW w:w="644" w:type="dxa"/>
          </w:tcPr>
          <w:p w14:paraId="1A138F12" w14:textId="77777777" w:rsidR="006C4986" w:rsidRDefault="006C4986" w:rsidP="006C4986"/>
        </w:tc>
        <w:tc>
          <w:tcPr>
            <w:tcW w:w="2925" w:type="dxa"/>
          </w:tcPr>
          <w:p w14:paraId="7B64587D" w14:textId="4A65E419" w:rsidR="006C4986" w:rsidRDefault="006C4986" w:rsidP="006C4986">
            <w:pPr>
              <w:cnfStyle w:val="000000000000" w:firstRow="0" w:lastRow="0" w:firstColumn="0" w:lastColumn="0" w:oddVBand="0" w:evenVBand="0" w:oddHBand="0" w:evenHBand="0" w:firstRowFirstColumn="0" w:firstRowLastColumn="0" w:lastRowFirstColumn="0" w:lastRowLastColumn="0"/>
            </w:pPr>
            <w:r>
              <w:t>TypeProvided</w:t>
            </w:r>
          </w:p>
        </w:tc>
        <w:tc>
          <w:tcPr>
            <w:tcW w:w="658" w:type="dxa"/>
          </w:tcPr>
          <w:p w14:paraId="53A3A108" w14:textId="3D11FFCF" w:rsidR="006C4986" w:rsidRDefault="006C4986" w:rsidP="006C4986">
            <w:pPr>
              <w:cnfStyle w:val="000000000000" w:firstRow="0" w:lastRow="0" w:firstColumn="0" w:lastColumn="0" w:oddVBand="0" w:evenVBand="0" w:oddHBand="0" w:evenHBand="0" w:firstRowFirstColumn="0" w:firstRowLastColumn="0" w:lastRowFirstColumn="0" w:lastRowLastColumn="0"/>
            </w:pPr>
            <w:r>
              <w:t>I</w:t>
            </w:r>
          </w:p>
        </w:tc>
        <w:tc>
          <w:tcPr>
            <w:tcW w:w="901" w:type="dxa"/>
          </w:tcPr>
          <w:p w14:paraId="47657FDB" w14:textId="0D15F336" w:rsidR="006C4986" w:rsidRDefault="006C4986" w:rsidP="006C4986">
            <w:pPr>
              <w:cnfStyle w:val="000000000000" w:firstRow="0" w:lastRow="0" w:firstColumn="0" w:lastColumn="0" w:oddVBand="0" w:evenVBand="0" w:oddHBand="0" w:evenHBand="0" w:firstRowFirstColumn="0" w:firstRowLastColumn="0" w:lastRowFirstColumn="0" w:lastRowLastColumn="0"/>
            </w:pPr>
            <w:r>
              <w:t>(see</w:t>
            </w:r>
            <w:r w:rsidR="00FD083E">
              <w:t xml:space="preserve"> </w:t>
            </w:r>
            <w:r>
              <w:t>note)</w:t>
            </w:r>
          </w:p>
        </w:tc>
        <w:tc>
          <w:tcPr>
            <w:tcW w:w="616" w:type="dxa"/>
          </w:tcPr>
          <w:p w14:paraId="7E6CF134" w14:textId="77777777" w:rsidR="006C4986" w:rsidRDefault="006C4986" w:rsidP="006C4986">
            <w:pPr>
              <w:cnfStyle w:val="000000000000" w:firstRow="0" w:lastRow="0" w:firstColumn="0" w:lastColumn="0" w:oddVBand="0" w:evenVBand="0" w:oddHBand="0" w:evenHBand="0" w:firstRowFirstColumn="0" w:firstRowLastColumn="0" w:lastRowFirstColumn="0" w:lastRowLastColumn="0"/>
            </w:pPr>
          </w:p>
        </w:tc>
        <w:tc>
          <w:tcPr>
            <w:tcW w:w="3604" w:type="dxa"/>
          </w:tcPr>
          <w:p w14:paraId="35BA238E" w14:textId="0A8585E8" w:rsidR="006C4986" w:rsidRDefault="006C4986" w:rsidP="006C4986">
            <w:pPr>
              <w:cnfStyle w:val="000000000000" w:firstRow="0" w:lastRow="0" w:firstColumn="0" w:lastColumn="0" w:oddVBand="0" w:evenVBand="0" w:oddHBand="0" w:evenHBand="0" w:firstRowFirstColumn="0" w:firstRowLastColumn="0" w:lastRowFirstColumn="0" w:lastRowLastColumn="0"/>
            </w:pPr>
            <w:r>
              <w:t>For</w:t>
            </w:r>
            <w:r w:rsidR="00FD083E">
              <w:t xml:space="preserve"> </w:t>
            </w:r>
            <w:r w:rsidRPr="00DF661F">
              <w:rPr>
                <w:i/>
              </w:rPr>
              <w:t>RecordType</w:t>
            </w:r>
            <w:r w:rsidR="00FD083E">
              <w:t xml:space="preserve"> </w:t>
            </w:r>
          </w:p>
          <w:p w14:paraId="6066438D" w14:textId="1D59D109" w:rsidR="006C4986" w:rsidRDefault="006C4986" w:rsidP="006C4986">
            <w:pPr>
              <w:pStyle w:val="ListParagraph"/>
              <w:numPr>
                <w:ilvl w:val="0"/>
                <w:numId w:val="6"/>
              </w:numPr>
              <w:ind w:left="104" w:hanging="104"/>
              <w:cnfStyle w:val="000000000000" w:firstRow="0" w:lastRow="0" w:firstColumn="0" w:lastColumn="0" w:oddVBand="0" w:evenVBand="0" w:oddHBand="0" w:evenHBand="0" w:firstRowFirstColumn="0" w:firstRowLastColumn="0" w:lastRowFirstColumn="0" w:lastRowLastColumn="0"/>
            </w:pPr>
            <w:r>
              <w:t>12</w:t>
            </w:r>
            <w:r w:rsidR="00FD083E">
              <w:t xml:space="preserve"> </w:t>
            </w:r>
            <w:r>
              <w:t>–</w:t>
            </w:r>
            <w:r w:rsidR="00FD083E">
              <w:t xml:space="preserve"> </w:t>
            </w:r>
            <w:r w:rsidR="00DF661F">
              <w:t>list</w:t>
            </w:r>
            <w:r w:rsidR="00FD083E">
              <w:t xml:space="preserve"> </w:t>
            </w:r>
            <w:hyperlink w:anchor="_4.12.2_ContactLocation" w:history="1">
              <w:r w:rsidRPr="009C44F5">
                <w:rPr>
                  <w:rStyle w:val="Hyperlink"/>
                </w:rPr>
                <w:t>4.12.2</w:t>
              </w:r>
            </w:hyperlink>
          </w:p>
          <w:p w14:paraId="743EACD5" w14:textId="5789423D" w:rsidR="006C4986" w:rsidRDefault="006C4986" w:rsidP="006C4986">
            <w:pPr>
              <w:pStyle w:val="ListParagraph"/>
              <w:numPr>
                <w:ilvl w:val="0"/>
                <w:numId w:val="6"/>
              </w:numPr>
              <w:ind w:left="104" w:hanging="104"/>
              <w:cnfStyle w:val="000000000000" w:firstRow="0" w:lastRow="0" w:firstColumn="0" w:lastColumn="0" w:oddVBand="0" w:evenVBand="0" w:oddHBand="0" w:evenHBand="0" w:firstRowFirstColumn="0" w:firstRowLastColumn="0" w:lastRowFirstColumn="0" w:lastRowLastColumn="0"/>
            </w:pPr>
            <w:r>
              <w:t>141</w:t>
            </w:r>
            <w:r w:rsidR="00FD083E">
              <w:t xml:space="preserve"> </w:t>
            </w:r>
            <w:r>
              <w:t>–</w:t>
            </w:r>
            <w:r w:rsidR="00FD083E">
              <w:t xml:space="preserve"> </w:t>
            </w:r>
            <w:r w:rsidR="00DF661F">
              <w:t>list</w:t>
            </w:r>
            <w:r w:rsidR="00FD083E">
              <w:t xml:space="preserve"> </w:t>
            </w:r>
            <w:hyperlink w:anchor="_4.14_TypeProvided_(Services)" w:history="1">
              <w:r w:rsidRPr="00BA5C41">
                <w:rPr>
                  <w:rStyle w:val="Hyperlink"/>
                </w:rPr>
                <w:t>4.14.A</w:t>
              </w:r>
            </w:hyperlink>
          </w:p>
          <w:p w14:paraId="3B5FE0A1" w14:textId="5114F1DB" w:rsidR="006C4986" w:rsidRDefault="006C4986" w:rsidP="006C4986">
            <w:pPr>
              <w:pStyle w:val="ListParagraph"/>
              <w:numPr>
                <w:ilvl w:val="0"/>
                <w:numId w:val="6"/>
              </w:numPr>
              <w:ind w:left="104" w:hanging="104"/>
              <w:cnfStyle w:val="000000000000" w:firstRow="0" w:lastRow="0" w:firstColumn="0" w:lastColumn="0" w:oddVBand="0" w:evenVBand="0" w:oddHBand="0" w:evenHBand="0" w:firstRowFirstColumn="0" w:firstRowLastColumn="0" w:lastRowFirstColumn="0" w:lastRowLastColumn="0"/>
            </w:pPr>
            <w:r>
              <w:t>142</w:t>
            </w:r>
            <w:r w:rsidR="00FD083E">
              <w:t xml:space="preserve"> </w:t>
            </w:r>
            <w:r>
              <w:t>–</w:t>
            </w:r>
            <w:r w:rsidR="00FD083E">
              <w:t xml:space="preserve"> </w:t>
            </w:r>
            <w:r w:rsidR="00DF661F">
              <w:t>list</w:t>
            </w:r>
            <w:r w:rsidR="00FD083E">
              <w:t xml:space="preserve"> </w:t>
            </w:r>
            <w:hyperlink w:anchor="_4.14.B_RHYServices" w:history="1">
              <w:r w:rsidRPr="00BA5C41">
                <w:rPr>
                  <w:rStyle w:val="Hyperlink"/>
                </w:rPr>
                <w:t>4.14.B</w:t>
              </w:r>
            </w:hyperlink>
          </w:p>
          <w:p w14:paraId="7873DAE7" w14:textId="3B4B1F10" w:rsidR="006C4986" w:rsidRDefault="006C4986" w:rsidP="006C4986">
            <w:pPr>
              <w:pStyle w:val="ListParagraph"/>
              <w:numPr>
                <w:ilvl w:val="0"/>
                <w:numId w:val="6"/>
              </w:numPr>
              <w:ind w:left="104" w:hanging="104"/>
              <w:cnfStyle w:val="000000000000" w:firstRow="0" w:lastRow="0" w:firstColumn="0" w:lastColumn="0" w:oddVBand="0" w:evenVBand="0" w:oddHBand="0" w:evenHBand="0" w:firstRowFirstColumn="0" w:firstRowLastColumn="0" w:lastRowFirstColumn="0" w:lastRowLastColumn="0"/>
            </w:pPr>
            <w:r>
              <w:t>143</w:t>
            </w:r>
            <w:r w:rsidR="00FD083E">
              <w:t xml:space="preserve"> </w:t>
            </w:r>
            <w:r>
              <w:t>–</w:t>
            </w:r>
            <w:r w:rsidR="00FD083E">
              <w:t xml:space="preserve"> </w:t>
            </w:r>
            <w:r w:rsidR="00DF661F">
              <w:t>list</w:t>
            </w:r>
            <w:r w:rsidR="00FD083E">
              <w:t xml:space="preserve"> </w:t>
            </w:r>
            <w:hyperlink w:anchor="_4.14.C_HOPWAServices" w:history="1">
              <w:r w:rsidRPr="00BA5C41">
                <w:rPr>
                  <w:rStyle w:val="Hyperlink"/>
                </w:rPr>
                <w:t>4.14.C</w:t>
              </w:r>
            </w:hyperlink>
          </w:p>
          <w:p w14:paraId="4EAE5BF1" w14:textId="47397CFA" w:rsidR="006C4986" w:rsidRDefault="006C4986" w:rsidP="006C4986">
            <w:pPr>
              <w:pStyle w:val="ListParagraph"/>
              <w:numPr>
                <w:ilvl w:val="0"/>
                <w:numId w:val="6"/>
              </w:numPr>
              <w:ind w:left="104" w:hanging="104"/>
              <w:cnfStyle w:val="000000000000" w:firstRow="0" w:lastRow="0" w:firstColumn="0" w:lastColumn="0" w:oddVBand="0" w:evenVBand="0" w:oddHBand="0" w:evenHBand="0" w:firstRowFirstColumn="0" w:firstRowLastColumn="0" w:lastRowFirstColumn="0" w:lastRowLastColumn="0"/>
            </w:pPr>
            <w:r>
              <w:t>144</w:t>
            </w:r>
            <w:r w:rsidR="00FD083E">
              <w:t xml:space="preserve"> </w:t>
            </w:r>
            <w:r>
              <w:t>–</w:t>
            </w:r>
            <w:r w:rsidR="00FD083E">
              <w:t xml:space="preserve"> </w:t>
            </w:r>
            <w:r w:rsidR="00DF661F">
              <w:t>list</w:t>
            </w:r>
            <w:r w:rsidR="00FD083E">
              <w:t xml:space="preserve"> </w:t>
            </w:r>
            <w:hyperlink w:anchor="_4.14.D_SubTypeProvided_(SSVF)" w:history="1">
              <w:r w:rsidRPr="00BA5C41">
                <w:rPr>
                  <w:rStyle w:val="Hyperlink"/>
                </w:rPr>
                <w:t>4.14.D</w:t>
              </w:r>
            </w:hyperlink>
          </w:p>
          <w:p w14:paraId="24D22571" w14:textId="60A87F89" w:rsidR="006C4986" w:rsidRDefault="006C4986" w:rsidP="006C4986">
            <w:pPr>
              <w:pStyle w:val="ListParagraph"/>
              <w:numPr>
                <w:ilvl w:val="0"/>
                <w:numId w:val="6"/>
              </w:numPr>
              <w:ind w:left="104" w:hanging="104"/>
              <w:cnfStyle w:val="000000000000" w:firstRow="0" w:lastRow="0" w:firstColumn="0" w:lastColumn="0" w:oddVBand="0" w:evenVBand="0" w:oddHBand="0" w:evenHBand="0" w:firstRowFirstColumn="0" w:firstRowLastColumn="0" w:lastRowFirstColumn="0" w:lastRowLastColumn="0"/>
            </w:pPr>
            <w:r>
              <w:t>151</w:t>
            </w:r>
            <w:r w:rsidR="00FD083E">
              <w:t xml:space="preserve"> </w:t>
            </w:r>
            <w:r>
              <w:t>–</w:t>
            </w:r>
            <w:r w:rsidR="00FD083E">
              <w:t xml:space="preserve"> </w:t>
            </w:r>
            <w:r w:rsidR="00DF661F">
              <w:t>list</w:t>
            </w:r>
            <w:r w:rsidR="00FD083E">
              <w:t xml:space="preserve"> </w:t>
            </w:r>
            <w:hyperlink w:anchor="_4.15.A_HOPWAFinancial_Assistance" w:history="1">
              <w:r w:rsidRPr="00BA5C41">
                <w:rPr>
                  <w:rStyle w:val="Hyperlink"/>
                </w:rPr>
                <w:t>4.15.A</w:t>
              </w:r>
            </w:hyperlink>
          </w:p>
          <w:p w14:paraId="37CF2EE8" w14:textId="65A7D6A7" w:rsidR="006C4986" w:rsidRDefault="006C4986" w:rsidP="006C4986">
            <w:pPr>
              <w:pStyle w:val="ListParagraph"/>
              <w:numPr>
                <w:ilvl w:val="0"/>
                <w:numId w:val="6"/>
              </w:numPr>
              <w:ind w:left="104" w:hanging="104"/>
              <w:cnfStyle w:val="000000000000" w:firstRow="0" w:lastRow="0" w:firstColumn="0" w:lastColumn="0" w:oddVBand="0" w:evenVBand="0" w:oddHBand="0" w:evenHBand="0" w:firstRowFirstColumn="0" w:firstRowLastColumn="0" w:lastRowFirstColumn="0" w:lastRowLastColumn="0"/>
            </w:pPr>
            <w:r>
              <w:t>152</w:t>
            </w:r>
            <w:r w:rsidR="00FD083E">
              <w:t xml:space="preserve"> </w:t>
            </w:r>
            <w:r>
              <w:t>–</w:t>
            </w:r>
            <w:r w:rsidR="00FD083E">
              <w:t xml:space="preserve"> </w:t>
            </w:r>
            <w:r w:rsidR="00DF661F">
              <w:t>list</w:t>
            </w:r>
            <w:r w:rsidR="00FD083E">
              <w:t xml:space="preserve"> </w:t>
            </w:r>
            <w:hyperlink w:anchor="_4.15.B_SSVFFinancial_Assistance" w:history="1">
              <w:r w:rsidRPr="00BA5C41">
                <w:rPr>
                  <w:rStyle w:val="Hyperlink"/>
                </w:rPr>
                <w:t>4.15.B</w:t>
              </w:r>
            </w:hyperlink>
          </w:p>
          <w:p w14:paraId="5DB85866" w14:textId="7AEBB1F5" w:rsidR="006C4986" w:rsidRDefault="006C4986" w:rsidP="006C4986">
            <w:pPr>
              <w:pStyle w:val="ListParagraph"/>
              <w:numPr>
                <w:ilvl w:val="0"/>
                <w:numId w:val="6"/>
              </w:numPr>
              <w:ind w:left="104" w:hanging="104"/>
              <w:cnfStyle w:val="000000000000" w:firstRow="0" w:lastRow="0" w:firstColumn="0" w:lastColumn="0" w:oddVBand="0" w:evenVBand="0" w:oddHBand="0" w:evenHBand="0" w:firstRowFirstColumn="0" w:firstRowLastColumn="0" w:lastRowFirstColumn="0" w:lastRowLastColumn="0"/>
            </w:pPr>
            <w:r>
              <w:t>161</w:t>
            </w:r>
            <w:r w:rsidR="00FD083E">
              <w:t xml:space="preserve"> </w:t>
            </w:r>
            <w:r>
              <w:t>–</w:t>
            </w:r>
            <w:r w:rsidR="00FD083E">
              <w:t xml:space="preserve"> </w:t>
            </w:r>
            <w:r w:rsidR="00DF661F">
              <w:t>list</w:t>
            </w:r>
            <w:r w:rsidR="00FD083E">
              <w:t xml:space="preserve"> </w:t>
            </w:r>
            <w:hyperlink w:anchor="_4.16.A_PATHReferral" w:history="1">
              <w:r w:rsidRPr="00BA5C41">
                <w:rPr>
                  <w:rStyle w:val="Hyperlink"/>
                </w:rPr>
                <w:t>4.16.A</w:t>
              </w:r>
            </w:hyperlink>
          </w:p>
          <w:p w14:paraId="3B434039" w14:textId="3C4B96C6" w:rsidR="006C4986" w:rsidRDefault="006C4986" w:rsidP="006C4986">
            <w:pPr>
              <w:pStyle w:val="ListParagraph"/>
              <w:numPr>
                <w:ilvl w:val="0"/>
                <w:numId w:val="6"/>
              </w:numPr>
              <w:ind w:left="104" w:hanging="104"/>
              <w:cnfStyle w:val="000000000000" w:firstRow="0" w:lastRow="0" w:firstColumn="0" w:lastColumn="0" w:oddVBand="0" w:evenVBand="0" w:oddHBand="0" w:evenHBand="0" w:firstRowFirstColumn="0" w:firstRowLastColumn="0" w:lastRowFirstColumn="0" w:lastRowLastColumn="0"/>
            </w:pPr>
            <w:r>
              <w:t>162</w:t>
            </w:r>
            <w:r w:rsidR="00FD083E">
              <w:t xml:space="preserve"> </w:t>
            </w:r>
            <w:r>
              <w:t>–</w:t>
            </w:r>
            <w:r w:rsidR="00FD083E">
              <w:t xml:space="preserve"> </w:t>
            </w:r>
            <w:r w:rsidR="00DF661F">
              <w:t>list</w:t>
            </w:r>
            <w:r w:rsidR="00FD083E">
              <w:t xml:space="preserve"> </w:t>
            </w:r>
            <w:hyperlink w:anchor="_4.16.B_RHYReferral" w:history="1">
              <w:r w:rsidRPr="00BA5C41">
                <w:rPr>
                  <w:rStyle w:val="Hyperlink"/>
                </w:rPr>
                <w:t>4.16.B</w:t>
              </w:r>
            </w:hyperlink>
          </w:p>
          <w:p w14:paraId="7F721D45" w14:textId="5E2231F9" w:rsidR="006C4986" w:rsidRDefault="006C4986" w:rsidP="00485572">
            <w:pPr>
              <w:pStyle w:val="ListParagraph"/>
              <w:numPr>
                <w:ilvl w:val="0"/>
                <w:numId w:val="6"/>
              </w:numPr>
              <w:ind w:left="104" w:hanging="104"/>
              <w:cnfStyle w:val="000000000000" w:firstRow="0" w:lastRow="0" w:firstColumn="0" w:lastColumn="0" w:oddVBand="0" w:evenVBand="0" w:oddHBand="0" w:evenHBand="0" w:firstRowFirstColumn="0" w:firstRowLastColumn="0" w:lastRowFirstColumn="0" w:lastRowLastColumn="0"/>
            </w:pPr>
            <w:r>
              <w:t>200</w:t>
            </w:r>
            <w:r w:rsidR="00FD083E">
              <w:t xml:space="preserve"> </w:t>
            </w:r>
            <w:r>
              <w:t>–</w:t>
            </w:r>
            <w:r w:rsidR="00FD083E">
              <w:t xml:space="preserve"> </w:t>
            </w:r>
            <w:r w:rsidR="00DF661F">
              <w:t>list</w:t>
            </w:r>
            <w:r w:rsidR="00FD083E">
              <w:t xml:space="preserve"> </w:t>
            </w:r>
            <w:hyperlink w:anchor="_4.14E_BedNight" w:history="1">
              <w:r w:rsidR="00485572">
                <w:rPr>
                  <w:rStyle w:val="Hyperlink"/>
                </w:rPr>
                <w:t>4.14E</w:t>
              </w:r>
            </w:hyperlink>
          </w:p>
        </w:tc>
      </w:tr>
      <w:tr w:rsidR="006C4986" w14:paraId="22F73285" w14:textId="77777777" w:rsidTr="006C4986">
        <w:trPr>
          <w:cantSplit/>
        </w:trPr>
        <w:tc>
          <w:tcPr>
            <w:cnfStyle w:val="001000000000" w:firstRow="0" w:lastRow="0" w:firstColumn="1" w:lastColumn="0" w:oddVBand="0" w:evenVBand="0" w:oddHBand="0" w:evenHBand="0" w:firstRowFirstColumn="0" w:firstRowLastColumn="0" w:lastRowFirstColumn="0" w:lastRowLastColumn="0"/>
            <w:tcW w:w="644" w:type="dxa"/>
          </w:tcPr>
          <w:p w14:paraId="59168FEC" w14:textId="04243B6B" w:rsidR="006C4986" w:rsidRDefault="006C4986" w:rsidP="006C4986"/>
        </w:tc>
        <w:tc>
          <w:tcPr>
            <w:tcW w:w="2925" w:type="dxa"/>
          </w:tcPr>
          <w:p w14:paraId="519C3F2E" w14:textId="4D1FF8F7" w:rsidR="006C4986" w:rsidRDefault="006C4986" w:rsidP="006C4986">
            <w:pPr>
              <w:cnfStyle w:val="000000000000" w:firstRow="0" w:lastRow="0" w:firstColumn="0" w:lastColumn="0" w:oddVBand="0" w:evenVBand="0" w:oddHBand="0" w:evenHBand="0" w:firstRowFirstColumn="0" w:firstRowLastColumn="0" w:lastRowFirstColumn="0" w:lastRowLastColumn="0"/>
            </w:pPr>
            <w:r>
              <w:t>OtherTypeProvided</w:t>
            </w:r>
          </w:p>
        </w:tc>
        <w:tc>
          <w:tcPr>
            <w:tcW w:w="658" w:type="dxa"/>
          </w:tcPr>
          <w:p w14:paraId="72309782" w14:textId="1DE854E0" w:rsidR="006C4986" w:rsidRDefault="006C4986" w:rsidP="006C4986">
            <w:pPr>
              <w:cnfStyle w:val="000000000000" w:firstRow="0" w:lastRow="0" w:firstColumn="0" w:lastColumn="0" w:oddVBand="0" w:evenVBand="0" w:oddHBand="0" w:evenHBand="0" w:firstRowFirstColumn="0" w:firstRowLastColumn="0" w:lastRowFirstColumn="0" w:lastRowLastColumn="0"/>
            </w:pPr>
            <w:r>
              <w:t>S</w:t>
            </w:r>
            <w:r w:rsidR="00DF661F">
              <w:t>50</w:t>
            </w:r>
          </w:p>
        </w:tc>
        <w:tc>
          <w:tcPr>
            <w:tcW w:w="901" w:type="dxa"/>
          </w:tcPr>
          <w:p w14:paraId="4D314139" w14:textId="77777777" w:rsidR="006C4986" w:rsidRDefault="006C4986" w:rsidP="006C4986">
            <w:pPr>
              <w:cnfStyle w:val="000000000000" w:firstRow="0" w:lastRow="0" w:firstColumn="0" w:lastColumn="0" w:oddVBand="0" w:evenVBand="0" w:oddHBand="0" w:evenHBand="0" w:firstRowFirstColumn="0" w:firstRowLastColumn="0" w:lastRowFirstColumn="0" w:lastRowLastColumn="0"/>
            </w:pPr>
          </w:p>
        </w:tc>
        <w:tc>
          <w:tcPr>
            <w:tcW w:w="616" w:type="dxa"/>
          </w:tcPr>
          <w:p w14:paraId="2F2C2193" w14:textId="01D424B9" w:rsidR="006C4986" w:rsidRDefault="006C4986" w:rsidP="006C4986">
            <w:pPr>
              <w:cnfStyle w:val="000000000000" w:firstRow="0" w:lastRow="0" w:firstColumn="0" w:lastColumn="0" w:oddVBand="0" w:evenVBand="0" w:oddHBand="0" w:evenHBand="0" w:firstRowFirstColumn="0" w:firstRowLastColumn="0" w:lastRowFirstColumn="0" w:lastRowLastColumn="0"/>
            </w:pPr>
            <w:r>
              <w:t>Y</w:t>
            </w:r>
          </w:p>
        </w:tc>
        <w:tc>
          <w:tcPr>
            <w:tcW w:w="3604" w:type="dxa"/>
          </w:tcPr>
          <w:p w14:paraId="189B9030" w14:textId="6B1CF025" w:rsidR="006C4986" w:rsidRDefault="006C4986" w:rsidP="006C4986">
            <w:pPr>
              <w:cnfStyle w:val="000000000000" w:firstRow="0" w:lastRow="0" w:firstColumn="0" w:lastColumn="0" w:oddVBand="0" w:evenVBand="0" w:oddHBand="0" w:evenHBand="0" w:firstRowFirstColumn="0" w:firstRowLastColumn="0" w:lastRowFirstColumn="0" w:lastRowLastColumn="0"/>
            </w:pPr>
            <w:r>
              <w:t>Null</w:t>
            </w:r>
            <w:r w:rsidR="00FD083E">
              <w:t xml:space="preserve"> </w:t>
            </w:r>
            <w:r>
              <w:t>unless</w:t>
            </w:r>
            <w:r w:rsidR="00FD083E">
              <w:t xml:space="preserve"> </w:t>
            </w:r>
            <w:r w:rsidRPr="00DF661F">
              <w:rPr>
                <w:i/>
              </w:rPr>
              <w:t>RecordType</w:t>
            </w:r>
            <w:r w:rsidR="00FD083E">
              <w:t xml:space="preserve"> </w:t>
            </w:r>
            <w:r>
              <w:t>=</w:t>
            </w:r>
            <w:r w:rsidR="00FD083E">
              <w:t xml:space="preserve"> </w:t>
            </w:r>
            <w:r>
              <w:t>144</w:t>
            </w:r>
            <w:r w:rsidR="00FD083E">
              <w:t xml:space="preserve"> </w:t>
            </w:r>
            <w:r>
              <w:t>and</w:t>
            </w:r>
            <w:r w:rsidR="00FD083E">
              <w:t xml:space="preserve"> </w:t>
            </w:r>
            <w:r w:rsidRPr="00DF661F">
              <w:rPr>
                <w:i/>
              </w:rPr>
              <w:t>TypeProvided</w:t>
            </w:r>
            <w:r w:rsidR="00FD083E">
              <w:t xml:space="preserve"> </w:t>
            </w:r>
            <w:r>
              <w:t>=</w:t>
            </w:r>
            <w:r w:rsidR="00FD083E">
              <w:t xml:space="preserve"> </w:t>
            </w:r>
            <w:r>
              <w:t>6</w:t>
            </w:r>
            <w:r w:rsidR="00FD083E">
              <w:t xml:space="preserve"> </w:t>
            </w:r>
          </w:p>
        </w:tc>
      </w:tr>
      <w:tr w:rsidR="006C4986" w14:paraId="74A66271" w14:textId="77777777" w:rsidTr="006C4986">
        <w:trPr>
          <w:cantSplit/>
        </w:trPr>
        <w:tc>
          <w:tcPr>
            <w:cnfStyle w:val="001000000000" w:firstRow="0" w:lastRow="0" w:firstColumn="1" w:lastColumn="0" w:oddVBand="0" w:evenVBand="0" w:oddHBand="0" w:evenHBand="0" w:firstRowFirstColumn="0" w:firstRowLastColumn="0" w:lastRowFirstColumn="0" w:lastRowLastColumn="0"/>
            <w:tcW w:w="644" w:type="dxa"/>
          </w:tcPr>
          <w:p w14:paraId="22CCAD28" w14:textId="77777777" w:rsidR="006C4986" w:rsidRDefault="006C4986" w:rsidP="006C4986"/>
        </w:tc>
        <w:tc>
          <w:tcPr>
            <w:tcW w:w="2925" w:type="dxa"/>
          </w:tcPr>
          <w:p w14:paraId="211BADC7" w14:textId="70819EF6" w:rsidR="006C4986" w:rsidRDefault="006C4986" w:rsidP="006C4986">
            <w:pPr>
              <w:cnfStyle w:val="000000000000" w:firstRow="0" w:lastRow="0" w:firstColumn="0" w:lastColumn="0" w:oddVBand="0" w:evenVBand="0" w:oddHBand="0" w:evenHBand="0" w:firstRowFirstColumn="0" w:firstRowLastColumn="0" w:lastRowFirstColumn="0" w:lastRowLastColumn="0"/>
            </w:pPr>
            <w:r>
              <w:t>SubTypeProvided</w:t>
            </w:r>
          </w:p>
        </w:tc>
        <w:tc>
          <w:tcPr>
            <w:tcW w:w="658" w:type="dxa"/>
          </w:tcPr>
          <w:p w14:paraId="3DE66164" w14:textId="1D6FD7B6" w:rsidR="006C4986" w:rsidRDefault="006C4986" w:rsidP="006C4986">
            <w:pPr>
              <w:cnfStyle w:val="000000000000" w:firstRow="0" w:lastRow="0" w:firstColumn="0" w:lastColumn="0" w:oddVBand="0" w:evenVBand="0" w:oddHBand="0" w:evenHBand="0" w:firstRowFirstColumn="0" w:firstRowLastColumn="0" w:lastRowFirstColumn="0" w:lastRowLastColumn="0"/>
            </w:pPr>
            <w:r>
              <w:t>I</w:t>
            </w:r>
          </w:p>
        </w:tc>
        <w:tc>
          <w:tcPr>
            <w:tcW w:w="901" w:type="dxa"/>
          </w:tcPr>
          <w:p w14:paraId="4A3318B6" w14:textId="36DCEC97" w:rsidR="006C4986" w:rsidRDefault="006C4986" w:rsidP="006C4986">
            <w:pPr>
              <w:cnfStyle w:val="000000000000" w:firstRow="0" w:lastRow="0" w:firstColumn="0" w:lastColumn="0" w:oddVBand="0" w:evenVBand="0" w:oddHBand="0" w:evenHBand="0" w:firstRowFirstColumn="0" w:firstRowLastColumn="0" w:lastRowFirstColumn="0" w:lastRowLastColumn="0"/>
            </w:pPr>
            <w:r>
              <w:t>(see</w:t>
            </w:r>
            <w:r w:rsidR="00FD083E">
              <w:t xml:space="preserve"> </w:t>
            </w:r>
            <w:r>
              <w:t>note)</w:t>
            </w:r>
          </w:p>
        </w:tc>
        <w:tc>
          <w:tcPr>
            <w:tcW w:w="616" w:type="dxa"/>
          </w:tcPr>
          <w:p w14:paraId="19D72CD7" w14:textId="42918301" w:rsidR="006C4986" w:rsidRDefault="006C4986" w:rsidP="006C4986">
            <w:pPr>
              <w:cnfStyle w:val="000000000000" w:firstRow="0" w:lastRow="0" w:firstColumn="0" w:lastColumn="0" w:oddVBand="0" w:evenVBand="0" w:oddHBand="0" w:evenHBand="0" w:firstRowFirstColumn="0" w:firstRowLastColumn="0" w:lastRowFirstColumn="0" w:lastRowLastColumn="0"/>
            </w:pPr>
            <w:r>
              <w:t>Y</w:t>
            </w:r>
          </w:p>
        </w:tc>
        <w:tc>
          <w:tcPr>
            <w:tcW w:w="3604" w:type="dxa"/>
          </w:tcPr>
          <w:p w14:paraId="4E6A7704" w14:textId="15FBE753" w:rsidR="006C4986" w:rsidRDefault="006C4986" w:rsidP="006C4986">
            <w:pPr>
              <w:cnfStyle w:val="000000000000" w:firstRow="0" w:lastRow="0" w:firstColumn="0" w:lastColumn="0" w:oddVBand="0" w:evenVBand="0" w:oddHBand="0" w:evenHBand="0" w:firstRowFirstColumn="0" w:firstRowLastColumn="0" w:lastRowFirstColumn="0" w:lastRowLastColumn="0"/>
            </w:pPr>
            <w:r>
              <w:t>Null</w:t>
            </w:r>
            <w:r w:rsidR="00FD083E">
              <w:t xml:space="preserve"> </w:t>
            </w:r>
            <w:r>
              <w:t>unless</w:t>
            </w:r>
            <w:r w:rsidR="00FD083E">
              <w:t xml:space="preserve"> </w:t>
            </w:r>
            <w:r w:rsidRPr="00DF661F">
              <w:rPr>
                <w:i/>
              </w:rPr>
              <w:t>RecordType</w:t>
            </w:r>
            <w:r w:rsidR="00FD083E">
              <w:t xml:space="preserve"> </w:t>
            </w:r>
            <w:r>
              <w:t>=</w:t>
            </w:r>
            <w:r w:rsidR="00FD083E">
              <w:t xml:space="preserve"> </w:t>
            </w:r>
            <w:r>
              <w:t>144</w:t>
            </w:r>
            <w:r w:rsidR="00FD083E">
              <w:t xml:space="preserve"> </w:t>
            </w:r>
            <w:r>
              <w:t>and</w:t>
            </w:r>
            <w:r w:rsidR="00FD083E">
              <w:t xml:space="preserve"> </w:t>
            </w:r>
            <w:r w:rsidRPr="00DF661F">
              <w:rPr>
                <w:i/>
              </w:rPr>
              <w:t>TypeProvided</w:t>
            </w:r>
            <w:r w:rsidR="00FD083E">
              <w:t xml:space="preserve"> </w:t>
            </w:r>
            <w:r>
              <w:t>=</w:t>
            </w:r>
            <w:r w:rsidR="00FD083E">
              <w:t xml:space="preserve"> </w:t>
            </w:r>
            <w:r w:rsidR="00DF661F">
              <w:t>3,</w:t>
            </w:r>
            <w:r w:rsidR="00FD083E">
              <w:t xml:space="preserve"> </w:t>
            </w:r>
            <w:r w:rsidR="00DF661F">
              <w:t>4,</w:t>
            </w:r>
            <w:r w:rsidR="00FD083E">
              <w:t xml:space="preserve"> </w:t>
            </w:r>
            <w:r w:rsidR="00DF661F">
              <w:t>or</w:t>
            </w:r>
            <w:r w:rsidR="00FD083E">
              <w:t xml:space="preserve"> </w:t>
            </w:r>
            <w:r w:rsidR="00DF661F">
              <w:t>5.</w:t>
            </w:r>
          </w:p>
          <w:p w14:paraId="4F8AC6B7" w14:textId="42C953CD" w:rsidR="00DF661F" w:rsidRDefault="00DF661F" w:rsidP="006C4986">
            <w:pPr>
              <w:cnfStyle w:val="000000000000" w:firstRow="0" w:lastRow="0" w:firstColumn="0" w:lastColumn="0" w:oddVBand="0" w:evenVBand="0" w:oddHBand="0" w:evenHBand="0" w:firstRowFirstColumn="0" w:firstRowLastColumn="0" w:lastRowFirstColumn="0" w:lastRowLastColumn="0"/>
            </w:pPr>
            <w:r>
              <w:t>For</w:t>
            </w:r>
            <w:r w:rsidR="00FD083E">
              <w:t xml:space="preserve"> </w:t>
            </w:r>
            <w:r w:rsidRPr="00DF661F">
              <w:rPr>
                <w:i/>
              </w:rPr>
              <w:t>TypeProvided</w:t>
            </w:r>
            <w:r>
              <w:t>:</w:t>
            </w:r>
          </w:p>
          <w:p w14:paraId="6567C36C" w14:textId="2696AE6D" w:rsidR="006C4986" w:rsidRDefault="006C4986" w:rsidP="006C4986">
            <w:pPr>
              <w:pStyle w:val="ListParagraph"/>
              <w:numPr>
                <w:ilvl w:val="0"/>
                <w:numId w:val="6"/>
              </w:numPr>
              <w:ind w:left="104" w:hanging="104"/>
              <w:cnfStyle w:val="000000000000" w:firstRow="0" w:lastRow="0" w:firstColumn="0" w:lastColumn="0" w:oddVBand="0" w:evenVBand="0" w:oddHBand="0" w:evenHBand="0" w:firstRowFirstColumn="0" w:firstRowLastColumn="0" w:lastRowFirstColumn="0" w:lastRowLastColumn="0"/>
            </w:pPr>
            <w:r>
              <w:t>3</w:t>
            </w:r>
            <w:r w:rsidR="00FD083E">
              <w:t xml:space="preserve"> </w:t>
            </w:r>
            <w:r>
              <w:t>–</w:t>
            </w:r>
            <w:r w:rsidR="00FD083E">
              <w:t xml:space="preserve"> </w:t>
            </w:r>
            <w:r>
              <w:t>list</w:t>
            </w:r>
            <w:r w:rsidR="00FD083E">
              <w:t xml:space="preserve"> </w:t>
            </w:r>
            <w:hyperlink w:anchor="_4.14.D3_SSVFSubType3" w:history="1">
              <w:r w:rsidRPr="00BA5C41">
                <w:rPr>
                  <w:rStyle w:val="Hyperlink"/>
                </w:rPr>
                <w:t>4.14D3</w:t>
              </w:r>
            </w:hyperlink>
            <w:hyperlink w:anchor="_4.14.D3_SSVFSubType3" w:history="1"/>
          </w:p>
          <w:p w14:paraId="58C0E671" w14:textId="35D6DA13" w:rsidR="006C4986" w:rsidRDefault="006C4986" w:rsidP="006C4986">
            <w:pPr>
              <w:pStyle w:val="ListParagraph"/>
              <w:numPr>
                <w:ilvl w:val="0"/>
                <w:numId w:val="6"/>
              </w:numPr>
              <w:ind w:left="104" w:hanging="104"/>
              <w:cnfStyle w:val="000000000000" w:firstRow="0" w:lastRow="0" w:firstColumn="0" w:lastColumn="0" w:oddVBand="0" w:evenVBand="0" w:oddHBand="0" w:evenHBand="0" w:firstRowFirstColumn="0" w:firstRowLastColumn="0" w:lastRowFirstColumn="0" w:lastRowLastColumn="0"/>
            </w:pPr>
            <w:r>
              <w:t>4</w:t>
            </w:r>
            <w:r w:rsidR="00FD083E">
              <w:t xml:space="preserve"> </w:t>
            </w:r>
            <w:r>
              <w:t>–</w:t>
            </w:r>
            <w:r w:rsidR="00FD083E">
              <w:t xml:space="preserve"> </w:t>
            </w:r>
            <w:r>
              <w:t>list</w:t>
            </w:r>
            <w:r w:rsidR="00FD083E">
              <w:t xml:space="preserve"> </w:t>
            </w:r>
            <w:hyperlink w:anchor="_4.15_TypeProvided_(Financial" w:history="1">
              <w:r w:rsidRPr="00BA5C41">
                <w:rPr>
                  <w:rStyle w:val="Hyperlink"/>
                </w:rPr>
                <w:t>4.14D4</w:t>
              </w:r>
            </w:hyperlink>
          </w:p>
          <w:p w14:paraId="5184F48B" w14:textId="33FAC0CA" w:rsidR="006C4986" w:rsidRDefault="006C4986" w:rsidP="006C4986">
            <w:pPr>
              <w:pStyle w:val="ListParagraph"/>
              <w:numPr>
                <w:ilvl w:val="0"/>
                <w:numId w:val="6"/>
              </w:numPr>
              <w:ind w:left="104" w:hanging="104"/>
              <w:cnfStyle w:val="000000000000" w:firstRow="0" w:lastRow="0" w:firstColumn="0" w:lastColumn="0" w:oddVBand="0" w:evenVBand="0" w:oddHBand="0" w:evenHBand="0" w:firstRowFirstColumn="0" w:firstRowLastColumn="0" w:lastRowFirstColumn="0" w:lastRowLastColumn="0"/>
            </w:pPr>
            <w:r>
              <w:t>5</w:t>
            </w:r>
            <w:r w:rsidR="00FD083E">
              <w:t xml:space="preserve"> </w:t>
            </w:r>
            <w:r>
              <w:t>–</w:t>
            </w:r>
            <w:r w:rsidR="00FD083E">
              <w:t xml:space="preserve"> </w:t>
            </w:r>
            <w:r>
              <w:t>list</w:t>
            </w:r>
            <w:r w:rsidR="00FD083E">
              <w:t xml:space="preserve"> </w:t>
            </w:r>
            <w:hyperlink w:anchor="_4.14.D5_SSVFSubType5" w:history="1">
              <w:r w:rsidRPr="00BA5C41">
                <w:rPr>
                  <w:rStyle w:val="Hyperlink"/>
                </w:rPr>
                <w:t>4.14D5</w:t>
              </w:r>
            </w:hyperlink>
          </w:p>
        </w:tc>
      </w:tr>
      <w:tr w:rsidR="006C4986" w14:paraId="0859391D" w14:textId="77777777" w:rsidTr="006C4986">
        <w:trPr>
          <w:cantSplit/>
        </w:trPr>
        <w:tc>
          <w:tcPr>
            <w:cnfStyle w:val="001000000000" w:firstRow="0" w:lastRow="0" w:firstColumn="1" w:lastColumn="0" w:oddVBand="0" w:evenVBand="0" w:oddHBand="0" w:evenHBand="0" w:firstRowFirstColumn="0" w:firstRowLastColumn="0" w:lastRowFirstColumn="0" w:lastRowLastColumn="0"/>
            <w:tcW w:w="644" w:type="dxa"/>
          </w:tcPr>
          <w:p w14:paraId="15F3DE30" w14:textId="19F633B9" w:rsidR="006C4986" w:rsidRDefault="006C4986" w:rsidP="006C4986"/>
        </w:tc>
        <w:tc>
          <w:tcPr>
            <w:tcW w:w="2925" w:type="dxa"/>
          </w:tcPr>
          <w:p w14:paraId="479F88E4" w14:textId="77EF363E" w:rsidR="006C4986" w:rsidRDefault="006C4986" w:rsidP="006C4986">
            <w:pPr>
              <w:cnfStyle w:val="000000000000" w:firstRow="0" w:lastRow="0" w:firstColumn="0" w:lastColumn="0" w:oddVBand="0" w:evenVBand="0" w:oddHBand="0" w:evenHBand="0" w:firstRowFirstColumn="0" w:firstRowLastColumn="0" w:lastRowFirstColumn="0" w:lastRowLastColumn="0"/>
            </w:pPr>
            <w:r>
              <w:t>FAAmount</w:t>
            </w:r>
          </w:p>
        </w:tc>
        <w:tc>
          <w:tcPr>
            <w:tcW w:w="658" w:type="dxa"/>
          </w:tcPr>
          <w:p w14:paraId="4E53682C" w14:textId="2F00D2D9" w:rsidR="006C4986" w:rsidRDefault="006C4986" w:rsidP="006C4986">
            <w:pPr>
              <w:cnfStyle w:val="000000000000" w:firstRow="0" w:lastRow="0" w:firstColumn="0" w:lastColumn="0" w:oddVBand="0" w:evenVBand="0" w:oddHBand="0" w:evenHBand="0" w:firstRowFirstColumn="0" w:firstRowLastColumn="0" w:lastRowFirstColumn="0" w:lastRowLastColumn="0"/>
            </w:pPr>
            <w:r>
              <w:t>M</w:t>
            </w:r>
          </w:p>
        </w:tc>
        <w:tc>
          <w:tcPr>
            <w:tcW w:w="901" w:type="dxa"/>
          </w:tcPr>
          <w:p w14:paraId="70D0358D" w14:textId="77777777" w:rsidR="006C4986" w:rsidRDefault="006C4986" w:rsidP="006C4986">
            <w:pPr>
              <w:cnfStyle w:val="000000000000" w:firstRow="0" w:lastRow="0" w:firstColumn="0" w:lastColumn="0" w:oddVBand="0" w:evenVBand="0" w:oddHBand="0" w:evenHBand="0" w:firstRowFirstColumn="0" w:firstRowLastColumn="0" w:lastRowFirstColumn="0" w:lastRowLastColumn="0"/>
            </w:pPr>
          </w:p>
        </w:tc>
        <w:tc>
          <w:tcPr>
            <w:tcW w:w="616" w:type="dxa"/>
          </w:tcPr>
          <w:p w14:paraId="71F6E2D6" w14:textId="635BA73D" w:rsidR="006C4986" w:rsidRDefault="006C4986" w:rsidP="006C4986">
            <w:pPr>
              <w:cnfStyle w:val="000000000000" w:firstRow="0" w:lastRow="0" w:firstColumn="0" w:lastColumn="0" w:oddVBand="0" w:evenVBand="0" w:oddHBand="0" w:evenHBand="0" w:firstRowFirstColumn="0" w:firstRowLastColumn="0" w:lastRowFirstColumn="0" w:lastRowLastColumn="0"/>
            </w:pPr>
            <w:r>
              <w:t>Y</w:t>
            </w:r>
          </w:p>
        </w:tc>
        <w:tc>
          <w:tcPr>
            <w:tcW w:w="3604" w:type="dxa"/>
          </w:tcPr>
          <w:p w14:paraId="59C226D9" w14:textId="21B2B16C" w:rsidR="006C4986" w:rsidRDefault="006C4986" w:rsidP="006C4986">
            <w:pPr>
              <w:cnfStyle w:val="000000000000" w:firstRow="0" w:lastRow="0" w:firstColumn="0" w:lastColumn="0" w:oddVBand="0" w:evenVBand="0" w:oddHBand="0" w:evenHBand="0" w:firstRowFirstColumn="0" w:firstRowLastColumn="0" w:lastRowFirstColumn="0" w:lastRowLastColumn="0"/>
            </w:pPr>
            <w:r>
              <w:t>Null</w:t>
            </w:r>
            <w:r w:rsidR="00FD083E">
              <w:t xml:space="preserve"> </w:t>
            </w:r>
            <w:r>
              <w:t>unless</w:t>
            </w:r>
            <w:r w:rsidR="00FD083E">
              <w:t xml:space="preserve"> </w:t>
            </w:r>
            <w:r w:rsidRPr="00DF661F">
              <w:rPr>
                <w:i/>
              </w:rPr>
              <w:t>RecordType</w:t>
            </w:r>
            <w:r w:rsidR="00FD083E">
              <w:t xml:space="preserve"> </w:t>
            </w:r>
            <w:r>
              <w:t>=</w:t>
            </w:r>
            <w:r w:rsidR="00FD083E">
              <w:t xml:space="preserve"> </w:t>
            </w:r>
            <w:r>
              <w:t>151</w:t>
            </w:r>
            <w:r w:rsidR="00FD083E">
              <w:t xml:space="preserve"> </w:t>
            </w:r>
            <w:r>
              <w:t>or</w:t>
            </w:r>
            <w:r w:rsidR="00FD083E">
              <w:t xml:space="preserve"> </w:t>
            </w:r>
            <w:r>
              <w:t>152</w:t>
            </w:r>
          </w:p>
        </w:tc>
      </w:tr>
      <w:tr w:rsidR="006C4986" w14:paraId="1CB01C23" w14:textId="77777777" w:rsidTr="006C4986">
        <w:trPr>
          <w:cantSplit/>
        </w:trPr>
        <w:tc>
          <w:tcPr>
            <w:cnfStyle w:val="001000000000" w:firstRow="0" w:lastRow="0" w:firstColumn="1" w:lastColumn="0" w:oddVBand="0" w:evenVBand="0" w:oddHBand="0" w:evenHBand="0" w:firstRowFirstColumn="0" w:firstRowLastColumn="0" w:lastRowFirstColumn="0" w:lastRowLastColumn="0"/>
            <w:tcW w:w="644" w:type="dxa"/>
          </w:tcPr>
          <w:p w14:paraId="25891EBD" w14:textId="77777777" w:rsidR="006C4986" w:rsidRDefault="006C4986" w:rsidP="006C4986"/>
        </w:tc>
        <w:tc>
          <w:tcPr>
            <w:tcW w:w="2925" w:type="dxa"/>
          </w:tcPr>
          <w:p w14:paraId="186CFB93" w14:textId="4DA59F14" w:rsidR="006C4986" w:rsidRDefault="006C4986" w:rsidP="006C4986">
            <w:pPr>
              <w:cnfStyle w:val="000000000000" w:firstRow="0" w:lastRow="0" w:firstColumn="0" w:lastColumn="0" w:oddVBand="0" w:evenVBand="0" w:oddHBand="0" w:evenHBand="0" w:firstRowFirstColumn="0" w:firstRowLastColumn="0" w:lastRowFirstColumn="0" w:lastRowLastColumn="0"/>
            </w:pPr>
            <w:r>
              <w:t>ReferralOutcome</w:t>
            </w:r>
          </w:p>
        </w:tc>
        <w:tc>
          <w:tcPr>
            <w:tcW w:w="658" w:type="dxa"/>
          </w:tcPr>
          <w:p w14:paraId="27FBF1BF" w14:textId="35CBCD02" w:rsidR="006C4986" w:rsidRDefault="006C4986" w:rsidP="006C4986">
            <w:pPr>
              <w:cnfStyle w:val="000000000000" w:firstRow="0" w:lastRow="0" w:firstColumn="0" w:lastColumn="0" w:oddVBand="0" w:evenVBand="0" w:oddHBand="0" w:evenHBand="0" w:firstRowFirstColumn="0" w:firstRowLastColumn="0" w:lastRowFirstColumn="0" w:lastRowLastColumn="0"/>
            </w:pPr>
            <w:r>
              <w:t>I</w:t>
            </w:r>
          </w:p>
        </w:tc>
        <w:tc>
          <w:tcPr>
            <w:tcW w:w="901" w:type="dxa"/>
          </w:tcPr>
          <w:p w14:paraId="077600D6" w14:textId="72EE0A0C" w:rsidR="006C4986" w:rsidRDefault="007A2AF6" w:rsidP="006C4986">
            <w:pPr>
              <w:cnfStyle w:val="000000000000" w:firstRow="0" w:lastRow="0" w:firstColumn="0" w:lastColumn="0" w:oddVBand="0" w:evenVBand="0" w:oddHBand="0" w:evenHBand="0" w:firstRowFirstColumn="0" w:firstRowLastColumn="0" w:lastRowFirstColumn="0" w:lastRowLastColumn="0"/>
            </w:pPr>
            <w:hyperlink w:anchor="_4.16.A1_PATHReferralOutcome" w:history="1">
              <w:r w:rsidR="006C4986" w:rsidRPr="004F774E">
                <w:rPr>
                  <w:rStyle w:val="Hyperlink"/>
                </w:rPr>
                <w:t>4.16.A</w:t>
              </w:r>
            </w:hyperlink>
            <w:r w:rsidR="006C4986">
              <w:rPr>
                <w:rStyle w:val="Hyperlink"/>
              </w:rPr>
              <w:t>1</w:t>
            </w:r>
          </w:p>
        </w:tc>
        <w:tc>
          <w:tcPr>
            <w:tcW w:w="616" w:type="dxa"/>
          </w:tcPr>
          <w:p w14:paraId="76BBED7E" w14:textId="4E2BB2E4" w:rsidR="006C4986" w:rsidRDefault="006C4986" w:rsidP="006C4986">
            <w:pPr>
              <w:cnfStyle w:val="000000000000" w:firstRow="0" w:lastRow="0" w:firstColumn="0" w:lastColumn="0" w:oddVBand="0" w:evenVBand="0" w:oddHBand="0" w:evenHBand="0" w:firstRowFirstColumn="0" w:firstRowLastColumn="0" w:lastRowFirstColumn="0" w:lastRowLastColumn="0"/>
            </w:pPr>
            <w:r>
              <w:t>Y</w:t>
            </w:r>
          </w:p>
        </w:tc>
        <w:tc>
          <w:tcPr>
            <w:tcW w:w="3604" w:type="dxa"/>
          </w:tcPr>
          <w:p w14:paraId="17907A4A" w14:textId="60AEB365" w:rsidR="006C4986" w:rsidRDefault="006C4986" w:rsidP="006C4986">
            <w:pPr>
              <w:cnfStyle w:val="000000000000" w:firstRow="0" w:lastRow="0" w:firstColumn="0" w:lastColumn="0" w:oddVBand="0" w:evenVBand="0" w:oddHBand="0" w:evenHBand="0" w:firstRowFirstColumn="0" w:firstRowLastColumn="0" w:lastRowFirstColumn="0" w:lastRowLastColumn="0"/>
            </w:pPr>
            <w:r>
              <w:t>Null</w:t>
            </w:r>
            <w:r w:rsidR="00FD083E">
              <w:t xml:space="preserve"> </w:t>
            </w:r>
            <w:r>
              <w:t>unless</w:t>
            </w:r>
            <w:r w:rsidR="00FD083E">
              <w:t xml:space="preserve"> </w:t>
            </w:r>
            <w:r w:rsidRPr="00DF661F">
              <w:rPr>
                <w:i/>
              </w:rPr>
              <w:t>RecordType</w:t>
            </w:r>
            <w:r w:rsidR="00FD083E">
              <w:t xml:space="preserve"> </w:t>
            </w:r>
            <w:r>
              <w:t>=</w:t>
            </w:r>
            <w:r w:rsidR="00FD083E">
              <w:t xml:space="preserve"> </w:t>
            </w:r>
            <w:r>
              <w:t>161</w:t>
            </w:r>
          </w:p>
        </w:tc>
      </w:tr>
      <w:tr w:rsidR="006C4986" w14:paraId="679297A2" w14:textId="77777777" w:rsidTr="006C4986">
        <w:trPr>
          <w:cantSplit/>
        </w:trPr>
        <w:tc>
          <w:tcPr>
            <w:cnfStyle w:val="001000000000" w:firstRow="0" w:lastRow="0" w:firstColumn="1" w:lastColumn="0" w:oddVBand="0" w:evenVBand="0" w:oddHBand="0" w:evenHBand="0" w:firstRowFirstColumn="0" w:firstRowLastColumn="0" w:lastRowFirstColumn="0" w:lastRowLastColumn="0"/>
            <w:tcW w:w="644" w:type="dxa"/>
          </w:tcPr>
          <w:p w14:paraId="51BB0D92" w14:textId="77777777" w:rsidR="006C4986" w:rsidRDefault="006C4986" w:rsidP="006C4986"/>
        </w:tc>
        <w:tc>
          <w:tcPr>
            <w:tcW w:w="2925" w:type="dxa"/>
          </w:tcPr>
          <w:p w14:paraId="100486D7" w14:textId="11DB2F8E" w:rsidR="006C4986" w:rsidRDefault="006C4986" w:rsidP="006C4986">
            <w:pPr>
              <w:cnfStyle w:val="000000000000" w:firstRow="0" w:lastRow="0" w:firstColumn="0" w:lastColumn="0" w:oddVBand="0" w:evenVBand="0" w:oddHBand="0" w:evenHBand="0" w:firstRowFirstColumn="0" w:firstRowLastColumn="0" w:lastRowFirstColumn="0" w:lastRowLastColumn="0"/>
            </w:pPr>
            <w:r>
              <w:t>DateCreated</w:t>
            </w:r>
          </w:p>
        </w:tc>
        <w:tc>
          <w:tcPr>
            <w:tcW w:w="658" w:type="dxa"/>
          </w:tcPr>
          <w:p w14:paraId="18B58FB2" w14:textId="20BC054C" w:rsidR="006C4986" w:rsidRDefault="006C4986" w:rsidP="006C4986">
            <w:pPr>
              <w:cnfStyle w:val="000000000000" w:firstRow="0" w:lastRow="0" w:firstColumn="0" w:lastColumn="0" w:oddVBand="0" w:evenVBand="0" w:oddHBand="0" w:evenHBand="0" w:firstRowFirstColumn="0" w:firstRowLastColumn="0" w:lastRowFirstColumn="0" w:lastRowLastColumn="0"/>
            </w:pPr>
            <w:r>
              <w:t>T</w:t>
            </w:r>
          </w:p>
        </w:tc>
        <w:tc>
          <w:tcPr>
            <w:tcW w:w="901" w:type="dxa"/>
          </w:tcPr>
          <w:p w14:paraId="08564BE0" w14:textId="77777777" w:rsidR="006C4986" w:rsidRDefault="006C4986" w:rsidP="006C4986">
            <w:pPr>
              <w:cnfStyle w:val="000000000000" w:firstRow="0" w:lastRow="0" w:firstColumn="0" w:lastColumn="0" w:oddVBand="0" w:evenVBand="0" w:oddHBand="0" w:evenHBand="0" w:firstRowFirstColumn="0" w:firstRowLastColumn="0" w:lastRowFirstColumn="0" w:lastRowLastColumn="0"/>
            </w:pPr>
          </w:p>
        </w:tc>
        <w:tc>
          <w:tcPr>
            <w:tcW w:w="616" w:type="dxa"/>
          </w:tcPr>
          <w:p w14:paraId="2E4E6E07" w14:textId="77777777" w:rsidR="006C4986" w:rsidRDefault="006C4986" w:rsidP="006C4986">
            <w:pPr>
              <w:cnfStyle w:val="000000000000" w:firstRow="0" w:lastRow="0" w:firstColumn="0" w:lastColumn="0" w:oddVBand="0" w:evenVBand="0" w:oddHBand="0" w:evenHBand="0" w:firstRowFirstColumn="0" w:firstRowLastColumn="0" w:lastRowFirstColumn="0" w:lastRowLastColumn="0"/>
            </w:pPr>
          </w:p>
        </w:tc>
        <w:tc>
          <w:tcPr>
            <w:tcW w:w="3604" w:type="dxa"/>
          </w:tcPr>
          <w:p w14:paraId="102B48C0" w14:textId="77777777" w:rsidR="006C4986" w:rsidRDefault="006C4986" w:rsidP="006C4986">
            <w:pPr>
              <w:cnfStyle w:val="000000000000" w:firstRow="0" w:lastRow="0" w:firstColumn="0" w:lastColumn="0" w:oddVBand="0" w:evenVBand="0" w:oddHBand="0" w:evenHBand="0" w:firstRowFirstColumn="0" w:firstRowLastColumn="0" w:lastRowFirstColumn="0" w:lastRowLastColumn="0"/>
            </w:pPr>
          </w:p>
        </w:tc>
      </w:tr>
      <w:tr w:rsidR="006C4986" w14:paraId="6A605DE9" w14:textId="77777777" w:rsidTr="006C4986">
        <w:trPr>
          <w:cantSplit/>
        </w:trPr>
        <w:tc>
          <w:tcPr>
            <w:cnfStyle w:val="001000000000" w:firstRow="0" w:lastRow="0" w:firstColumn="1" w:lastColumn="0" w:oddVBand="0" w:evenVBand="0" w:oddHBand="0" w:evenHBand="0" w:firstRowFirstColumn="0" w:firstRowLastColumn="0" w:lastRowFirstColumn="0" w:lastRowLastColumn="0"/>
            <w:tcW w:w="644" w:type="dxa"/>
          </w:tcPr>
          <w:p w14:paraId="2B9D20B4" w14:textId="77777777" w:rsidR="006C4986" w:rsidRDefault="006C4986" w:rsidP="006C4986"/>
        </w:tc>
        <w:tc>
          <w:tcPr>
            <w:tcW w:w="2925" w:type="dxa"/>
          </w:tcPr>
          <w:p w14:paraId="45FC6FEF" w14:textId="6823FC9D" w:rsidR="006C4986" w:rsidRDefault="006C4986" w:rsidP="006C4986">
            <w:pPr>
              <w:cnfStyle w:val="000000000000" w:firstRow="0" w:lastRow="0" w:firstColumn="0" w:lastColumn="0" w:oddVBand="0" w:evenVBand="0" w:oddHBand="0" w:evenHBand="0" w:firstRowFirstColumn="0" w:firstRowLastColumn="0" w:lastRowFirstColumn="0" w:lastRowLastColumn="0"/>
            </w:pPr>
            <w:r>
              <w:t>DateUpdated</w:t>
            </w:r>
          </w:p>
        </w:tc>
        <w:tc>
          <w:tcPr>
            <w:tcW w:w="658" w:type="dxa"/>
          </w:tcPr>
          <w:p w14:paraId="005EF5CD" w14:textId="479F023B" w:rsidR="006C4986" w:rsidRDefault="006C4986" w:rsidP="006C4986">
            <w:pPr>
              <w:cnfStyle w:val="000000000000" w:firstRow="0" w:lastRow="0" w:firstColumn="0" w:lastColumn="0" w:oddVBand="0" w:evenVBand="0" w:oddHBand="0" w:evenHBand="0" w:firstRowFirstColumn="0" w:firstRowLastColumn="0" w:lastRowFirstColumn="0" w:lastRowLastColumn="0"/>
            </w:pPr>
            <w:r>
              <w:t>T</w:t>
            </w:r>
          </w:p>
        </w:tc>
        <w:tc>
          <w:tcPr>
            <w:tcW w:w="901" w:type="dxa"/>
          </w:tcPr>
          <w:p w14:paraId="56086202" w14:textId="77777777" w:rsidR="006C4986" w:rsidRDefault="006C4986" w:rsidP="006C4986">
            <w:pPr>
              <w:cnfStyle w:val="000000000000" w:firstRow="0" w:lastRow="0" w:firstColumn="0" w:lastColumn="0" w:oddVBand="0" w:evenVBand="0" w:oddHBand="0" w:evenHBand="0" w:firstRowFirstColumn="0" w:firstRowLastColumn="0" w:lastRowFirstColumn="0" w:lastRowLastColumn="0"/>
            </w:pPr>
          </w:p>
        </w:tc>
        <w:tc>
          <w:tcPr>
            <w:tcW w:w="616" w:type="dxa"/>
          </w:tcPr>
          <w:p w14:paraId="6900F369" w14:textId="77777777" w:rsidR="006C4986" w:rsidRDefault="006C4986" w:rsidP="006C4986">
            <w:pPr>
              <w:cnfStyle w:val="000000000000" w:firstRow="0" w:lastRow="0" w:firstColumn="0" w:lastColumn="0" w:oddVBand="0" w:evenVBand="0" w:oddHBand="0" w:evenHBand="0" w:firstRowFirstColumn="0" w:firstRowLastColumn="0" w:lastRowFirstColumn="0" w:lastRowLastColumn="0"/>
            </w:pPr>
          </w:p>
        </w:tc>
        <w:tc>
          <w:tcPr>
            <w:tcW w:w="3604" w:type="dxa"/>
          </w:tcPr>
          <w:p w14:paraId="3F062904" w14:textId="77777777" w:rsidR="006C4986" w:rsidRDefault="006C4986" w:rsidP="006C4986">
            <w:pPr>
              <w:cnfStyle w:val="000000000000" w:firstRow="0" w:lastRow="0" w:firstColumn="0" w:lastColumn="0" w:oddVBand="0" w:evenVBand="0" w:oddHBand="0" w:evenHBand="0" w:firstRowFirstColumn="0" w:firstRowLastColumn="0" w:lastRowFirstColumn="0" w:lastRowLastColumn="0"/>
            </w:pPr>
          </w:p>
        </w:tc>
      </w:tr>
      <w:tr w:rsidR="006C4986" w14:paraId="0290CA6B" w14:textId="77777777" w:rsidTr="006C4986">
        <w:trPr>
          <w:cantSplit/>
        </w:trPr>
        <w:tc>
          <w:tcPr>
            <w:cnfStyle w:val="001000000000" w:firstRow="0" w:lastRow="0" w:firstColumn="1" w:lastColumn="0" w:oddVBand="0" w:evenVBand="0" w:oddHBand="0" w:evenHBand="0" w:firstRowFirstColumn="0" w:firstRowLastColumn="0" w:lastRowFirstColumn="0" w:lastRowLastColumn="0"/>
            <w:tcW w:w="644" w:type="dxa"/>
          </w:tcPr>
          <w:p w14:paraId="0059CAD3" w14:textId="77777777" w:rsidR="006C4986" w:rsidRDefault="006C4986" w:rsidP="006C4986"/>
        </w:tc>
        <w:tc>
          <w:tcPr>
            <w:tcW w:w="2925" w:type="dxa"/>
          </w:tcPr>
          <w:p w14:paraId="0FC69E1A" w14:textId="77777777" w:rsidR="006C4986" w:rsidRDefault="006C4986" w:rsidP="006C4986">
            <w:pPr>
              <w:cnfStyle w:val="000000000000" w:firstRow="0" w:lastRow="0" w:firstColumn="0" w:lastColumn="0" w:oddVBand="0" w:evenVBand="0" w:oddHBand="0" w:evenHBand="0" w:firstRowFirstColumn="0" w:firstRowLastColumn="0" w:lastRowFirstColumn="0" w:lastRowLastColumn="0"/>
            </w:pPr>
            <w:r>
              <w:t>UserID</w:t>
            </w:r>
          </w:p>
        </w:tc>
        <w:tc>
          <w:tcPr>
            <w:tcW w:w="658" w:type="dxa"/>
          </w:tcPr>
          <w:p w14:paraId="51AC0DAF" w14:textId="0C2619D9" w:rsidR="006C4986" w:rsidRDefault="006C4986" w:rsidP="006C4986">
            <w:pPr>
              <w:cnfStyle w:val="000000000000" w:firstRow="0" w:lastRow="0" w:firstColumn="0" w:lastColumn="0" w:oddVBand="0" w:evenVBand="0" w:oddHBand="0" w:evenHBand="0" w:firstRowFirstColumn="0" w:firstRowLastColumn="0" w:lastRowFirstColumn="0" w:lastRowLastColumn="0"/>
            </w:pPr>
            <w:r>
              <w:t>S</w:t>
            </w:r>
            <w:r w:rsidR="00117CB6">
              <w:t>32</w:t>
            </w:r>
          </w:p>
        </w:tc>
        <w:tc>
          <w:tcPr>
            <w:tcW w:w="901" w:type="dxa"/>
          </w:tcPr>
          <w:p w14:paraId="5095CA4C" w14:textId="77777777" w:rsidR="006C4986" w:rsidRDefault="006C4986" w:rsidP="006C4986">
            <w:pPr>
              <w:cnfStyle w:val="000000000000" w:firstRow="0" w:lastRow="0" w:firstColumn="0" w:lastColumn="0" w:oddVBand="0" w:evenVBand="0" w:oddHBand="0" w:evenHBand="0" w:firstRowFirstColumn="0" w:firstRowLastColumn="0" w:lastRowFirstColumn="0" w:lastRowLastColumn="0"/>
            </w:pPr>
          </w:p>
        </w:tc>
        <w:tc>
          <w:tcPr>
            <w:tcW w:w="616" w:type="dxa"/>
          </w:tcPr>
          <w:p w14:paraId="53A2DED3" w14:textId="77777777" w:rsidR="006C4986" w:rsidRDefault="006C4986" w:rsidP="006C4986">
            <w:pPr>
              <w:cnfStyle w:val="000000000000" w:firstRow="0" w:lastRow="0" w:firstColumn="0" w:lastColumn="0" w:oddVBand="0" w:evenVBand="0" w:oddHBand="0" w:evenHBand="0" w:firstRowFirstColumn="0" w:firstRowLastColumn="0" w:lastRowFirstColumn="0" w:lastRowLastColumn="0"/>
            </w:pPr>
          </w:p>
        </w:tc>
        <w:tc>
          <w:tcPr>
            <w:tcW w:w="3604" w:type="dxa"/>
          </w:tcPr>
          <w:p w14:paraId="1D2DD6A9" w14:textId="77777777" w:rsidR="006C4986" w:rsidRDefault="006C4986" w:rsidP="006C4986">
            <w:pPr>
              <w:cnfStyle w:val="000000000000" w:firstRow="0" w:lastRow="0" w:firstColumn="0" w:lastColumn="0" w:oddVBand="0" w:evenVBand="0" w:oddHBand="0" w:evenHBand="0" w:firstRowFirstColumn="0" w:firstRowLastColumn="0" w:lastRowFirstColumn="0" w:lastRowLastColumn="0"/>
            </w:pPr>
          </w:p>
        </w:tc>
      </w:tr>
      <w:tr w:rsidR="00DF661F" w14:paraId="7A6ADF46" w14:textId="77777777" w:rsidTr="006C4986">
        <w:trPr>
          <w:cantSplit/>
        </w:trPr>
        <w:tc>
          <w:tcPr>
            <w:cnfStyle w:val="001000000000" w:firstRow="0" w:lastRow="0" w:firstColumn="1" w:lastColumn="0" w:oddVBand="0" w:evenVBand="0" w:oddHBand="0" w:evenHBand="0" w:firstRowFirstColumn="0" w:firstRowLastColumn="0" w:lastRowFirstColumn="0" w:lastRowLastColumn="0"/>
            <w:tcW w:w="644" w:type="dxa"/>
          </w:tcPr>
          <w:p w14:paraId="48C4CEAA" w14:textId="77777777" w:rsidR="00DF661F" w:rsidRDefault="00DF661F" w:rsidP="006C4986"/>
        </w:tc>
        <w:tc>
          <w:tcPr>
            <w:tcW w:w="2925" w:type="dxa"/>
          </w:tcPr>
          <w:p w14:paraId="413929E6" w14:textId="0CBE7CCA" w:rsidR="00DF661F" w:rsidRDefault="00DF661F" w:rsidP="006C4986">
            <w:pPr>
              <w:cnfStyle w:val="000000000000" w:firstRow="0" w:lastRow="0" w:firstColumn="0" w:lastColumn="0" w:oddVBand="0" w:evenVBand="0" w:oddHBand="0" w:evenHBand="0" w:firstRowFirstColumn="0" w:firstRowLastColumn="0" w:lastRowFirstColumn="0" w:lastRowLastColumn="0"/>
            </w:pPr>
            <w:r>
              <w:t>DateDeleted</w:t>
            </w:r>
          </w:p>
        </w:tc>
        <w:tc>
          <w:tcPr>
            <w:tcW w:w="658" w:type="dxa"/>
          </w:tcPr>
          <w:p w14:paraId="490923BD" w14:textId="02C5F80D" w:rsidR="00DF661F" w:rsidRDefault="00DF661F" w:rsidP="006C4986">
            <w:pPr>
              <w:cnfStyle w:val="000000000000" w:firstRow="0" w:lastRow="0" w:firstColumn="0" w:lastColumn="0" w:oddVBand="0" w:evenVBand="0" w:oddHBand="0" w:evenHBand="0" w:firstRowFirstColumn="0" w:firstRowLastColumn="0" w:lastRowFirstColumn="0" w:lastRowLastColumn="0"/>
            </w:pPr>
            <w:r>
              <w:t>T</w:t>
            </w:r>
          </w:p>
        </w:tc>
        <w:tc>
          <w:tcPr>
            <w:tcW w:w="901" w:type="dxa"/>
          </w:tcPr>
          <w:p w14:paraId="7EACD290" w14:textId="77777777" w:rsidR="00DF661F" w:rsidRDefault="00DF661F" w:rsidP="006C4986">
            <w:pPr>
              <w:cnfStyle w:val="000000000000" w:firstRow="0" w:lastRow="0" w:firstColumn="0" w:lastColumn="0" w:oddVBand="0" w:evenVBand="0" w:oddHBand="0" w:evenHBand="0" w:firstRowFirstColumn="0" w:firstRowLastColumn="0" w:lastRowFirstColumn="0" w:lastRowLastColumn="0"/>
            </w:pPr>
          </w:p>
        </w:tc>
        <w:tc>
          <w:tcPr>
            <w:tcW w:w="616" w:type="dxa"/>
          </w:tcPr>
          <w:p w14:paraId="4716D466" w14:textId="7FC9B3B4" w:rsidR="00DF661F" w:rsidRDefault="00DF661F" w:rsidP="006C4986">
            <w:pPr>
              <w:cnfStyle w:val="000000000000" w:firstRow="0" w:lastRow="0" w:firstColumn="0" w:lastColumn="0" w:oddVBand="0" w:evenVBand="0" w:oddHBand="0" w:evenHBand="0" w:firstRowFirstColumn="0" w:firstRowLastColumn="0" w:lastRowFirstColumn="0" w:lastRowLastColumn="0"/>
            </w:pPr>
            <w:r>
              <w:t>Y</w:t>
            </w:r>
          </w:p>
        </w:tc>
        <w:tc>
          <w:tcPr>
            <w:tcW w:w="3604" w:type="dxa"/>
          </w:tcPr>
          <w:p w14:paraId="51DF3115" w14:textId="77777777" w:rsidR="00DF661F" w:rsidRDefault="00DF661F" w:rsidP="006C4986">
            <w:pPr>
              <w:cnfStyle w:val="000000000000" w:firstRow="0" w:lastRow="0" w:firstColumn="0" w:lastColumn="0" w:oddVBand="0" w:evenVBand="0" w:oddHBand="0" w:evenHBand="0" w:firstRowFirstColumn="0" w:firstRowLastColumn="0" w:lastRowFirstColumn="0" w:lastRowLastColumn="0"/>
            </w:pPr>
          </w:p>
        </w:tc>
      </w:tr>
      <w:tr w:rsidR="006C4986" w14:paraId="366AAE4B" w14:textId="77777777" w:rsidTr="006C4986">
        <w:trPr>
          <w:cantSplit/>
        </w:trPr>
        <w:tc>
          <w:tcPr>
            <w:cnfStyle w:val="001000000000" w:firstRow="0" w:lastRow="0" w:firstColumn="1" w:lastColumn="0" w:oddVBand="0" w:evenVBand="0" w:oddHBand="0" w:evenHBand="0" w:firstRowFirstColumn="0" w:firstRowLastColumn="0" w:lastRowFirstColumn="0" w:lastRowLastColumn="0"/>
            <w:tcW w:w="644" w:type="dxa"/>
          </w:tcPr>
          <w:p w14:paraId="07B2271E" w14:textId="77777777" w:rsidR="006C4986" w:rsidRDefault="006C4986" w:rsidP="006C4986"/>
        </w:tc>
        <w:tc>
          <w:tcPr>
            <w:tcW w:w="2925" w:type="dxa"/>
          </w:tcPr>
          <w:p w14:paraId="58935EE0" w14:textId="77777777" w:rsidR="006C4986" w:rsidRDefault="006C4986" w:rsidP="006C4986">
            <w:pPr>
              <w:cnfStyle w:val="000000000000" w:firstRow="0" w:lastRow="0" w:firstColumn="0" w:lastColumn="0" w:oddVBand="0" w:evenVBand="0" w:oddHBand="0" w:evenHBand="0" w:firstRowFirstColumn="0" w:firstRowLastColumn="0" w:lastRowFirstColumn="0" w:lastRowLastColumn="0"/>
            </w:pPr>
            <w:r>
              <w:t>ExportID</w:t>
            </w:r>
          </w:p>
        </w:tc>
        <w:tc>
          <w:tcPr>
            <w:tcW w:w="658" w:type="dxa"/>
          </w:tcPr>
          <w:p w14:paraId="28AB91F5" w14:textId="36014DB4" w:rsidR="006C4986" w:rsidRDefault="006C4986" w:rsidP="006C4986">
            <w:pPr>
              <w:cnfStyle w:val="000000000000" w:firstRow="0" w:lastRow="0" w:firstColumn="0" w:lastColumn="0" w:oddVBand="0" w:evenVBand="0" w:oddHBand="0" w:evenHBand="0" w:firstRowFirstColumn="0" w:firstRowLastColumn="0" w:lastRowFirstColumn="0" w:lastRowLastColumn="0"/>
            </w:pPr>
            <w:r>
              <w:t>S</w:t>
            </w:r>
            <w:r w:rsidR="00117CB6">
              <w:t>32</w:t>
            </w:r>
          </w:p>
        </w:tc>
        <w:tc>
          <w:tcPr>
            <w:tcW w:w="901" w:type="dxa"/>
          </w:tcPr>
          <w:p w14:paraId="590B1F59" w14:textId="77777777" w:rsidR="006C4986" w:rsidRDefault="006C4986" w:rsidP="006C4986">
            <w:pPr>
              <w:cnfStyle w:val="000000000000" w:firstRow="0" w:lastRow="0" w:firstColumn="0" w:lastColumn="0" w:oddVBand="0" w:evenVBand="0" w:oddHBand="0" w:evenHBand="0" w:firstRowFirstColumn="0" w:firstRowLastColumn="0" w:lastRowFirstColumn="0" w:lastRowLastColumn="0"/>
            </w:pPr>
          </w:p>
        </w:tc>
        <w:tc>
          <w:tcPr>
            <w:tcW w:w="616" w:type="dxa"/>
          </w:tcPr>
          <w:p w14:paraId="75844422" w14:textId="77777777" w:rsidR="006C4986" w:rsidRDefault="006C4986" w:rsidP="006C4986">
            <w:pPr>
              <w:cnfStyle w:val="000000000000" w:firstRow="0" w:lastRow="0" w:firstColumn="0" w:lastColumn="0" w:oddVBand="0" w:evenVBand="0" w:oddHBand="0" w:evenHBand="0" w:firstRowFirstColumn="0" w:firstRowLastColumn="0" w:lastRowFirstColumn="0" w:lastRowLastColumn="0"/>
            </w:pPr>
          </w:p>
        </w:tc>
        <w:tc>
          <w:tcPr>
            <w:tcW w:w="3604" w:type="dxa"/>
          </w:tcPr>
          <w:p w14:paraId="168639F8" w14:textId="77CC62F0" w:rsidR="006C4986" w:rsidRDefault="00117CB6" w:rsidP="006C4986">
            <w:pPr>
              <w:cnfStyle w:val="000000000000" w:firstRow="0" w:lastRow="0" w:firstColumn="0" w:lastColumn="0" w:oddVBand="0" w:evenVBand="0" w:oddHBand="0" w:evenHBand="0" w:firstRowFirstColumn="0" w:firstRowLastColumn="0" w:lastRowFirstColumn="0" w:lastRowLastColumn="0"/>
            </w:pPr>
            <w:r>
              <w:t>Must</w:t>
            </w:r>
            <w:r w:rsidR="00FD083E">
              <w:t xml:space="preserve"> </w:t>
            </w:r>
            <w:r>
              <w:t>match</w:t>
            </w:r>
            <w:r w:rsidR="00FD083E">
              <w:t xml:space="preserve"> </w:t>
            </w:r>
            <w:r>
              <w:t>record</w:t>
            </w:r>
            <w:r w:rsidR="00FD083E">
              <w:t xml:space="preserve"> </w:t>
            </w:r>
            <w:r>
              <w:t>in</w:t>
            </w:r>
            <w:r w:rsidR="00FD083E">
              <w:t xml:space="preserve"> </w:t>
            </w:r>
            <w:r>
              <w:t>Export.csv</w:t>
            </w:r>
          </w:p>
        </w:tc>
      </w:tr>
    </w:tbl>
    <w:p w14:paraId="4813F961" w14:textId="77777777" w:rsidR="00BF61DF" w:rsidRDefault="00BF61DF" w:rsidP="00BF61DF"/>
    <w:p w14:paraId="1C30E7C2" w14:textId="77777777" w:rsidR="007173E2" w:rsidRDefault="007173E2">
      <w:pPr>
        <w:spacing w:after="160"/>
        <w:rPr>
          <w:rFonts w:asciiTheme="majorHAnsi" w:eastAsiaTheme="majorEastAsia" w:hAnsiTheme="majorHAnsi" w:cstheme="majorBidi"/>
          <w:color w:val="2E74B5" w:themeColor="accent1" w:themeShade="BF"/>
          <w:sz w:val="32"/>
          <w:szCs w:val="32"/>
        </w:rPr>
      </w:pPr>
      <w:bookmarkStart w:id="525" w:name="_DomesticViolence.csv"/>
      <w:bookmarkStart w:id="526" w:name="_PATHStatus.csv"/>
      <w:bookmarkStart w:id="527" w:name="_EntryRHY"/>
      <w:bookmarkStart w:id="528" w:name="_RHYStatus.csv"/>
      <w:bookmarkStart w:id="529" w:name="_Education.csv"/>
      <w:bookmarkStart w:id="530" w:name="_Employment.csv"/>
      <w:bookmarkStart w:id="531" w:name="_HealthStatus.csv"/>
      <w:bookmarkStart w:id="532" w:name="_EmploymentEducation.csv"/>
      <w:bookmarkStart w:id="533" w:name="_ExitRHY"/>
      <w:bookmarkStart w:id="534" w:name="_MedicalAssistance.csv"/>
      <w:bookmarkStart w:id="535" w:name="_Appendix_A_-"/>
      <w:bookmarkStart w:id="536" w:name="_SSVF.csv"/>
      <w:bookmarkEnd w:id="525"/>
      <w:bookmarkEnd w:id="526"/>
      <w:bookmarkEnd w:id="527"/>
      <w:bookmarkEnd w:id="528"/>
      <w:bookmarkEnd w:id="529"/>
      <w:bookmarkEnd w:id="530"/>
      <w:bookmarkEnd w:id="531"/>
      <w:bookmarkEnd w:id="532"/>
      <w:bookmarkEnd w:id="533"/>
      <w:bookmarkEnd w:id="534"/>
      <w:bookmarkEnd w:id="535"/>
      <w:bookmarkEnd w:id="536"/>
      <w:r>
        <w:br w:type="page"/>
      </w:r>
    </w:p>
    <w:p w14:paraId="5E68C661" w14:textId="41E348A7" w:rsidR="00421F79" w:rsidRDefault="00421F79" w:rsidP="00421F79">
      <w:pPr>
        <w:pStyle w:val="Heading1"/>
      </w:pPr>
      <w:bookmarkStart w:id="537" w:name="_Appendix_A_-_1"/>
      <w:bookmarkStart w:id="538" w:name="_Toc430693245"/>
      <w:bookmarkEnd w:id="537"/>
      <w:r>
        <w:lastRenderedPageBreak/>
        <w:t>Appendix</w:t>
      </w:r>
      <w:r w:rsidR="00FD083E">
        <w:t xml:space="preserve"> </w:t>
      </w:r>
      <w:r>
        <w:t>A</w:t>
      </w:r>
      <w:r w:rsidR="00FD083E">
        <w:t xml:space="preserve"> </w:t>
      </w:r>
      <w:r>
        <w:t>-</w:t>
      </w:r>
      <w:r w:rsidR="00FD083E">
        <w:t xml:space="preserve"> </w:t>
      </w:r>
      <w:r>
        <w:t>List</w:t>
      </w:r>
      <w:r w:rsidR="00FD083E">
        <w:t xml:space="preserve"> </w:t>
      </w:r>
      <w:r>
        <w:t>of</w:t>
      </w:r>
      <w:r w:rsidR="00FD083E">
        <w:t xml:space="preserve"> </w:t>
      </w:r>
      <w:r>
        <w:t>Data</w:t>
      </w:r>
      <w:r w:rsidR="00FD083E">
        <w:t xml:space="preserve"> </w:t>
      </w:r>
      <w:r>
        <w:t>Elements</w:t>
      </w:r>
      <w:r w:rsidR="00FD083E">
        <w:t xml:space="preserve"> </w:t>
      </w:r>
      <w:r>
        <w:t>and</w:t>
      </w:r>
      <w:r w:rsidR="00FD083E">
        <w:t xml:space="preserve"> </w:t>
      </w:r>
      <w:r>
        <w:t>Associated</w:t>
      </w:r>
      <w:r w:rsidR="00FD083E">
        <w:t xml:space="preserve"> </w:t>
      </w:r>
      <w:r>
        <w:t>CSV</w:t>
      </w:r>
      <w:r w:rsidR="00FD083E">
        <w:t xml:space="preserve"> </w:t>
      </w:r>
      <w:r>
        <w:t>Files</w:t>
      </w:r>
      <w:bookmarkEnd w:id="538"/>
    </w:p>
    <w:tbl>
      <w:tblPr>
        <w:tblStyle w:val="GridTable1Light-Accent11"/>
        <w:tblW w:w="9080" w:type="dxa"/>
        <w:tblLayout w:type="fixed"/>
        <w:tblLook w:val="04A0" w:firstRow="1" w:lastRow="0" w:firstColumn="1" w:lastColumn="0" w:noHBand="0" w:noVBand="1"/>
      </w:tblPr>
      <w:tblGrid>
        <w:gridCol w:w="805"/>
        <w:gridCol w:w="5665"/>
        <w:gridCol w:w="2610"/>
      </w:tblGrid>
      <w:tr w:rsidR="00293FB4" w:rsidRPr="005F3619" w14:paraId="5985BFEC" w14:textId="77777777" w:rsidTr="004034FF">
        <w:trPr>
          <w:cnfStyle w:val="100000000000" w:firstRow="1" w:lastRow="0" w:firstColumn="0" w:lastColumn="0" w:oddVBand="0" w:evenVBand="0" w:oddHBand="0" w:evenHBand="0" w:firstRowFirstColumn="0" w:firstRowLastColumn="0" w:lastRowFirstColumn="0" w:lastRowLastColumn="0"/>
          <w:cantSplit/>
          <w:trHeight w:val="252"/>
        </w:trPr>
        <w:tc>
          <w:tcPr>
            <w:cnfStyle w:val="001000000000" w:firstRow="0" w:lastRow="0" w:firstColumn="1" w:lastColumn="0" w:oddVBand="0" w:evenVBand="0" w:oddHBand="0" w:evenHBand="0" w:firstRowFirstColumn="0" w:firstRowLastColumn="0" w:lastRowFirstColumn="0" w:lastRowLastColumn="0"/>
            <w:tcW w:w="6470" w:type="dxa"/>
            <w:gridSpan w:val="2"/>
          </w:tcPr>
          <w:p w14:paraId="748F6861" w14:textId="7F12B899" w:rsidR="00293FB4" w:rsidRPr="00F5680B" w:rsidRDefault="00293FB4" w:rsidP="00421F79">
            <w:pPr>
              <w:autoSpaceDE w:val="0"/>
              <w:autoSpaceDN w:val="0"/>
              <w:adjustRightInd w:val="0"/>
              <w:rPr>
                <w:rFonts w:cs="Calibri"/>
                <w:i/>
                <w:iCs/>
                <w:color w:val="404040" w:themeColor="text1" w:themeTint="BF"/>
              </w:rPr>
            </w:pPr>
            <w:r>
              <w:rPr>
                <w:rFonts w:cs="Calibri"/>
                <w:b w:val="0"/>
                <w:bCs w:val="0"/>
                <w:color w:val="003366"/>
              </w:rPr>
              <w:t>Data</w:t>
            </w:r>
            <w:r w:rsidR="00FD083E">
              <w:rPr>
                <w:rFonts w:cs="Calibri"/>
                <w:b w:val="0"/>
                <w:bCs w:val="0"/>
                <w:color w:val="003366"/>
              </w:rPr>
              <w:t xml:space="preserve"> </w:t>
            </w:r>
            <w:r>
              <w:rPr>
                <w:rFonts w:cs="Calibri"/>
                <w:b w:val="0"/>
                <w:bCs w:val="0"/>
                <w:color w:val="003366"/>
              </w:rPr>
              <w:t>Element</w:t>
            </w:r>
          </w:p>
        </w:tc>
        <w:tc>
          <w:tcPr>
            <w:tcW w:w="2610" w:type="dxa"/>
          </w:tcPr>
          <w:p w14:paraId="3CA435B8" w14:textId="2E0449C4" w:rsidR="00293FB4" w:rsidRPr="005F3619" w:rsidRDefault="00293FB4" w:rsidP="00421F7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cs="Calibri"/>
                <w:b w:val="0"/>
                <w:bCs w:val="0"/>
                <w:color w:val="003366"/>
                <w:sz w:val="20"/>
                <w:szCs w:val="20"/>
              </w:rPr>
            </w:pPr>
            <w:r>
              <w:rPr>
                <w:rFonts w:cs="Calibri"/>
                <w:b w:val="0"/>
                <w:bCs w:val="0"/>
                <w:color w:val="003366"/>
                <w:sz w:val="20"/>
                <w:szCs w:val="20"/>
              </w:rPr>
              <w:t>CSV</w:t>
            </w:r>
            <w:r w:rsidR="00FD083E">
              <w:rPr>
                <w:rFonts w:cs="Calibri"/>
                <w:b w:val="0"/>
                <w:bCs w:val="0"/>
                <w:color w:val="003366"/>
                <w:sz w:val="20"/>
                <w:szCs w:val="20"/>
              </w:rPr>
              <w:t xml:space="preserve"> </w:t>
            </w:r>
            <w:r>
              <w:rPr>
                <w:rFonts w:cs="Calibri"/>
                <w:b w:val="0"/>
                <w:bCs w:val="0"/>
                <w:color w:val="003366"/>
                <w:sz w:val="20"/>
                <w:szCs w:val="20"/>
              </w:rPr>
              <w:t>File</w:t>
            </w:r>
          </w:p>
        </w:tc>
      </w:tr>
      <w:tr w:rsidR="00293FB4" w:rsidRPr="00B50CF8" w14:paraId="3B44256C" w14:textId="77777777" w:rsidTr="004034FF">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7B2099AC" w14:textId="4F76C59B" w:rsidR="00293FB4" w:rsidRPr="00B50CF8" w:rsidRDefault="00293FB4" w:rsidP="00A94249">
            <w:pPr>
              <w:autoSpaceDE w:val="0"/>
              <w:autoSpaceDN w:val="0"/>
              <w:adjustRightInd w:val="0"/>
              <w:jc w:val="right"/>
              <w:rPr>
                <w:rFonts w:cs="Calibri"/>
                <w:color w:val="000000"/>
              </w:rPr>
            </w:pPr>
            <w:r w:rsidRPr="00A94249">
              <w:rPr>
                <w:b w:val="0"/>
              </w:rPr>
              <w:t>2.1</w:t>
            </w:r>
          </w:p>
        </w:tc>
        <w:tc>
          <w:tcPr>
            <w:tcW w:w="5665" w:type="dxa"/>
          </w:tcPr>
          <w:p w14:paraId="2CB463A1" w14:textId="00C7160B" w:rsidR="00293FB4" w:rsidRPr="00B50CF8" w:rsidRDefault="00293FB4" w:rsidP="00A9424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A94249">
              <w:t>Organization</w:t>
            </w:r>
            <w:r w:rsidR="00FD083E">
              <w:t xml:space="preserve"> </w:t>
            </w:r>
            <w:r w:rsidRPr="00A94249">
              <w:t>Identifiers</w:t>
            </w:r>
          </w:p>
        </w:tc>
        <w:tc>
          <w:tcPr>
            <w:tcW w:w="2610" w:type="dxa"/>
          </w:tcPr>
          <w:p w14:paraId="1F5EF2FA" w14:textId="76825B45" w:rsidR="00293FB4" w:rsidRPr="00B50CF8" w:rsidRDefault="007A2AF6" w:rsidP="00A9424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Organization.csv" w:history="1">
              <w:r w:rsidR="00293FB4" w:rsidRPr="00A94249">
                <w:rPr>
                  <w:rStyle w:val="Hyperlink"/>
                  <w:rFonts w:cs="Calibri"/>
                </w:rPr>
                <w:t>Organization.csv</w:t>
              </w:r>
            </w:hyperlink>
            <w:hyperlink w:anchor="_Enrollment.csv" w:history="1"/>
          </w:p>
        </w:tc>
      </w:tr>
      <w:tr w:rsidR="00293FB4" w:rsidRPr="00B50CF8" w14:paraId="792FB55C" w14:textId="77777777" w:rsidTr="004034FF">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54AA1314" w14:textId="26BD3D95" w:rsidR="00293FB4" w:rsidRDefault="00293FB4" w:rsidP="00A94249">
            <w:pPr>
              <w:autoSpaceDE w:val="0"/>
              <w:autoSpaceDN w:val="0"/>
              <w:adjustRightInd w:val="0"/>
              <w:jc w:val="right"/>
              <w:rPr>
                <w:rFonts w:cs="Calibri"/>
                <w:color w:val="000000"/>
              </w:rPr>
            </w:pPr>
            <w:r w:rsidRPr="00A94249">
              <w:rPr>
                <w:b w:val="0"/>
              </w:rPr>
              <w:t>2.2</w:t>
            </w:r>
          </w:p>
        </w:tc>
        <w:tc>
          <w:tcPr>
            <w:tcW w:w="5665" w:type="dxa"/>
          </w:tcPr>
          <w:p w14:paraId="1BAAC67A" w14:textId="1019E5A7" w:rsidR="00293FB4" w:rsidRPr="00B50CF8" w:rsidRDefault="00293FB4" w:rsidP="00A9424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A94249">
              <w:t>Project</w:t>
            </w:r>
            <w:r w:rsidR="00FD083E">
              <w:t xml:space="preserve"> </w:t>
            </w:r>
            <w:r w:rsidRPr="00A94249">
              <w:t>Identifiers</w:t>
            </w:r>
          </w:p>
        </w:tc>
        <w:tc>
          <w:tcPr>
            <w:tcW w:w="2610" w:type="dxa"/>
          </w:tcPr>
          <w:p w14:paraId="018CF27E" w14:textId="387076B9" w:rsidR="00293FB4" w:rsidRDefault="007A2AF6" w:rsidP="00A9424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Project.csv" w:history="1">
              <w:r w:rsidR="00293FB4" w:rsidRPr="00A94249">
                <w:rPr>
                  <w:rStyle w:val="Hyperlink"/>
                  <w:rFonts w:cs="Calibri"/>
                </w:rPr>
                <w:t>Project.csv</w:t>
              </w:r>
            </w:hyperlink>
          </w:p>
        </w:tc>
      </w:tr>
      <w:tr w:rsidR="00293FB4" w:rsidRPr="00B50CF8" w14:paraId="1874EC81" w14:textId="77777777" w:rsidTr="004034FF">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543A3491" w14:textId="5EB6B491" w:rsidR="00293FB4" w:rsidRDefault="00293FB4" w:rsidP="00A94249">
            <w:pPr>
              <w:autoSpaceDE w:val="0"/>
              <w:autoSpaceDN w:val="0"/>
              <w:adjustRightInd w:val="0"/>
              <w:jc w:val="right"/>
              <w:rPr>
                <w:rFonts w:cs="Calibri"/>
                <w:color w:val="000000"/>
              </w:rPr>
            </w:pPr>
            <w:r w:rsidRPr="00A94249">
              <w:rPr>
                <w:b w:val="0"/>
              </w:rPr>
              <w:t>2.3</w:t>
            </w:r>
          </w:p>
        </w:tc>
        <w:tc>
          <w:tcPr>
            <w:tcW w:w="5665" w:type="dxa"/>
          </w:tcPr>
          <w:p w14:paraId="57FF86AD" w14:textId="179CB49D" w:rsidR="00293FB4" w:rsidRPr="00B50CF8" w:rsidRDefault="00293FB4" w:rsidP="00A9424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A94249">
              <w:t>Continuum</w:t>
            </w:r>
            <w:r w:rsidR="00FD083E">
              <w:t xml:space="preserve"> </w:t>
            </w:r>
            <w:r w:rsidRPr="00A94249">
              <w:t>of</w:t>
            </w:r>
            <w:r w:rsidR="00FD083E">
              <w:t xml:space="preserve"> </w:t>
            </w:r>
            <w:r w:rsidRPr="00A94249">
              <w:t>Care</w:t>
            </w:r>
            <w:r w:rsidR="00FD083E">
              <w:t xml:space="preserve"> </w:t>
            </w:r>
            <w:r w:rsidRPr="00A94249">
              <w:t>Code</w:t>
            </w:r>
          </w:p>
        </w:tc>
        <w:tc>
          <w:tcPr>
            <w:tcW w:w="2610" w:type="dxa"/>
          </w:tcPr>
          <w:p w14:paraId="00DE7930" w14:textId="5817072F" w:rsidR="00293FB4" w:rsidRDefault="007A2AF6" w:rsidP="00A9424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ProjectCoC.csv_1" w:history="1">
              <w:r w:rsidR="00293FB4" w:rsidRPr="00A94249">
                <w:rPr>
                  <w:rStyle w:val="Hyperlink"/>
                  <w:rFonts w:cs="Calibri"/>
                </w:rPr>
                <w:t>ProjectCoC.csv</w:t>
              </w:r>
            </w:hyperlink>
          </w:p>
        </w:tc>
      </w:tr>
      <w:tr w:rsidR="00293FB4" w:rsidRPr="00B50CF8" w14:paraId="40BAD2F6" w14:textId="77777777" w:rsidTr="004034FF">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5BAA8037" w14:textId="57033BD6" w:rsidR="00293FB4" w:rsidRDefault="00293FB4" w:rsidP="00A94249">
            <w:pPr>
              <w:autoSpaceDE w:val="0"/>
              <w:autoSpaceDN w:val="0"/>
              <w:adjustRightInd w:val="0"/>
              <w:jc w:val="right"/>
              <w:rPr>
                <w:rFonts w:cs="Calibri"/>
                <w:color w:val="000000"/>
              </w:rPr>
            </w:pPr>
            <w:r w:rsidRPr="00A94249">
              <w:rPr>
                <w:b w:val="0"/>
              </w:rPr>
              <w:t>2.4</w:t>
            </w:r>
          </w:p>
        </w:tc>
        <w:tc>
          <w:tcPr>
            <w:tcW w:w="5665" w:type="dxa"/>
          </w:tcPr>
          <w:p w14:paraId="370591FA" w14:textId="6156BC4A" w:rsidR="00293FB4" w:rsidRPr="00B50CF8" w:rsidRDefault="00293FB4" w:rsidP="00A9424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A94249">
              <w:t>Project</w:t>
            </w:r>
            <w:r w:rsidR="00FD083E">
              <w:t xml:space="preserve"> </w:t>
            </w:r>
            <w:r w:rsidRPr="00A94249">
              <w:t>Type</w:t>
            </w:r>
          </w:p>
        </w:tc>
        <w:tc>
          <w:tcPr>
            <w:tcW w:w="2610" w:type="dxa"/>
          </w:tcPr>
          <w:p w14:paraId="6BBDEF0C" w14:textId="258913BB" w:rsidR="00293FB4" w:rsidRDefault="007A2AF6" w:rsidP="00646DB5">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Project.csv" w:history="1">
              <w:r w:rsidR="00293FB4" w:rsidRPr="00A94249">
                <w:rPr>
                  <w:rStyle w:val="Hyperlink"/>
                  <w:rFonts w:cs="Calibri"/>
                </w:rPr>
                <w:t>Project.csv</w:t>
              </w:r>
            </w:hyperlink>
            <w:r w:rsidR="00FD083E">
              <w:rPr>
                <w:rFonts w:cs="Calibri"/>
                <w:color w:val="000000"/>
              </w:rPr>
              <w:t xml:space="preserve"> </w:t>
            </w:r>
            <w:r w:rsidR="00293FB4">
              <w:rPr>
                <w:rFonts w:cs="Calibri"/>
                <w:color w:val="000000"/>
              </w:rPr>
              <w:t>&amp;</w:t>
            </w:r>
            <w:r w:rsidR="00FD083E">
              <w:rPr>
                <w:rFonts w:cs="Calibri"/>
                <w:color w:val="000000"/>
              </w:rPr>
              <w:t xml:space="preserve"> </w:t>
            </w:r>
            <w:hyperlink w:anchor="_Affiliation.csv" w:history="1">
              <w:r w:rsidR="00293FB4" w:rsidRPr="00293FB4">
                <w:rPr>
                  <w:rStyle w:val="Hyperlink"/>
                  <w:rFonts w:cs="Calibri"/>
                </w:rPr>
                <w:t>A</w:t>
              </w:r>
              <w:r w:rsidR="00646DB5">
                <w:rPr>
                  <w:rStyle w:val="Hyperlink"/>
                  <w:rFonts w:cs="Calibri"/>
                </w:rPr>
                <w:t>ffil</w:t>
              </w:r>
              <w:r w:rsidR="00293FB4" w:rsidRPr="00293FB4">
                <w:rPr>
                  <w:rStyle w:val="Hyperlink"/>
                  <w:rFonts w:cs="Calibri"/>
                </w:rPr>
                <w:t>iation.csv</w:t>
              </w:r>
            </w:hyperlink>
          </w:p>
        </w:tc>
      </w:tr>
      <w:tr w:rsidR="00293FB4" w:rsidRPr="00B50CF8" w14:paraId="7FAF9187" w14:textId="77777777" w:rsidTr="004034FF">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3A45DB65" w14:textId="3D56F168" w:rsidR="00293FB4" w:rsidRDefault="00293FB4" w:rsidP="00A94249">
            <w:pPr>
              <w:autoSpaceDE w:val="0"/>
              <w:autoSpaceDN w:val="0"/>
              <w:adjustRightInd w:val="0"/>
              <w:jc w:val="right"/>
              <w:rPr>
                <w:rFonts w:cs="Calibri"/>
                <w:color w:val="000000"/>
              </w:rPr>
            </w:pPr>
            <w:r w:rsidRPr="00A94249">
              <w:rPr>
                <w:b w:val="0"/>
              </w:rPr>
              <w:t>2.5</w:t>
            </w:r>
          </w:p>
        </w:tc>
        <w:tc>
          <w:tcPr>
            <w:tcW w:w="5665" w:type="dxa"/>
          </w:tcPr>
          <w:p w14:paraId="24FE7282" w14:textId="0CBB6425" w:rsidR="00293FB4" w:rsidRPr="00B50CF8" w:rsidRDefault="00293FB4" w:rsidP="00A9424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A94249">
              <w:t>Method</w:t>
            </w:r>
            <w:r w:rsidR="00FD083E">
              <w:t xml:space="preserve"> </w:t>
            </w:r>
            <w:r w:rsidRPr="00A94249">
              <w:t>for</w:t>
            </w:r>
            <w:r w:rsidR="00FD083E">
              <w:t xml:space="preserve"> </w:t>
            </w:r>
            <w:r w:rsidRPr="00A94249">
              <w:t>Tracking</w:t>
            </w:r>
            <w:r w:rsidR="00FD083E">
              <w:t xml:space="preserve"> </w:t>
            </w:r>
            <w:r w:rsidRPr="00A94249">
              <w:t>Emergency</w:t>
            </w:r>
            <w:r w:rsidR="00FD083E">
              <w:t xml:space="preserve"> </w:t>
            </w:r>
            <w:r w:rsidRPr="00A94249">
              <w:t>Shelter</w:t>
            </w:r>
            <w:r w:rsidR="00FD083E">
              <w:t xml:space="preserve"> </w:t>
            </w:r>
            <w:r w:rsidRPr="00A94249">
              <w:t>Utilization</w:t>
            </w:r>
          </w:p>
        </w:tc>
        <w:tc>
          <w:tcPr>
            <w:tcW w:w="2610" w:type="dxa"/>
          </w:tcPr>
          <w:p w14:paraId="507B9D46" w14:textId="34CF3B3D" w:rsidR="00293FB4" w:rsidRDefault="007A2AF6" w:rsidP="00A9424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Project.csv" w:history="1">
              <w:r w:rsidR="007E3A14" w:rsidRPr="00A94249">
                <w:rPr>
                  <w:rStyle w:val="Hyperlink"/>
                  <w:rFonts w:cs="Calibri"/>
                </w:rPr>
                <w:t>Project.csv</w:t>
              </w:r>
            </w:hyperlink>
          </w:p>
        </w:tc>
      </w:tr>
      <w:tr w:rsidR="00293FB4" w:rsidRPr="00B50CF8" w14:paraId="2F141C0C" w14:textId="77777777" w:rsidTr="004034FF">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5822A914" w14:textId="7602F121" w:rsidR="00293FB4" w:rsidRDefault="00293FB4" w:rsidP="00A94249">
            <w:pPr>
              <w:autoSpaceDE w:val="0"/>
              <w:autoSpaceDN w:val="0"/>
              <w:adjustRightInd w:val="0"/>
              <w:jc w:val="right"/>
              <w:rPr>
                <w:rFonts w:cs="Calibri"/>
                <w:color w:val="000000"/>
              </w:rPr>
            </w:pPr>
            <w:r w:rsidRPr="00A94249">
              <w:rPr>
                <w:b w:val="0"/>
              </w:rPr>
              <w:t>2.6</w:t>
            </w:r>
          </w:p>
        </w:tc>
        <w:tc>
          <w:tcPr>
            <w:tcW w:w="5665" w:type="dxa"/>
          </w:tcPr>
          <w:p w14:paraId="44BD5C60" w14:textId="3FD99604" w:rsidR="00293FB4" w:rsidRPr="00B50CF8" w:rsidRDefault="00293FB4" w:rsidP="00A9424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A94249">
              <w:t>Federal</w:t>
            </w:r>
            <w:r w:rsidR="00FD083E">
              <w:t xml:space="preserve"> </w:t>
            </w:r>
            <w:r w:rsidRPr="00A94249">
              <w:t>Partner</w:t>
            </w:r>
            <w:r w:rsidR="00FD083E">
              <w:t xml:space="preserve"> </w:t>
            </w:r>
            <w:r w:rsidRPr="00A94249">
              <w:t>Funding</w:t>
            </w:r>
            <w:r w:rsidR="00FD083E">
              <w:t xml:space="preserve"> </w:t>
            </w:r>
            <w:r w:rsidRPr="00A94249">
              <w:t>Sources</w:t>
            </w:r>
          </w:p>
        </w:tc>
        <w:tc>
          <w:tcPr>
            <w:tcW w:w="2610" w:type="dxa"/>
          </w:tcPr>
          <w:p w14:paraId="2F8DAF3C" w14:textId="532E9455" w:rsidR="00293FB4" w:rsidRDefault="007A2AF6" w:rsidP="00A9424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Funder.csv" w:history="1">
              <w:r w:rsidR="00293FB4" w:rsidRPr="00293FB4">
                <w:rPr>
                  <w:rStyle w:val="Hyperlink"/>
                  <w:rFonts w:cs="Calibri"/>
                </w:rPr>
                <w:t>Funder.csv</w:t>
              </w:r>
            </w:hyperlink>
          </w:p>
        </w:tc>
      </w:tr>
      <w:tr w:rsidR="00293FB4" w:rsidRPr="00B50CF8" w14:paraId="39609E63" w14:textId="77777777" w:rsidTr="004034FF">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2395C8E2" w14:textId="6E9D8DD3" w:rsidR="00293FB4" w:rsidRDefault="00293FB4" w:rsidP="00A94249">
            <w:pPr>
              <w:autoSpaceDE w:val="0"/>
              <w:autoSpaceDN w:val="0"/>
              <w:adjustRightInd w:val="0"/>
              <w:jc w:val="right"/>
              <w:rPr>
                <w:rFonts w:cs="Calibri"/>
                <w:color w:val="000000"/>
              </w:rPr>
            </w:pPr>
            <w:r w:rsidRPr="00A94249">
              <w:rPr>
                <w:b w:val="0"/>
              </w:rPr>
              <w:t>2.7</w:t>
            </w:r>
          </w:p>
        </w:tc>
        <w:tc>
          <w:tcPr>
            <w:tcW w:w="5665" w:type="dxa"/>
          </w:tcPr>
          <w:p w14:paraId="44484C62" w14:textId="226948AF" w:rsidR="00293FB4" w:rsidRPr="00B50CF8" w:rsidRDefault="00293FB4" w:rsidP="00A9424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A94249">
              <w:t>Bed</w:t>
            </w:r>
            <w:r w:rsidR="00FD083E">
              <w:t xml:space="preserve"> </w:t>
            </w:r>
            <w:r w:rsidRPr="00A94249">
              <w:t>and</w:t>
            </w:r>
            <w:r w:rsidR="00FD083E">
              <w:t xml:space="preserve"> </w:t>
            </w:r>
            <w:r w:rsidRPr="00A94249">
              <w:t>Unit</w:t>
            </w:r>
            <w:r w:rsidR="00FD083E">
              <w:t xml:space="preserve"> </w:t>
            </w:r>
            <w:r w:rsidRPr="00A94249">
              <w:t>Inventory</w:t>
            </w:r>
            <w:r w:rsidR="00FD083E">
              <w:t xml:space="preserve"> </w:t>
            </w:r>
            <w:r w:rsidRPr="00A94249">
              <w:t>Information</w:t>
            </w:r>
          </w:p>
        </w:tc>
        <w:tc>
          <w:tcPr>
            <w:tcW w:w="2610" w:type="dxa"/>
          </w:tcPr>
          <w:p w14:paraId="24A733FB" w14:textId="3674826C" w:rsidR="00293FB4" w:rsidRDefault="007A2AF6" w:rsidP="00293FB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Inventory.csv" w:history="1">
              <w:r w:rsidR="00293FB4" w:rsidRPr="00293FB4">
                <w:rPr>
                  <w:rStyle w:val="Hyperlink"/>
                  <w:rFonts w:cs="Calibri"/>
                </w:rPr>
                <w:t>Inventory.csv</w:t>
              </w:r>
            </w:hyperlink>
            <w:r w:rsidR="00FD083E">
              <w:rPr>
                <w:rFonts w:cs="Calibri"/>
                <w:color w:val="000000"/>
              </w:rPr>
              <w:t xml:space="preserve"> </w:t>
            </w:r>
          </w:p>
        </w:tc>
      </w:tr>
      <w:tr w:rsidR="00293FB4" w:rsidRPr="00B50CF8" w14:paraId="51E92B0F" w14:textId="77777777" w:rsidTr="004034FF">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7DC9E840" w14:textId="763A0813" w:rsidR="00293FB4" w:rsidRDefault="00293FB4" w:rsidP="00A94249">
            <w:pPr>
              <w:autoSpaceDE w:val="0"/>
              <w:autoSpaceDN w:val="0"/>
              <w:adjustRightInd w:val="0"/>
              <w:jc w:val="right"/>
              <w:rPr>
                <w:rFonts w:cs="Calibri"/>
                <w:color w:val="000000"/>
              </w:rPr>
            </w:pPr>
            <w:r w:rsidRPr="00A94249">
              <w:rPr>
                <w:b w:val="0"/>
              </w:rPr>
              <w:t>2.8</w:t>
            </w:r>
          </w:p>
        </w:tc>
        <w:tc>
          <w:tcPr>
            <w:tcW w:w="5665" w:type="dxa"/>
          </w:tcPr>
          <w:p w14:paraId="45DFD470" w14:textId="722773B3" w:rsidR="00293FB4" w:rsidRPr="00B50CF8" w:rsidRDefault="00293FB4" w:rsidP="00A9424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A94249">
              <w:t>Site</w:t>
            </w:r>
            <w:r w:rsidR="00FD083E">
              <w:t xml:space="preserve"> </w:t>
            </w:r>
            <w:r w:rsidRPr="00A94249">
              <w:t>Information</w:t>
            </w:r>
            <w:r w:rsidR="00FD083E">
              <w:t xml:space="preserve"> </w:t>
            </w:r>
            <w:r w:rsidRPr="00A94249">
              <w:t>-</w:t>
            </w:r>
            <w:r w:rsidR="00FD083E">
              <w:t xml:space="preserve"> </w:t>
            </w:r>
            <w:r w:rsidRPr="00A94249">
              <w:t>Optional</w:t>
            </w:r>
          </w:p>
        </w:tc>
        <w:tc>
          <w:tcPr>
            <w:tcW w:w="2610" w:type="dxa"/>
          </w:tcPr>
          <w:p w14:paraId="36E5A9D3" w14:textId="321DE666" w:rsidR="00293FB4" w:rsidRDefault="007A2AF6" w:rsidP="00A9424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Site.csv" w:history="1">
              <w:r w:rsidR="00293FB4" w:rsidRPr="00293FB4">
                <w:rPr>
                  <w:rStyle w:val="Hyperlink"/>
                  <w:rFonts w:cs="Calibri"/>
                </w:rPr>
                <w:t>Site.csv</w:t>
              </w:r>
            </w:hyperlink>
          </w:p>
        </w:tc>
      </w:tr>
      <w:tr w:rsidR="00293FB4" w:rsidRPr="00B50CF8" w14:paraId="21A9F8D6" w14:textId="77777777" w:rsidTr="004034FF">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4358AE3B" w14:textId="7F9986E3" w:rsidR="00293FB4" w:rsidRDefault="00293FB4" w:rsidP="00A94249">
            <w:pPr>
              <w:autoSpaceDE w:val="0"/>
              <w:autoSpaceDN w:val="0"/>
              <w:adjustRightInd w:val="0"/>
              <w:jc w:val="right"/>
              <w:rPr>
                <w:rFonts w:cs="Calibri"/>
                <w:color w:val="000000"/>
              </w:rPr>
            </w:pPr>
            <w:r w:rsidRPr="00A94249">
              <w:rPr>
                <w:b w:val="0"/>
              </w:rPr>
              <w:t>2.9</w:t>
            </w:r>
          </w:p>
        </w:tc>
        <w:tc>
          <w:tcPr>
            <w:tcW w:w="5665" w:type="dxa"/>
          </w:tcPr>
          <w:p w14:paraId="3C20D8D0" w14:textId="0FBCF1B7" w:rsidR="00293FB4" w:rsidRPr="00B50CF8" w:rsidRDefault="00293FB4" w:rsidP="00A9424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A94249">
              <w:t>Target</w:t>
            </w:r>
            <w:r w:rsidR="00FD083E">
              <w:t xml:space="preserve"> </w:t>
            </w:r>
            <w:r w:rsidRPr="00A94249">
              <w:t>Population</w:t>
            </w:r>
            <w:r w:rsidR="00FD083E">
              <w:t xml:space="preserve"> </w:t>
            </w:r>
            <w:r w:rsidRPr="00A94249">
              <w:t>–</w:t>
            </w:r>
            <w:r w:rsidR="00FD083E">
              <w:t xml:space="preserve"> </w:t>
            </w:r>
            <w:r w:rsidRPr="00A94249">
              <w:t>Optional</w:t>
            </w:r>
          </w:p>
        </w:tc>
        <w:tc>
          <w:tcPr>
            <w:tcW w:w="2610" w:type="dxa"/>
          </w:tcPr>
          <w:p w14:paraId="532A7310" w14:textId="43825D5B" w:rsidR="00293FB4" w:rsidRDefault="007A2AF6" w:rsidP="00A9424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Project.csv" w:history="1">
              <w:r w:rsidR="007E3A14" w:rsidRPr="00A94249">
                <w:rPr>
                  <w:rStyle w:val="Hyperlink"/>
                  <w:rFonts w:cs="Calibri"/>
                </w:rPr>
                <w:t>Project.csv</w:t>
              </w:r>
            </w:hyperlink>
          </w:p>
        </w:tc>
      </w:tr>
      <w:tr w:rsidR="00293FB4" w:rsidRPr="00B50CF8" w14:paraId="4E157CD2" w14:textId="77777777" w:rsidTr="004034FF">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3AE1530D" w14:textId="6262F80F" w:rsidR="00293FB4" w:rsidRPr="00864704" w:rsidRDefault="00293FB4" w:rsidP="00A94249">
            <w:pPr>
              <w:autoSpaceDE w:val="0"/>
              <w:autoSpaceDN w:val="0"/>
              <w:adjustRightInd w:val="0"/>
              <w:jc w:val="right"/>
              <w:rPr>
                <w:b w:val="0"/>
              </w:rPr>
            </w:pPr>
            <w:r w:rsidRPr="00864704">
              <w:rPr>
                <w:b w:val="0"/>
              </w:rPr>
              <w:t>3.1</w:t>
            </w:r>
          </w:p>
        </w:tc>
        <w:tc>
          <w:tcPr>
            <w:tcW w:w="5665" w:type="dxa"/>
          </w:tcPr>
          <w:p w14:paraId="713BE1A7" w14:textId="76CFBDF0" w:rsidR="00293FB4" w:rsidRPr="00B50CF8" w:rsidRDefault="00293FB4" w:rsidP="00A9424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Name</w:t>
            </w:r>
          </w:p>
        </w:tc>
        <w:tc>
          <w:tcPr>
            <w:tcW w:w="2610" w:type="dxa"/>
          </w:tcPr>
          <w:p w14:paraId="214CABE5" w14:textId="74424C06" w:rsidR="00293FB4" w:rsidRDefault="007A2AF6" w:rsidP="00A9424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Client.csv" w:history="1">
              <w:r w:rsidR="00293FB4" w:rsidRPr="00293FB4">
                <w:rPr>
                  <w:rStyle w:val="Hyperlink"/>
                  <w:rFonts w:cs="Calibri"/>
                </w:rPr>
                <w:t>Client.csv</w:t>
              </w:r>
            </w:hyperlink>
          </w:p>
        </w:tc>
      </w:tr>
      <w:tr w:rsidR="007E3A14" w:rsidRPr="00B50CF8" w14:paraId="1839CB29" w14:textId="77777777" w:rsidTr="004034FF">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3AF043B3" w14:textId="4DB21653" w:rsidR="007E3A14" w:rsidRPr="00864704" w:rsidRDefault="007E3A14" w:rsidP="007E3A14">
            <w:pPr>
              <w:autoSpaceDE w:val="0"/>
              <w:autoSpaceDN w:val="0"/>
              <w:adjustRightInd w:val="0"/>
              <w:jc w:val="right"/>
              <w:rPr>
                <w:b w:val="0"/>
              </w:rPr>
            </w:pPr>
            <w:r>
              <w:rPr>
                <w:b w:val="0"/>
              </w:rPr>
              <w:t>3.2</w:t>
            </w:r>
          </w:p>
        </w:tc>
        <w:tc>
          <w:tcPr>
            <w:tcW w:w="5665" w:type="dxa"/>
          </w:tcPr>
          <w:p w14:paraId="2E61EAC4" w14:textId="1C52E4D9" w:rsidR="007E3A14" w:rsidRPr="00B50CF8" w:rsidRDefault="007E3A14" w:rsidP="007E3A1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Social</w:t>
            </w:r>
            <w:r w:rsidR="00FD083E">
              <w:rPr>
                <w:rFonts w:cs="Calibri"/>
                <w:color w:val="000000"/>
              </w:rPr>
              <w:t xml:space="preserve"> </w:t>
            </w:r>
            <w:r>
              <w:rPr>
                <w:rFonts w:cs="Calibri"/>
                <w:color w:val="000000"/>
              </w:rPr>
              <w:t>Security</w:t>
            </w:r>
            <w:r w:rsidR="00FD083E">
              <w:rPr>
                <w:rFonts w:cs="Calibri"/>
                <w:color w:val="000000"/>
              </w:rPr>
              <w:t xml:space="preserve"> </w:t>
            </w:r>
            <w:r>
              <w:rPr>
                <w:rFonts w:cs="Calibri"/>
                <w:color w:val="000000"/>
              </w:rPr>
              <w:t>Number</w:t>
            </w:r>
          </w:p>
        </w:tc>
        <w:tc>
          <w:tcPr>
            <w:tcW w:w="2610" w:type="dxa"/>
          </w:tcPr>
          <w:p w14:paraId="7D7838A4" w14:textId="6DC816D0" w:rsidR="007E3A14" w:rsidRDefault="007A2AF6" w:rsidP="007E3A1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Client.csv" w:history="1">
              <w:r w:rsidR="007E3A14" w:rsidRPr="001C3DCA">
                <w:rPr>
                  <w:rStyle w:val="Hyperlink"/>
                  <w:rFonts w:cs="Calibri"/>
                </w:rPr>
                <w:t>Client.csv</w:t>
              </w:r>
            </w:hyperlink>
          </w:p>
        </w:tc>
      </w:tr>
      <w:tr w:rsidR="007E3A14" w:rsidRPr="00B50CF8" w14:paraId="2144C505" w14:textId="77777777" w:rsidTr="004034FF">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0B36E7E4" w14:textId="440F52C8" w:rsidR="007E3A14" w:rsidRPr="00864704" w:rsidRDefault="007E3A14" w:rsidP="007E3A14">
            <w:pPr>
              <w:autoSpaceDE w:val="0"/>
              <w:autoSpaceDN w:val="0"/>
              <w:adjustRightInd w:val="0"/>
              <w:jc w:val="right"/>
              <w:rPr>
                <w:b w:val="0"/>
              </w:rPr>
            </w:pPr>
            <w:r>
              <w:rPr>
                <w:b w:val="0"/>
              </w:rPr>
              <w:t>3.3</w:t>
            </w:r>
          </w:p>
        </w:tc>
        <w:tc>
          <w:tcPr>
            <w:tcW w:w="5665" w:type="dxa"/>
          </w:tcPr>
          <w:p w14:paraId="546ABB97" w14:textId="5B656920" w:rsidR="007E3A14" w:rsidRPr="00B50CF8" w:rsidRDefault="007E3A14" w:rsidP="007E3A1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Date</w:t>
            </w:r>
            <w:r w:rsidR="00FD083E">
              <w:rPr>
                <w:rFonts w:cs="Calibri"/>
                <w:color w:val="000000"/>
              </w:rPr>
              <w:t xml:space="preserve"> </w:t>
            </w:r>
            <w:r>
              <w:rPr>
                <w:rFonts w:cs="Calibri"/>
                <w:color w:val="000000"/>
              </w:rPr>
              <w:t>of</w:t>
            </w:r>
            <w:r w:rsidR="00FD083E">
              <w:rPr>
                <w:rFonts w:cs="Calibri"/>
                <w:color w:val="000000"/>
              </w:rPr>
              <w:t xml:space="preserve"> </w:t>
            </w:r>
            <w:r>
              <w:rPr>
                <w:rFonts w:cs="Calibri"/>
                <w:color w:val="000000"/>
              </w:rPr>
              <w:t>Birth</w:t>
            </w:r>
          </w:p>
        </w:tc>
        <w:tc>
          <w:tcPr>
            <w:tcW w:w="2610" w:type="dxa"/>
          </w:tcPr>
          <w:p w14:paraId="1DAB7EAD" w14:textId="5D56914B" w:rsidR="007E3A14" w:rsidRDefault="007A2AF6" w:rsidP="007E3A1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Client.csv" w:history="1">
              <w:r w:rsidR="007E3A14" w:rsidRPr="001C3DCA">
                <w:rPr>
                  <w:rStyle w:val="Hyperlink"/>
                  <w:rFonts w:cs="Calibri"/>
                </w:rPr>
                <w:t>Client.csv</w:t>
              </w:r>
            </w:hyperlink>
          </w:p>
        </w:tc>
      </w:tr>
      <w:tr w:rsidR="007E3A14" w:rsidRPr="00B50CF8" w14:paraId="5B5AC683" w14:textId="77777777" w:rsidTr="004034FF">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611D9EEE" w14:textId="1AE79A53" w:rsidR="007E3A14" w:rsidRPr="00864704" w:rsidRDefault="007E3A14" w:rsidP="007E3A14">
            <w:pPr>
              <w:autoSpaceDE w:val="0"/>
              <w:autoSpaceDN w:val="0"/>
              <w:adjustRightInd w:val="0"/>
              <w:jc w:val="right"/>
              <w:rPr>
                <w:b w:val="0"/>
              </w:rPr>
            </w:pPr>
            <w:r>
              <w:rPr>
                <w:b w:val="0"/>
              </w:rPr>
              <w:t>3.4</w:t>
            </w:r>
          </w:p>
        </w:tc>
        <w:tc>
          <w:tcPr>
            <w:tcW w:w="5665" w:type="dxa"/>
          </w:tcPr>
          <w:p w14:paraId="4866EFFF" w14:textId="1B7CAF58" w:rsidR="007E3A14" w:rsidRPr="00B50CF8" w:rsidRDefault="007E3A14" w:rsidP="007E3A1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Race</w:t>
            </w:r>
          </w:p>
        </w:tc>
        <w:tc>
          <w:tcPr>
            <w:tcW w:w="2610" w:type="dxa"/>
          </w:tcPr>
          <w:p w14:paraId="3011D3D1" w14:textId="68FCDD9E" w:rsidR="007E3A14" w:rsidRDefault="007A2AF6" w:rsidP="007E3A1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Client.csv" w:history="1">
              <w:r w:rsidR="007E3A14" w:rsidRPr="001C3DCA">
                <w:rPr>
                  <w:rStyle w:val="Hyperlink"/>
                  <w:rFonts w:cs="Calibri"/>
                </w:rPr>
                <w:t>Client.csv</w:t>
              </w:r>
            </w:hyperlink>
          </w:p>
        </w:tc>
      </w:tr>
      <w:tr w:rsidR="007E3A14" w:rsidRPr="00B50CF8" w14:paraId="569DBD3F" w14:textId="77777777" w:rsidTr="004034FF">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1A537482" w14:textId="4218298F" w:rsidR="007E3A14" w:rsidRPr="00864704" w:rsidRDefault="007E3A14" w:rsidP="007E3A14">
            <w:pPr>
              <w:autoSpaceDE w:val="0"/>
              <w:autoSpaceDN w:val="0"/>
              <w:adjustRightInd w:val="0"/>
              <w:jc w:val="right"/>
              <w:rPr>
                <w:b w:val="0"/>
              </w:rPr>
            </w:pPr>
            <w:r>
              <w:rPr>
                <w:b w:val="0"/>
              </w:rPr>
              <w:t>3.5</w:t>
            </w:r>
          </w:p>
        </w:tc>
        <w:tc>
          <w:tcPr>
            <w:tcW w:w="5665" w:type="dxa"/>
          </w:tcPr>
          <w:p w14:paraId="0EA96BE2" w14:textId="195F8489" w:rsidR="007E3A14" w:rsidRPr="00B50CF8" w:rsidRDefault="007E3A14" w:rsidP="007E3A1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Ethnicity</w:t>
            </w:r>
          </w:p>
        </w:tc>
        <w:tc>
          <w:tcPr>
            <w:tcW w:w="2610" w:type="dxa"/>
          </w:tcPr>
          <w:p w14:paraId="149C699D" w14:textId="6608CF75" w:rsidR="007E3A14" w:rsidRDefault="007A2AF6" w:rsidP="007E3A1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Client.csv" w:history="1">
              <w:r w:rsidR="007E3A14" w:rsidRPr="001C3DCA">
                <w:rPr>
                  <w:rStyle w:val="Hyperlink"/>
                  <w:rFonts w:cs="Calibri"/>
                </w:rPr>
                <w:t>Client.csv</w:t>
              </w:r>
            </w:hyperlink>
          </w:p>
        </w:tc>
      </w:tr>
      <w:tr w:rsidR="007E3A14" w:rsidRPr="00B50CF8" w14:paraId="69B00861" w14:textId="77777777" w:rsidTr="004034FF">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534D976F" w14:textId="33FF30C3" w:rsidR="007E3A14" w:rsidRPr="00864704" w:rsidRDefault="007E3A14" w:rsidP="007E3A14">
            <w:pPr>
              <w:autoSpaceDE w:val="0"/>
              <w:autoSpaceDN w:val="0"/>
              <w:adjustRightInd w:val="0"/>
              <w:jc w:val="right"/>
              <w:rPr>
                <w:b w:val="0"/>
              </w:rPr>
            </w:pPr>
            <w:r>
              <w:rPr>
                <w:b w:val="0"/>
              </w:rPr>
              <w:t>3.6</w:t>
            </w:r>
          </w:p>
        </w:tc>
        <w:tc>
          <w:tcPr>
            <w:tcW w:w="5665" w:type="dxa"/>
          </w:tcPr>
          <w:p w14:paraId="62B7664C" w14:textId="006C2CC7" w:rsidR="007E3A14" w:rsidRPr="00B50CF8" w:rsidRDefault="007E3A14" w:rsidP="007E3A1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Gender</w:t>
            </w:r>
          </w:p>
        </w:tc>
        <w:tc>
          <w:tcPr>
            <w:tcW w:w="2610" w:type="dxa"/>
          </w:tcPr>
          <w:p w14:paraId="30DC5DCF" w14:textId="08C027E0" w:rsidR="007E3A14" w:rsidRDefault="007A2AF6" w:rsidP="007E3A1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Client.csv" w:history="1">
              <w:r w:rsidR="007E3A14" w:rsidRPr="001C3DCA">
                <w:rPr>
                  <w:rStyle w:val="Hyperlink"/>
                  <w:rFonts w:cs="Calibri"/>
                </w:rPr>
                <w:t>Client.csv</w:t>
              </w:r>
            </w:hyperlink>
          </w:p>
        </w:tc>
      </w:tr>
      <w:tr w:rsidR="007E3A14" w:rsidRPr="00B50CF8" w14:paraId="2FAE5354" w14:textId="77777777" w:rsidTr="004034FF">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51D78B21" w14:textId="37BAFFC8" w:rsidR="007E3A14" w:rsidRDefault="007E3A14" w:rsidP="007E3A14">
            <w:pPr>
              <w:autoSpaceDE w:val="0"/>
              <w:autoSpaceDN w:val="0"/>
              <w:adjustRightInd w:val="0"/>
              <w:jc w:val="right"/>
              <w:rPr>
                <w:b w:val="0"/>
              </w:rPr>
            </w:pPr>
            <w:r>
              <w:rPr>
                <w:b w:val="0"/>
              </w:rPr>
              <w:t>3.7</w:t>
            </w:r>
          </w:p>
        </w:tc>
        <w:tc>
          <w:tcPr>
            <w:tcW w:w="5665" w:type="dxa"/>
          </w:tcPr>
          <w:p w14:paraId="55013F96" w14:textId="72C45C96" w:rsidR="007E3A14" w:rsidRPr="00B50CF8" w:rsidRDefault="007E3A14" w:rsidP="007E3A1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Veteran</w:t>
            </w:r>
            <w:r w:rsidR="00FD083E">
              <w:rPr>
                <w:rFonts w:cs="Calibri"/>
                <w:color w:val="000000"/>
              </w:rPr>
              <w:t xml:space="preserve"> </w:t>
            </w:r>
            <w:r>
              <w:rPr>
                <w:rFonts w:cs="Calibri"/>
                <w:color w:val="000000"/>
              </w:rPr>
              <w:t>Status</w:t>
            </w:r>
            <w:r w:rsidR="00FD083E">
              <w:rPr>
                <w:rFonts w:cs="Calibri"/>
                <w:color w:val="000000"/>
              </w:rPr>
              <w:t xml:space="preserve"> </w:t>
            </w:r>
          </w:p>
        </w:tc>
        <w:tc>
          <w:tcPr>
            <w:tcW w:w="2610" w:type="dxa"/>
          </w:tcPr>
          <w:p w14:paraId="2BF14C17" w14:textId="2C53A02A" w:rsidR="007E3A14" w:rsidRDefault="007A2AF6" w:rsidP="007E3A1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Client.csv" w:history="1">
              <w:r w:rsidR="007E3A14" w:rsidRPr="001C3DCA">
                <w:rPr>
                  <w:rStyle w:val="Hyperlink"/>
                  <w:rFonts w:cs="Calibri"/>
                </w:rPr>
                <w:t>Client.csv</w:t>
              </w:r>
            </w:hyperlink>
          </w:p>
        </w:tc>
      </w:tr>
      <w:tr w:rsidR="00293FB4" w:rsidRPr="00B50CF8" w14:paraId="46E5D6B8" w14:textId="77777777" w:rsidTr="004034FF">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585706A8" w14:textId="1BF36A55" w:rsidR="00293FB4" w:rsidRDefault="00293FB4" w:rsidP="00A94249">
            <w:pPr>
              <w:autoSpaceDE w:val="0"/>
              <w:autoSpaceDN w:val="0"/>
              <w:adjustRightInd w:val="0"/>
              <w:jc w:val="right"/>
              <w:rPr>
                <w:b w:val="0"/>
              </w:rPr>
            </w:pPr>
            <w:r>
              <w:rPr>
                <w:b w:val="0"/>
              </w:rPr>
              <w:t>3.8</w:t>
            </w:r>
          </w:p>
        </w:tc>
        <w:tc>
          <w:tcPr>
            <w:tcW w:w="5665" w:type="dxa"/>
          </w:tcPr>
          <w:p w14:paraId="1DA73EC3" w14:textId="707ECC2B" w:rsidR="00293FB4" w:rsidRPr="00B50CF8" w:rsidRDefault="00293FB4" w:rsidP="00A9424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Disabling</w:t>
            </w:r>
            <w:r w:rsidR="00FD083E">
              <w:rPr>
                <w:rFonts w:cs="Calibri"/>
                <w:color w:val="000000"/>
              </w:rPr>
              <w:t xml:space="preserve"> </w:t>
            </w:r>
            <w:r>
              <w:rPr>
                <w:rFonts w:cs="Calibri"/>
                <w:color w:val="000000"/>
              </w:rPr>
              <w:t>Condition</w:t>
            </w:r>
          </w:p>
        </w:tc>
        <w:tc>
          <w:tcPr>
            <w:tcW w:w="2610" w:type="dxa"/>
          </w:tcPr>
          <w:p w14:paraId="341F8F9D" w14:textId="3360DD3E" w:rsidR="00293FB4" w:rsidRDefault="007A2AF6" w:rsidP="00A9424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nrollment.csv" w:history="1">
              <w:r w:rsidR="00293FB4" w:rsidRPr="007715C7">
                <w:rPr>
                  <w:rStyle w:val="Hyperlink"/>
                  <w:rFonts w:cs="Calibri"/>
                </w:rPr>
                <w:t>Enrollment.csv</w:t>
              </w:r>
            </w:hyperlink>
          </w:p>
        </w:tc>
      </w:tr>
      <w:tr w:rsidR="007E3A14" w:rsidRPr="00B50CF8" w14:paraId="03901165" w14:textId="77777777" w:rsidTr="004034FF">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2531D1C5" w14:textId="64430E14" w:rsidR="007E3A14" w:rsidRDefault="007E3A14" w:rsidP="007E3A14">
            <w:pPr>
              <w:autoSpaceDE w:val="0"/>
              <w:autoSpaceDN w:val="0"/>
              <w:adjustRightInd w:val="0"/>
              <w:jc w:val="right"/>
              <w:rPr>
                <w:b w:val="0"/>
              </w:rPr>
            </w:pPr>
            <w:r>
              <w:rPr>
                <w:b w:val="0"/>
              </w:rPr>
              <w:t>3.9</w:t>
            </w:r>
          </w:p>
        </w:tc>
        <w:tc>
          <w:tcPr>
            <w:tcW w:w="5665" w:type="dxa"/>
          </w:tcPr>
          <w:p w14:paraId="03493AF3" w14:textId="3513E087" w:rsidR="007E3A14" w:rsidRPr="00B50CF8" w:rsidRDefault="007E3A14" w:rsidP="007E3A1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Residence</w:t>
            </w:r>
            <w:r w:rsidR="00FD083E">
              <w:rPr>
                <w:rFonts w:cs="Calibri"/>
                <w:color w:val="000000"/>
              </w:rPr>
              <w:t xml:space="preserve"> </w:t>
            </w:r>
            <w:r>
              <w:rPr>
                <w:rFonts w:cs="Calibri"/>
                <w:color w:val="000000"/>
              </w:rPr>
              <w:t>Prior</w:t>
            </w:r>
            <w:r w:rsidR="00FD083E">
              <w:rPr>
                <w:rFonts w:cs="Calibri"/>
                <w:color w:val="000000"/>
              </w:rPr>
              <w:t xml:space="preserve"> </w:t>
            </w:r>
            <w:r>
              <w:rPr>
                <w:rFonts w:cs="Calibri"/>
                <w:color w:val="000000"/>
              </w:rPr>
              <w:t>to</w:t>
            </w:r>
            <w:r w:rsidR="00FD083E">
              <w:rPr>
                <w:rFonts w:cs="Calibri"/>
                <w:color w:val="000000"/>
              </w:rPr>
              <w:t xml:space="preserve"> </w:t>
            </w:r>
            <w:r>
              <w:rPr>
                <w:rFonts w:cs="Calibri"/>
                <w:color w:val="000000"/>
              </w:rPr>
              <w:t>Project</w:t>
            </w:r>
            <w:r w:rsidR="00FD083E">
              <w:rPr>
                <w:rFonts w:cs="Calibri"/>
                <w:color w:val="000000"/>
              </w:rPr>
              <w:t xml:space="preserve"> </w:t>
            </w:r>
            <w:r>
              <w:rPr>
                <w:rFonts w:cs="Calibri"/>
                <w:color w:val="000000"/>
              </w:rPr>
              <w:t>Entry</w:t>
            </w:r>
          </w:p>
        </w:tc>
        <w:tc>
          <w:tcPr>
            <w:tcW w:w="2610" w:type="dxa"/>
          </w:tcPr>
          <w:p w14:paraId="2B674196" w14:textId="48591569" w:rsidR="007E3A14" w:rsidRDefault="007A2AF6" w:rsidP="007E3A1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nrollment.csv" w:history="1">
              <w:r w:rsidR="007E3A14" w:rsidRPr="00D72FC7">
                <w:rPr>
                  <w:rStyle w:val="Hyperlink"/>
                  <w:rFonts w:cs="Calibri"/>
                </w:rPr>
                <w:t>Enrollment.csv</w:t>
              </w:r>
            </w:hyperlink>
          </w:p>
        </w:tc>
      </w:tr>
      <w:tr w:rsidR="007E3A14" w:rsidRPr="00B50CF8" w14:paraId="2BE93EE8" w14:textId="77777777" w:rsidTr="004034FF">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336CBC4F" w14:textId="7B7FEEE0" w:rsidR="007E3A14" w:rsidRDefault="007E3A14" w:rsidP="007E3A14">
            <w:pPr>
              <w:autoSpaceDE w:val="0"/>
              <w:autoSpaceDN w:val="0"/>
              <w:adjustRightInd w:val="0"/>
              <w:jc w:val="right"/>
              <w:rPr>
                <w:b w:val="0"/>
              </w:rPr>
            </w:pPr>
            <w:r>
              <w:rPr>
                <w:b w:val="0"/>
              </w:rPr>
              <w:t>3.10</w:t>
            </w:r>
          </w:p>
        </w:tc>
        <w:tc>
          <w:tcPr>
            <w:tcW w:w="5665" w:type="dxa"/>
          </w:tcPr>
          <w:p w14:paraId="6D80FE56" w14:textId="3DEB9326" w:rsidR="007E3A14" w:rsidRPr="00B50CF8" w:rsidRDefault="007E3A14" w:rsidP="007E3A1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Project</w:t>
            </w:r>
            <w:r w:rsidR="00FD083E">
              <w:rPr>
                <w:rFonts w:cs="Calibri"/>
                <w:color w:val="000000"/>
              </w:rPr>
              <w:t xml:space="preserve"> </w:t>
            </w:r>
            <w:r>
              <w:rPr>
                <w:rFonts w:cs="Calibri"/>
                <w:color w:val="000000"/>
              </w:rPr>
              <w:t>Entry</w:t>
            </w:r>
            <w:r w:rsidR="00FD083E">
              <w:rPr>
                <w:rFonts w:cs="Calibri"/>
                <w:color w:val="000000"/>
              </w:rPr>
              <w:t xml:space="preserve"> </w:t>
            </w:r>
            <w:r>
              <w:rPr>
                <w:rFonts w:cs="Calibri"/>
                <w:color w:val="000000"/>
              </w:rPr>
              <w:t>Date</w:t>
            </w:r>
          </w:p>
        </w:tc>
        <w:tc>
          <w:tcPr>
            <w:tcW w:w="2610" w:type="dxa"/>
          </w:tcPr>
          <w:p w14:paraId="08AA08B4" w14:textId="6F2DFE57" w:rsidR="007E3A14" w:rsidRDefault="007A2AF6" w:rsidP="007E3A1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nrollment.csv" w:history="1">
              <w:r w:rsidR="007E3A14" w:rsidRPr="00D72FC7">
                <w:rPr>
                  <w:rStyle w:val="Hyperlink"/>
                  <w:rFonts w:cs="Calibri"/>
                </w:rPr>
                <w:t>Enrollment.csv</w:t>
              </w:r>
            </w:hyperlink>
          </w:p>
        </w:tc>
      </w:tr>
      <w:tr w:rsidR="00293FB4" w:rsidRPr="00B50CF8" w14:paraId="46292A54" w14:textId="77777777" w:rsidTr="004034FF">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4BE11B1E" w14:textId="75FC10DE" w:rsidR="00293FB4" w:rsidRDefault="00293FB4" w:rsidP="00A94249">
            <w:pPr>
              <w:autoSpaceDE w:val="0"/>
              <w:autoSpaceDN w:val="0"/>
              <w:adjustRightInd w:val="0"/>
              <w:jc w:val="right"/>
              <w:rPr>
                <w:b w:val="0"/>
              </w:rPr>
            </w:pPr>
            <w:r>
              <w:rPr>
                <w:b w:val="0"/>
              </w:rPr>
              <w:t>3.11</w:t>
            </w:r>
          </w:p>
        </w:tc>
        <w:tc>
          <w:tcPr>
            <w:tcW w:w="5665" w:type="dxa"/>
          </w:tcPr>
          <w:p w14:paraId="15DA1BE7" w14:textId="4C2307AE" w:rsidR="00293FB4" w:rsidRPr="00B50CF8" w:rsidRDefault="00293FB4" w:rsidP="00A9424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Project</w:t>
            </w:r>
            <w:r w:rsidR="00FD083E">
              <w:rPr>
                <w:rFonts w:cs="Calibri"/>
                <w:color w:val="000000"/>
              </w:rPr>
              <w:t xml:space="preserve"> </w:t>
            </w:r>
            <w:r>
              <w:rPr>
                <w:rFonts w:cs="Calibri"/>
                <w:color w:val="000000"/>
              </w:rPr>
              <w:t>Exit</w:t>
            </w:r>
            <w:r w:rsidR="00FD083E">
              <w:rPr>
                <w:rFonts w:cs="Calibri"/>
                <w:color w:val="000000"/>
              </w:rPr>
              <w:t xml:space="preserve"> </w:t>
            </w:r>
            <w:r>
              <w:rPr>
                <w:rFonts w:cs="Calibri"/>
                <w:color w:val="000000"/>
              </w:rPr>
              <w:t>Date</w:t>
            </w:r>
          </w:p>
        </w:tc>
        <w:tc>
          <w:tcPr>
            <w:tcW w:w="2610" w:type="dxa"/>
          </w:tcPr>
          <w:p w14:paraId="6B6D23C3" w14:textId="5D3058D2" w:rsidR="00293FB4" w:rsidRDefault="007A2AF6" w:rsidP="00A9424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xit.csv" w:history="1">
              <w:r w:rsidR="00293FB4" w:rsidRPr="00864704">
                <w:rPr>
                  <w:rStyle w:val="Hyperlink"/>
                  <w:rFonts w:cs="Calibri"/>
                </w:rPr>
                <w:t>Exit.csv</w:t>
              </w:r>
            </w:hyperlink>
          </w:p>
        </w:tc>
      </w:tr>
      <w:tr w:rsidR="00293FB4" w:rsidRPr="00B50CF8" w14:paraId="19FC1157" w14:textId="77777777" w:rsidTr="004034FF">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0CD98C83" w14:textId="621FFA79" w:rsidR="00293FB4" w:rsidRDefault="00293FB4" w:rsidP="00A94249">
            <w:pPr>
              <w:autoSpaceDE w:val="0"/>
              <w:autoSpaceDN w:val="0"/>
              <w:adjustRightInd w:val="0"/>
              <w:jc w:val="right"/>
              <w:rPr>
                <w:b w:val="0"/>
              </w:rPr>
            </w:pPr>
            <w:r>
              <w:rPr>
                <w:b w:val="0"/>
              </w:rPr>
              <w:t>3.12</w:t>
            </w:r>
          </w:p>
        </w:tc>
        <w:tc>
          <w:tcPr>
            <w:tcW w:w="5665" w:type="dxa"/>
          </w:tcPr>
          <w:p w14:paraId="10F03A0F" w14:textId="1F72BC78" w:rsidR="00293FB4" w:rsidRPr="00B50CF8" w:rsidRDefault="00293FB4" w:rsidP="00A9424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Destination</w:t>
            </w:r>
          </w:p>
        </w:tc>
        <w:tc>
          <w:tcPr>
            <w:tcW w:w="2610" w:type="dxa"/>
          </w:tcPr>
          <w:p w14:paraId="6AF01B54" w14:textId="7E4F1A52" w:rsidR="00293FB4" w:rsidRDefault="007A2AF6" w:rsidP="00A9424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xit.csv" w:history="1">
              <w:r w:rsidR="009C5D13" w:rsidRPr="00864704">
                <w:rPr>
                  <w:rStyle w:val="Hyperlink"/>
                  <w:rFonts w:cs="Calibri"/>
                </w:rPr>
                <w:t>Exit.csv</w:t>
              </w:r>
            </w:hyperlink>
          </w:p>
        </w:tc>
      </w:tr>
      <w:tr w:rsidR="00293FB4" w:rsidRPr="00B50CF8" w14:paraId="7EFE7880" w14:textId="77777777" w:rsidTr="004034FF">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1DF49E0E" w14:textId="7FD8EE76" w:rsidR="00293FB4" w:rsidRPr="00864704" w:rsidRDefault="00293FB4" w:rsidP="00A94249">
            <w:pPr>
              <w:autoSpaceDE w:val="0"/>
              <w:autoSpaceDN w:val="0"/>
              <w:adjustRightInd w:val="0"/>
              <w:jc w:val="right"/>
              <w:rPr>
                <w:b w:val="0"/>
              </w:rPr>
            </w:pPr>
            <w:r>
              <w:rPr>
                <w:b w:val="0"/>
              </w:rPr>
              <w:t>3.13</w:t>
            </w:r>
          </w:p>
        </w:tc>
        <w:tc>
          <w:tcPr>
            <w:tcW w:w="5665" w:type="dxa"/>
          </w:tcPr>
          <w:p w14:paraId="4C605028" w14:textId="1C235B5D" w:rsidR="00293FB4" w:rsidRPr="00B50CF8" w:rsidRDefault="00293FB4" w:rsidP="00A9424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Personal</w:t>
            </w:r>
            <w:r w:rsidR="00FD083E">
              <w:rPr>
                <w:rFonts w:cs="Calibri"/>
                <w:color w:val="000000"/>
              </w:rPr>
              <w:t xml:space="preserve"> </w:t>
            </w:r>
            <w:r>
              <w:rPr>
                <w:rFonts w:cs="Calibri"/>
                <w:color w:val="000000"/>
              </w:rPr>
              <w:t>ID</w:t>
            </w:r>
          </w:p>
        </w:tc>
        <w:tc>
          <w:tcPr>
            <w:tcW w:w="2610" w:type="dxa"/>
          </w:tcPr>
          <w:p w14:paraId="25EFFCE7" w14:textId="5DAD4B73" w:rsidR="00293FB4" w:rsidRDefault="007A2AF6" w:rsidP="00117CB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Client.csv" w:history="1">
              <w:r w:rsidR="007E3A14" w:rsidRPr="00293FB4">
                <w:rPr>
                  <w:rStyle w:val="Hyperlink"/>
                  <w:rFonts w:cs="Calibri"/>
                </w:rPr>
                <w:t>Client.csv</w:t>
              </w:r>
            </w:hyperlink>
            <w:hyperlink w:anchor="_Enrollment.csv" w:history="1"/>
          </w:p>
        </w:tc>
      </w:tr>
      <w:tr w:rsidR="007E3A14" w:rsidRPr="00B50CF8" w14:paraId="1487733C" w14:textId="77777777" w:rsidTr="004034FF">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019FEE33" w14:textId="1A5FEAEA" w:rsidR="007E3A14" w:rsidRDefault="007E3A14" w:rsidP="007E3A14">
            <w:pPr>
              <w:autoSpaceDE w:val="0"/>
              <w:autoSpaceDN w:val="0"/>
              <w:adjustRightInd w:val="0"/>
              <w:jc w:val="right"/>
              <w:rPr>
                <w:b w:val="0"/>
              </w:rPr>
            </w:pPr>
            <w:r>
              <w:rPr>
                <w:b w:val="0"/>
              </w:rPr>
              <w:t>3.14</w:t>
            </w:r>
          </w:p>
        </w:tc>
        <w:tc>
          <w:tcPr>
            <w:tcW w:w="5665" w:type="dxa"/>
          </w:tcPr>
          <w:p w14:paraId="6F81C143" w14:textId="7FAAFD37" w:rsidR="007E3A14" w:rsidRPr="00B50CF8" w:rsidRDefault="007E3A14" w:rsidP="007E3A1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Household</w:t>
            </w:r>
            <w:r w:rsidR="00FD083E">
              <w:rPr>
                <w:rFonts w:cs="Calibri"/>
                <w:color w:val="000000"/>
              </w:rPr>
              <w:t xml:space="preserve"> </w:t>
            </w:r>
            <w:r>
              <w:rPr>
                <w:rFonts w:cs="Calibri"/>
                <w:color w:val="000000"/>
              </w:rPr>
              <w:t>ID</w:t>
            </w:r>
          </w:p>
        </w:tc>
        <w:tc>
          <w:tcPr>
            <w:tcW w:w="2610" w:type="dxa"/>
          </w:tcPr>
          <w:p w14:paraId="5FE02405" w14:textId="48E70024" w:rsidR="007E3A14" w:rsidRDefault="007A2AF6" w:rsidP="007E3A1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nrollment.csv" w:history="1">
              <w:r w:rsidR="007E3A14" w:rsidRPr="00D91B26">
                <w:rPr>
                  <w:rStyle w:val="Hyperlink"/>
                  <w:rFonts w:cs="Calibri"/>
                </w:rPr>
                <w:t>Enrollment.csv</w:t>
              </w:r>
            </w:hyperlink>
          </w:p>
        </w:tc>
      </w:tr>
      <w:tr w:rsidR="007E3A14" w:rsidRPr="00B50CF8" w14:paraId="34166FCC" w14:textId="77777777" w:rsidTr="004034FF">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1A7F1FC6" w14:textId="6CC3CD26" w:rsidR="007E3A14" w:rsidRDefault="007E3A14" w:rsidP="007E3A14">
            <w:pPr>
              <w:autoSpaceDE w:val="0"/>
              <w:autoSpaceDN w:val="0"/>
              <w:adjustRightInd w:val="0"/>
              <w:jc w:val="right"/>
              <w:rPr>
                <w:b w:val="0"/>
              </w:rPr>
            </w:pPr>
            <w:r>
              <w:rPr>
                <w:b w:val="0"/>
              </w:rPr>
              <w:t>3.15</w:t>
            </w:r>
          </w:p>
        </w:tc>
        <w:tc>
          <w:tcPr>
            <w:tcW w:w="5665" w:type="dxa"/>
          </w:tcPr>
          <w:p w14:paraId="19F2B72A" w14:textId="42D58813" w:rsidR="007E3A14" w:rsidRPr="00B50CF8" w:rsidRDefault="007E3A14" w:rsidP="007E3A1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Relationship</w:t>
            </w:r>
            <w:r w:rsidR="00FD083E">
              <w:rPr>
                <w:rFonts w:cs="Calibri"/>
                <w:color w:val="000000"/>
              </w:rPr>
              <w:t xml:space="preserve"> </w:t>
            </w:r>
            <w:r>
              <w:rPr>
                <w:rFonts w:cs="Calibri"/>
                <w:color w:val="000000"/>
              </w:rPr>
              <w:t>to</w:t>
            </w:r>
            <w:r w:rsidR="00FD083E">
              <w:rPr>
                <w:rFonts w:cs="Calibri"/>
                <w:color w:val="000000"/>
              </w:rPr>
              <w:t xml:space="preserve"> </w:t>
            </w:r>
            <w:r>
              <w:rPr>
                <w:rFonts w:cs="Calibri"/>
                <w:color w:val="000000"/>
              </w:rPr>
              <w:t>Head</w:t>
            </w:r>
            <w:r w:rsidR="00FD083E">
              <w:rPr>
                <w:rFonts w:cs="Calibri"/>
                <w:color w:val="000000"/>
              </w:rPr>
              <w:t xml:space="preserve"> </w:t>
            </w:r>
            <w:r>
              <w:rPr>
                <w:rFonts w:cs="Calibri"/>
                <w:color w:val="000000"/>
              </w:rPr>
              <w:t>of</w:t>
            </w:r>
            <w:r w:rsidR="00FD083E">
              <w:rPr>
                <w:rFonts w:cs="Calibri"/>
                <w:color w:val="000000"/>
              </w:rPr>
              <w:t xml:space="preserve"> </w:t>
            </w:r>
            <w:r>
              <w:rPr>
                <w:rFonts w:cs="Calibri"/>
                <w:color w:val="000000"/>
              </w:rPr>
              <w:t>Household</w:t>
            </w:r>
          </w:p>
        </w:tc>
        <w:tc>
          <w:tcPr>
            <w:tcW w:w="2610" w:type="dxa"/>
          </w:tcPr>
          <w:p w14:paraId="0F697DA2" w14:textId="710710A6" w:rsidR="007E3A14" w:rsidRDefault="007A2AF6" w:rsidP="007E3A1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nrollment.csv" w:history="1">
              <w:r w:rsidR="007E3A14" w:rsidRPr="00D91B26">
                <w:rPr>
                  <w:rStyle w:val="Hyperlink"/>
                  <w:rFonts w:cs="Calibri"/>
                </w:rPr>
                <w:t>Enrollment.csv</w:t>
              </w:r>
            </w:hyperlink>
          </w:p>
        </w:tc>
      </w:tr>
      <w:tr w:rsidR="00293FB4" w:rsidRPr="00B50CF8" w14:paraId="226E604F" w14:textId="77777777" w:rsidTr="004034FF">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211C1979" w14:textId="2EA22936" w:rsidR="00293FB4" w:rsidRDefault="00293FB4" w:rsidP="00A94249">
            <w:pPr>
              <w:autoSpaceDE w:val="0"/>
              <w:autoSpaceDN w:val="0"/>
              <w:adjustRightInd w:val="0"/>
              <w:jc w:val="right"/>
              <w:rPr>
                <w:b w:val="0"/>
              </w:rPr>
            </w:pPr>
            <w:r>
              <w:rPr>
                <w:b w:val="0"/>
              </w:rPr>
              <w:t>3.16</w:t>
            </w:r>
          </w:p>
        </w:tc>
        <w:tc>
          <w:tcPr>
            <w:tcW w:w="5665" w:type="dxa"/>
          </w:tcPr>
          <w:p w14:paraId="4E0A052E" w14:textId="5DA32250" w:rsidR="00293FB4" w:rsidRPr="00B50CF8" w:rsidRDefault="00293FB4" w:rsidP="00A9424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Client</w:t>
            </w:r>
            <w:r w:rsidR="00FD083E">
              <w:rPr>
                <w:rFonts w:cs="Calibri"/>
                <w:color w:val="000000"/>
              </w:rPr>
              <w:t xml:space="preserve"> </w:t>
            </w:r>
            <w:r>
              <w:rPr>
                <w:rFonts w:cs="Calibri"/>
                <w:color w:val="000000"/>
              </w:rPr>
              <w:t>Location</w:t>
            </w:r>
          </w:p>
        </w:tc>
        <w:tc>
          <w:tcPr>
            <w:tcW w:w="2610" w:type="dxa"/>
          </w:tcPr>
          <w:p w14:paraId="7175A7D3" w14:textId="57BE95AF" w:rsidR="00293FB4" w:rsidRDefault="007A2AF6" w:rsidP="00A9424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nrollmentCoC.csv" w:history="1">
              <w:r w:rsidR="00293FB4" w:rsidRPr="00293FB4">
                <w:rPr>
                  <w:rStyle w:val="Hyperlink"/>
                  <w:rFonts w:cs="Calibri"/>
                </w:rPr>
                <w:t>EnrollmentCoC.csv</w:t>
              </w:r>
            </w:hyperlink>
          </w:p>
        </w:tc>
      </w:tr>
      <w:tr w:rsidR="007E3A14" w:rsidRPr="00B50CF8" w14:paraId="6B7B6C4F" w14:textId="77777777" w:rsidTr="004034FF">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719EDE7A" w14:textId="1E13C094" w:rsidR="007E3A14" w:rsidRDefault="007E3A14" w:rsidP="007E3A14">
            <w:pPr>
              <w:autoSpaceDE w:val="0"/>
              <w:autoSpaceDN w:val="0"/>
              <w:adjustRightInd w:val="0"/>
              <w:jc w:val="right"/>
              <w:rPr>
                <w:b w:val="0"/>
              </w:rPr>
            </w:pPr>
            <w:r>
              <w:rPr>
                <w:b w:val="0"/>
              </w:rPr>
              <w:t>3.17</w:t>
            </w:r>
          </w:p>
        </w:tc>
        <w:tc>
          <w:tcPr>
            <w:tcW w:w="5665" w:type="dxa"/>
          </w:tcPr>
          <w:p w14:paraId="76C9EA40" w14:textId="5058E200" w:rsidR="007E3A14" w:rsidRPr="00B50CF8" w:rsidRDefault="007E3A14" w:rsidP="007E3A1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Length</w:t>
            </w:r>
            <w:r w:rsidR="00FD083E">
              <w:rPr>
                <w:rFonts w:cs="Calibri"/>
                <w:color w:val="000000"/>
              </w:rPr>
              <w:t xml:space="preserve"> </w:t>
            </w:r>
            <w:r>
              <w:rPr>
                <w:rFonts w:cs="Calibri"/>
                <w:color w:val="000000"/>
              </w:rPr>
              <w:t>of</w:t>
            </w:r>
            <w:r w:rsidR="00FD083E">
              <w:rPr>
                <w:rFonts w:cs="Calibri"/>
                <w:color w:val="000000"/>
              </w:rPr>
              <w:t xml:space="preserve"> </w:t>
            </w:r>
            <w:r>
              <w:rPr>
                <w:rFonts w:cs="Calibri"/>
                <w:color w:val="000000"/>
              </w:rPr>
              <w:t>Time</w:t>
            </w:r>
            <w:r w:rsidR="00FD083E">
              <w:rPr>
                <w:rFonts w:cs="Calibri"/>
                <w:color w:val="000000"/>
              </w:rPr>
              <w:t xml:space="preserve"> </w:t>
            </w:r>
            <w:r>
              <w:rPr>
                <w:rFonts w:cs="Calibri"/>
                <w:color w:val="000000"/>
              </w:rPr>
              <w:t>on</w:t>
            </w:r>
            <w:r w:rsidR="00FD083E">
              <w:rPr>
                <w:rFonts w:cs="Calibri"/>
                <w:color w:val="000000"/>
              </w:rPr>
              <w:t xml:space="preserve"> </w:t>
            </w:r>
            <w:r>
              <w:rPr>
                <w:rFonts w:cs="Calibri"/>
                <w:color w:val="000000"/>
              </w:rPr>
              <w:t>Street,</w:t>
            </w:r>
            <w:r w:rsidR="00FD083E">
              <w:rPr>
                <w:rFonts w:cs="Calibri"/>
                <w:color w:val="000000"/>
              </w:rPr>
              <w:t xml:space="preserve"> </w:t>
            </w:r>
            <w:r>
              <w:rPr>
                <w:rFonts w:cs="Calibri"/>
                <w:color w:val="000000"/>
              </w:rPr>
              <w:t>in</w:t>
            </w:r>
            <w:r w:rsidR="00FD083E">
              <w:rPr>
                <w:rFonts w:cs="Calibri"/>
                <w:color w:val="000000"/>
              </w:rPr>
              <w:t xml:space="preserve"> </w:t>
            </w:r>
            <w:r>
              <w:rPr>
                <w:rFonts w:cs="Calibri"/>
                <w:color w:val="000000"/>
              </w:rPr>
              <w:t>an</w:t>
            </w:r>
            <w:r w:rsidR="00FD083E">
              <w:rPr>
                <w:rFonts w:cs="Calibri"/>
                <w:color w:val="000000"/>
              </w:rPr>
              <w:t xml:space="preserve"> </w:t>
            </w:r>
            <w:r>
              <w:rPr>
                <w:rFonts w:cs="Calibri"/>
                <w:color w:val="000000"/>
              </w:rPr>
              <w:t>Emergency</w:t>
            </w:r>
            <w:r w:rsidR="00FD083E">
              <w:rPr>
                <w:rFonts w:cs="Calibri"/>
                <w:color w:val="000000"/>
              </w:rPr>
              <w:t xml:space="preserve"> </w:t>
            </w:r>
            <w:r>
              <w:rPr>
                <w:rFonts w:cs="Calibri"/>
                <w:color w:val="000000"/>
              </w:rPr>
              <w:t>Shelter,</w:t>
            </w:r>
            <w:r w:rsidR="00FD083E">
              <w:rPr>
                <w:rFonts w:cs="Calibri"/>
                <w:color w:val="000000"/>
              </w:rPr>
              <w:t xml:space="preserve"> </w:t>
            </w:r>
            <w:r>
              <w:rPr>
                <w:rFonts w:cs="Calibri"/>
                <w:color w:val="000000"/>
              </w:rPr>
              <w:t>or</w:t>
            </w:r>
            <w:r w:rsidR="00FD083E">
              <w:rPr>
                <w:rFonts w:cs="Calibri"/>
                <w:color w:val="000000"/>
              </w:rPr>
              <w:t xml:space="preserve"> </w:t>
            </w:r>
            <w:r>
              <w:rPr>
                <w:rFonts w:cs="Calibri"/>
                <w:color w:val="000000"/>
              </w:rPr>
              <w:t>Safe</w:t>
            </w:r>
            <w:r w:rsidR="00FD083E">
              <w:rPr>
                <w:rFonts w:cs="Calibri"/>
                <w:color w:val="000000"/>
              </w:rPr>
              <w:t xml:space="preserve"> </w:t>
            </w:r>
            <w:r>
              <w:rPr>
                <w:rFonts w:cs="Calibri"/>
                <w:color w:val="000000"/>
              </w:rPr>
              <w:t>Haven</w:t>
            </w:r>
          </w:p>
        </w:tc>
        <w:tc>
          <w:tcPr>
            <w:tcW w:w="2610" w:type="dxa"/>
          </w:tcPr>
          <w:p w14:paraId="3B2C83E0" w14:textId="19610B33" w:rsidR="007E3A14" w:rsidRDefault="007A2AF6" w:rsidP="007E3A1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nrollment.csv" w:history="1">
              <w:r w:rsidR="007E3A14" w:rsidRPr="007E3090">
                <w:rPr>
                  <w:rStyle w:val="Hyperlink"/>
                  <w:rFonts w:cs="Calibri"/>
                </w:rPr>
                <w:t>Enrollment.csv</w:t>
              </w:r>
            </w:hyperlink>
          </w:p>
        </w:tc>
      </w:tr>
      <w:tr w:rsidR="007E3A14" w:rsidRPr="00B50CF8" w14:paraId="25188252" w14:textId="77777777" w:rsidTr="004034FF">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20233FD9" w14:textId="5E373FF3" w:rsidR="007E3A14" w:rsidRPr="00864704" w:rsidRDefault="007E3A14" w:rsidP="007E3A14">
            <w:pPr>
              <w:autoSpaceDE w:val="0"/>
              <w:autoSpaceDN w:val="0"/>
              <w:adjustRightInd w:val="0"/>
              <w:jc w:val="right"/>
              <w:rPr>
                <w:b w:val="0"/>
              </w:rPr>
            </w:pPr>
            <w:r w:rsidRPr="00864704">
              <w:rPr>
                <w:b w:val="0"/>
              </w:rPr>
              <w:t>4.1</w:t>
            </w:r>
          </w:p>
        </w:tc>
        <w:tc>
          <w:tcPr>
            <w:tcW w:w="5665" w:type="dxa"/>
          </w:tcPr>
          <w:p w14:paraId="03553E74" w14:textId="35E027F1" w:rsidR="007E3A14" w:rsidRPr="00B50CF8" w:rsidRDefault="007E3A14" w:rsidP="007E3A1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Housing</w:t>
            </w:r>
            <w:r w:rsidR="00FD083E">
              <w:rPr>
                <w:rFonts w:cs="Calibri"/>
                <w:color w:val="000000"/>
              </w:rPr>
              <w:t xml:space="preserve"> </w:t>
            </w:r>
            <w:r>
              <w:rPr>
                <w:rFonts w:cs="Calibri"/>
                <w:color w:val="000000"/>
              </w:rPr>
              <w:t>S</w:t>
            </w:r>
            <w:r w:rsidRPr="00B50CF8">
              <w:rPr>
                <w:rFonts w:cs="Calibri"/>
                <w:color w:val="000000"/>
              </w:rPr>
              <w:t>tatus</w:t>
            </w:r>
            <w:r w:rsidR="00FD083E">
              <w:rPr>
                <w:rFonts w:cs="Calibri"/>
                <w:color w:val="000000"/>
              </w:rPr>
              <w:t xml:space="preserve"> </w:t>
            </w:r>
          </w:p>
        </w:tc>
        <w:tc>
          <w:tcPr>
            <w:tcW w:w="2610" w:type="dxa"/>
          </w:tcPr>
          <w:p w14:paraId="78499AB7" w14:textId="3EDCE702" w:rsidR="007E3A14" w:rsidRDefault="007A2AF6" w:rsidP="007E3A1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nrollment.csv" w:history="1">
              <w:r w:rsidR="007E3A14" w:rsidRPr="007E3090">
                <w:rPr>
                  <w:rStyle w:val="Hyperlink"/>
                  <w:rFonts w:cs="Calibri"/>
                </w:rPr>
                <w:t>Enrollment.csv</w:t>
              </w:r>
            </w:hyperlink>
          </w:p>
        </w:tc>
      </w:tr>
      <w:tr w:rsidR="00293FB4" w:rsidRPr="00B50CF8" w14:paraId="4A8BC19B" w14:textId="77777777" w:rsidTr="004034FF">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405C76B4" w14:textId="1C4588CA" w:rsidR="00293FB4" w:rsidRPr="00864704" w:rsidRDefault="00293FB4" w:rsidP="00A94249">
            <w:pPr>
              <w:autoSpaceDE w:val="0"/>
              <w:autoSpaceDN w:val="0"/>
              <w:adjustRightInd w:val="0"/>
              <w:jc w:val="right"/>
              <w:rPr>
                <w:b w:val="0"/>
              </w:rPr>
            </w:pPr>
            <w:r w:rsidRPr="00864704">
              <w:rPr>
                <w:b w:val="0"/>
              </w:rPr>
              <w:t>4.2</w:t>
            </w:r>
          </w:p>
        </w:tc>
        <w:tc>
          <w:tcPr>
            <w:tcW w:w="5665" w:type="dxa"/>
          </w:tcPr>
          <w:p w14:paraId="3642A265" w14:textId="70B16A64" w:rsidR="00293FB4" w:rsidRPr="00B50CF8" w:rsidRDefault="00293FB4" w:rsidP="00A9424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Income</w:t>
            </w:r>
            <w:r w:rsidR="00FD083E">
              <w:rPr>
                <w:rFonts w:cs="Calibri"/>
                <w:color w:val="000000"/>
              </w:rPr>
              <w:t xml:space="preserve"> </w:t>
            </w:r>
            <w:r>
              <w:rPr>
                <w:rFonts w:cs="Calibri"/>
                <w:color w:val="000000"/>
              </w:rPr>
              <w:t>and</w:t>
            </w:r>
            <w:r w:rsidR="00FD083E">
              <w:rPr>
                <w:rFonts w:cs="Calibri"/>
                <w:color w:val="000000"/>
              </w:rPr>
              <w:t xml:space="preserve"> </w:t>
            </w:r>
            <w:r>
              <w:rPr>
                <w:rFonts w:cs="Calibri"/>
                <w:color w:val="000000"/>
              </w:rPr>
              <w:t>Sources</w:t>
            </w:r>
          </w:p>
        </w:tc>
        <w:tc>
          <w:tcPr>
            <w:tcW w:w="2610" w:type="dxa"/>
          </w:tcPr>
          <w:p w14:paraId="355CCFB7" w14:textId="74F1C051" w:rsidR="00293FB4" w:rsidRPr="00B50CF8" w:rsidRDefault="007A2AF6" w:rsidP="00497A6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IncomeBenefits.csv" w:history="1">
              <w:r w:rsidR="00497A62">
                <w:rPr>
                  <w:rStyle w:val="Hyperlink"/>
                  <w:rFonts w:cs="Calibri"/>
                </w:rPr>
                <w:t>IncomeBenefits</w:t>
              </w:r>
              <w:r w:rsidR="00B34AFB">
                <w:rPr>
                  <w:rStyle w:val="Hyperlink"/>
                  <w:rFonts w:cs="Calibri"/>
                </w:rPr>
                <w:t>.csv</w:t>
              </w:r>
            </w:hyperlink>
          </w:p>
        </w:tc>
      </w:tr>
      <w:tr w:rsidR="007E3A14" w:rsidRPr="00B50CF8" w14:paraId="3E2F468F" w14:textId="77777777" w:rsidTr="004034FF">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6E8F29CD" w14:textId="19CA7270" w:rsidR="007E3A14" w:rsidRPr="00864704" w:rsidRDefault="007E3A14" w:rsidP="007E3A14">
            <w:pPr>
              <w:autoSpaceDE w:val="0"/>
              <w:autoSpaceDN w:val="0"/>
              <w:adjustRightInd w:val="0"/>
              <w:jc w:val="right"/>
              <w:rPr>
                <w:b w:val="0"/>
              </w:rPr>
            </w:pPr>
            <w:r w:rsidRPr="00864704">
              <w:rPr>
                <w:b w:val="0"/>
              </w:rPr>
              <w:t>4.3</w:t>
            </w:r>
          </w:p>
        </w:tc>
        <w:tc>
          <w:tcPr>
            <w:tcW w:w="5665" w:type="dxa"/>
          </w:tcPr>
          <w:p w14:paraId="05439D28" w14:textId="2481E45A" w:rsidR="007E3A14" w:rsidRPr="00B50CF8" w:rsidRDefault="007E3A14" w:rsidP="007E3A1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Non-Cash</w:t>
            </w:r>
            <w:r w:rsidR="00FD083E">
              <w:rPr>
                <w:rFonts w:cs="Calibri"/>
                <w:color w:val="000000"/>
              </w:rPr>
              <w:t xml:space="preserve"> </w:t>
            </w:r>
            <w:r w:rsidRPr="00B50CF8">
              <w:rPr>
                <w:rFonts w:cs="Calibri"/>
                <w:color w:val="000000"/>
              </w:rPr>
              <w:t>Benefits</w:t>
            </w:r>
          </w:p>
        </w:tc>
        <w:tc>
          <w:tcPr>
            <w:tcW w:w="2610" w:type="dxa"/>
          </w:tcPr>
          <w:p w14:paraId="0DF0A86E" w14:textId="5851F3DE" w:rsidR="007E3A14" w:rsidRPr="00B50CF8" w:rsidRDefault="007A2AF6" w:rsidP="007E3A1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IncomeBenefits.csv" w:history="1">
              <w:r w:rsidR="007E3A14" w:rsidRPr="0045446A">
                <w:rPr>
                  <w:rStyle w:val="Hyperlink"/>
                  <w:rFonts w:cs="Calibri"/>
                </w:rPr>
                <w:t>IncomeBenefits.csv</w:t>
              </w:r>
            </w:hyperlink>
          </w:p>
        </w:tc>
      </w:tr>
      <w:tr w:rsidR="007E3A14" w:rsidRPr="00B50CF8" w14:paraId="6435B4A2" w14:textId="77777777" w:rsidTr="004034FF">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36B2C05B" w14:textId="334FDD1C" w:rsidR="007E3A14" w:rsidRPr="00864704" w:rsidRDefault="007E3A14" w:rsidP="007E3A14">
            <w:pPr>
              <w:autoSpaceDE w:val="0"/>
              <w:autoSpaceDN w:val="0"/>
              <w:adjustRightInd w:val="0"/>
              <w:jc w:val="right"/>
              <w:rPr>
                <w:b w:val="0"/>
              </w:rPr>
            </w:pPr>
            <w:r w:rsidRPr="00864704">
              <w:rPr>
                <w:b w:val="0"/>
              </w:rPr>
              <w:t>4.4</w:t>
            </w:r>
          </w:p>
        </w:tc>
        <w:tc>
          <w:tcPr>
            <w:tcW w:w="5665" w:type="dxa"/>
          </w:tcPr>
          <w:p w14:paraId="028A25D3" w14:textId="024EBA6D" w:rsidR="007E3A14" w:rsidRPr="00B50CF8" w:rsidRDefault="007E3A14" w:rsidP="007E3A1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Health</w:t>
            </w:r>
            <w:r w:rsidR="00FD083E">
              <w:rPr>
                <w:rFonts w:cs="Calibri"/>
                <w:color w:val="000000"/>
              </w:rPr>
              <w:t xml:space="preserve"> </w:t>
            </w:r>
            <w:r>
              <w:rPr>
                <w:rFonts w:cs="Calibri"/>
                <w:color w:val="000000"/>
              </w:rPr>
              <w:t>Insurance</w:t>
            </w:r>
          </w:p>
        </w:tc>
        <w:tc>
          <w:tcPr>
            <w:tcW w:w="2610" w:type="dxa"/>
          </w:tcPr>
          <w:p w14:paraId="08D9BD10" w14:textId="7C96F59A" w:rsidR="007E3A14" w:rsidRPr="00B50CF8" w:rsidRDefault="007A2AF6" w:rsidP="007E3A1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IncomeBenefits.csv" w:history="1">
              <w:r w:rsidR="007E3A14" w:rsidRPr="0045446A">
                <w:rPr>
                  <w:rStyle w:val="Hyperlink"/>
                  <w:rFonts w:cs="Calibri"/>
                </w:rPr>
                <w:t>IncomeBenefits.csv</w:t>
              </w:r>
            </w:hyperlink>
          </w:p>
        </w:tc>
      </w:tr>
      <w:tr w:rsidR="00293FB4" w:rsidRPr="00B50CF8" w14:paraId="2C9E5E48" w14:textId="77777777" w:rsidTr="004034FF">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7B5F8F24" w14:textId="1582BBB0" w:rsidR="00293FB4" w:rsidRPr="00864704" w:rsidRDefault="00293FB4" w:rsidP="00A94249">
            <w:pPr>
              <w:autoSpaceDE w:val="0"/>
              <w:autoSpaceDN w:val="0"/>
              <w:adjustRightInd w:val="0"/>
              <w:jc w:val="right"/>
              <w:rPr>
                <w:b w:val="0"/>
              </w:rPr>
            </w:pPr>
            <w:r w:rsidRPr="00864704">
              <w:rPr>
                <w:b w:val="0"/>
              </w:rPr>
              <w:t>4.5</w:t>
            </w:r>
          </w:p>
        </w:tc>
        <w:tc>
          <w:tcPr>
            <w:tcW w:w="5665" w:type="dxa"/>
          </w:tcPr>
          <w:p w14:paraId="1C0349F9" w14:textId="7AD18587" w:rsidR="00293FB4" w:rsidRPr="00B50CF8" w:rsidRDefault="00293FB4" w:rsidP="00A9424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Physical</w:t>
            </w:r>
            <w:r w:rsidR="00FD083E">
              <w:rPr>
                <w:rFonts w:cs="Calibri"/>
                <w:color w:val="000000"/>
              </w:rPr>
              <w:t xml:space="preserve"> </w:t>
            </w:r>
            <w:r w:rsidRPr="00B50CF8">
              <w:rPr>
                <w:rFonts w:cs="Calibri"/>
                <w:color w:val="000000"/>
              </w:rPr>
              <w:t>Disability</w:t>
            </w:r>
          </w:p>
        </w:tc>
        <w:tc>
          <w:tcPr>
            <w:tcW w:w="2610" w:type="dxa"/>
          </w:tcPr>
          <w:p w14:paraId="45398C88" w14:textId="66AB769A" w:rsidR="00293FB4" w:rsidRPr="00B50CF8" w:rsidRDefault="007A2AF6" w:rsidP="00A9424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Benefits.csv" w:history="1">
              <w:r w:rsidR="00293FB4" w:rsidRPr="007715C7">
                <w:rPr>
                  <w:rStyle w:val="Hyperlink"/>
                  <w:rFonts w:cs="Calibri"/>
                </w:rPr>
                <w:t>Disabilities.csv</w:t>
              </w:r>
            </w:hyperlink>
          </w:p>
        </w:tc>
      </w:tr>
      <w:tr w:rsidR="007E3A14" w:rsidRPr="00B50CF8" w14:paraId="1A5A9653" w14:textId="77777777" w:rsidTr="004034FF">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5293AA00" w14:textId="728F0CFF" w:rsidR="007E3A14" w:rsidRPr="00864704" w:rsidRDefault="007E3A14" w:rsidP="007E3A14">
            <w:pPr>
              <w:autoSpaceDE w:val="0"/>
              <w:autoSpaceDN w:val="0"/>
              <w:adjustRightInd w:val="0"/>
              <w:jc w:val="right"/>
              <w:rPr>
                <w:b w:val="0"/>
              </w:rPr>
            </w:pPr>
            <w:r w:rsidRPr="00864704">
              <w:rPr>
                <w:b w:val="0"/>
              </w:rPr>
              <w:t>4.6</w:t>
            </w:r>
          </w:p>
        </w:tc>
        <w:tc>
          <w:tcPr>
            <w:tcW w:w="5665" w:type="dxa"/>
          </w:tcPr>
          <w:p w14:paraId="05EDA489" w14:textId="3D4122C6" w:rsidR="007E3A14" w:rsidRPr="00B50CF8" w:rsidRDefault="007E3A14" w:rsidP="007E3A1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Developmental</w:t>
            </w:r>
            <w:r w:rsidR="00FD083E">
              <w:rPr>
                <w:rFonts w:cs="Calibri"/>
                <w:color w:val="000000"/>
              </w:rPr>
              <w:t xml:space="preserve"> </w:t>
            </w:r>
            <w:r w:rsidRPr="00B50CF8">
              <w:rPr>
                <w:rFonts w:cs="Calibri"/>
                <w:color w:val="000000"/>
              </w:rPr>
              <w:t>Disability</w:t>
            </w:r>
          </w:p>
        </w:tc>
        <w:tc>
          <w:tcPr>
            <w:tcW w:w="2610" w:type="dxa"/>
          </w:tcPr>
          <w:p w14:paraId="08CDC9C7" w14:textId="4E59B647" w:rsidR="007E3A14" w:rsidRPr="00B50CF8" w:rsidRDefault="007A2AF6" w:rsidP="007E3A1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Benefits.csv" w:history="1">
              <w:r w:rsidR="007E3A14" w:rsidRPr="00B33762">
                <w:rPr>
                  <w:rStyle w:val="Hyperlink"/>
                  <w:rFonts w:cs="Calibri"/>
                </w:rPr>
                <w:t>Disabilities.csv</w:t>
              </w:r>
            </w:hyperlink>
          </w:p>
        </w:tc>
      </w:tr>
      <w:tr w:rsidR="007E3A14" w:rsidRPr="00B50CF8" w14:paraId="64CE4F2F" w14:textId="77777777" w:rsidTr="004034FF">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2045A108" w14:textId="52048375" w:rsidR="007E3A14" w:rsidRPr="00864704" w:rsidRDefault="007E3A14" w:rsidP="007E3A14">
            <w:pPr>
              <w:autoSpaceDE w:val="0"/>
              <w:autoSpaceDN w:val="0"/>
              <w:adjustRightInd w:val="0"/>
              <w:jc w:val="right"/>
              <w:rPr>
                <w:b w:val="0"/>
              </w:rPr>
            </w:pPr>
            <w:r w:rsidRPr="00864704">
              <w:rPr>
                <w:b w:val="0"/>
              </w:rPr>
              <w:t>4.7</w:t>
            </w:r>
          </w:p>
        </w:tc>
        <w:tc>
          <w:tcPr>
            <w:tcW w:w="5665" w:type="dxa"/>
          </w:tcPr>
          <w:p w14:paraId="2A3F7032" w14:textId="73D289B0" w:rsidR="007E3A14" w:rsidRPr="00B50CF8" w:rsidRDefault="007E3A14" w:rsidP="007E3A1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Chronic</w:t>
            </w:r>
            <w:r w:rsidR="00FD083E">
              <w:rPr>
                <w:rFonts w:cs="Calibri"/>
                <w:color w:val="000000"/>
              </w:rPr>
              <w:t xml:space="preserve"> </w:t>
            </w:r>
            <w:r w:rsidRPr="00B50CF8">
              <w:rPr>
                <w:rFonts w:cs="Calibri"/>
                <w:color w:val="000000"/>
              </w:rPr>
              <w:t>Health</w:t>
            </w:r>
            <w:r w:rsidR="00FD083E">
              <w:rPr>
                <w:rFonts w:cs="Calibri"/>
                <w:color w:val="000000"/>
              </w:rPr>
              <w:t xml:space="preserve"> </w:t>
            </w:r>
            <w:r w:rsidRPr="00B50CF8">
              <w:rPr>
                <w:rFonts w:cs="Calibri"/>
                <w:color w:val="000000"/>
              </w:rPr>
              <w:t>Condition</w:t>
            </w:r>
          </w:p>
        </w:tc>
        <w:tc>
          <w:tcPr>
            <w:tcW w:w="2610" w:type="dxa"/>
          </w:tcPr>
          <w:p w14:paraId="5EC00228" w14:textId="7806B329" w:rsidR="007E3A14" w:rsidRPr="00B50CF8" w:rsidRDefault="007A2AF6" w:rsidP="007E3A1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Benefits.csv" w:history="1">
              <w:r w:rsidR="007E3A14" w:rsidRPr="00B33762">
                <w:rPr>
                  <w:rStyle w:val="Hyperlink"/>
                  <w:rFonts w:cs="Calibri"/>
                </w:rPr>
                <w:t>Disabilities.csv</w:t>
              </w:r>
            </w:hyperlink>
          </w:p>
        </w:tc>
      </w:tr>
      <w:tr w:rsidR="007E3A14" w:rsidRPr="00B50CF8" w14:paraId="2CE2747D" w14:textId="77777777" w:rsidTr="004034FF">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59C0BBCD" w14:textId="399D7DBC" w:rsidR="007E3A14" w:rsidRPr="00864704" w:rsidRDefault="007E3A14" w:rsidP="007E3A14">
            <w:pPr>
              <w:autoSpaceDE w:val="0"/>
              <w:autoSpaceDN w:val="0"/>
              <w:adjustRightInd w:val="0"/>
              <w:jc w:val="right"/>
              <w:rPr>
                <w:b w:val="0"/>
              </w:rPr>
            </w:pPr>
            <w:r w:rsidRPr="00864704">
              <w:rPr>
                <w:b w:val="0"/>
              </w:rPr>
              <w:t>4.8</w:t>
            </w:r>
          </w:p>
        </w:tc>
        <w:tc>
          <w:tcPr>
            <w:tcW w:w="5665" w:type="dxa"/>
          </w:tcPr>
          <w:p w14:paraId="51F19FBB" w14:textId="77777777" w:rsidR="007E3A14" w:rsidRPr="00B50CF8" w:rsidRDefault="007E3A14" w:rsidP="007E3A1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HIV/AIDS</w:t>
            </w:r>
          </w:p>
        </w:tc>
        <w:tc>
          <w:tcPr>
            <w:tcW w:w="2610" w:type="dxa"/>
          </w:tcPr>
          <w:p w14:paraId="3D89B73A" w14:textId="02F2A398" w:rsidR="007E3A14" w:rsidRPr="00B50CF8" w:rsidRDefault="007A2AF6" w:rsidP="007E3A1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Benefits.csv" w:history="1">
              <w:r w:rsidR="007E3A14" w:rsidRPr="00B33762">
                <w:rPr>
                  <w:rStyle w:val="Hyperlink"/>
                  <w:rFonts w:cs="Calibri"/>
                </w:rPr>
                <w:t>Disabilities.csv</w:t>
              </w:r>
            </w:hyperlink>
          </w:p>
        </w:tc>
      </w:tr>
      <w:tr w:rsidR="007E3A14" w:rsidRPr="00B50CF8" w14:paraId="042D09A9" w14:textId="77777777" w:rsidTr="004034FF">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069BA0D4" w14:textId="06324409" w:rsidR="007E3A14" w:rsidRPr="00864704" w:rsidRDefault="007E3A14" w:rsidP="007E3A14">
            <w:pPr>
              <w:autoSpaceDE w:val="0"/>
              <w:autoSpaceDN w:val="0"/>
              <w:adjustRightInd w:val="0"/>
              <w:jc w:val="right"/>
              <w:rPr>
                <w:b w:val="0"/>
              </w:rPr>
            </w:pPr>
            <w:r w:rsidRPr="00864704">
              <w:rPr>
                <w:b w:val="0"/>
              </w:rPr>
              <w:t>4.9</w:t>
            </w:r>
          </w:p>
        </w:tc>
        <w:tc>
          <w:tcPr>
            <w:tcW w:w="5665" w:type="dxa"/>
          </w:tcPr>
          <w:p w14:paraId="1B758816" w14:textId="5D1C41AC" w:rsidR="007E3A14" w:rsidRPr="00B50CF8" w:rsidRDefault="007E3A14" w:rsidP="007E3A1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Mental</w:t>
            </w:r>
            <w:r w:rsidR="00FD083E">
              <w:rPr>
                <w:rFonts w:cs="Calibri"/>
                <w:color w:val="000000"/>
              </w:rPr>
              <w:t xml:space="preserve"> </w:t>
            </w:r>
            <w:r w:rsidRPr="00B50CF8">
              <w:rPr>
                <w:rFonts w:cs="Calibri"/>
                <w:color w:val="000000"/>
              </w:rPr>
              <w:t>Health</w:t>
            </w:r>
            <w:r w:rsidR="00FD083E">
              <w:rPr>
                <w:rFonts w:cs="Calibri"/>
                <w:color w:val="000000"/>
              </w:rPr>
              <w:t xml:space="preserve"> </w:t>
            </w:r>
            <w:r w:rsidRPr="00B50CF8">
              <w:rPr>
                <w:rFonts w:cs="Calibri"/>
                <w:color w:val="000000"/>
              </w:rPr>
              <w:t>Problem</w:t>
            </w:r>
          </w:p>
        </w:tc>
        <w:tc>
          <w:tcPr>
            <w:tcW w:w="2610" w:type="dxa"/>
          </w:tcPr>
          <w:p w14:paraId="06F267C5" w14:textId="4B6FE64B" w:rsidR="007E3A14" w:rsidRPr="00B50CF8" w:rsidRDefault="007A2AF6" w:rsidP="007E3A1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Benefits.csv" w:history="1">
              <w:r w:rsidR="007E3A14" w:rsidRPr="00B33762">
                <w:rPr>
                  <w:rStyle w:val="Hyperlink"/>
                  <w:rFonts w:cs="Calibri"/>
                </w:rPr>
                <w:t>Disabilities.csv</w:t>
              </w:r>
            </w:hyperlink>
          </w:p>
        </w:tc>
      </w:tr>
      <w:tr w:rsidR="007E3A14" w:rsidRPr="00B50CF8" w14:paraId="59FF65F1" w14:textId="77777777" w:rsidTr="004034FF">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4ED841C1" w14:textId="1DAF752F" w:rsidR="007E3A14" w:rsidRPr="00864704" w:rsidRDefault="007E3A14" w:rsidP="007E3A14">
            <w:pPr>
              <w:autoSpaceDE w:val="0"/>
              <w:autoSpaceDN w:val="0"/>
              <w:adjustRightInd w:val="0"/>
              <w:jc w:val="right"/>
              <w:rPr>
                <w:b w:val="0"/>
              </w:rPr>
            </w:pPr>
            <w:r w:rsidRPr="00864704">
              <w:rPr>
                <w:b w:val="0"/>
              </w:rPr>
              <w:t>4.10</w:t>
            </w:r>
          </w:p>
        </w:tc>
        <w:tc>
          <w:tcPr>
            <w:tcW w:w="5665" w:type="dxa"/>
          </w:tcPr>
          <w:p w14:paraId="595F6D24" w14:textId="2D7D0340" w:rsidR="007E3A14" w:rsidRPr="00B50CF8" w:rsidRDefault="007E3A14" w:rsidP="007E3A1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Substance</w:t>
            </w:r>
            <w:r w:rsidR="00FD083E">
              <w:rPr>
                <w:rFonts w:cs="Calibri"/>
                <w:color w:val="000000"/>
              </w:rPr>
              <w:t xml:space="preserve"> </w:t>
            </w:r>
            <w:r w:rsidRPr="00B50CF8">
              <w:rPr>
                <w:rFonts w:cs="Calibri"/>
                <w:color w:val="000000"/>
              </w:rPr>
              <w:t>Abuse</w:t>
            </w:r>
          </w:p>
        </w:tc>
        <w:tc>
          <w:tcPr>
            <w:tcW w:w="2610" w:type="dxa"/>
          </w:tcPr>
          <w:p w14:paraId="3CEAEABA" w14:textId="7A2E7447" w:rsidR="007E3A14" w:rsidRPr="00B50CF8" w:rsidRDefault="007A2AF6" w:rsidP="007E3A1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Benefits.csv" w:history="1">
              <w:r w:rsidR="007E3A14" w:rsidRPr="00B33762">
                <w:rPr>
                  <w:rStyle w:val="Hyperlink"/>
                  <w:rFonts w:cs="Calibri"/>
                </w:rPr>
                <w:t>Disabilities.csv</w:t>
              </w:r>
            </w:hyperlink>
          </w:p>
        </w:tc>
      </w:tr>
      <w:tr w:rsidR="00293FB4" w:rsidRPr="00B50CF8" w14:paraId="02B3F463" w14:textId="77777777" w:rsidTr="004034FF">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35F6AE16" w14:textId="5DB4F967" w:rsidR="00293FB4" w:rsidRPr="00864704" w:rsidRDefault="00293FB4" w:rsidP="00A94249">
            <w:pPr>
              <w:autoSpaceDE w:val="0"/>
              <w:autoSpaceDN w:val="0"/>
              <w:adjustRightInd w:val="0"/>
              <w:jc w:val="right"/>
              <w:rPr>
                <w:b w:val="0"/>
              </w:rPr>
            </w:pPr>
            <w:r w:rsidRPr="00864704">
              <w:rPr>
                <w:b w:val="0"/>
              </w:rPr>
              <w:t>4.11</w:t>
            </w:r>
          </w:p>
        </w:tc>
        <w:tc>
          <w:tcPr>
            <w:tcW w:w="5665" w:type="dxa"/>
          </w:tcPr>
          <w:p w14:paraId="53814C2C" w14:textId="07082446" w:rsidR="00293FB4" w:rsidRPr="00B50CF8" w:rsidRDefault="00293FB4" w:rsidP="00A9424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Domestic</w:t>
            </w:r>
            <w:r w:rsidR="00FD083E">
              <w:rPr>
                <w:rFonts w:cs="Calibri"/>
                <w:color w:val="000000"/>
              </w:rPr>
              <w:t xml:space="preserve"> </w:t>
            </w:r>
            <w:r w:rsidRPr="00B50CF8">
              <w:rPr>
                <w:rFonts w:cs="Calibri"/>
                <w:color w:val="000000"/>
              </w:rPr>
              <w:t>Violence</w:t>
            </w:r>
          </w:p>
        </w:tc>
        <w:tc>
          <w:tcPr>
            <w:tcW w:w="2610" w:type="dxa"/>
          </w:tcPr>
          <w:p w14:paraId="22540715" w14:textId="45893CC4" w:rsidR="00293FB4" w:rsidRPr="00B50CF8" w:rsidRDefault="007A2AF6" w:rsidP="00A9424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HealthAndDV.csv" w:history="1">
              <w:r w:rsidR="00497A62" w:rsidRPr="00864704">
                <w:rPr>
                  <w:rStyle w:val="Hyperlink"/>
                  <w:rFonts w:cs="Calibri"/>
                </w:rPr>
                <w:t>Health</w:t>
              </w:r>
              <w:r w:rsidR="00497A62">
                <w:rPr>
                  <w:rStyle w:val="Hyperlink"/>
                  <w:rFonts w:cs="Calibri"/>
                </w:rPr>
                <w:t>AndDV</w:t>
              </w:r>
              <w:r w:rsidR="00497A62" w:rsidRPr="00864704">
                <w:rPr>
                  <w:rStyle w:val="Hyperlink"/>
                  <w:rFonts w:cs="Calibri"/>
                </w:rPr>
                <w:t>.csv</w:t>
              </w:r>
            </w:hyperlink>
          </w:p>
        </w:tc>
      </w:tr>
      <w:tr w:rsidR="00293FB4" w:rsidRPr="00B50CF8" w14:paraId="2A879E12" w14:textId="77777777" w:rsidTr="004034FF">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4CB32679" w14:textId="1B8E077E" w:rsidR="00293FB4" w:rsidRPr="00864704" w:rsidRDefault="00293FB4" w:rsidP="00A94249">
            <w:pPr>
              <w:autoSpaceDE w:val="0"/>
              <w:autoSpaceDN w:val="0"/>
              <w:adjustRightInd w:val="0"/>
              <w:jc w:val="right"/>
              <w:rPr>
                <w:b w:val="0"/>
              </w:rPr>
            </w:pPr>
            <w:r w:rsidRPr="00864704">
              <w:rPr>
                <w:b w:val="0"/>
              </w:rPr>
              <w:t>4.12</w:t>
            </w:r>
          </w:p>
        </w:tc>
        <w:tc>
          <w:tcPr>
            <w:tcW w:w="5665" w:type="dxa"/>
          </w:tcPr>
          <w:p w14:paraId="0FD7C5C1" w14:textId="77777777" w:rsidR="00293FB4" w:rsidRPr="00B50CF8" w:rsidRDefault="00293FB4" w:rsidP="00A9424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Contact</w:t>
            </w:r>
          </w:p>
        </w:tc>
        <w:tc>
          <w:tcPr>
            <w:tcW w:w="2610" w:type="dxa"/>
          </w:tcPr>
          <w:p w14:paraId="63CA46C4" w14:textId="2EBF7007" w:rsidR="00293FB4" w:rsidRPr="00B50CF8" w:rsidRDefault="007A2AF6" w:rsidP="00A9424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Services.csv" w:history="1">
              <w:r w:rsidR="00293FB4" w:rsidRPr="007715C7">
                <w:rPr>
                  <w:rStyle w:val="Hyperlink"/>
                  <w:rFonts w:cs="Calibri"/>
                </w:rPr>
                <w:t>Services.csv</w:t>
              </w:r>
            </w:hyperlink>
          </w:p>
        </w:tc>
      </w:tr>
      <w:tr w:rsidR="00293FB4" w:rsidRPr="00B50CF8" w14:paraId="3324B408" w14:textId="77777777" w:rsidTr="004034FF">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2FC7E292" w14:textId="2396A638" w:rsidR="00293FB4" w:rsidRPr="00864704" w:rsidRDefault="00293FB4" w:rsidP="00A94249">
            <w:pPr>
              <w:autoSpaceDE w:val="0"/>
              <w:autoSpaceDN w:val="0"/>
              <w:adjustRightInd w:val="0"/>
              <w:jc w:val="right"/>
              <w:rPr>
                <w:b w:val="0"/>
              </w:rPr>
            </w:pPr>
            <w:r w:rsidRPr="00864704">
              <w:rPr>
                <w:b w:val="0"/>
              </w:rPr>
              <w:t>4.13</w:t>
            </w:r>
          </w:p>
        </w:tc>
        <w:tc>
          <w:tcPr>
            <w:tcW w:w="5665" w:type="dxa"/>
          </w:tcPr>
          <w:p w14:paraId="224BC033" w14:textId="2B6E84B0" w:rsidR="00293FB4" w:rsidRPr="00B50CF8" w:rsidRDefault="00293FB4" w:rsidP="00A9424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Date</w:t>
            </w:r>
            <w:r w:rsidR="00FD083E">
              <w:rPr>
                <w:rFonts w:cs="Calibri"/>
                <w:color w:val="000000"/>
              </w:rPr>
              <w:t xml:space="preserve"> </w:t>
            </w:r>
            <w:r>
              <w:rPr>
                <w:rFonts w:cs="Calibri"/>
                <w:color w:val="000000"/>
              </w:rPr>
              <w:t>of</w:t>
            </w:r>
            <w:r w:rsidR="00FD083E">
              <w:rPr>
                <w:rFonts w:cs="Calibri"/>
                <w:color w:val="000000"/>
              </w:rPr>
              <w:t xml:space="preserve"> </w:t>
            </w:r>
            <w:r>
              <w:rPr>
                <w:rFonts w:cs="Calibri"/>
                <w:color w:val="000000"/>
              </w:rPr>
              <w:t>Engagement</w:t>
            </w:r>
          </w:p>
        </w:tc>
        <w:tc>
          <w:tcPr>
            <w:tcW w:w="2610" w:type="dxa"/>
          </w:tcPr>
          <w:p w14:paraId="4F19311A" w14:textId="2E7A7B96" w:rsidR="00293FB4" w:rsidRPr="00B50CF8" w:rsidRDefault="007A2AF6" w:rsidP="00A9424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nrollment.csv" w:history="1">
              <w:r w:rsidR="007E3A14" w:rsidRPr="007715C7">
                <w:rPr>
                  <w:rStyle w:val="Hyperlink"/>
                  <w:rFonts w:cs="Calibri"/>
                </w:rPr>
                <w:t>Enrollment.csv</w:t>
              </w:r>
            </w:hyperlink>
          </w:p>
        </w:tc>
      </w:tr>
      <w:tr w:rsidR="007E3A14" w:rsidRPr="00B50CF8" w14:paraId="786ABDB9" w14:textId="77777777" w:rsidTr="004034FF">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221B6F8C" w14:textId="12FCC288" w:rsidR="007E3A14" w:rsidRPr="00864704" w:rsidRDefault="007E3A14" w:rsidP="007E3A14">
            <w:pPr>
              <w:autoSpaceDE w:val="0"/>
              <w:autoSpaceDN w:val="0"/>
              <w:adjustRightInd w:val="0"/>
              <w:jc w:val="right"/>
              <w:rPr>
                <w:b w:val="0"/>
              </w:rPr>
            </w:pPr>
            <w:r w:rsidRPr="00864704">
              <w:rPr>
                <w:b w:val="0"/>
              </w:rPr>
              <w:lastRenderedPageBreak/>
              <w:t>4.14</w:t>
            </w:r>
          </w:p>
        </w:tc>
        <w:tc>
          <w:tcPr>
            <w:tcW w:w="5665" w:type="dxa"/>
          </w:tcPr>
          <w:p w14:paraId="11932322" w14:textId="7300F7AD" w:rsidR="007E3A14" w:rsidRPr="00B50CF8" w:rsidRDefault="007E3A14" w:rsidP="007E3A1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Services</w:t>
            </w:r>
            <w:r w:rsidR="00FD083E">
              <w:rPr>
                <w:rFonts w:cs="Calibri"/>
                <w:color w:val="000000"/>
              </w:rPr>
              <w:t xml:space="preserve"> </w:t>
            </w:r>
            <w:r w:rsidRPr="00B50CF8">
              <w:rPr>
                <w:rFonts w:cs="Calibri"/>
                <w:color w:val="000000"/>
              </w:rPr>
              <w:t>Provided</w:t>
            </w:r>
          </w:p>
        </w:tc>
        <w:tc>
          <w:tcPr>
            <w:tcW w:w="2610" w:type="dxa"/>
          </w:tcPr>
          <w:p w14:paraId="54B77796" w14:textId="41735532" w:rsidR="007E3A14" w:rsidRPr="00B50CF8" w:rsidRDefault="007A2AF6" w:rsidP="007E3A1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Services.csv" w:history="1">
              <w:r w:rsidR="007E3A14" w:rsidRPr="000F5C6D">
                <w:rPr>
                  <w:rStyle w:val="Hyperlink"/>
                  <w:rFonts w:cs="Calibri"/>
                </w:rPr>
                <w:t>Services.csv</w:t>
              </w:r>
            </w:hyperlink>
          </w:p>
        </w:tc>
      </w:tr>
      <w:tr w:rsidR="007E3A14" w:rsidRPr="00B50CF8" w14:paraId="57C6A2BC" w14:textId="77777777" w:rsidTr="004034FF">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31FD6B54" w14:textId="4096CB37" w:rsidR="007E3A14" w:rsidRPr="00864704" w:rsidRDefault="007E3A14" w:rsidP="007E3A14">
            <w:pPr>
              <w:autoSpaceDE w:val="0"/>
              <w:autoSpaceDN w:val="0"/>
              <w:adjustRightInd w:val="0"/>
              <w:jc w:val="right"/>
              <w:rPr>
                <w:b w:val="0"/>
              </w:rPr>
            </w:pPr>
            <w:r w:rsidRPr="00864704">
              <w:rPr>
                <w:b w:val="0"/>
              </w:rPr>
              <w:t>4.15</w:t>
            </w:r>
          </w:p>
        </w:tc>
        <w:tc>
          <w:tcPr>
            <w:tcW w:w="5665" w:type="dxa"/>
          </w:tcPr>
          <w:p w14:paraId="620B3893" w14:textId="41533C9A" w:rsidR="007E3A14" w:rsidRPr="00B50CF8" w:rsidRDefault="007E3A14" w:rsidP="007E3A1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Financial</w:t>
            </w:r>
            <w:r w:rsidR="00FD083E">
              <w:rPr>
                <w:rFonts w:cs="Calibri"/>
                <w:color w:val="000000"/>
              </w:rPr>
              <w:t xml:space="preserve"> </w:t>
            </w:r>
            <w:r w:rsidRPr="00B50CF8">
              <w:rPr>
                <w:rFonts w:cs="Calibri"/>
                <w:color w:val="000000"/>
              </w:rPr>
              <w:t>Assistance</w:t>
            </w:r>
            <w:r w:rsidR="00FD083E">
              <w:rPr>
                <w:rFonts w:cs="Calibri"/>
                <w:color w:val="000000"/>
              </w:rPr>
              <w:t xml:space="preserve"> </w:t>
            </w:r>
            <w:r>
              <w:rPr>
                <w:rFonts w:cs="Calibri"/>
                <w:color w:val="000000"/>
              </w:rPr>
              <w:t>Provided</w:t>
            </w:r>
          </w:p>
        </w:tc>
        <w:tc>
          <w:tcPr>
            <w:tcW w:w="2610" w:type="dxa"/>
          </w:tcPr>
          <w:p w14:paraId="63864F0B" w14:textId="696B3D12" w:rsidR="007E3A14" w:rsidRPr="00B50CF8" w:rsidRDefault="007A2AF6" w:rsidP="007E3A1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Services.csv" w:history="1">
              <w:r w:rsidR="007E3A14" w:rsidRPr="000F5C6D">
                <w:rPr>
                  <w:rStyle w:val="Hyperlink"/>
                  <w:rFonts w:cs="Calibri"/>
                </w:rPr>
                <w:t>Services.csv</w:t>
              </w:r>
            </w:hyperlink>
          </w:p>
        </w:tc>
      </w:tr>
      <w:tr w:rsidR="007E3A14" w:rsidRPr="00B50CF8" w14:paraId="2BFB7165" w14:textId="77777777" w:rsidTr="004034FF">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7A5DF4D0" w14:textId="0256E252" w:rsidR="007E3A14" w:rsidRPr="00864704" w:rsidRDefault="007E3A14" w:rsidP="007E3A14">
            <w:pPr>
              <w:autoSpaceDE w:val="0"/>
              <w:autoSpaceDN w:val="0"/>
              <w:adjustRightInd w:val="0"/>
              <w:jc w:val="right"/>
              <w:rPr>
                <w:b w:val="0"/>
              </w:rPr>
            </w:pPr>
            <w:r w:rsidRPr="00864704">
              <w:rPr>
                <w:b w:val="0"/>
              </w:rPr>
              <w:t>4.16</w:t>
            </w:r>
          </w:p>
        </w:tc>
        <w:tc>
          <w:tcPr>
            <w:tcW w:w="5665" w:type="dxa"/>
          </w:tcPr>
          <w:p w14:paraId="0185CCB2" w14:textId="4E318402" w:rsidR="007E3A14" w:rsidRPr="00B50CF8" w:rsidRDefault="007E3A14" w:rsidP="007E3A1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Referrals</w:t>
            </w:r>
            <w:r w:rsidR="00FD083E">
              <w:rPr>
                <w:rFonts w:cs="Calibri"/>
                <w:color w:val="000000"/>
              </w:rPr>
              <w:t xml:space="preserve"> </w:t>
            </w:r>
            <w:r w:rsidRPr="00B50CF8">
              <w:rPr>
                <w:rFonts w:cs="Calibri"/>
                <w:color w:val="000000"/>
              </w:rPr>
              <w:t>Provided</w:t>
            </w:r>
          </w:p>
        </w:tc>
        <w:tc>
          <w:tcPr>
            <w:tcW w:w="2610" w:type="dxa"/>
          </w:tcPr>
          <w:p w14:paraId="050A8955" w14:textId="348B52F1" w:rsidR="007E3A14" w:rsidRPr="00B50CF8" w:rsidRDefault="007A2AF6" w:rsidP="007E3A1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Services.csv" w:history="1">
              <w:r w:rsidR="007E3A14" w:rsidRPr="000F5C6D">
                <w:rPr>
                  <w:rStyle w:val="Hyperlink"/>
                  <w:rFonts w:cs="Calibri"/>
                </w:rPr>
                <w:t>Services.csv</w:t>
              </w:r>
            </w:hyperlink>
          </w:p>
        </w:tc>
      </w:tr>
      <w:tr w:rsidR="00293FB4" w:rsidRPr="00B50CF8" w14:paraId="671E00B9" w14:textId="77777777" w:rsidTr="004034FF">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6839FA25" w14:textId="47831494" w:rsidR="00293FB4" w:rsidRPr="00864704" w:rsidRDefault="00293FB4" w:rsidP="00A94249">
            <w:pPr>
              <w:autoSpaceDE w:val="0"/>
              <w:autoSpaceDN w:val="0"/>
              <w:adjustRightInd w:val="0"/>
              <w:jc w:val="right"/>
              <w:rPr>
                <w:b w:val="0"/>
              </w:rPr>
            </w:pPr>
            <w:r w:rsidRPr="00864704">
              <w:rPr>
                <w:b w:val="0"/>
              </w:rPr>
              <w:t>4.17</w:t>
            </w:r>
          </w:p>
        </w:tc>
        <w:tc>
          <w:tcPr>
            <w:tcW w:w="5665" w:type="dxa"/>
          </w:tcPr>
          <w:p w14:paraId="133E5B06" w14:textId="62EEF5DE" w:rsidR="00293FB4" w:rsidRPr="00B50CF8" w:rsidRDefault="00293FB4" w:rsidP="00A9424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Residential</w:t>
            </w:r>
            <w:r w:rsidR="00FD083E">
              <w:rPr>
                <w:rFonts w:cs="Calibri"/>
                <w:color w:val="000000"/>
              </w:rPr>
              <w:t xml:space="preserve"> </w:t>
            </w:r>
            <w:r>
              <w:rPr>
                <w:rFonts w:cs="Calibri"/>
                <w:color w:val="000000"/>
              </w:rPr>
              <w:t>Move-In</w:t>
            </w:r>
            <w:r w:rsidR="00FD083E">
              <w:rPr>
                <w:rFonts w:cs="Calibri"/>
                <w:color w:val="000000"/>
              </w:rPr>
              <w:t xml:space="preserve"> </w:t>
            </w:r>
            <w:r>
              <w:rPr>
                <w:rFonts w:cs="Calibri"/>
                <w:color w:val="000000"/>
              </w:rPr>
              <w:t>Date</w:t>
            </w:r>
          </w:p>
        </w:tc>
        <w:tc>
          <w:tcPr>
            <w:tcW w:w="2610" w:type="dxa"/>
          </w:tcPr>
          <w:p w14:paraId="5A36B923" w14:textId="0771A40B" w:rsidR="00293FB4" w:rsidRPr="00B50CF8" w:rsidRDefault="007A2AF6" w:rsidP="00A9424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nrollment.csv" w:history="1">
              <w:r w:rsidR="007E3A14" w:rsidRPr="007715C7">
                <w:rPr>
                  <w:rStyle w:val="Hyperlink"/>
                  <w:rFonts w:cs="Calibri"/>
                </w:rPr>
                <w:t>Enrollment.csv</w:t>
              </w:r>
            </w:hyperlink>
          </w:p>
        </w:tc>
      </w:tr>
      <w:tr w:rsidR="009C5D13" w:rsidRPr="00B50CF8" w14:paraId="552C9D33" w14:textId="77777777" w:rsidTr="004034FF">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050EB37F" w14:textId="7B34C09B" w:rsidR="009C5D13" w:rsidRPr="00864704" w:rsidRDefault="009C5D13" w:rsidP="009C5D13">
            <w:pPr>
              <w:autoSpaceDE w:val="0"/>
              <w:autoSpaceDN w:val="0"/>
              <w:adjustRightInd w:val="0"/>
              <w:jc w:val="right"/>
              <w:rPr>
                <w:b w:val="0"/>
              </w:rPr>
            </w:pPr>
            <w:r w:rsidRPr="00864704">
              <w:rPr>
                <w:b w:val="0"/>
              </w:rPr>
              <w:t>4.18</w:t>
            </w:r>
          </w:p>
        </w:tc>
        <w:tc>
          <w:tcPr>
            <w:tcW w:w="5665" w:type="dxa"/>
          </w:tcPr>
          <w:p w14:paraId="2008BB6C" w14:textId="55C91634" w:rsidR="009C5D13" w:rsidRPr="00B50CF8" w:rsidRDefault="009C5D13" w:rsidP="009C5D1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Housing</w:t>
            </w:r>
            <w:r w:rsidR="00FD083E">
              <w:rPr>
                <w:rFonts w:cs="Calibri"/>
                <w:color w:val="000000"/>
              </w:rPr>
              <w:t xml:space="preserve"> </w:t>
            </w:r>
            <w:r>
              <w:rPr>
                <w:rFonts w:cs="Calibri"/>
                <w:color w:val="000000"/>
              </w:rPr>
              <w:t>Assessment</w:t>
            </w:r>
            <w:r w:rsidR="00FD083E">
              <w:rPr>
                <w:rFonts w:cs="Calibri"/>
                <w:color w:val="000000"/>
              </w:rPr>
              <w:t xml:space="preserve"> </w:t>
            </w:r>
            <w:r>
              <w:rPr>
                <w:rFonts w:cs="Calibri"/>
                <w:color w:val="000000"/>
              </w:rPr>
              <w:t>Disposition</w:t>
            </w:r>
          </w:p>
        </w:tc>
        <w:tc>
          <w:tcPr>
            <w:tcW w:w="2610" w:type="dxa"/>
          </w:tcPr>
          <w:p w14:paraId="0A0ADF20" w14:textId="3D59DBEC" w:rsidR="009C5D13" w:rsidRPr="00B50CF8" w:rsidRDefault="007A2AF6" w:rsidP="009C5D1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xit.csv" w:history="1">
              <w:r w:rsidR="009C5D13" w:rsidRPr="001E68C7">
                <w:rPr>
                  <w:rStyle w:val="Hyperlink"/>
                  <w:rFonts w:cs="Calibri"/>
                </w:rPr>
                <w:t>Exit.csv</w:t>
              </w:r>
            </w:hyperlink>
          </w:p>
        </w:tc>
      </w:tr>
      <w:tr w:rsidR="009C5D13" w:rsidRPr="00B50CF8" w14:paraId="00835485" w14:textId="77777777" w:rsidTr="004034FF">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2B979874" w14:textId="4DB2B307" w:rsidR="009C5D13" w:rsidRPr="00864704" w:rsidRDefault="009C5D13" w:rsidP="009C5D13">
            <w:pPr>
              <w:autoSpaceDE w:val="0"/>
              <w:autoSpaceDN w:val="0"/>
              <w:adjustRightInd w:val="0"/>
              <w:jc w:val="right"/>
              <w:rPr>
                <w:b w:val="0"/>
              </w:rPr>
            </w:pPr>
            <w:r w:rsidRPr="00864704">
              <w:rPr>
                <w:b w:val="0"/>
              </w:rPr>
              <w:t>4.19</w:t>
            </w:r>
          </w:p>
        </w:tc>
        <w:tc>
          <w:tcPr>
            <w:tcW w:w="5665" w:type="dxa"/>
          </w:tcPr>
          <w:p w14:paraId="71C05555" w14:textId="0B096463" w:rsidR="009C5D13" w:rsidRPr="00B50CF8" w:rsidRDefault="009C5D13" w:rsidP="009C5D1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Housing</w:t>
            </w:r>
            <w:r w:rsidR="00FD083E">
              <w:rPr>
                <w:rFonts w:cs="Calibri"/>
                <w:color w:val="000000"/>
              </w:rPr>
              <w:t xml:space="preserve"> </w:t>
            </w:r>
            <w:r>
              <w:rPr>
                <w:rFonts w:cs="Calibri"/>
                <w:color w:val="000000"/>
              </w:rPr>
              <w:t>Assessment</w:t>
            </w:r>
            <w:r w:rsidR="00FD083E">
              <w:rPr>
                <w:rFonts w:cs="Calibri"/>
                <w:color w:val="000000"/>
              </w:rPr>
              <w:t xml:space="preserve"> </w:t>
            </w:r>
            <w:r>
              <w:rPr>
                <w:rFonts w:cs="Calibri"/>
                <w:color w:val="000000"/>
              </w:rPr>
              <w:t>at</w:t>
            </w:r>
            <w:r w:rsidR="00FD083E">
              <w:rPr>
                <w:rFonts w:cs="Calibri"/>
                <w:color w:val="000000"/>
              </w:rPr>
              <w:t xml:space="preserve"> </w:t>
            </w:r>
            <w:r>
              <w:rPr>
                <w:rFonts w:cs="Calibri"/>
                <w:color w:val="000000"/>
              </w:rPr>
              <w:t>Exit</w:t>
            </w:r>
          </w:p>
        </w:tc>
        <w:tc>
          <w:tcPr>
            <w:tcW w:w="2610" w:type="dxa"/>
          </w:tcPr>
          <w:p w14:paraId="7A968ABF" w14:textId="0AA82B9B" w:rsidR="009C5D13" w:rsidRPr="00B50CF8" w:rsidRDefault="007A2AF6" w:rsidP="009C5D1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xit.csv" w:history="1">
              <w:r w:rsidR="009C5D13" w:rsidRPr="001E68C7">
                <w:rPr>
                  <w:rStyle w:val="Hyperlink"/>
                  <w:rFonts w:cs="Calibri"/>
                </w:rPr>
                <w:t>Exit.csv</w:t>
              </w:r>
            </w:hyperlink>
          </w:p>
        </w:tc>
      </w:tr>
      <w:tr w:rsidR="00293FB4" w:rsidRPr="00B50CF8" w14:paraId="56F87DAB" w14:textId="77777777" w:rsidTr="004034FF">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494E2F88" w14:textId="3D5A8F64" w:rsidR="00293FB4" w:rsidRPr="00864704" w:rsidRDefault="00293FB4" w:rsidP="00A94249">
            <w:pPr>
              <w:autoSpaceDE w:val="0"/>
              <w:autoSpaceDN w:val="0"/>
              <w:adjustRightInd w:val="0"/>
              <w:jc w:val="right"/>
              <w:rPr>
                <w:b w:val="0"/>
              </w:rPr>
            </w:pPr>
            <w:r w:rsidRPr="00864704">
              <w:rPr>
                <w:b w:val="0"/>
              </w:rPr>
              <w:t>4.20</w:t>
            </w:r>
          </w:p>
        </w:tc>
        <w:tc>
          <w:tcPr>
            <w:tcW w:w="5665" w:type="dxa"/>
          </w:tcPr>
          <w:p w14:paraId="57825D9B" w14:textId="407140AC" w:rsidR="00293FB4" w:rsidRPr="00B50CF8" w:rsidRDefault="00293FB4" w:rsidP="00A9424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PATH</w:t>
            </w:r>
            <w:r w:rsidR="00FD083E">
              <w:rPr>
                <w:rFonts w:cs="Calibri"/>
                <w:color w:val="000000"/>
              </w:rPr>
              <w:t xml:space="preserve"> </w:t>
            </w:r>
            <w:r>
              <w:rPr>
                <w:rFonts w:cs="Calibri"/>
                <w:color w:val="000000"/>
              </w:rPr>
              <w:t>Status</w:t>
            </w:r>
          </w:p>
        </w:tc>
        <w:tc>
          <w:tcPr>
            <w:tcW w:w="2610" w:type="dxa"/>
          </w:tcPr>
          <w:p w14:paraId="3F4DE983" w14:textId="2345A488" w:rsidR="00293FB4" w:rsidRPr="00B50CF8" w:rsidRDefault="007A2AF6" w:rsidP="00A9424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nrollment.csv" w:history="1">
              <w:r w:rsidR="007E3A14" w:rsidRPr="007715C7">
                <w:rPr>
                  <w:rStyle w:val="Hyperlink"/>
                  <w:rFonts w:cs="Calibri"/>
                </w:rPr>
                <w:t>Enrollment.csv</w:t>
              </w:r>
            </w:hyperlink>
          </w:p>
        </w:tc>
      </w:tr>
      <w:tr w:rsidR="00293FB4" w:rsidRPr="00B50CF8" w14:paraId="1CAC7FD6" w14:textId="77777777" w:rsidTr="004034FF">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15F9EECD" w14:textId="3210A9A5" w:rsidR="00293FB4" w:rsidRPr="00864704" w:rsidRDefault="00293FB4" w:rsidP="00A94249">
            <w:pPr>
              <w:autoSpaceDE w:val="0"/>
              <w:autoSpaceDN w:val="0"/>
              <w:adjustRightInd w:val="0"/>
              <w:jc w:val="right"/>
              <w:rPr>
                <w:b w:val="0"/>
              </w:rPr>
            </w:pPr>
            <w:r w:rsidRPr="00864704">
              <w:rPr>
                <w:b w:val="0"/>
              </w:rPr>
              <w:t>4.21</w:t>
            </w:r>
          </w:p>
        </w:tc>
        <w:tc>
          <w:tcPr>
            <w:tcW w:w="5665" w:type="dxa"/>
          </w:tcPr>
          <w:p w14:paraId="304AF49B" w14:textId="7E293A80" w:rsidR="00293FB4" w:rsidRPr="00B50CF8" w:rsidRDefault="00293FB4" w:rsidP="00A9424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Connection</w:t>
            </w:r>
            <w:r w:rsidR="00FD083E">
              <w:rPr>
                <w:rFonts w:cs="Calibri"/>
                <w:color w:val="000000"/>
              </w:rPr>
              <w:t xml:space="preserve"> </w:t>
            </w:r>
            <w:r>
              <w:rPr>
                <w:rFonts w:cs="Calibri"/>
                <w:color w:val="000000"/>
              </w:rPr>
              <w:t>with</w:t>
            </w:r>
            <w:r w:rsidR="00FD083E">
              <w:rPr>
                <w:rFonts w:cs="Calibri"/>
                <w:color w:val="000000"/>
              </w:rPr>
              <w:t xml:space="preserve"> </w:t>
            </w:r>
            <w:r>
              <w:rPr>
                <w:rFonts w:cs="Calibri"/>
                <w:color w:val="000000"/>
              </w:rPr>
              <w:t>SOAR</w:t>
            </w:r>
          </w:p>
        </w:tc>
        <w:tc>
          <w:tcPr>
            <w:tcW w:w="2610" w:type="dxa"/>
          </w:tcPr>
          <w:p w14:paraId="4696B8BF" w14:textId="0D9E3F12" w:rsidR="00293FB4" w:rsidRPr="00B50CF8" w:rsidRDefault="007A2AF6" w:rsidP="00A9424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xit.csv" w:history="1">
              <w:r w:rsidR="009C5D13" w:rsidRPr="00864704">
                <w:rPr>
                  <w:rStyle w:val="Hyperlink"/>
                  <w:rFonts w:cs="Calibri"/>
                </w:rPr>
                <w:t>Exit.csv</w:t>
              </w:r>
            </w:hyperlink>
          </w:p>
        </w:tc>
      </w:tr>
      <w:tr w:rsidR="007E3A14" w:rsidRPr="00B50CF8" w14:paraId="289E69FC" w14:textId="77777777" w:rsidTr="004034FF">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20B105F7" w14:textId="36F10C0E" w:rsidR="007E3A14" w:rsidRPr="00864704" w:rsidRDefault="007E3A14" w:rsidP="007E3A14">
            <w:pPr>
              <w:autoSpaceDE w:val="0"/>
              <w:autoSpaceDN w:val="0"/>
              <w:adjustRightInd w:val="0"/>
              <w:jc w:val="right"/>
              <w:rPr>
                <w:b w:val="0"/>
              </w:rPr>
            </w:pPr>
            <w:r w:rsidRPr="00864704">
              <w:rPr>
                <w:b w:val="0"/>
              </w:rPr>
              <w:t>4.22</w:t>
            </w:r>
          </w:p>
        </w:tc>
        <w:tc>
          <w:tcPr>
            <w:tcW w:w="5665" w:type="dxa"/>
          </w:tcPr>
          <w:p w14:paraId="423EAAAC" w14:textId="7E8FC5B8" w:rsidR="007E3A14" w:rsidRPr="00B50CF8" w:rsidRDefault="007E3A14" w:rsidP="007E3A1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RHY-BCP</w:t>
            </w:r>
            <w:r w:rsidR="00FD083E">
              <w:rPr>
                <w:rFonts w:cs="Calibri"/>
                <w:color w:val="000000"/>
              </w:rPr>
              <w:t xml:space="preserve"> </w:t>
            </w:r>
            <w:r>
              <w:rPr>
                <w:rFonts w:cs="Calibri"/>
                <w:color w:val="000000"/>
              </w:rPr>
              <w:t>Status</w:t>
            </w:r>
          </w:p>
        </w:tc>
        <w:tc>
          <w:tcPr>
            <w:tcW w:w="2610" w:type="dxa"/>
          </w:tcPr>
          <w:p w14:paraId="79266F6F" w14:textId="604A9DE8" w:rsidR="007E3A14" w:rsidRPr="00B50CF8" w:rsidRDefault="007A2AF6" w:rsidP="007E3A1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nrollment.csv" w:history="1">
              <w:r w:rsidR="007E3A14" w:rsidRPr="00216B2C">
                <w:rPr>
                  <w:rStyle w:val="Hyperlink"/>
                  <w:rFonts w:cs="Calibri"/>
                </w:rPr>
                <w:t>Enrollment.csv</w:t>
              </w:r>
            </w:hyperlink>
          </w:p>
        </w:tc>
      </w:tr>
      <w:tr w:rsidR="007E3A14" w:rsidRPr="00B50CF8" w14:paraId="2F0B53AA" w14:textId="77777777" w:rsidTr="004034FF">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6054B293" w14:textId="1AD485A4" w:rsidR="007E3A14" w:rsidRPr="00864704" w:rsidRDefault="007E3A14" w:rsidP="007E3A14">
            <w:pPr>
              <w:autoSpaceDE w:val="0"/>
              <w:autoSpaceDN w:val="0"/>
              <w:adjustRightInd w:val="0"/>
              <w:jc w:val="right"/>
              <w:rPr>
                <w:b w:val="0"/>
              </w:rPr>
            </w:pPr>
            <w:r w:rsidRPr="00864704">
              <w:rPr>
                <w:b w:val="0"/>
              </w:rPr>
              <w:t>4.23</w:t>
            </w:r>
          </w:p>
        </w:tc>
        <w:tc>
          <w:tcPr>
            <w:tcW w:w="5665" w:type="dxa"/>
          </w:tcPr>
          <w:p w14:paraId="2C539CED" w14:textId="7F15B97A" w:rsidR="007E3A14" w:rsidRPr="00B50CF8" w:rsidRDefault="007E3A14" w:rsidP="007E3A1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Sexual</w:t>
            </w:r>
            <w:r w:rsidR="00FD083E">
              <w:rPr>
                <w:rFonts w:cs="Calibri"/>
                <w:color w:val="000000"/>
              </w:rPr>
              <w:t xml:space="preserve"> </w:t>
            </w:r>
            <w:r w:rsidRPr="00B50CF8">
              <w:rPr>
                <w:rFonts w:cs="Calibri"/>
                <w:color w:val="000000"/>
              </w:rPr>
              <w:t>Orientation</w:t>
            </w:r>
          </w:p>
        </w:tc>
        <w:tc>
          <w:tcPr>
            <w:tcW w:w="2610" w:type="dxa"/>
          </w:tcPr>
          <w:p w14:paraId="1EB7FCAD" w14:textId="600B2509" w:rsidR="007E3A14" w:rsidRPr="00B50CF8" w:rsidRDefault="007A2AF6" w:rsidP="007E3A1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nrollment.csv" w:history="1">
              <w:r w:rsidR="007E3A14" w:rsidRPr="00216B2C">
                <w:rPr>
                  <w:rStyle w:val="Hyperlink"/>
                  <w:rFonts w:cs="Calibri"/>
                </w:rPr>
                <w:t>Enrollment.csv</w:t>
              </w:r>
            </w:hyperlink>
          </w:p>
        </w:tc>
      </w:tr>
      <w:tr w:rsidR="00293FB4" w:rsidRPr="00B50CF8" w14:paraId="2C437EB5" w14:textId="77777777" w:rsidTr="004034FF">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60957965" w14:textId="7FE3BD1E" w:rsidR="00293FB4" w:rsidRPr="00864704" w:rsidRDefault="00293FB4" w:rsidP="00A94249">
            <w:pPr>
              <w:autoSpaceDE w:val="0"/>
              <w:autoSpaceDN w:val="0"/>
              <w:adjustRightInd w:val="0"/>
              <w:jc w:val="right"/>
              <w:rPr>
                <w:b w:val="0"/>
              </w:rPr>
            </w:pPr>
            <w:r w:rsidRPr="00864704">
              <w:rPr>
                <w:b w:val="0"/>
              </w:rPr>
              <w:t>4.24</w:t>
            </w:r>
          </w:p>
        </w:tc>
        <w:tc>
          <w:tcPr>
            <w:tcW w:w="5665" w:type="dxa"/>
          </w:tcPr>
          <w:p w14:paraId="615F1352" w14:textId="544E5805" w:rsidR="00293FB4" w:rsidRPr="00B50CF8" w:rsidRDefault="00293FB4" w:rsidP="00A9424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Last</w:t>
            </w:r>
            <w:r w:rsidR="00FD083E">
              <w:rPr>
                <w:rFonts w:cs="Calibri"/>
                <w:color w:val="000000"/>
              </w:rPr>
              <w:t xml:space="preserve"> </w:t>
            </w:r>
            <w:r>
              <w:rPr>
                <w:rFonts w:cs="Calibri"/>
                <w:color w:val="000000"/>
              </w:rPr>
              <w:t>G</w:t>
            </w:r>
            <w:r w:rsidRPr="00B50CF8">
              <w:rPr>
                <w:rFonts w:cs="Calibri"/>
                <w:color w:val="000000"/>
              </w:rPr>
              <w:t>rade</w:t>
            </w:r>
            <w:r w:rsidR="00FD083E">
              <w:rPr>
                <w:rFonts w:cs="Calibri"/>
                <w:color w:val="000000"/>
              </w:rPr>
              <w:t xml:space="preserve"> </w:t>
            </w:r>
            <w:r>
              <w:rPr>
                <w:rFonts w:cs="Calibri"/>
                <w:color w:val="000000"/>
              </w:rPr>
              <w:t>C</w:t>
            </w:r>
            <w:r w:rsidRPr="00B50CF8">
              <w:rPr>
                <w:rFonts w:cs="Calibri"/>
                <w:color w:val="000000"/>
              </w:rPr>
              <w:t>ompleted</w:t>
            </w:r>
          </w:p>
        </w:tc>
        <w:tc>
          <w:tcPr>
            <w:tcW w:w="2610" w:type="dxa"/>
          </w:tcPr>
          <w:p w14:paraId="177525C1" w14:textId="57FD07D8" w:rsidR="00293FB4" w:rsidRPr="00B50CF8" w:rsidRDefault="007A2AF6" w:rsidP="00A9424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mploymentEducation.csv" w:history="1">
              <w:r w:rsidR="00117CB6" w:rsidRPr="00117CB6">
                <w:rPr>
                  <w:rStyle w:val="Hyperlink"/>
                </w:rPr>
                <w:t>Employment</w:t>
              </w:r>
              <w:r w:rsidR="00293FB4" w:rsidRPr="00117CB6">
                <w:rPr>
                  <w:rStyle w:val="Hyperlink"/>
                  <w:rFonts w:cs="Calibri"/>
                </w:rPr>
                <w:t>Education.csv</w:t>
              </w:r>
            </w:hyperlink>
          </w:p>
        </w:tc>
      </w:tr>
      <w:tr w:rsidR="00293FB4" w:rsidRPr="00B50CF8" w14:paraId="227C41C7" w14:textId="77777777" w:rsidTr="004034FF">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3460A226" w14:textId="49F0645A" w:rsidR="00293FB4" w:rsidRPr="00864704" w:rsidRDefault="00293FB4" w:rsidP="00A94249">
            <w:pPr>
              <w:autoSpaceDE w:val="0"/>
              <w:autoSpaceDN w:val="0"/>
              <w:adjustRightInd w:val="0"/>
              <w:jc w:val="right"/>
              <w:rPr>
                <w:b w:val="0"/>
              </w:rPr>
            </w:pPr>
            <w:r w:rsidRPr="00864704">
              <w:rPr>
                <w:b w:val="0"/>
              </w:rPr>
              <w:t>4.25</w:t>
            </w:r>
          </w:p>
        </w:tc>
        <w:tc>
          <w:tcPr>
            <w:tcW w:w="5665" w:type="dxa"/>
          </w:tcPr>
          <w:p w14:paraId="7A394EB6" w14:textId="26BD2F62" w:rsidR="00293FB4" w:rsidRPr="00B50CF8" w:rsidRDefault="00293FB4" w:rsidP="00A9424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School</w:t>
            </w:r>
            <w:r w:rsidR="00FD083E">
              <w:rPr>
                <w:rFonts w:cs="Calibri"/>
                <w:color w:val="000000"/>
              </w:rPr>
              <w:t xml:space="preserve"> </w:t>
            </w:r>
            <w:r>
              <w:rPr>
                <w:rFonts w:cs="Calibri"/>
                <w:color w:val="000000"/>
              </w:rPr>
              <w:t>S</w:t>
            </w:r>
            <w:r w:rsidRPr="00B50CF8">
              <w:rPr>
                <w:rFonts w:cs="Calibri"/>
                <w:color w:val="000000"/>
              </w:rPr>
              <w:t>tatus</w:t>
            </w:r>
          </w:p>
        </w:tc>
        <w:tc>
          <w:tcPr>
            <w:tcW w:w="2610" w:type="dxa"/>
          </w:tcPr>
          <w:p w14:paraId="038DA431" w14:textId="1EF07710" w:rsidR="00293FB4" w:rsidRPr="00B50CF8" w:rsidRDefault="007A2AF6" w:rsidP="00A9424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mploymentEducation.csv" w:history="1">
              <w:r w:rsidR="00117CB6" w:rsidRPr="00117CB6">
                <w:rPr>
                  <w:rStyle w:val="Hyperlink"/>
                </w:rPr>
                <w:t>Employment</w:t>
              </w:r>
              <w:r w:rsidR="00117CB6" w:rsidRPr="00117CB6">
                <w:rPr>
                  <w:rStyle w:val="Hyperlink"/>
                  <w:rFonts w:cs="Calibri"/>
                </w:rPr>
                <w:t>Education.csv</w:t>
              </w:r>
            </w:hyperlink>
          </w:p>
        </w:tc>
      </w:tr>
      <w:tr w:rsidR="00293FB4" w:rsidRPr="00B50CF8" w14:paraId="797AE9CB" w14:textId="77777777" w:rsidTr="004034FF">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13F43EA5" w14:textId="4B69C83F" w:rsidR="00293FB4" w:rsidRPr="00864704" w:rsidRDefault="00293FB4" w:rsidP="00A94249">
            <w:pPr>
              <w:autoSpaceDE w:val="0"/>
              <w:autoSpaceDN w:val="0"/>
              <w:adjustRightInd w:val="0"/>
              <w:jc w:val="right"/>
              <w:rPr>
                <w:b w:val="0"/>
              </w:rPr>
            </w:pPr>
            <w:r w:rsidRPr="00864704">
              <w:rPr>
                <w:b w:val="0"/>
              </w:rPr>
              <w:t>4.26</w:t>
            </w:r>
          </w:p>
        </w:tc>
        <w:tc>
          <w:tcPr>
            <w:tcW w:w="5665" w:type="dxa"/>
          </w:tcPr>
          <w:p w14:paraId="1C140122" w14:textId="2E9AF04A" w:rsidR="00293FB4" w:rsidRPr="00B50CF8" w:rsidRDefault="00293FB4" w:rsidP="00A9424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Employment</w:t>
            </w:r>
            <w:r w:rsidR="00FD083E">
              <w:rPr>
                <w:rFonts w:cs="Calibri"/>
                <w:color w:val="000000"/>
              </w:rPr>
              <w:t xml:space="preserve"> </w:t>
            </w:r>
            <w:r>
              <w:rPr>
                <w:rFonts w:cs="Calibri"/>
                <w:color w:val="000000"/>
              </w:rPr>
              <w:t>Status</w:t>
            </w:r>
          </w:p>
        </w:tc>
        <w:tc>
          <w:tcPr>
            <w:tcW w:w="2610" w:type="dxa"/>
          </w:tcPr>
          <w:p w14:paraId="467C29E0" w14:textId="05541A73" w:rsidR="00293FB4" w:rsidRPr="00B50CF8" w:rsidRDefault="007A2AF6" w:rsidP="00A9424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mploymentEducation.csv" w:history="1">
              <w:r w:rsidR="00117CB6" w:rsidRPr="00117CB6">
                <w:rPr>
                  <w:rStyle w:val="Hyperlink"/>
                </w:rPr>
                <w:t>Employment</w:t>
              </w:r>
              <w:r w:rsidR="00117CB6" w:rsidRPr="00117CB6">
                <w:rPr>
                  <w:rStyle w:val="Hyperlink"/>
                  <w:rFonts w:cs="Calibri"/>
                </w:rPr>
                <w:t>Education.csv</w:t>
              </w:r>
            </w:hyperlink>
          </w:p>
        </w:tc>
      </w:tr>
      <w:tr w:rsidR="009C5D13" w:rsidRPr="00B50CF8" w14:paraId="60737204" w14:textId="77777777" w:rsidTr="004034FF">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7B680A94" w14:textId="2806193E" w:rsidR="009C5D13" w:rsidRPr="00864704" w:rsidRDefault="009C5D13" w:rsidP="009C5D13">
            <w:pPr>
              <w:autoSpaceDE w:val="0"/>
              <w:autoSpaceDN w:val="0"/>
              <w:adjustRightInd w:val="0"/>
              <w:jc w:val="right"/>
              <w:rPr>
                <w:b w:val="0"/>
              </w:rPr>
            </w:pPr>
            <w:r w:rsidRPr="00864704">
              <w:rPr>
                <w:b w:val="0"/>
              </w:rPr>
              <w:t>4.27</w:t>
            </w:r>
          </w:p>
        </w:tc>
        <w:tc>
          <w:tcPr>
            <w:tcW w:w="5665" w:type="dxa"/>
          </w:tcPr>
          <w:p w14:paraId="616AB717" w14:textId="6E66E658" w:rsidR="009C5D13" w:rsidRPr="00B50CF8" w:rsidRDefault="009C5D13" w:rsidP="009C5D1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General</w:t>
            </w:r>
            <w:r w:rsidR="00FD083E">
              <w:rPr>
                <w:rFonts w:cs="Calibri"/>
                <w:color w:val="000000"/>
              </w:rPr>
              <w:t xml:space="preserve"> </w:t>
            </w:r>
            <w:r w:rsidRPr="00B50CF8">
              <w:rPr>
                <w:rFonts w:cs="Calibri"/>
                <w:color w:val="000000"/>
              </w:rPr>
              <w:t>Health</w:t>
            </w:r>
            <w:r w:rsidR="00FD083E">
              <w:rPr>
                <w:rFonts w:cs="Calibri"/>
                <w:color w:val="000000"/>
              </w:rPr>
              <w:t xml:space="preserve"> </w:t>
            </w:r>
            <w:r w:rsidRPr="00B50CF8">
              <w:rPr>
                <w:rFonts w:cs="Calibri"/>
                <w:color w:val="000000"/>
              </w:rPr>
              <w:t>Status</w:t>
            </w:r>
          </w:p>
        </w:tc>
        <w:tc>
          <w:tcPr>
            <w:tcW w:w="2610" w:type="dxa"/>
          </w:tcPr>
          <w:p w14:paraId="55FED9C7" w14:textId="5D87B960" w:rsidR="009C5D13" w:rsidRPr="00B50CF8" w:rsidRDefault="007A2AF6" w:rsidP="009C5D1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HealthAndDV.csv" w:history="1">
              <w:r w:rsidR="009C5D13" w:rsidRPr="00A14201">
                <w:rPr>
                  <w:rStyle w:val="Hyperlink"/>
                  <w:rFonts w:cs="Calibri"/>
                </w:rPr>
                <w:t>HealthAndDV.csv</w:t>
              </w:r>
            </w:hyperlink>
          </w:p>
        </w:tc>
      </w:tr>
      <w:tr w:rsidR="009C5D13" w:rsidRPr="00B50CF8" w14:paraId="5984372D" w14:textId="77777777" w:rsidTr="004034FF">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47E9E1DD" w14:textId="70ECE833" w:rsidR="009C5D13" w:rsidRPr="00864704" w:rsidRDefault="009C5D13" w:rsidP="009C5D13">
            <w:pPr>
              <w:autoSpaceDE w:val="0"/>
              <w:autoSpaceDN w:val="0"/>
              <w:adjustRightInd w:val="0"/>
              <w:jc w:val="right"/>
              <w:rPr>
                <w:b w:val="0"/>
              </w:rPr>
            </w:pPr>
            <w:r w:rsidRPr="00864704">
              <w:rPr>
                <w:b w:val="0"/>
              </w:rPr>
              <w:t>4.28</w:t>
            </w:r>
          </w:p>
        </w:tc>
        <w:tc>
          <w:tcPr>
            <w:tcW w:w="5665" w:type="dxa"/>
          </w:tcPr>
          <w:p w14:paraId="728AB007" w14:textId="3574C314" w:rsidR="009C5D13" w:rsidRPr="00B50CF8" w:rsidRDefault="009C5D13" w:rsidP="009C5D1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Dental</w:t>
            </w:r>
            <w:r w:rsidR="00FD083E">
              <w:rPr>
                <w:rFonts w:cs="Calibri"/>
                <w:color w:val="000000"/>
              </w:rPr>
              <w:t xml:space="preserve"> </w:t>
            </w:r>
            <w:r w:rsidRPr="00B50CF8">
              <w:rPr>
                <w:rFonts w:cs="Calibri"/>
                <w:color w:val="000000"/>
              </w:rPr>
              <w:t>Health</w:t>
            </w:r>
            <w:r w:rsidR="00FD083E">
              <w:rPr>
                <w:rFonts w:cs="Calibri"/>
                <w:color w:val="000000"/>
              </w:rPr>
              <w:t xml:space="preserve"> </w:t>
            </w:r>
            <w:r w:rsidRPr="00B50CF8">
              <w:rPr>
                <w:rFonts w:cs="Calibri"/>
                <w:color w:val="000000"/>
              </w:rPr>
              <w:t>Status</w:t>
            </w:r>
          </w:p>
        </w:tc>
        <w:tc>
          <w:tcPr>
            <w:tcW w:w="2610" w:type="dxa"/>
          </w:tcPr>
          <w:p w14:paraId="4D8FE717" w14:textId="28B2CFCF" w:rsidR="009C5D13" w:rsidRPr="00B50CF8" w:rsidRDefault="007A2AF6" w:rsidP="009C5D1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HealthAndDV.csv" w:history="1">
              <w:r w:rsidR="009C5D13" w:rsidRPr="00A14201">
                <w:rPr>
                  <w:rStyle w:val="Hyperlink"/>
                  <w:rFonts w:cs="Calibri"/>
                </w:rPr>
                <w:t>HealthAndDV.csv</w:t>
              </w:r>
            </w:hyperlink>
          </w:p>
        </w:tc>
      </w:tr>
      <w:tr w:rsidR="009C5D13" w:rsidRPr="00B50CF8" w14:paraId="55B6239B" w14:textId="77777777" w:rsidTr="004034FF">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4045AC83" w14:textId="605973E3" w:rsidR="009C5D13" w:rsidRPr="00864704" w:rsidRDefault="009C5D13" w:rsidP="009C5D13">
            <w:pPr>
              <w:autoSpaceDE w:val="0"/>
              <w:autoSpaceDN w:val="0"/>
              <w:adjustRightInd w:val="0"/>
              <w:jc w:val="right"/>
              <w:rPr>
                <w:b w:val="0"/>
              </w:rPr>
            </w:pPr>
            <w:r w:rsidRPr="00864704">
              <w:rPr>
                <w:b w:val="0"/>
              </w:rPr>
              <w:t>4.29</w:t>
            </w:r>
          </w:p>
        </w:tc>
        <w:tc>
          <w:tcPr>
            <w:tcW w:w="5665" w:type="dxa"/>
          </w:tcPr>
          <w:p w14:paraId="4BF7FE66" w14:textId="6F363C17" w:rsidR="009C5D13" w:rsidRPr="00B50CF8" w:rsidRDefault="009C5D13" w:rsidP="009C5D1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Mental</w:t>
            </w:r>
            <w:r w:rsidR="00FD083E">
              <w:rPr>
                <w:rFonts w:cs="Calibri"/>
                <w:color w:val="000000"/>
              </w:rPr>
              <w:t xml:space="preserve"> </w:t>
            </w:r>
            <w:r w:rsidRPr="00B50CF8">
              <w:rPr>
                <w:rFonts w:cs="Calibri"/>
                <w:color w:val="000000"/>
              </w:rPr>
              <w:t>Health</w:t>
            </w:r>
            <w:r w:rsidR="00FD083E">
              <w:rPr>
                <w:rFonts w:cs="Calibri"/>
                <w:color w:val="000000"/>
              </w:rPr>
              <w:t xml:space="preserve"> </w:t>
            </w:r>
            <w:r w:rsidRPr="00B50CF8">
              <w:rPr>
                <w:rFonts w:cs="Calibri"/>
                <w:color w:val="000000"/>
              </w:rPr>
              <w:t>Status</w:t>
            </w:r>
          </w:p>
        </w:tc>
        <w:tc>
          <w:tcPr>
            <w:tcW w:w="2610" w:type="dxa"/>
          </w:tcPr>
          <w:p w14:paraId="03E75C9C" w14:textId="647B24DF" w:rsidR="009C5D13" w:rsidRPr="00B50CF8" w:rsidRDefault="007A2AF6" w:rsidP="009C5D1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HealthAndDV.csv" w:history="1">
              <w:r w:rsidR="009C5D13" w:rsidRPr="00A14201">
                <w:rPr>
                  <w:rStyle w:val="Hyperlink"/>
                  <w:rFonts w:cs="Calibri"/>
                </w:rPr>
                <w:t>HealthAndDV.csv</w:t>
              </w:r>
            </w:hyperlink>
          </w:p>
        </w:tc>
      </w:tr>
      <w:tr w:rsidR="009C5D13" w:rsidRPr="00B50CF8" w14:paraId="1EBFABE1" w14:textId="77777777" w:rsidTr="004034FF">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4780CED2" w14:textId="72EA91F2" w:rsidR="009C5D13" w:rsidRPr="00864704" w:rsidRDefault="009C5D13" w:rsidP="009C5D13">
            <w:pPr>
              <w:autoSpaceDE w:val="0"/>
              <w:autoSpaceDN w:val="0"/>
              <w:adjustRightInd w:val="0"/>
              <w:jc w:val="right"/>
              <w:rPr>
                <w:b w:val="0"/>
              </w:rPr>
            </w:pPr>
            <w:r w:rsidRPr="00864704">
              <w:rPr>
                <w:b w:val="0"/>
              </w:rPr>
              <w:t>4.30</w:t>
            </w:r>
          </w:p>
        </w:tc>
        <w:tc>
          <w:tcPr>
            <w:tcW w:w="5665" w:type="dxa"/>
          </w:tcPr>
          <w:p w14:paraId="338B1C24" w14:textId="7DF4C7A1" w:rsidR="009C5D13" w:rsidRPr="00B50CF8" w:rsidRDefault="009C5D13" w:rsidP="009C5D1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Pregnancy</w:t>
            </w:r>
            <w:r w:rsidR="00FD083E">
              <w:rPr>
                <w:rFonts w:cs="Calibri"/>
                <w:color w:val="000000"/>
              </w:rPr>
              <w:t xml:space="preserve"> </w:t>
            </w:r>
            <w:r w:rsidRPr="00B50CF8">
              <w:rPr>
                <w:rFonts w:cs="Calibri"/>
                <w:color w:val="000000"/>
              </w:rPr>
              <w:t>Status</w:t>
            </w:r>
          </w:p>
        </w:tc>
        <w:tc>
          <w:tcPr>
            <w:tcW w:w="2610" w:type="dxa"/>
          </w:tcPr>
          <w:p w14:paraId="7AC36059" w14:textId="08BB36CB" w:rsidR="009C5D13" w:rsidRPr="00B50CF8" w:rsidRDefault="007A2AF6" w:rsidP="009C5D1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HealthAndDV.csv" w:history="1">
              <w:r w:rsidR="009C5D13" w:rsidRPr="00A14201">
                <w:rPr>
                  <w:rStyle w:val="Hyperlink"/>
                  <w:rFonts w:cs="Calibri"/>
                </w:rPr>
                <w:t>HealthAndDV.csv</w:t>
              </w:r>
            </w:hyperlink>
          </w:p>
        </w:tc>
      </w:tr>
      <w:tr w:rsidR="007E3A14" w:rsidRPr="00B50CF8" w14:paraId="433A7C6F" w14:textId="77777777" w:rsidTr="004034FF">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3A319D79" w14:textId="05A06A35" w:rsidR="007E3A14" w:rsidRPr="00864704" w:rsidRDefault="007E3A14" w:rsidP="007E3A14">
            <w:pPr>
              <w:autoSpaceDE w:val="0"/>
              <w:autoSpaceDN w:val="0"/>
              <w:adjustRightInd w:val="0"/>
              <w:jc w:val="right"/>
              <w:rPr>
                <w:b w:val="0"/>
              </w:rPr>
            </w:pPr>
            <w:r w:rsidRPr="00864704">
              <w:rPr>
                <w:b w:val="0"/>
              </w:rPr>
              <w:t>4.31</w:t>
            </w:r>
          </w:p>
        </w:tc>
        <w:tc>
          <w:tcPr>
            <w:tcW w:w="5665" w:type="dxa"/>
          </w:tcPr>
          <w:p w14:paraId="1C72F06B" w14:textId="456BDF3A" w:rsidR="007E3A14" w:rsidRPr="00B50CF8" w:rsidRDefault="007E3A14" w:rsidP="007E3A1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Formerly</w:t>
            </w:r>
            <w:r w:rsidR="00FD083E">
              <w:rPr>
                <w:rFonts w:cs="Calibri"/>
                <w:color w:val="000000"/>
              </w:rPr>
              <w:t xml:space="preserve"> </w:t>
            </w:r>
            <w:r w:rsidRPr="00B50CF8">
              <w:rPr>
                <w:rFonts w:cs="Calibri"/>
                <w:color w:val="000000"/>
              </w:rPr>
              <w:t>a</w:t>
            </w:r>
            <w:r w:rsidR="00FD083E">
              <w:rPr>
                <w:rFonts w:cs="Calibri"/>
                <w:color w:val="000000"/>
              </w:rPr>
              <w:t xml:space="preserve"> </w:t>
            </w:r>
            <w:r>
              <w:rPr>
                <w:rFonts w:cs="Calibri"/>
                <w:color w:val="000000"/>
              </w:rPr>
              <w:t>W</w:t>
            </w:r>
            <w:r w:rsidRPr="00B50CF8">
              <w:rPr>
                <w:rFonts w:cs="Calibri"/>
                <w:color w:val="000000"/>
              </w:rPr>
              <w:t>ard</w:t>
            </w:r>
            <w:r w:rsidR="00FD083E">
              <w:rPr>
                <w:rFonts w:cs="Calibri"/>
                <w:color w:val="000000"/>
              </w:rPr>
              <w:t xml:space="preserve"> </w:t>
            </w:r>
            <w:r w:rsidRPr="00B50CF8">
              <w:rPr>
                <w:rFonts w:cs="Calibri"/>
                <w:color w:val="000000"/>
              </w:rPr>
              <w:t>of</w:t>
            </w:r>
            <w:r w:rsidR="00FD083E">
              <w:rPr>
                <w:rFonts w:cs="Calibri"/>
                <w:color w:val="000000"/>
              </w:rPr>
              <w:t xml:space="preserve"> </w:t>
            </w:r>
            <w:r>
              <w:rPr>
                <w:rFonts w:cs="Calibri"/>
                <w:color w:val="000000"/>
              </w:rPr>
              <w:t>C</w:t>
            </w:r>
            <w:r w:rsidRPr="00B50CF8">
              <w:rPr>
                <w:rFonts w:cs="Calibri"/>
                <w:color w:val="000000"/>
              </w:rPr>
              <w:t>hild</w:t>
            </w:r>
            <w:r w:rsidR="00FD083E">
              <w:rPr>
                <w:rFonts w:cs="Calibri"/>
                <w:color w:val="000000"/>
              </w:rPr>
              <w:t xml:space="preserve"> </w:t>
            </w:r>
            <w:r>
              <w:rPr>
                <w:rFonts w:cs="Calibri"/>
                <w:color w:val="000000"/>
              </w:rPr>
              <w:t>Welfare/F</w:t>
            </w:r>
            <w:r w:rsidRPr="00B50CF8">
              <w:rPr>
                <w:rFonts w:cs="Calibri"/>
                <w:color w:val="000000"/>
              </w:rPr>
              <w:t>oster</w:t>
            </w:r>
            <w:r w:rsidR="00FD083E">
              <w:rPr>
                <w:rFonts w:cs="Calibri"/>
                <w:color w:val="000000"/>
              </w:rPr>
              <w:t xml:space="preserve"> </w:t>
            </w:r>
            <w:r>
              <w:rPr>
                <w:rFonts w:cs="Calibri"/>
                <w:color w:val="000000"/>
              </w:rPr>
              <w:t>Care</w:t>
            </w:r>
            <w:r w:rsidR="00FD083E">
              <w:rPr>
                <w:rFonts w:cs="Calibri"/>
                <w:color w:val="000000"/>
              </w:rPr>
              <w:t xml:space="preserve"> </w:t>
            </w:r>
            <w:r>
              <w:rPr>
                <w:rFonts w:cs="Calibri"/>
                <w:color w:val="000000"/>
              </w:rPr>
              <w:t>A</w:t>
            </w:r>
            <w:r w:rsidRPr="00B50CF8">
              <w:rPr>
                <w:rFonts w:cs="Calibri"/>
                <w:color w:val="000000"/>
              </w:rPr>
              <w:t>gency</w:t>
            </w:r>
          </w:p>
        </w:tc>
        <w:tc>
          <w:tcPr>
            <w:tcW w:w="2610" w:type="dxa"/>
          </w:tcPr>
          <w:p w14:paraId="007DFAF6" w14:textId="334254A1" w:rsidR="007E3A14" w:rsidRPr="00B50CF8" w:rsidRDefault="007A2AF6" w:rsidP="007E3A1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nrollment.csv" w:history="1">
              <w:r w:rsidR="007E3A14" w:rsidRPr="00FA760B">
                <w:rPr>
                  <w:rStyle w:val="Hyperlink"/>
                  <w:rFonts w:cs="Calibri"/>
                </w:rPr>
                <w:t>Enrollment.csv</w:t>
              </w:r>
            </w:hyperlink>
          </w:p>
        </w:tc>
      </w:tr>
      <w:tr w:rsidR="007E3A14" w:rsidRPr="00B50CF8" w14:paraId="57664E89" w14:textId="77777777" w:rsidTr="004034FF">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35C4846B" w14:textId="5C889692" w:rsidR="007E3A14" w:rsidRPr="00864704" w:rsidRDefault="007E3A14" w:rsidP="007E3A14">
            <w:pPr>
              <w:autoSpaceDE w:val="0"/>
              <w:autoSpaceDN w:val="0"/>
              <w:adjustRightInd w:val="0"/>
              <w:jc w:val="right"/>
              <w:rPr>
                <w:b w:val="0"/>
              </w:rPr>
            </w:pPr>
            <w:r w:rsidRPr="00864704">
              <w:rPr>
                <w:b w:val="0"/>
              </w:rPr>
              <w:t>4.32</w:t>
            </w:r>
          </w:p>
        </w:tc>
        <w:tc>
          <w:tcPr>
            <w:tcW w:w="5665" w:type="dxa"/>
          </w:tcPr>
          <w:p w14:paraId="4F18CB65" w14:textId="60B823CF" w:rsidR="007E3A14" w:rsidRPr="00B50CF8" w:rsidRDefault="007E3A14" w:rsidP="007E3A1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Formerly</w:t>
            </w:r>
            <w:r w:rsidR="00FD083E">
              <w:rPr>
                <w:rFonts w:cs="Calibri"/>
                <w:color w:val="000000"/>
              </w:rPr>
              <w:t xml:space="preserve"> </w:t>
            </w:r>
            <w:r w:rsidRPr="00B50CF8">
              <w:rPr>
                <w:rFonts w:cs="Calibri"/>
                <w:color w:val="000000"/>
              </w:rPr>
              <w:t>a</w:t>
            </w:r>
            <w:r w:rsidR="00FD083E">
              <w:rPr>
                <w:rFonts w:cs="Calibri"/>
                <w:color w:val="000000"/>
              </w:rPr>
              <w:t xml:space="preserve"> </w:t>
            </w:r>
            <w:r>
              <w:rPr>
                <w:rFonts w:cs="Calibri"/>
                <w:color w:val="000000"/>
              </w:rPr>
              <w:t>W</w:t>
            </w:r>
            <w:r w:rsidRPr="00B50CF8">
              <w:rPr>
                <w:rFonts w:cs="Calibri"/>
                <w:color w:val="000000"/>
              </w:rPr>
              <w:t>ard</w:t>
            </w:r>
            <w:r w:rsidR="00FD083E">
              <w:rPr>
                <w:rFonts w:cs="Calibri"/>
                <w:color w:val="000000"/>
              </w:rPr>
              <w:t xml:space="preserve"> </w:t>
            </w:r>
            <w:r w:rsidRPr="00B50CF8">
              <w:rPr>
                <w:rFonts w:cs="Calibri"/>
                <w:color w:val="000000"/>
              </w:rPr>
              <w:t>of</w:t>
            </w:r>
            <w:r w:rsidR="00FD083E">
              <w:rPr>
                <w:rFonts w:cs="Calibri"/>
                <w:color w:val="000000"/>
              </w:rPr>
              <w:t xml:space="preserve"> </w:t>
            </w:r>
            <w:r>
              <w:rPr>
                <w:rFonts w:cs="Calibri"/>
                <w:color w:val="000000"/>
              </w:rPr>
              <w:t>J</w:t>
            </w:r>
            <w:r w:rsidRPr="00B50CF8">
              <w:rPr>
                <w:rFonts w:cs="Calibri"/>
                <w:color w:val="000000"/>
              </w:rPr>
              <w:t>uvenile</w:t>
            </w:r>
            <w:r w:rsidR="00FD083E">
              <w:rPr>
                <w:rFonts w:cs="Calibri"/>
                <w:color w:val="000000"/>
              </w:rPr>
              <w:t xml:space="preserve"> </w:t>
            </w:r>
            <w:r>
              <w:rPr>
                <w:rFonts w:cs="Calibri"/>
                <w:color w:val="000000"/>
              </w:rPr>
              <w:t>J</w:t>
            </w:r>
            <w:r w:rsidRPr="00B50CF8">
              <w:rPr>
                <w:rFonts w:cs="Calibri"/>
                <w:color w:val="000000"/>
              </w:rPr>
              <w:t>ustice</w:t>
            </w:r>
            <w:r w:rsidR="00FD083E">
              <w:rPr>
                <w:rFonts w:cs="Calibri"/>
                <w:color w:val="000000"/>
              </w:rPr>
              <w:t xml:space="preserve"> </w:t>
            </w:r>
            <w:r>
              <w:rPr>
                <w:rFonts w:cs="Calibri"/>
                <w:color w:val="000000"/>
              </w:rPr>
              <w:t>S</w:t>
            </w:r>
            <w:r w:rsidRPr="00B50CF8">
              <w:rPr>
                <w:rFonts w:cs="Calibri"/>
                <w:color w:val="000000"/>
              </w:rPr>
              <w:t>ystem</w:t>
            </w:r>
          </w:p>
        </w:tc>
        <w:tc>
          <w:tcPr>
            <w:tcW w:w="2610" w:type="dxa"/>
          </w:tcPr>
          <w:p w14:paraId="053FC952" w14:textId="57A52F39" w:rsidR="007E3A14" w:rsidRPr="00B50CF8" w:rsidRDefault="007A2AF6" w:rsidP="007E3A1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nrollment.csv" w:history="1">
              <w:r w:rsidR="007E3A14" w:rsidRPr="00FA760B">
                <w:rPr>
                  <w:rStyle w:val="Hyperlink"/>
                  <w:rFonts w:cs="Calibri"/>
                </w:rPr>
                <w:t>Enrollment.csv</w:t>
              </w:r>
            </w:hyperlink>
          </w:p>
        </w:tc>
      </w:tr>
      <w:tr w:rsidR="007E3A14" w:rsidRPr="00B50CF8" w14:paraId="78EEA8EE" w14:textId="77777777" w:rsidTr="004034FF">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0ADFCAA5" w14:textId="47F1C050" w:rsidR="007E3A14" w:rsidRPr="00864704" w:rsidRDefault="007E3A14" w:rsidP="007E3A14">
            <w:pPr>
              <w:autoSpaceDE w:val="0"/>
              <w:autoSpaceDN w:val="0"/>
              <w:adjustRightInd w:val="0"/>
              <w:jc w:val="right"/>
              <w:rPr>
                <w:b w:val="0"/>
              </w:rPr>
            </w:pPr>
            <w:r w:rsidRPr="00864704">
              <w:rPr>
                <w:b w:val="0"/>
              </w:rPr>
              <w:t>4.33</w:t>
            </w:r>
          </w:p>
        </w:tc>
        <w:tc>
          <w:tcPr>
            <w:tcW w:w="5665" w:type="dxa"/>
          </w:tcPr>
          <w:p w14:paraId="466DCC7F" w14:textId="2DB1754A" w:rsidR="007E3A14" w:rsidRPr="00B50CF8" w:rsidRDefault="007E3A14" w:rsidP="007E3A1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Young</w:t>
            </w:r>
            <w:r w:rsidR="00FD083E">
              <w:rPr>
                <w:rFonts w:cs="Calibri"/>
                <w:color w:val="000000"/>
              </w:rPr>
              <w:t xml:space="preserve"> </w:t>
            </w:r>
            <w:r w:rsidRPr="00B50CF8">
              <w:rPr>
                <w:rFonts w:cs="Calibri"/>
                <w:color w:val="000000"/>
              </w:rPr>
              <w:t>Person's</w:t>
            </w:r>
            <w:r w:rsidR="00FD083E">
              <w:rPr>
                <w:rFonts w:cs="Calibri"/>
                <w:color w:val="000000"/>
              </w:rPr>
              <w:t xml:space="preserve"> </w:t>
            </w:r>
            <w:r w:rsidRPr="00B50CF8">
              <w:rPr>
                <w:rFonts w:cs="Calibri"/>
                <w:color w:val="000000"/>
              </w:rPr>
              <w:t>Critical</w:t>
            </w:r>
            <w:r w:rsidR="00FD083E">
              <w:rPr>
                <w:rFonts w:cs="Calibri"/>
                <w:color w:val="000000"/>
              </w:rPr>
              <w:t xml:space="preserve"> </w:t>
            </w:r>
            <w:r w:rsidRPr="00B50CF8">
              <w:rPr>
                <w:rFonts w:cs="Calibri"/>
                <w:color w:val="000000"/>
              </w:rPr>
              <w:t>Issues</w:t>
            </w:r>
          </w:p>
        </w:tc>
        <w:tc>
          <w:tcPr>
            <w:tcW w:w="2610" w:type="dxa"/>
          </w:tcPr>
          <w:p w14:paraId="7D4AF295" w14:textId="7343D19E" w:rsidR="007E3A14" w:rsidRPr="00B50CF8" w:rsidRDefault="007A2AF6" w:rsidP="007E3A1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nrollment.csv" w:history="1">
              <w:r w:rsidR="007E3A14" w:rsidRPr="00FA760B">
                <w:rPr>
                  <w:rStyle w:val="Hyperlink"/>
                  <w:rFonts w:cs="Calibri"/>
                </w:rPr>
                <w:t>Enrollment.csv</w:t>
              </w:r>
            </w:hyperlink>
          </w:p>
        </w:tc>
      </w:tr>
      <w:tr w:rsidR="007E3A14" w:rsidRPr="00B50CF8" w14:paraId="40D40CB6" w14:textId="77777777" w:rsidTr="004034FF">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76D3A267" w14:textId="5E1792BC" w:rsidR="007E3A14" w:rsidRPr="00864704" w:rsidRDefault="007E3A14" w:rsidP="007E3A14">
            <w:pPr>
              <w:autoSpaceDE w:val="0"/>
              <w:autoSpaceDN w:val="0"/>
              <w:adjustRightInd w:val="0"/>
              <w:jc w:val="right"/>
              <w:rPr>
                <w:b w:val="0"/>
              </w:rPr>
            </w:pPr>
            <w:r w:rsidRPr="00864704">
              <w:rPr>
                <w:b w:val="0"/>
              </w:rPr>
              <w:t>4.34</w:t>
            </w:r>
          </w:p>
        </w:tc>
        <w:tc>
          <w:tcPr>
            <w:tcW w:w="5665" w:type="dxa"/>
          </w:tcPr>
          <w:p w14:paraId="300A31A5" w14:textId="2BBE1F95" w:rsidR="007E3A14" w:rsidRPr="00B50CF8" w:rsidRDefault="007E3A14" w:rsidP="007E3A1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Referral</w:t>
            </w:r>
            <w:r w:rsidR="00FD083E">
              <w:rPr>
                <w:rFonts w:cs="Calibri"/>
                <w:color w:val="000000"/>
              </w:rPr>
              <w:t xml:space="preserve"> </w:t>
            </w:r>
            <w:r w:rsidRPr="00B50CF8">
              <w:rPr>
                <w:rFonts w:cs="Calibri"/>
                <w:color w:val="000000"/>
              </w:rPr>
              <w:t>Source</w:t>
            </w:r>
          </w:p>
        </w:tc>
        <w:tc>
          <w:tcPr>
            <w:tcW w:w="2610" w:type="dxa"/>
          </w:tcPr>
          <w:p w14:paraId="121F53E5" w14:textId="660D8197" w:rsidR="007E3A14" w:rsidRPr="00B50CF8" w:rsidRDefault="007A2AF6" w:rsidP="007E3A1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nrollment.csv" w:history="1">
              <w:r w:rsidR="007E3A14" w:rsidRPr="00FA760B">
                <w:rPr>
                  <w:rStyle w:val="Hyperlink"/>
                  <w:rFonts w:cs="Calibri"/>
                </w:rPr>
                <w:t>Enrollment.csv</w:t>
              </w:r>
            </w:hyperlink>
          </w:p>
        </w:tc>
      </w:tr>
      <w:tr w:rsidR="007E3A14" w:rsidRPr="00B50CF8" w14:paraId="02D8A70B" w14:textId="77777777" w:rsidTr="004034FF">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21F87CA2" w14:textId="72F783AC" w:rsidR="007E3A14" w:rsidRPr="00864704" w:rsidRDefault="007E3A14" w:rsidP="007E3A14">
            <w:pPr>
              <w:autoSpaceDE w:val="0"/>
              <w:autoSpaceDN w:val="0"/>
              <w:adjustRightInd w:val="0"/>
              <w:jc w:val="right"/>
              <w:rPr>
                <w:b w:val="0"/>
              </w:rPr>
            </w:pPr>
            <w:r w:rsidRPr="00864704">
              <w:rPr>
                <w:b w:val="0"/>
              </w:rPr>
              <w:t>4.35</w:t>
            </w:r>
            <w:r w:rsidR="004034FF">
              <w:rPr>
                <w:b w:val="0"/>
              </w:rPr>
              <w:t>A</w:t>
            </w:r>
          </w:p>
        </w:tc>
        <w:tc>
          <w:tcPr>
            <w:tcW w:w="5665" w:type="dxa"/>
          </w:tcPr>
          <w:p w14:paraId="54D21683" w14:textId="39CDDCFF" w:rsidR="007E3A14" w:rsidRPr="00B50CF8" w:rsidRDefault="007E3A14" w:rsidP="007E3A1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Commercial</w:t>
            </w:r>
            <w:r w:rsidR="00FD083E">
              <w:rPr>
                <w:rFonts w:cs="Calibri"/>
                <w:color w:val="000000"/>
              </w:rPr>
              <w:t xml:space="preserve"> </w:t>
            </w:r>
            <w:r>
              <w:rPr>
                <w:rFonts w:cs="Calibri"/>
                <w:color w:val="000000"/>
              </w:rPr>
              <w:t>Sexual</w:t>
            </w:r>
            <w:r w:rsidR="00FD083E">
              <w:rPr>
                <w:rFonts w:cs="Calibri"/>
                <w:color w:val="000000"/>
              </w:rPr>
              <w:t xml:space="preserve"> </w:t>
            </w:r>
            <w:r>
              <w:rPr>
                <w:rFonts w:cs="Calibri"/>
                <w:color w:val="000000"/>
              </w:rPr>
              <w:t>Exploitation</w:t>
            </w:r>
          </w:p>
        </w:tc>
        <w:tc>
          <w:tcPr>
            <w:tcW w:w="2610" w:type="dxa"/>
          </w:tcPr>
          <w:p w14:paraId="1AB67A41" w14:textId="189878CE" w:rsidR="007E3A14" w:rsidRPr="00B50CF8" w:rsidRDefault="007A2AF6" w:rsidP="007E3A1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nrollment.csv" w:history="1">
              <w:r w:rsidR="007E3A14" w:rsidRPr="00FA760B">
                <w:rPr>
                  <w:rStyle w:val="Hyperlink"/>
                  <w:rFonts w:cs="Calibri"/>
                </w:rPr>
                <w:t>Enrollment.csv</w:t>
              </w:r>
            </w:hyperlink>
          </w:p>
        </w:tc>
      </w:tr>
      <w:tr w:rsidR="004034FF" w:rsidRPr="00B50CF8" w14:paraId="59425DD1" w14:textId="77777777" w:rsidTr="004034FF">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77536259" w14:textId="3DA54CF7" w:rsidR="004034FF" w:rsidRPr="00864704" w:rsidRDefault="004034FF" w:rsidP="007E3A14">
            <w:pPr>
              <w:autoSpaceDE w:val="0"/>
              <w:autoSpaceDN w:val="0"/>
              <w:adjustRightInd w:val="0"/>
              <w:jc w:val="right"/>
              <w:rPr>
                <w:b w:val="0"/>
              </w:rPr>
            </w:pPr>
            <w:r>
              <w:rPr>
                <w:b w:val="0"/>
              </w:rPr>
              <w:t>4.35B</w:t>
            </w:r>
          </w:p>
        </w:tc>
        <w:tc>
          <w:tcPr>
            <w:tcW w:w="5665" w:type="dxa"/>
          </w:tcPr>
          <w:p w14:paraId="54F0D63C" w14:textId="1C3DA815" w:rsidR="004034FF" w:rsidRDefault="004034FF" w:rsidP="007E3A1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Labor Exploitation</w:t>
            </w:r>
          </w:p>
        </w:tc>
        <w:tc>
          <w:tcPr>
            <w:tcW w:w="2610" w:type="dxa"/>
          </w:tcPr>
          <w:p w14:paraId="365796D6" w14:textId="31DE8925" w:rsidR="004034FF" w:rsidRDefault="007A2AF6" w:rsidP="007E3A1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hyperlink w:anchor="_Enrollment.csv" w:history="1">
              <w:r w:rsidR="004034FF" w:rsidRPr="00FA760B">
                <w:rPr>
                  <w:rStyle w:val="Hyperlink"/>
                  <w:rFonts w:cs="Calibri"/>
                </w:rPr>
                <w:t>Enrollment.csv</w:t>
              </w:r>
            </w:hyperlink>
          </w:p>
        </w:tc>
      </w:tr>
      <w:tr w:rsidR="009C5D13" w:rsidRPr="00B50CF8" w14:paraId="277E8005" w14:textId="77777777" w:rsidTr="004034FF">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4C8CFCFB" w14:textId="5CF99F6C" w:rsidR="009C5D13" w:rsidRPr="00864704" w:rsidRDefault="009C5D13" w:rsidP="009C5D13">
            <w:pPr>
              <w:autoSpaceDE w:val="0"/>
              <w:autoSpaceDN w:val="0"/>
              <w:adjustRightInd w:val="0"/>
              <w:jc w:val="right"/>
              <w:rPr>
                <w:b w:val="0"/>
              </w:rPr>
            </w:pPr>
            <w:r w:rsidRPr="00864704">
              <w:rPr>
                <w:b w:val="0"/>
              </w:rPr>
              <w:t>4.36</w:t>
            </w:r>
          </w:p>
        </w:tc>
        <w:tc>
          <w:tcPr>
            <w:tcW w:w="5665" w:type="dxa"/>
          </w:tcPr>
          <w:p w14:paraId="57D1F490" w14:textId="545A558E" w:rsidR="009C5D13" w:rsidRPr="00B50CF8" w:rsidRDefault="009C5D13" w:rsidP="009C5D1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Transitional,</w:t>
            </w:r>
            <w:r w:rsidR="00FD083E">
              <w:rPr>
                <w:rFonts w:cs="Calibri"/>
                <w:color w:val="000000"/>
              </w:rPr>
              <w:t xml:space="preserve"> </w:t>
            </w:r>
            <w:r w:rsidRPr="00B50CF8">
              <w:rPr>
                <w:rFonts w:cs="Calibri"/>
                <w:color w:val="000000"/>
              </w:rPr>
              <w:t>Exit</w:t>
            </w:r>
            <w:r>
              <w:rPr>
                <w:rFonts w:cs="Calibri"/>
                <w:color w:val="000000"/>
              </w:rPr>
              <w:t>-</w:t>
            </w:r>
            <w:r w:rsidRPr="00B50CF8">
              <w:rPr>
                <w:rFonts w:cs="Calibri"/>
                <w:color w:val="000000"/>
              </w:rPr>
              <w:t>care,</w:t>
            </w:r>
            <w:r w:rsidR="00FD083E">
              <w:rPr>
                <w:rFonts w:cs="Calibri"/>
                <w:color w:val="000000"/>
              </w:rPr>
              <w:t xml:space="preserve"> </w:t>
            </w:r>
            <w:r w:rsidRPr="00B50CF8">
              <w:rPr>
                <w:rFonts w:cs="Calibri"/>
                <w:color w:val="000000"/>
              </w:rPr>
              <w:t>or</w:t>
            </w:r>
            <w:r w:rsidR="00FD083E">
              <w:rPr>
                <w:rFonts w:cs="Calibri"/>
                <w:color w:val="000000"/>
              </w:rPr>
              <w:t xml:space="preserve"> </w:t>
            </w:r>
            <w:r w:rsidRPr="00B50CF8">
              <w:rPr>
                <w:rFonts w:cs="Calibri"/>
                <w:color w:val="000000"/>
              </w:rPr>
              <w:t>Aftercare</w:t>
            </w:r>
            <w:r w:rsidR="00FD083E">
              <w:rPr>
                <w:rFonts w:cs="Calibri"/>
                <w:color w:val="000000"/>
              </w:rPr>
              <w:t xml:space="preserve"> </w:t>
            </w:r>
            <w:r w:rsidRPr="00B50CF8">
              <w:rPr>
                <w:rFonts w:cs="Calibri"/>
                <w:color w:val="000000"/>
              </w:rPr>
              <w:t>Plans</w:t>
            </w:r>
            <w:r w:rsidR="00FD083E">
              <w:rPr>
                <w:rFonts w:cs="Calibri"/>
                <w:color w:val="000000"/>
              </w:rPr>
              <w:t xml:space="preserve"> </w:t>
            </w:r>
            <w:r w:rsidRPr="00B50CF8">
              <w:rPr>
                <w:rFonts w:cs="Calibri"/>
                <w:color w:val="000000"/>
              </w:rPr>
              <w:t>and</w:t>
            </w:r>
            <w:r w:rsidR="00FD083E">
              <w:rPr>
                <w:rFonts w:cs="Calibri"/>
                <w:color w:val="000000"/>
              </w:rPr>
              <w:t xml:space="preserve"> </w:t>
            </w:r>
            <w:r w:rsidRPr="00B50CF8">
              <w:rPr>
                <w:rFonts w:cs="Calibri"/>
                <w:color w:val="000000"/>
              </w:rPr>
              <w:t>Actions</w:t>
            </w:r>
          </w:p>
        </w:tc>
        <w:tc>
          <w:tcPr>
            <w:tcW w:w="2610" w:type="dxa"/>
          </w:tcPr>
          <w:p w14:paraId="2CA01ED1" w14:textId="5F34CB70" w:rsidR="009C5D13" w:rsidRPr="00B50CF8" w:rsidRDefault="007A2AF6" w:rsidP="009C5D1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xit.csv" w:history="1">
              <w:r w:rsidR="009C5D13" w:rsidRPr="00D22990">
                <w:rPr>
                  <w:rStyle w:val="Hyperlink"/>
                  <w:rFonts w:cs="Calibri"/>
                </w:rPr>
                <w:t>Exit.csv</w:t>
              </w:r>
            </w:hyperlink>
          </w:p>
        </w:tc>
      </w:tr>
      <w:tr w:rsidR="009C5D13" w:rsidRPr="00B50CF8" w14:paraId="4884DB9C" w14:textId="77777777" w:rsidTr="004034FF">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3B0200A1" w14:textId="71B92DAF" w:rsidR="009C5D13" w:rsidRPr="00864704" w:rsidRDefault="009C5D13" w:rsidP="009C5D13">
            <w:pPr>
              <w:autoSpaceDE w:val="0"/>
              <w:autoSpaceDN w:val="0"/>
              <w:adjustRightInd w:val="0"/>
              <w:jc w:val="right"/>
              <w:rPr>
                <w:b w:val="0"/>
              </w:rPr>
            </w:pPr>
            <w:r w:rsidRPr="00864704">
              <w:rPr>
                <w:b w:val="0"/>
              </w:rPr>
              <w:t>4.37</w:t>
            </w:r>
          </w:p>
        </w:tc>
        <w:tc>
          <w:tcPr>
            <w:tcW w:w="5665" w:type="dxa"/>
          </w:tcPr>
          <w:p w14:paraId="56DEFEE6" w14:textId="75756E24" w:rsidR="009C5D13" w:rsidRPr="00B50CF8" w:rsidRDefault="009C5D13" w:rsidP="009C5D1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Project</w:t>
            </w:r>
            <w:r w:rsidR="00FD083E">
              <w:rPr>
                <w:rFonts w:cs="Calibri"/>
                <w:color w:val="000000"/>
              </w:rPr>
              <w:t xml:space="preserve"> </w:t>
            </w:r>
            <w:r w:rsidRPr="00B50CF8">
              <w:rPr>
                <w:rFonts w:cs="Calibri"/>
                <w:color w:val="000000"/>
              </w:rPr>
              <w:t>Completion</w:t>
            </w:r>
            <w:r w:rsidR="00FD083E">
              <w:rPr>
                <w:rFonts w:cs="Calibri"/>
                <w:color w:val="000000"/>
              </w:rPr>
              <w:t xml:space="preserve"> </w:t>
            </w:r>
            <w:r w:rsidRPr="00B50CF8">
              <w:rPr>
                <w:rFonts w:cs="Calibri"/>
                <w:color w:val="000000"/>
              </w:rPr>
              <w:t>Status</w:t>
            </w:r>
          </w:p>
        </w:tc>
        <w:tc>
          <w:tcPr>
            <w:tcW w:w="2610" w:type="dxa"/>
          </w:tcPr>
          <w:p w14:paraId="43E5924C" w14:textId="0B293F5F" w:rsidR="009C5D13" w:rsidRPr="00B50CF8" w:rsidRDefault="007A2AF6" w:rsidP="009C5D1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xit.csv" w:history="1">
              <w:r w:rsidR="009C5D13" w:rsidRPr="00D22990">
                <w:rPr>
                  <w:rStyle w:val="Hyperlink"/>
                  <w:rFonts w:cs="Calibri"/>
                </w:rPr>
                <w:t>Exit.csv</w:t>
              </w:r>
            </w:hyperlink>
          </w:p>
        </w:tc>
      </w:tr>
      <w:tr w:rsidR="009C5D13" w:rsidRPr="00B50CF8" w14:paraId="34D3D4EC" w14:textId="77777777" w:rsidTr="004034FF">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2BE9CAC9" w14:textId="6036CF8C" w:rsidR="009C5D13" w:rsidRPr="00864704" w:rsidRDefault="009C5D13" w:rsidP="009C5D13">
            <w:pPr>
              <w:autoSpaceDE w:val="0"/>
              <w:autoSpaceDN w:val="0"/>
              <w:adjustRightInd w:val="0"/>
              <w:jc w:val="right"/>
              <w:rPr>
                <w:b w:val="0"/>
              </w:rPr>
            </w:pPr>
            <w:r w:rsidRPr="00864704">
              <w:rPr>
                <w:b w:val="0"/>
              </w:rPr>
              <w:t>4.38</w:t>
            </w:r>
          </w:p>
        </w:tc>
        <w:tc>
          <w:tcPr>
            <w:tcW w:w="5665" w:type="dxa"/>
          </w:tcPr>
          <w:p w14:paraId="43155610" w14:textId="028ABFB5" w:rsidR="009C5D13" w:rsidRPr="00B50CF8" w:rsidRDefault="009C5D13" w:rsidP="009C5D1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Family</w:t>
            </w:r>
            <w:r w:rsidR="00FD083E">
              <w:rPr>
                <w:rFonts w:cs="Calibri"/>
                <w:color w:val="000000"/>
              </w:rPr>
              <w:t xml:space="preserve"> </w:t>
            </w:r>
            <w:r w:rsidRPr="00B50CF8">
              <w:rPr>
                <w:rFonts w:cs="Calibri"/>
                <w:color w:val="000000"/>
              </w:rPr>
              <w:t>Reunification</w:t>
            </w:r>
            <w:r w:rsidR="00FD083E">
              <w:rPr>
                <w:rFonts w:cs="Calibri"/>
                <w:color w:val="000000"/>
              </w:rPr>
              <w:t xml:space="preserve"> </w:t>
            </w:r>
            <w:r w:rsidRPr="00B50CF8">
              <w:rPr>
                <w:rFonts w:cs="Calibri"/>
                <w:color w:val="000000"/>
              </w:rPr>
              <w:t>Achieved</w:t>
            </w:r>
          </w:p>
        </w:tc>
        <w:tc>
          <w:tcPr>
            <w:tcW w:w="2610" w:type="dxa"/>
          </w:tcPr>
          <w:p w14:paraId="249383DF" w14:textId="2D9FAB76" w:rsidR="009C5D13" w:rsidRPr="00B50CF8" w:rsidRDefault="007A2AF6" w:rsidP="009C5D1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xit.csv" w:history="1">
              <w:r w:rsidR="009C5D13" w:rsidRPr="00D22990">
                <w:rPr>
                  <w:rStyle w:val="Hyperlink"/>
                  <w:rFonts w:cs="Calibri"/>
                </w:rPr>
                <w:t>Exit.csv</w:t>
              </w:r>
            </w:hyperlink>
          </w:p>
        </w:tc>
      </w:tr>
      <w:tr w:rsidR="00293FB4" w:rsidRPr="00B50CF8" w14:paraId="466515B9" w14:textId="77777777" w:rsidTr="004034FF">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3D9C28B1" w14:textId="1EA11FC5" w:rsidR="00293FB4" w:rsidRPr="00864704" w:rsidRDefault="00293FB4" w:rsidP="00A94249">
            <w:pPr>
              <w:autoSpaceDE w:val="0"/>
              <w:autoSpaceDN w:val="0"/>
              <w:adjustRightInd w:val="0"/>
              <w:jc w:val="right"/>
              <w:rPr>
                <w:b w:val="0"/>
              </w:rPr>
            </w:pPr>
            <w:r w:rsidRPr="00864704">
              <w:rPr>
                <w:b w:val="0"/>
              </w:rPr>
              <w:t>4.39</w:t>
            </w:r>
          </w:p>
        </w:tc>
        <w:tc>
          <w:tcPr>
            <w:tcW w:w="5665" w:type="dxa"/>
          </w:tcPr>
          <w:p w14:paraId="2AD1E8AA" w14:textId="5136E295" w:rsidR="00293FB4" w:rsidRPr="00B50CF8" w:rsidRDefault="00293FB4" w:rsidP="00A9424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Medical</w:t>
            </w:r>
            <w:r w:rsidR="00FD083E">
              <w:rPr>
                <w:rFonts w:cs="Calibri"/>
                <w:color w:val="000000"/>
              </w:rPr>
              <w:t xml:space="preserve"> </w:t>
            </w:r>
            <w:r>
              <w:rPr>
                <w:rFonts w:cs="Calibri"/>
                <w:color w:val="000000"/>
              </w:rPr>
              <w:t>Assistance</w:t>
            </w:r>
          </w:p>
        </w:tc>
        <w:tc>
          <w:tcPr>
            <w:tcW w:w="2610" w:type="dxa"/>
          </w:tcPr>
          <w:p w14:paraId="51D79DD8" w14:textId="02CCF6E8" w:rsidR="00293FB4" w:rsidRPr="00B50CF8" w:rsidRDefault="007A2AF6" w:rsidP="00A9424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IncomeBenefits.csv" w:history="1">
              <w:r w:rsidR="00497A62">
                <w:rPr>
                  <w:rStyle w:val="Hyperlink"/>
                  <w:rFonts w:cs="Calibri"/>
                </w:rPr>
                <w:t>IncomeBenefits.csv</w:t>
              </w:r>
            </w:hyperlink>
          </w:p>
        </w:tc>
      </w:tr>
      <w:tr w:rsidR="00293FB4" w:rsidRPr="00B50CF8" w14:paraId="32FA6BA7" w14:textId="77777777" w:rsidTr="004034FF">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2EFF33AC" w14:textId="1CFBCA13" w:rsidR="00293FB4" w:rsidRPr="00864704" w:rsidRDefault="00293FB4" w:rsidP="00A94249">
            <w:pPr>
              <w:autoSpaceDE w:val="0"/>
              <w:autoSpaceDN w:val="0"/>
              <w:adjustRightInd w:val="0"/>
              <w:jc w:val="right"/>
              <w:rPr>
                <w:b w:val="0"/>
              </w:rPr>
            </w:pPr>
            <w:r w:rsidRPr="00864704">
              <w:rPr>
                <w:b w:val="0"/>
              </w:rPr>
              <w:t>4.40</w:t>
            </w:r>
          </w:p>
        </w:tc>
        <w:tc>
          <w:tcPr>
            <w:tcW w:w="5665" w:type="dxa"/>
          </w:tcPr>
          <w:p w14:paraId="0F6E22AE" w14:textId="5DAFD199" w:rsidR="00293FB4" w:rsidRPr="00B50CF8" w:rsidRDefault="00293FB4" w:rsidP="00A9424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Worst</w:t>
            </w:r>
            <w:r w:rsidR="00FD083E">
              <w:rPr>
                <w:rFonts w:cs="Calibri"/>
                <w:color w:val="000000"/>
              </w:rPr>
              <w:t xml:space="preserve"> </w:t>
            </w:r>
            <w:r>
              <w:rPr>
                <w:rFonts w:cs="Calibri"/>
                <w:color w:val="000000"/>
              </w:rPr>
              <w:t>Housing</w:t>
            </w:r>
            <w:r w:rsidR="00FD083E">
              <w:rPr>
                <w:rFonts w:cs="Calibri"/>
                <w:color w:val="000000"/>
              </w:rPr>
              <w:t xml:space="preserve"> </w:t>
            </w:r>
            <w:r>
              <w:rPr>
                <w:rFonts w:cs="Calibri"/>
                <w:color w:val="000000"/>
              </w:rPr>
              <w:t>Situation</w:t>
            </w:r>
          </w:p>
        </w:tc>
        <w:tc>
          <w:tcPr>
            <w:tcW w:w="2610" w:type="dxa"/>
          </w:tcPr>
          <w:p w14:paraId="0F3534D8" w14:textId="069D59EE" w:rsidR="00293FB4" w:rsidRPr="00B50CF8" w:rsidRDefault="007A2AF6" w:rsidP="00A9424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nrollment.csv" w:history="1">
              <w:r w:rsidR="007E3A14" w:rsidRPr="007715C7">
                <w:rPr>
                  <w:rStyle w:val="Hyperlink"/>
                  <w:rFonts w:cs="Calibri"/>
                </w:rPr>
                <w:t>Enrollment.csv</w:t>
              </w:r>
            </w:hyperlink>
          </w:p>
        </w:tc>
      </w:tr>
      <w:tr w:rsidR="00293FB4" w:rsidRPr="00B50CF8" w14:paraId="65DAE04E" w14:textId="77777777" w:rsidTr="004034FF">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4C00A595" w14:textId="42B31944" w:rsidR="00293FB4" w:rsidRPr="00864704" w:rsidRDefault="00293FB4" w:rsidP="00A94249">
            <w:pPr>
              <w:autoSpaceDE w:val="0"/>
              <w:autoSpaceDN w:val="0"/>
              <w:adjustRightInd w:val="0"/>
              <w:jc w:val="right"/>
              <w:rPr>
                <w:b w:val="0"/>
              </w:rPr>
            </w:pPr>
            <w:r w:rsidRPr="00864704">
              <w:rPr>
                <w:b w:val="0"/>
              </w:rPr>
              <w:t>4.41</w:t>
            </w:r>
          </w:p>
        </w:tc>
        <w:tc>
          <w:tcPr>
            <w:tcW w:w="5665" w:type="dxa"/>
          </w:tcPr>
          <w:p w14:paraId="4FDD1CA5" w14:textId="49D32B84" w:rsidR="00293FB4" w:rsidRPr="00B50CF8" w:rsidRDefault="00293FB4" w:rsidP="00A9424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Veteran’s</w:t>
            </w:r>
            <w:r w:rsidR="00FD083E">
              <w:rPr>
                <w:rFonts w:cs="Calibri"/>
                <w:color w:val="000000"/>
              </w:rPr>
              <w:t xml:space="preserve"> </w:t>
            </w:r>
            <w:r>
              <w:rPr>
                <w:rFonts w:cs="Calibri"/>
                <w:color w:val="000000"/>
              </w:rPr>
              <w:t>Information</w:t>
            </w:r>
            <w:r w:rsidR="00FD083E">
              <w:rPr>
                <w:rFonts w:cs="Calibri"/>
                <w:color w:val="000000"/>
              </w:rPr>
              <w:t xml:space="preserve"> </w:t>
            </w:r>
          </w:p>
        </w:tc>
        <w:tc>
          <w:tcPr>
            <w:tcW w:w="2610" w:type="dxa"/>
          </w:tcPr>
          <w:p w14:paraId="70A0C5C6" w14:textId="7878BE80" w:rsidR="00293FB4" w:rsidRPr="00B50CF8" w:rsidRDefault="007A2AF6" w:rsidP="00A9424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Client.csv" w:history="1">
              <w:r w:rsidR="007E3A14" w:rsidRPr="00293FB4">
                <w:rPr>
                  <w:rStyle w:val="Hyperlink"/>
                  <w:rFonts w:cs="Calibri"/>
                </w:rPr>
                <w:t>Client.csv</w:t>
              </w:r>
            </w:hyperlink>
          </w:p>
        </w:tc>
      </w:tr>
      <w:tr w:rsidR="007E3A14" w:rsidRPr="00B50CF8" w14:paraId="2401308D" w14:textId="77777777" w:rsidTr="004034FF">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18DC0A79" w14:textId="3652539F" w:rsidR="007E3A14" w:rsidRPr="00864704" w:rsidRDefault="007E3A14" w:rsidP="007E3A14">
            <w:pPr>
              <w:autoSpaceDE w:val="0"/>
              <w:autoSpaceDN w:val="0"/>
              <w:adjustRightInd w:val="0"/>
              <w:jc w:val="right"/>
              <w:rPr>
                <w:b w:val="0"/>
              </w:rPr>
            </w:pPr>
            <w:r w:rsidRPr="00864704">
              <w:rPr>
                <w:b w:val="0"/>
              </w:rPr>
              <w:t>4.42</w:t>
            </w:r>
          </w:p>
        </w:tc>
        <w:tc>
          <w:tcPr>
            <w:tcW w:w="5665" w:type="dxa"/>
          </w:tcPr>
          <w:p w14:paraId="4C8A7A48" w14:textId="479E2E46" w:rsidR="007E3A14" w:rsidRPr="00B50CF8" w:rsidRDefault="007E3A14" w:rsidP="007E3A1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B50CF8">
              <w:rPr>
                <w:rFonts w:cs="Calibri"/>
                <w:color w:val="000000"/>
              </w:rPr>
              <w:t>Percent</w:t>
            </w:r>
            <w:r w:rsidR="00FD083E">
              <w:rPr>
                <w:rFonts w:cs="Calibri"/>
                <w:color w:val="000000"/>
              </w:rPr>
              <w:t xml:space="preserve"> </w:t>
            </w:r>
            <w:r w:rsidRPr="00B50CF8">
              <w:rPr>
                <w:rFonts w:cs="Calibri"/>
                <w:color w:val="000000"/>
              </w:rPr>
              <w:t>of</w:t>
            </w:r>
            <w:r w:rsidR="00FD083E">
              <w:rPr>
                <w:rFonts w:cs="Calibri"/>
                <w:color w:val="000000"/>
              </w:rPr>
              <w:t xml:space="preserve"> </w:t>
            </w:r>
            <w:r>
              <w:rPr>
                <w:rFonts w:cs="Calibri"/>
                <w:color w:val="000000"/>
              </w:rPr>
              <w:t>AMI</w:t>
            </w:r>
          </w:p>
        </w:tc>
        <w:tc>
          <w:tcPr>
            <w:tcW w:w="2610" w:type="dxa"/>
          </w:tcPr>
          <w:p w14:paraId="7781EA14" w14:textId="5EC6494E" w:rsidR="007E3A14" w:rsidRPr="00B50CF8" w:rsidRDefault="007A2AF6" w:rsidP="007E3A1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nrollment.csv" w:history="1">
              <w:r w:rsidR="007E3A14" w:rsidRPr="003544C6">
                <w:rPr>
                  <w:rStyle w:val="Hyperlink"/>
                  <w:rFonts w:cs="Calibri"/>
                </w:rPr>
                <w:t>Enrollment.csv</w:t>
              </w:r>
            </w:hyperlink>
          </w:p>
        </w:tc>
      </w:tr>
      <w:tr w:rsidR="007E3A14" w:rsidRPr="00B50CF8" w14:paraId="42ACE888" w14:textId="77777777" w:rsidTr="004034FF">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5CB05136" w14:textId="7449CDFA" w:rsidR="007E3A14" w:rsidRPr="00864704" w:rsidRDefault="007E3A14" w:rsidP="007E3A14">
            <w:pPr>
              <w:autoSpaceDE w:val="0"/>
              <w:autoSpaceDN w:val="0"/>
              <w:adjustRightInd w:val="0"/>
              <w:jc w:val="right"/>
              <w:rPr>
                <w:b w:val="0"/>
              </w:rPr>
            </w:pPr>
            <w:r w:rsidRPr="00864704">
              <w:rPr>
                <w:b w:val="0"/>
              </w:rPr>
              <w:t>4.43</w:t>
            </w:r>
          </w:p>
        </w:tc>
        <w:tc>
          <w:tcPr>
            <w:tcW w:w="5665" w:type="dxa"/>
          </w:tcPr>
          <w:p w14:paraId="73286319" w14:textId="306DC6E1" w:rsidR="007E3A14" w:rsidRPr="00B50CF8" w:rsidRDefault="007E3A14" w:rsidP="007E3A1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Last</w:t>
            </w:r>
            <w:r w:rsidR="00FD083E">
              <w:rPr>
                <w:rFonts w:cs="Calibri"/>
                <w:color w:val="000000"/>
              </w:rPr>
              <w:t xml:space="preserve"> </w:t>
            </w:r>
            <w:r>
              <w:rPr>
                <w:rFonts w:cs="Calibri"/>
                <w:color w:val="000000"/>
              </w:rPr>
              <w:t>Permanent</w:t>
            </w:r>
            <w:r w:rsidR="00FD083E">
              <w:rPr>
                <w:rFonts w:cs="Calibri"/>
                <w:color w:val="000000"/>
              </w:rPr>
              <w:t xml:space="preserve"> </w:t>
            </w:r>
            <w:r>
              <w:rPr>
                <w:rFonts w:cs="Calibri"/>
                <w:color w:val="000000"/>
              </w:rPr>
              <w:t>Address</w:t>
            </w:r>
          </w:p>
        </w:tc>
        <w:tc>
          <w:tcPr>
            <w:tcW w:w="2610" w:type="dxa"/>
          </w:tcPr>
          <w:p w14:paraId="6F6EB828" w14:textId="605DD15B" w:rsidR="007E3A14" w:rsidRPr="00B50CF8" w:rsidRDefault="007A2AF6" w:rsidP="007E3A1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Calibri"/>
                <w:color w:val="000000"/>
              </w:rPr>
            </w:pPr>
            <w:hyperlink w:anchor="_Enrollment.csv" w:history="1">
              <w:r w:rsidR="007E3A14" w:rsidRPr="003544C6">
                <w:rPr>
                  <w:rStyle w:val="Hyperlink"/>
                  <w:rFonts w:cs="Calibri"/>
                </w:rPr>
                <w:t>Enrollment.csv</w:t>
              </w:r>
            </w:hyperlink>
          </w:p>
        </w:tc>
      </w:tr>
      <w:tr w:rsidR="009D1A04" w:rsidRPr="00B50CF8" w14:paraId="59BF2C86" w14:textId="77777777" w:rsidTr="004034FF">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5E879C14" w14:textId="7F9BA2CC" w:rsidR="009D1A04" w:rsidRPr="00864704" w:rsidRDefault="009D1A04" w:rsidP="004034FF">
            <w:pPr>
              <w:autoSpaceDE w:val="0"/>
              <w:autoSpaceDN w:val="0"/>
              <w:adjustRightInd w:val="0"/>
              <w:jc w:val="right"/>
              <w:rPr>
                <w:b w:val="0"/>
              </w:rPr>
            </w:pPr>
            <w:r>
              <w:rPr>
                <w:b w:val="0"/>
              </w:rPr>
              <w:t>4.</w:t>
            </w:r>
            <w:r w:rsidR="004034FF">
              <w:rPr>
                <w:b w:val="0"/>
              </w:rPr>
              <w:t>44</w:t>
            </w:r>
          </w:p>
        </w:tc>
        <w:tc>
          <w:tcPr>
            <w:tcW w:w="5665" w:type="dxa"/>
          </w:tcPr>
          <w:p w14:paraId="137BA195" w14:textId="0C7CA350" w:rsidR="009D1A04" w:rsidRDefault="004034FF" w:rsidP="007E3A1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HP Screening Score</w:t>
            </w:r>
          </w:p>
        </w:tc>
        <w:tc>
          <w:tcPr>
            <w:tcW w:w="2610" w:type="dxa"/>
          </w:tcPr>
          <w:p w14:paraId="08F27D57" w14:textId="263AB93F" w:rsidR="009D1A04" w:rsidRDefault="007A2AF6" w:rsidP="007E3A1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hyperlink w:anchor="_Enrollment.csv" w:history="1">
              <w:r w:rsidR="004034FF" w:rsidRPr="003544C6">
                <w:rPr>
                  <w:rStyle w:val="Hyperlink"/>
                  <w:rFonts w:cs="Calibri"/>
                </w:rPr>
                <w:t>Enrollment.csv</w:t>
              </w:r>
            </w:hyperlink>
          </w:p>
        </w:tc>
      </w:tr>
      <w:tr w:rsidR="009D1A04" w:rsidRPr="00B50CF8" w14:paraId="67E7BEFA" w14:textId="77777777" w:rsidTr="004034FF">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5222DF84" w14:textId="6DC40F4F" w:rsidR="009D1A04" w:rsidRDefault="009D1A04" w:rsidP="006A7338">
            <w:pPr>
              <w:autoSpaceDE w:val="0"/>
              <w:autoSpaceDN w:val="0"/>
              <w:adjustRightInd w:val="0"/>
              <w:jc w:val="right"/>
              <w:rPr>
                <w:b w:val="0"/>
              </w:rPr>
            </w:pPr>
            <w:r>
              <w:rPr>
                <w:b w:val="0"/>
              </w:rPr>
              <w:t>4.</w:t>
            </w:r>
            <w:r w:rsidR="004034FF">
              <w:rPr>
                <w:b w:val="0"/>
              </w:rPr>
              <w:t>45</w:t>
            </w:r>
          </w:p>
        </w:tc>
        <w:tc>
          <w:tcPr>
            <w:tcW w:w="5665" w:type="dxa"/>
          </w:tcPr>
          <w:p w14:paraId="1EE5A23F" w14:textId="3243F64C" w:rsidR="009D1A04" w:rsidRDefault="004034FF" w:rsidP="007E3A1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VAMC Station Code</w:t>
            </w:r>
          </w:p>
        </w:tc>
        <w:tc>
          <w:tcPr>
            <w:tcW w:w="2610" w:type="dxa"/>
          </w:tcPr>
          <w:p w14:paraId="6A8E15D0" w14:textId="55F1281D" w:rsidR="009D1A04" w:rsidRDefault="007A2AF6" w:rsidP="007E3A1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hyperlink w:anchor="_Enrollment.csv" w:history="1">
              <w:r w:rsidR="004034FF" w:rsidRPr="003544C6">
                <w:rPr>
                  <w:rStyle w:val="Hyperlink"/>
                  <w:rFonts w:cs="Calibri"/>
                </w:rPr>
                <w:t>Enrollment.csv</w:t>
              </w:r>
            </w:hyperlink>
          </w:p>
        </w:tc>
      </w:tr>
      <w:tr w:rsidR="004034FF" w:rsidRPr="00B50CF8" w14:paraId="06B52A06" w14:textId="77777777" w:rsidTr="004034FF">
        <w:trPr>
          <w:cantSplit/>
          <w:trHeight w:val="290"/>
        </w:trPr>
        <w:tc>
          <w:tcPr>
            <w:cnfStyle w:val="001000000000" w:firstRow="0" w:lastRow="0" w:firstColumn="1" w:lastColumn="0" w:oddVBand="0" w:evenVBand="0" w:oddHBand="0" w:evenHBand="0" w:firstRowFirstColumn="0" w:firstRowLastColumn="0" w:lastRowFirstColumn="0" w:lastRowLastColumn="0"/>
            <w:tcW w:w="805" w:type="dxa"/>
          </w:tcPr>
          <w:p w14:paraId="330821B8" w14:textId="0EB4FEBB" w:rsidR="004034FF" w:rsidRDefault="004034FF" w:rsidP="006A7338">
            <w:pPr>
              <w:autoSpaceDE w:val="0"/>
              <w:autoSpaceDN w:val="0"/>
              <w:adjustRightInd w:val="0"/>
              <w:jc w:val="right"/>
              <w:rPr>
                <w:b w:val="0"/>
              </w:rPr>
            </w:pPr>
            <w:r>
              <w:rPr>
                <w:b w:val="0"/>
              </w:rPr>
              <w:t>4.47</w:t>
            </w:r>
          </w:p>
        </w:tc>
        <w:tc>
          <w:tcPr>
            <w:tcW w:w="5665" w:type="dxa"/>
          </w:tcPr>
          <w:p w14:paraId="5A025EE4" w14:textId="2A9FA5E5" w:rsidR="004034FF" w:rsidRDefault="004034FF" w:rsidP="007E3A1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rPr>
            </w:pPr>
            <w:r w:rsidRPr="004034FF">
              <w:rPr>
                <w:rFonts w:cs="Calibri"/>
                <w:color w:val="000000"/>
              </w:rPr>
              <w:t>T-Cell (CD4) and Viral Load</w:t>
            </w:r>
          </w:p>
        </w:tc>
        <w:tc>
          <w:tcPr>
            <w:tcW w:w="2610" w:type="dxa"/>
          </w:tcPr>
          <w:p w14:paraId="27FF42DF" w14:textId="64BD65C1" w:rsidR="004034FF" w:rsidRDefault="007A2AF6" w:rsidP="007E3A1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hyperlink w:anchor="_Benefits.csv" w:history="1">
              <w:r w:rsidR="004034FF" w:rsidRPr="00B33762">
                <w:rPr>
                  <w:rStyle w:val="Hyperlink"/>
                  <w:rFonts w:cs="Calibri"/>
                </w:rPr>
                <w:t>Disabilities.csv</w:t>
              </w:r>
            </w:hyperlink>
          </w:p>
        </w:tc>
      </w:tr>
    </w:tbl>
    <w:p w14:paraId="7E6187F6" w14:textId="77777777" w:rsidR="00421F79" w:rsidRPr="00AF7E2E" w:rsidRDefault="00421F79" w:rsidP="00421F79"/>
    <w:p w14:paraId="2EA893B8" w14:textId="6A705FA5" w:rsidR="00A94249" w:rsidRDefault="00A94249">
      <w:pPr>
        <w:spacing w:after="160"/>
        <w:rPr>
          <w:rFonts w:asciiTheme="majorHAnsi" w:eastAsiaTheme="majorEastAsia" w:hAnsiTheme="majorHAnsi" w:cstheme="majorBidi"/>
          <w:color w:val="2E74B5" w:themeColor="accent1" w:themeShade="BF"/>
          <w:sz w:val="32"/>
          <w:szCs w:val="32"/>
        </w:rPr>
      </w:pPr>
      <w:bookmarkStart w:id="539" w:name="_Appendix_B_-"/>
      <w:bookmarkEnd w:id="539"/>
      <w:r>
        <w:br w:type="page"/>
      </w:r>
    </w:p>
    <w:p w14:paraId="78F8FEFB" w14:textId="650904AA" w:rsidR="00AC0B09" w:rsidRDefault="00B149E5" w:rsidP="00EB54EB">
      <w:pPr>
        <w:pStyle w:val="Heading1"/>
      </w:pPr>
      <w:bookmarkStart w:id="540" w:name="_Appendix_B_-_1"/>
      <w:bookmarkStart w:id="541" w:name="_Toc430693246"/>
      <w:bookmarkEnd w:id="540"/>
      <w:r>
        <w:lastRenderedPageBreak/>
        <w:t>Appendix</w:t>
      </w:r>
      <w:r w:rsidR="00FD083E">
        <w:t xml:space="preserve"> </w:t>
      </w:r>
      <w:r w:rsidR="00421F79">
        <w:t>B</w:t>
      </w:r>
      <w:r w:rsidR="00FD083E">
        <w:t xml:space="preserve"> </w:t>
      </w:r>
      <w:r>
        <w:t>-</w:t>
      </w:r>
      <w:r w:rsidR="00FD083E">
        <w:t xml:space="preserve"> </w:t>
      </w:r>
      <w:r w:rsidR="007E081D">
        <w:t>List</w:t>
      </w:r>
      <w:r w:rsidR="00D97745">
        <w:t>s</w:t>
      </w:r>
      <w:bookmarkEnd w:id="541"/>
      <w:r w:rsidR="00FD083E">
        <w:t xml:space="preserve"> </w:t>
      </w:r>
    </w:p>
    <w:p w14:paraId="1D6C4F2D" w14:textId="5B697E11" w:rsidR="00305766" w:rsidRDefault="00305766" w:rsidP="00305766">
      <w:pPr>
        <w:pStyle w:val="Heading2"/>
      </w:pPr>
      <w:bookmarkStart w:id="542" w:name="_1.1_No/_Yes/Reasons"/>
      <w:bookmarkStart w:id="543" w:name="_2_No/Yes/Missing"/>
      <w:bookmarkStart w:id="544" w:name="_1.2_No/Yes/Missing"/>
      <w:bookmarkStart w:id="545" w:name="_3_DisabilityType"/>
      <w:bookmarkStart w:id="546" w:name="_1.1A_ExportPeriodType"/>
      <w:bookmarkStart w:id="547" w:name="_1.1_ExportPeriodType"/>
      <w:bookmarkStart w:id="548" w:name="_Toc430693247"/>
      <w:bookmarkEnd w:id="542"/>
      <w:bookmarkEnd w:id="543"/>
      <w:bookmarkEnd w:id="544"/>
      <w:bookmarkEnd w:id="545"/>
      <w:bookmarkEnd w:id="546"/>
      <w:bookmarkEnd w:id="547"/>
      <w:r>
        <w:t>1.1</w:t>
      </w:r>
      <w:r>
        <w:tab/>
        <w:t>Export</w:t>
      </w:r>
      <w:r w:rsidR="00171600">
        <w:t>Period</w:t>
      </w:r>
      <w:r>
        <w:t>Type</w:t>
      </w:r>
      <w:bookmarkEnd w:id="548"/>
    </w:p>
    <w:tbl>
      <w:tblPr>
        <w:tblStyle w:val="GridTable1Light-Accent11"/>
        <w:tblW w:w="9445" w:type="dxa"/>
        <w:tblLook w:val="04A0" w:firstRow="1" w:lastRow="0" w:firstColumn="1" w:lastColumn="0" w:noHBand="0" w:noVBand="1"/>
      </w:tblPr>
      <w:tblGrid>
        <w:gridCol w:w="785"/>
        <w:gridCol w:w="8660"/>
      </w:tblGrid>
      <w:tr w:rsidR="00305766" w14:paraId="38968521"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2ACE9226" w14:textId="77777777" w:rsidR="00305766" w:rsidRDefault="00305766" w:rsidP="009D396C">
            <w:r>
              <w:t>Value</w:t>
            </w:r>
          </w:p>
        </w:tc>
        <w:tc>
          <w:tcPr>
            <w:tcW w:w="8660" w:type="dxa"/>
          </w:tcPr>
          <w:p w14:paraId="51C974E6" w14:textId="77777777" w:rsidR="00305766" w:rsidRDefault="00305766" w:rsidP="009D396C">
            <w:pPr>
              <w:cnfStyle w:val="100000000000" w:firstRow="1" w:lastRow="0" w:firstColumn="0" w:lastColumn="0" w:oddVBand="0" w:evenVBand="0" w:oddHBand="0" w:evenHBand="0" w:firstRowFirstColumn="0" w:firstRowLastColumn="0" w:lastRowFirstColumn="0" w:lastRowLastColumn="0"/>
            </w:pPr>
            <w:r w:rsidRPr="00AC0B09">
              <w:t>Text</w:t>
            </w:r>
          </w:p>
        </w:tc>
      </w:tr>
      <w:tr w:rsidR="00305766" w14:paraId="2FAD3928"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017E1A35" w14:textId="58F667AE" w:rsidR="00305766" w:rsidRDefault="00305766" w:rsidP="009D396C">
            <w:r>
              <w:t>1</w:t>
            </w:r>
          </w:p>
        </w:tc>
        <w:tc>
          <w:tcPr>
            <w:tcW w:w="8660" w:type="dxa"/>
          </w:tcPr>
          <w:p w14:paraId="5DC02736" w14:textId="71D2E820" w:rsidR="00305766" w:rsidRDefault="00171600" w:rsidP="0082638B">
            <w:pPr>
              <w:cnfStyle w:val="000000000000" w:firstRow="0" w:lastRow="0" w:firstColumn="0" w:lastColumn="0" w:oddVBand="0" w:evenVBand="0" w:oddHBand="0" w:evenHBand="0" w:firstRowFirstColumn="0" w:firstRowLastColumn="0" w:lastRowFirstColumn="0" w:lastRowLastColumn="0"/>
            </w:pPr>
            <w:r>
              <w:t>Updated</w:t>
            </w:r>
          </w:p>
        </w:tc>
      </w:tr>
      <w:tr w:rsidR="00305766" w14:paraId="4A7A78D1"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2376801C" w14:textId="5C9ACB1F" w:rsidR="00305766" w:rsidRDefault="00305766" w:rsidP="009D396C">
            <w:r>
              <w:t>2</w:t>
            </w:r>
          </w:p>
        </w:tc>
        <w:tc>
          <w:tcPr>
            <w:tcW w:w="8660" w:type="dxa"/>
          </w:tcPr>
          <w:p w14:paraId="141D7E14" w14:textId="782659D4" w:rsidR="00305766" w:rsidRDefault="00171600" w:rsidP="0082638B">
            <w:pPr>
              <w:cnfStyle w:val="000000000000" w:firstRow="0" w:lastRow="0" w:firstColumn="0" w:lastColumn="0" w:oddVBand="0" w:evenVBand="0" w:oddHBand="0" w:evenHBand="0" w:firstRowFirstColumn="0" w:firstRowLastColumn="0" w:lastRowFirstColumn="0" w:lastRowLastColumn="0"/>
            </w:pPr>
            <w:r>
              <w:t>Effective</w:t>
            </w:r>
          </w:p>
        </w:tc>
      </w:tr>
      <w:tr w:rsidR="00171600" w14:paraId="6D632D99"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6A5C7B5A" w14:textId="5707B311" w:rsidR="00171600" w:rsidRDefault="00171600" w:rsidP="009D396C">
            <w:r>
              <w:t>3</w:t>
            </w:r>
          </w:p>
        </w:tc>
        <w:tc>
          <w:tcPr>
            <w:tcW w:w="8660" w:type="dxa"/>
          </w:tcPr>
          <w:p w14:paraId="78F5163D" w14:textId="23F66164" w:rsidR="00171600" w:rsidRDefault="00171600" w:rsidP="0082638B">
            <w:pPr>
              <w:cnfStyle w:val="000000000000" w:firstRow="0" w:lastRow="0" w:firstColumn="0" w:lastColumn="0" w:oddVBand="0" w:evenVBand="0" w:oddHBand="0" w:evenHBand="0" w:firstRowFirstColumn="0" w:firstRowLastColumn="0" w:lastRowFirstColumn="0" w:lastRowLastColumn="0"/>
            </w:pPr>
            <w:r>
              <w:t>Reporting</w:t>
            </w:r>
            <w:r w:rsidR="00FD083E">
              <w:t xml:space="preserve"> </w:t>
            </w:r>
            <w:r>
              <w:t>period</w:t>
            </w:r>
          </w:p>
        </w:tc>
      </w:tr>
      <w:tr w:rsidR="00171600" w14:paraId="62CA88AE"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6017A370" w14:textId="72F338A3" w:rsidR="00171600" w:rsidRDefault="00171600" w:rsidP="009D396C">
            <w:r>
              <w:t>4</w:t>
            </w:r>
          </w:p>
        </w:tc>
        <w:tc>
          <w:tcPr>
            <w:tcW w:w="8660" w:type="dxa"/>
          </w:tcPr>
          <w:p w14:paraId="05E5FA93" w14:textId="77D0BCB9" w:rsidR="00171600" w:rsidRDefault="00171600" w:rsidP="0082638B">
            <w:pPr>
              <w:cnfStyle w:val="000000000000" w:firstRow="0" w:lastRow="0" w:firstColumn="0" w:lastColumn="0" w:oddVBand="0" w:evenVBand="0" w:oddHBand="0" w:evenHBand="0" w:firstRowFirstColumn="0" w:firstRowLastColumn="0" w:lastRowFirstColumn="0" w:lastRowLastColumn="0"/>
            </w:pPr>
            <w:r>
              <w:t>Other</w:t>
            </w:r>
          </w:p>
        </w:tc>
      </w:tr>
    </w:tbl>
    <w:p w14:paraId="56FA3622" w14:textId="77777777" w:rsidR="00305766" w:rsidRDefault="00305766" w:rsidP="00305766"/>
    <w:p w14:paraId="7081B166" w14:textId="6FC94548" w:rsidR="00171600" w:rsidRDefault="00171600" w:rsidP="00171600">
      <w:pPr>
        <w:pStyle w:val="Heading2"/>
      </w:pPr>
      <w:bookmarkStart w:id="549" w:name="_1.1B_ExportDirective"/>
      <w:bookmarkStart w:id="550" w:name="_1.2_ExportDirective"/>
      <w:bookmarkStart w:id="551" w:name="_Toc430693248"/>
      <w:bookmarkEnd w:id="549"/>
      <w:bookmarkEnd w:id="550"/>
      <w:r>
        <w:t>1.</w:t>
      </w:r>
      <w:r w:rsidR="00C77A99">
        <w:t>2</w:t>
      </w:r>
      <w:r>
        <w:tab/>
        <w:t>ExportDirective</w:t>
      </w:r>
      <w:bookmarkEnd w:id="551"/>
    </w:p>
    <w:tbl>
      <w:tblPr>
        <w:tblStyle w:val="GridTable1Light-Accent11"/>
        <w:tblW w:w="9445" w:type="dxa"/>
        <w:tblLook w:val="04A0" w:firstRow="1" w:lastRow="0" w:firstColumn="1" w:lastColumn="0" w:noHBand="0" w:noVBand="1"/>
      </w:tblPr>
      <w:tblGrid>
        <w:gridCol w:w="785"/>
        <w:gridCol w:w="8660"/>
      </w:tblGrid>
      <w:tr w:rsidR="00171600" w14:paraId="6EF0B7D8" w14:textId="77777777" w:rsidTr="00EC2EE6">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3A7F9403" w14:textId="77777777" w:rsidR="00171600" w:rsidRDefault="00171600" w:rsidP="00EC2EE6">
            <w:r>
              <w:t>Value</w:t>
            </w:r>
          </w:p>
        </w:tc>
        <w:tc>
          <w:tcPr>
            <w:tcW w:w="8660" w:type="dxa"/>
          </w:tcPr>
          <w:p w14:paraId="4B5DF79A" w14:textId="77777777" w:rsidR="00171600" w:rsidRDefault="00171600" w:rsidP="00EC2EE6">
            <w:pPr>
              <w:cnfStyle w:val="100000000000" w:firstRow="1" w:lastRow="0" w:firstColumn="0" w:lastColumn="0" w:oddVBand="0" w:evenVBand="0" w:oddHBand="0" w:evenHBand="0" w:firstRowFirstColumn="0" w:firstRowLastColumn="0" w:lastRowFirstColumn="0" w:lastRowLastColumn="0"/>
            </w:pPr>
            <w:r w:rsidRPr="00AC0B09">
              <w:t>Text</w:t>
            </w:r>
          </w:p>
        </w:tc>
      </w:tr>
      <w:tr w:rsidR="00171600" w14:paraId="25566828" w14:textId="77777777" w:rsidTr="00EC2EE6">
        <w:trPr>
          <w:cantSplit/>
        </w:trPr>
        <w:tc>
          <w:tcPr>
            <w:cnfStyle w:val="001000000000" w:firstRow="0" w:lastRow="0" w:firstColumn="1" w:lastColumn="0" w:oddVBand="0" w:evenVBand="0" w:oddHBand="0" w:evenHBand="0" w:firstRowFirstColumn="0" w:firstRowLastColumn="0" w:lastRowFirstColumn="0" w:lastRowLastColumn="0"/>
            <w:tcW w:w="785" w:type="dxa"/>
          </w:tcPr>
          <w:p w14:paraId="23C9BEB3" w14:textId="77777777" w:rsidR="00171600" w:rsidRDefault="00171600" w:rsidP="00EC2EE6">
            <w:r>
              <w:t>1</w:t>
            </w:r>
          </w:p>
        </w:tc>
        <w:tc>
          <w:tcPr>
            <w:tcW w:w="8660" w:type="dxa"/>
          </w:tcPr>
          <w:p w14:paraId="0DA59BCB" w14:textId="1182A9AA" w:rsidR="00171600" w:rsidRDefault="00171600" w:rsidP="00EC2EE6">
            <w:pPr>
              <w:cnfStyle w:val="000000000000" w:firstRow="0" w:lastRow="0" w:firstColumn="0" w:lastColumn="0" w:oddVBand="0" w:evenVBand="0" w:oddHBand="0" w:evenHBand="0" w:firstRowFirstColumn="0" w:firstRowLastColumn="0" w:lastRowFirstColumn="0" w:lastRowLastColumn="0"/>
            </w:pPr>
            <w:r>
              <w:t>Delta</w:t>
            </w:r>
            <w:r w:rsidR="00FD083E">
              <w:t xml:space="preserve"> </w:t>
            </w:r>
            <w:r>
              <w:t>refresh</w:t>
            </w:r>
          </w:p>
        </w:tc>
      </w:tr>
      <w:tr w:rsidR="00171600" w14:paraId="10CF8A4B" w14:textId="77777777" w:rsidTr="00EC2EE6">
        <w:trPr>
          <w:cantSplit/>
        </w:trPr>
        <w:tc>
          <w:tcPr>
            <w:cnfStyle w:val="001000000000" w:firstRow="0" w:lastRow="0" w:firstColumn="1" w:lastColumn="0" w:oddVBand="0" w:evenVBand="0" w:oddHBand="0" w:evenHBand="0" w:firstRowFirstColumn="0" w:firstRowLastColumn="0" w:lastRowFirstColumn="0" w:lastRowLastColumn="0"/>
            <w:tcW w:w="785" w:type="dxa"/>
          </w:tcPr>
          <w:p w14:paraId="7EE67CDA" w14:textId="77777777" w:rsidR="00171600" w:rsidRDefault="00171600" w:rsidP="00EC2EE6">
            <w:r>
              <w:t>2</w:t>
            </w:r>
          </w:p>
        </w:tc>
        <w:tc>
          <w:tcPr>
            <w:tcW w:w="8660" w:type="dxa"/>
          </w:tcPr>
          <w:p w14:paraId="6B50AB7B" w14:textId="7395B015" w:rsidR="00171600" w:rsidRDefault="00171600" w:rsidP="00EC2EE6">
            <w:pPr>
              <w:cnfStyle w:val="000000000000" w:firstRow="0" w:lastRow="0" w:firstColumn="0" w:lastColumn="0" w:oddVBand="0" w:evenVBand="0" w:oddHBand="0" w:evenHBand="0" w:firstRowFirstColumn="0" w:firstRowLastColumn="0" w:lastRowFirstColumn="0" w:lastRowLastColumn="0"/>
            </w:pPr>
            <w:r>
              <w:t>Full</w:t>
            </w:r>
            <w:r w:rsidR="00FD083E">
              <w:t xml:space="preserve"> </w:t>
            </w:r>
            <w:r>
              <w:t>refresh</w:t>
            </w:r>
          </w:p>
        </w:tc>
      </w:tr>
      <w:tr w:rsidR="009A33AF" w14:paraId="7CD0C7CF" w14:textId="77777777" w:rsidTr="00EC2EE6">
        <w:trPr>
          <w:cantSplit/>
        </w:trPr>
        <w:tc>
          <w:tcPr>
            <w:cnfStyle w:val="001000000000" w:firstRow="0" w:lastRow="0" w:firstColumn="1" w:lastColumn="0" w:oddVBand="0" w:evenVBand="0" w:oddHBand="0" w:evenHBand="0" w:firstRowFirstColumn="0" w:firstRowLastColumn="0" w:lastRowFirstColumn="0" w:lastRowLastColumn="0"/>
            <w:tcW w:w="785" w:type="dxa"/>
          </w:tcPr>
          <w:p w14:paraId="48C28E6D" w14:textId="11FA2DB0" w:rsidR="009A33AF" w:rsidRDefault="009A33AF" w:rsidP="00EC2EE6">
            <w:r>
              <w:t>3</w:t>
            </w:r>
          </w:p>
        </w:tc>
        <w:tc>
          <w:tcPr>
            <w:tcW w:w="8660" w:type="dxa"/>
          </w:tcPr>
          <w:p w14:paraId="6ADEB4F3" w14:textId="45B76871" w:rsidR="009A33AF" w:rsidRDefault="009A33AF" w:rsidP="00EC2EE6">
            <w:pPr>
              <w:cnfStyle w:val="000000000000" w:firstRow="0" w:lastRow="0" w:firstColumn="0" w:lastColumn="0" w:oddVBand="0" w:evenVBand="0" w:oddHBand="0" w:evenHBand="0" w:firstRowFirstColumn="0" w:firstRowLastColumn="0" w:lastRowFirstColumn="0" w:lastRowLastColumn="0"/>
            </w:pPr>
            <w:r>
              <w:t>Other</w:t>
            </w:r>
          </w:p>
        </w:tc>
      </w:tr>
    </w:tbl>
    <w:p w14:paraId="16E16884" w14:textId="77777777" w:rsidR="00171600" w:rsidRDefault="00171600" w:rsidP="00171600"/>
    <w:p w14:paraId="0FFD0194" w14:textId="6732A838" w:rsidR="00305766" w:rsidRDefault="00305766" w:rsidP="00305766">
      <w:pPr>
        <w:pStyle w:val="Heading2"/>
      </w:pPr>
      <w:bookmarkStart w:id="552" w:name="_1.2_ExportHashing"/>
      <w:bookmarkStart w:id="553" w:name="_1.3_DisabilityType"/>
      <w:bookmarkStart w:id="554" w:name="_Toc430693249"/>
      <w:bookmarkEnd w:id="552"/>
      <w:bookmarkEnd w:id="553"/>
      <w:r>
        <w:t>1.3</w:t>
      </w:r>
      <w:r>
        <w:tab/>
        <w:t>DisabilityType</w:t>
      </w:r>
      <w:bookmarkEnd w:id="554"/>
    </w:p>
    <w:tbl>
      <w:tblPr>
        <w:tblStyle w:val="GridTable1Light-Accent11"/>
        <w:tblW w:w="9445" w:type="dxa"/>
        <w:tblLook w:val="04A0" w:firstRow="1" w:lastRow="0" w:firstColumn="1" w:lastColumn="0" w:noHBand="0" w:noVBand="1"/>
      </w:tblPr>
      <w:tblGrid>
        <w:gridCol w:w="785"/>
        <w:gridCol w:w="8660"/>
      </w:tblGrid>
      <w:tr w:rsidR="007E05AA" w14:paraId="5510F3EA"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792ADEF7" w14:textId="77777777" w:rsidR="007E05AA" w:rsidRDefault="007E05AA" w:rsidP="00100ADF">
            <w:r>
              <w:t>Value</w:t>
            </w:r>
          </w:p>
        </w:tc>
        <w:tc>
          <w:tcPr>
            <w:tcW w:w="8660" w:type="dxa"/>
          </w:tcPr>
          <w:p w14:paraId="7CB8B552" w14:textId="77777777" w:rsidR="007E05AA" w:rsidRDefault="007E05AA" w:rsidP="00100ADF">
            <w:pPr>
              <w:cnfStyle w:val="100000000000" w:firstRow="1" w:lastRow="0" w:firstColumn="0" w:lastColumn="0" w:oddVBand="0" w:evenVBand="0" w:oddHBand="0" w:evenHBand="0" w:firstRowFirstColumn="0" w:firstRowLastColumn="0" w:lastRowFirstColumn="0" w:lastRowLastColumn="0"/>
            </w:pPr>
            <w:r w:rsidRPr="00AC0B09">
              <w:t>Text</w:t>
            </w:r>
          </w:p>
        </w:tc>
      </w:tr>
      <w:tr w:rsidR="007E05AA" w14:paraId="3DE8CE00"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066A2BDB" w14:textId="6AF20E29" w:rsidR="007E05AA" w:rsidRDefault="007E05AA" w:rsidP="007E05AA">
            <w:r>
              <w:t>5</w:t>
            </w:r>
          </w:p>
        </w:tc>
        <w:tc>
          <w:tcPr>
            <w:tcW w:w="8660" w:type="dxa"/>
          </w:tcPr>
          <w:p w14:paraId="32212DDA" w14:textId="66C637BB" w:rsidR="007E05AA" w:rsidRDefault="007E05AA" w:rsidP="007E05AA">
            <w:pPr>
              <w:cnfStyle w:val="000000000000" w:firstRow="0" w:lastRow="0" w:firstColumn="0" w:lastColumn="0" w:oddVBand="0" w:evenVBand="0" w:oddHBand="0" w:evenHBand="0" w:firstRowFirstColumn="0" w:firstRowLastColumn="0" w:lastRowFirstColumn="0" w:lastRowLastColumn="0"/>
            </w:pPr>
            <w:r>
              <w:t>Physical</w:t>
            </w:r>
            <w:r w:rsidR="00FD083E">
              <w:t xml:space="preserve"> </w:t>
            </w:r>
            <w:r>
              <w:t>disability</w:t>
            </w:r>
          </w:p>
        </w:tc>
      </w:tr>
      <w:tr w:rsidR="007E05AA" w14:paraId="24D08E63"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2733AC9E" w14:textId="64ACE4F9" w:rsidR="007E05AA" w:rsidRDefault="007E05AA" w:rsidP="007E05AA">
            <w:r>
              <w:t>6</w:t>
            </w:r>
          </w:p>
        </w:tc>
        <w:tc>
          <w:tcPr>
            <w:tcW w:w="8660" w:type="dxa"/>
          </w:tcPr>
          <w:p w14:paraId="04720258" w14:textId="1DE07281" w:rsidR="007E05AA" w:rsidRDefault="007E05AA" w:rsidP="007E05AA">
            <w:pPr>
              <w:cnfStyle w:val="000000000000" w:firstRow="0" w:lastRow="0" w:firstColumn="0" w:lastColumn="0" w:oddVBand="0" w:evenVBand="0" w:oddHBand="0" w:evenHBand="0" w:firstRowFirstColumn="0" w:firstRowLastColumn="0" w:lastRowFirstColumn="0" w:lastRowLastColumn="0"/>
            </w:pPr>
            <w:r>
              <w:t>Developmental</w:t>
            </w:r>
            <w:r w:rsidR="00FD083E">
              <w:t xml:space="preserve"> </w:t>
            </w:r>
            <w:r>
              <w:t>disability</w:t>
            </w:r>
          </w:p>
        </w:tc>
      </w:tr>
      <w:tr w:rsidR="007E05AA" w14:paraId="0F4C6613"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6FF32A14" w14:textId="3CFEFFFE" w:rsidR="007E05AA" w:rsidRDefault="007E05AA" w:rsidP="007E05AA">
            <w:r>
              <w:t>7</w:t>
            </w:r>
          </w:p>
        </w:tc>
        <w:tc>
          <w:tcPr>
            <w:tcW w:w="8660" w:type="dxa"/>
          </w:tcPr>
          <w:p w14:paraId="5EA2315B" w14:textId="3008B443" w:rsidR="007E05AA" w:rsidRDefault="007E05AA" w:rsidP="007E05AA">
            <w:pPr>
              <w:cnfStyle w:val="000000000000" w:firstRow="0" w:lastRow="0" w:firstColumn="0" w:lastColumn="0" w:oddVBand="0" w:evenVBand="0" w:oddHBand="0" w:evenHBand="0" w:firstRowFirstColumn="0" w:firstRowLastColumn="0" w:lastRowFirstColumn="0" w:lastRowLastColumn="0"/>
            </w:pPr>
            <w:r>
              <w:t>Chronic</w:t>
            </w:r>
            <w:r w:rsidR="00FD083E">
              <w:t xml:space="preserve"> </w:t>
            </w:r>
            <w:r>
              <w:t>health</w:t>
            </w:r>
            <w:r w:rsidR="00FD083E">
              <w:t xml:space="preserve"> </w:t>
            </w:r>
            <w:r>
              <w:t>condition</w:t>
            </w:r>
          </w:p>
        </w:tc>
      </w:tr>
      <w:tr w:rsidR="007E05AA" w14:paraId="11AED833"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5BF056C5" w14:textId="7BA8D9F7" w:rsidR="007E05AA" w:rsidRDefault="007E05AA" w:rsidP="007E05AA">
            <w:r>
              <w:t>8</w:t>
            </w:r>
          </w:p>
        </w:tc>
        <w:tc>
          <w:tcPr>
            <w:tcW w:w="8660" w:type="dxa"/>
          </w:tcPr>
          <w:p w14:paraId="2E3DBE00" w14:textId="17BED6D6" w:rsidR="007E05AA" w:rsidRDefault="007E05AA" w:rsidP="007E05AA">
            <w:pPr>
              <w:cnfStyle w:val="000000000000" w:firstRow="0" w:lastRow="0" w:firstColumn="0" w:lastColumn="0" w:oddVBand="0" w:evenVBand="0" w:oddHBand="0" w:evenHBand="0" w:firstRowFirstColumn="0" w:firstRowLastColumn="0" w:lastRowFirstColumn="0" w:lastRowLastColumn="0"/>
            </w:pPr>
            <w:r>
              <w:t>HIV/AIDS</w:t>
            </w:r>
          </w:p>
        </w:tc>
      </w:tr>
      <w:tr w:rsidR="007E05AA" w14:paraId="3D3DD441"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94CD47A" w14:textId="0804A62C" w:rsidR="007E05AA" w:rsidRDefault="007E05AA" w:rsidP="007E05AA">
            <w:r>
              <w:t>9</w:t>
            </w:r>
          </w:p>
        </w:tc>
        <w:tc>
          <w:tcPr>
            <w:tcW w:w="8660" w:type="dxa"/>
          </w:tcPr>
          <w:p w14:paraId="138054B1" w14:textId="37A36E53" w:rsidR="007E05AA" w:rsidRDefault="007E05AA" w:rsidP="007E05AA">
            <w:pPr>
              <w:cnfStyle w:val="000000000000" w:firstRow="0" w:lastRow="0" w:firstColumn="0" w:lastColumn="0" w:oddVBand="0" w:evenVBand="0" w:oddHBand="0" w:evenHBand="0" w:firstRowFirstColumn="0" w:firstRowLastColumn="0" w:lastRowFirstColumn="0" w:lastRowLastColumn="0"/>
            </w:pPr>
            <w:r>
              <w:t>Mental</w:t>
            </w:r>
            <w:r w:rsidR="00FD083E">
              <w:t xml:space="preserve"> </w:t>
            </w:r>
            <w:r>
              <w:t>health</w:t>
            </w:r>
            <w:r w:rsidR="00FD083E">
              <w:t xml:space="preserve"> </w:t>
            </w:r>
            <w:r>
              <w:t>problem</w:t>
            </w:r>
          </w:p>
        </w:tc>
      </w:tr>
      <w:tr w:rsidR="007E05AA" w14:paraId="26758C67"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2FB322B" w14:textId="069825B6" w:rsidR="007E05AA" w:rsidRDefault="007E05AA" w:rsidP="007E05AA">
            <w:r>
              <w:t>10</w:t>
            </w:r>
          </w:p>
        </w:tc>
        <w:tc>
          <w:tcPr>
            <w:tcW w:w="8660" w:type="dxa"/>
          </w:tcPr>
          <w:p w14:paraId="39C06F2B" w14:textId="1BB77C5B" w:rsidR="007E05AA" w:rsidRDefault="007E05AA" w:rsidP="007E05AA">
            <w:pPr>
              <w:cnfStyle w:val="000000000000" w:firstRow="0" w:lastRow="0" w:firstColumn="0" w:lastColumn="0" w:oddVBand="0" w:evenVBand="0" w:oddHBand="0" w:evenHBand="0" w:firstRowFirstColumn="0" w:firstRowLastColumn="0" w:lastRowFirstColumn="0" w:lastRowLastColumn="0"/>
            </w:pPr>
            <w:r>
              <w:t>Substance</w:t>
            </w:r>
            <w:r w:rsidR="00FD083E">
              <w:t xml:space="preserve"> </w:t>
            </w:r>
            <w:r>
              <w:t>abuse</w:t>
            </w:r>
          </w:p>
        </w:tc>
      </w:tr>
    </w:tbl>
    <w:p w14:paraId="27B5E22F" w14:textId="64EE6278" w:rsidR="007E05AA" w:rsidRDefault="007E05AA" w:rsidP="007E05AA"/>
    <w:p w14:paraId="12DB5657" w14:textId="1E87A1FF" w:rsidR="007E05AA" w:rsidRDefault="00B60FB1" w:rsidP="007E05AA">
      <w:pPr>
        <w:pStyle w:val="Heading2"/>
      </w:pPr>
      <w:bookmarkStart w:id="555" w:name="_4_RecordType"/>
      <w:bookmarkStart w:id="556" w:name="_1.4_RecordType"/>
      <w:bookmarkStart w:id="557" w:name="_Toc430693250"/>
      <w:bookmarkEnd w:id="555"/>
      <w:bookmarkEnd w:id="556"/>
      <w:r>
        <w:t>1.</w:t>
      </w:r>
      <w:r w:rsidR="007E05AA">
        <w:t>4</w:t>
      </w:r>
      <w:r w:rsidR="007E05AA">
        <w:tab/>
        <w:t>RecordType</w:t>
      </w:r>
      <w:bookmarkEnd w:id="557"/>
    </w:p>
    <w:tbl>
      <w:tblPr>
        <w:tblStyle w:val="GridTable1Light-Accent11"/>
        <w:tblW w:w="9445" w:type="dxa"/>
        <w:tblLook w:val="04A0" w:firstRow="1" w:lastRow="0" w:firstColumn="1" w:lastColumn="0" w:noHBand="0" w:noVBand="1"/>
      </w:tblPr>
      <w:tblGrid>
        <w:gridCol w:w="786"/>
        <w:gridCol w:w="4249"/>
        <w:gridCol w:w="4410"/>
      </w:tblGrid>
      <w:tr w:rsidR="00F80D62" w14:paraId="15088594" w14:textId="32016A44" w:rsidTr="00F80D62">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6" w:type="dxa"/>
          </w:tcPr>
          <w:p w14:paraId="0D82CA27" w14:textId="77777777" w:rsidR="00F80D62" w:rsidRDefault="00F80D62" w:rsidP="00100ADF">
            <w:r>
              <w:t>Value</w:t>
            </w:r>
          </w:p>
        </w:tc>
        <w:tc>
          <w:tcPr>
            <w:tcW w:w="4249" w:type="dxa"/>
          </w:tcPr>
          <w:p w14:paraId="6D91FFA0" w14:textId="77777777" w:rsidR="00F80D62" w:rsidRDefault="00F80D62" w:rsidP="00100ADF">
            <w:pPr>
              <w:cnfStyle w:val="100000000000" w:firstRow="1" w:lastRow="0" w:firstColumn="0" w:lastColumn="0" w:oddVBand="0" w:evenVBand="0" w:oddHBand="0" w:evenHBand="0" w:firstRowFirstColumn="0" w:firstRowLastColumn="0" w:lastRowFirstColumn="0" w:lastRowLastColumn="0"/>
            </w:pPr>
            <w:r w:rsidRPr="00AC0B09">
              <w:t>Text</w:t>
            </w:r>
          </w:p>
        </w:tc>
        <w:tc>
          <w:tcPr>
            <w:tcW w:w="4410" w:type="dxa"/>
          </w:tcPr>
          <w:p w14:paraId="7B56923C" w14:textId="1C8E36DD" w:rsidR="00F80D62" w:rsidRPr="00AC0B09" w:rsidRDefault="00F80D62" w:rsidP="00F80D62">
            <w:pPr>
              <w:tabs>
                <w:tab w:val="left" w:pos="5652"/>
              </w:tabs>
              <w:cnfStyle w:val="100000000000" w:firstRow="1" w:lastRow="0" w:firstColumn="0" w:lastColumn="0" w:oddVBand="0" w:evenVBand="0" w:oddHBand="0" w:evenHBand="0" w:firstRowFirstColumn="0" w:firstRowLastColumn="0" w:lastRowFirstColumn="0" w:lastRowLastColumn="0"/>
            </w:pPr>
            <w:r>
              <w:t>Corresponding</w:t>
            </w:r>
            <w:r w:rsidR="00FD083E">
              <w:t xml:space="preserve"> </w:t>
            </w:r>
            <w:r>
              <w:t>DE#</w:t>
            </w:r>
          </w:p>
        </w:tc>
      </w:tr>
      <w:tr w:rsidR="00F80D62" w14:paraId="229B8709" w14:textId="31E92178" w:rsidTr="00F80D62">
        <w:trPr>
          <w:cantSplit/>
        </w:trPr>
        <w:tc>
          <w:tcPr>
            <w:cnfStyle w:val="001000000000" w:firstRow="0" w:lastRow="0" w:firstColumn="1" w:lastColumn="0" w:oddVBand="0" w:evenVBand="0" w:oddHBand="0" w:evenHBand="0" w:firstRowFirstColumn="0" w:firstRowLastColumn="0" w:lastRowFirstColumn="0" w:lastRowLastColumn="0"/>
            <w:tcW w:w="786" w:type="dxa"/>
          </w:tcPr>
          <w:p w14:paraId="5246E543" w14:textId="205B4F9B" w:rsidR="00F80D62" w:rsidRDefault="00F80D62" w:rsidP="00100ADF">
            <w:r>
              <w:t>12</w:t>
            </w:r>
          </w:p>
        </w:tc>
        <w:tc>
          <w:tcPr>
            <w:tcW w:w="4249" w:type="dxa"/>
          </w:tcPr>
          <w:p w14:paraId="04D60C1E" w14:textId="6A09B8E9" w:rsidR="00F80D62" w:rsidRPr="00AC0B09" w:rsidRDefault="00F80D62" w:rsidP="00100ADF">
            <w:pPr>
              <w:cnfStyle w:val="000000000000" w:firstRow="0" w:lastRow="0" w:firstColumn="0" w:lastColumn="0" w:oddVBand="0" w:evenVBand="0" w:oddHBand="0" w:evenHBand="0" w:firstRowFirstColumn="0" w:firstRowLastColumn="0" w:lastRowFirstColumn="0" w:lastRowLastColumn="0"/>
            </w:pPr>
            <w:r>
              <w:t>Contact</w:t>
            </w:r>
          </w:p>
        </w:tc>
        <w:tc>
          <w:tcPr>
            <w:tcW w:w="4410" w:type="dxa"/>
          </w:tcPr>
          <w:p w14:paraId="57B5BD01" w14:textId="4FFB8DBE" w:rsidR="00F80D62" w:rsidRDefault="00F80D62" w:rsidP="00F80D62">
            <w:pPr>
              <w:tabs>
                <w:tab w:val="left" w:pos="5652"/>
              </w:tabs>
              <w:cnfStyle w:val="000000000000" w:firstRow="0" w:lastRow="0" w:firstColumn="0" w:lastColumn="0" w:oddVBand="0" w:evenVBand="0" w:oddHBand="0" w:evenHBand="0" w:firstRowFirstColumn="0" w:firstRowLastColumn="0" w:lastRowFirstColumn="0" w:lastRowLastColumn="0"/>
            </w:pPr>
            <w:r>
              <w:t>4.12</w:t>
            </w:r>
          </w:p>
        </w:tc>
      </w:tr>
      <w:tr w:rsidR="00F80D62" w14:paraId="5D8B71BF" w14:textId="0F5C75DB" w:rsidTr="00F80D62">
        <w:trPr>
          <w:cantSplit/>
        </w:trPr>
        <w:tc>
          <w:tcPr>
            <w:cnfStyle w:val="001000000000" w:firstRow="0" w:lastRow="0" w:firstColumn="1" w:lastColumn="0" w:oddVBand="0" w:evenVBand="0" w:oddHBand="0" w:evenHBand="0" w:firstRowFirstColumn="0" w:firstRowLastColumn="0" w:lastRowFirstColumn="0" w:lastRowLastColumn="0"/>
            <w:tcW w:w="786" w:type="dxa"/>
          </w:tcPr>
          <w:p w14:paraId="02F93A56" w14:textId="7B8F6D3B" w:rsidR="00F80D62" w:rsidRDefault="00F80D62" w:rsidP="00100ADF">
            <w:r>
              <w:t>141</w:t>
            </w:r>
          </w:p>
        </w:tc>
        <w:tc>
          <w:tcPr>
            <w:tcW w:w="4249" w:type="dxa"/>
          </w:tcPr>
          <w:p w14:paraId="2E3FB83B" w14:textId="7CC86D15" w:rsidR="00F80D62" w:rsidRDefault="00F80D62" w:rsidP="00F80D62">
            <w:pPr>
              <w:cnfStyle w:val="000000000000" w:firstRow="0" w:lastRow="0" w:firstColumn="0" w:lastColumn="0" w:oddVBand="0" w:evenVBand="0" w:oddHBand="0" w:evenHBand="0" w:firstRowFirstColumn="0" w:firstRowLastColumn="0" w:lastRowFirstColumn="0" w:lastRowLastColumn="0"/>
            </w:pPr>
            <w:r>
              <w:t>PATH</w:t>
            </w:r>
            <w:r w:rsidR="00FD083E">
              <w:t xml:space="preserve"> </w:t>
            </w:r>
            <w:r>
              <w:t>service</w:t>
            </w:r>
          </w:p>
        </w:tc>
        <w:tc>
          <w:tcPr>
            <w:tcW w:w="4410" w:type="dxa"/>
          </w:tcPr>
          <w:p w14:paraId="692208A8" w14:textId="1C5B8C2A" w:rsidR="00F80D62" w:rsidRDefault="00F80D62" w:rsidP="00F80D62">
            <w:pPr>
              <w:tabs>
                <w:tab w:val="left" w:pos="5652"/>
              </w:tabs>
              <w:cnfStyle w:val="000000000000" w:firstRow="0" w:lastRow="0" w:firstColumn="0" w:lastColumn="0" w:oddVBand="0" w:evenVBand="0" w:oddHBand="0" w:evenHBand="0" w:firstRowFirstColumn="0" w:firstRowLastColumn="0" w:lastRowFirstColumn="0" w:lastRowLastColumn="0"/>
            </w:pPr>
            <w:r>
              <w:t>4.14</w:t>
            </w:r>
            <w:r w:rsidR="00FD083E">
              <w:t xml:space="preserve"> </w:t>
            </w:r>
            <w:r>
              <w:t>A</w:t>
            </w:r>
          </w:p>
        </w:tc>
      </w:tr>
      <w:tr w:rsidR="00F80D62" w14:paraId="2AC15F17" w14:textId="516858DF" w:rsidTr="00F80D62">
        <w:trPr>
          <w:cantSplit/>
        </w:trPr>
        <w:tc>
          <w:tcPr>
            <w:cnfStyle w:val="001000000000" w:firstRow="0" w:lastRow="0" w:firstColumn="1" w:lastColumn="0" w:oddVBand="0" w:evenVBand="0" w:oddHBand="0" w:evenHBand="0" w:firstRowFirstColumn="0" w:firstRowLastColumn="0" w:lastRowFirstColumn="0" w:lastRowLastColumn="0"/>
            <w:tcW w:w="786" w:type="dxa"/>
          </w:tcPr>
          <w:p w14:paraId="2FEC150B" w14:textId="4028D816" w:rsidR="00F80D62" w:rsidRDefault="00F80D62" w:rsidP="00100ADF">
            <w:r>
              <w:t>142</w:t>
            </w:r>
          </w:p>
        </w:tc>
        <w:tc>
          <w:tcPr>
            <w:tcW w:w="4249" w:type="dxa"/>
          </w:tcPr>
          <w:p w14:paraId="0EF010CE" w14:textId="10DAD1A7" w:rsidR="00F80D62" w:rsidRDefault="00F80D62" w:rsidP="00F80D62">
            <w:pPr>
              <w:cnfStyle w:val="000000000000" w:firstRow="0" w:lastRow="0" w:firstColumn="0" w:lastColumn="0" w:oddVBand="0" w:evenVBand="0" w:oddHBand="0" w:evenHBand="0" w:firstRowFirstColumn="0" w:firstRowLastColumn="0" w:lastRowFirstColumn="0" w:lastRowLastColumn="0"/>
            </w:pPr>
            <w:r>
              <w:t>RHY</w:t>
            </w:r>
            <w:r w:rsidR="00FD083E">
              <w:t xml:space="preserve"> </w:t>
            </w:r>
            <w:r>
              <w:t>service</w:t>
            </w:r>
          </w:p>
        </w:tc>
        <w:tc>
          <w:tcPr>
            <w:tcW w:w="4410" w:type="dxa"/>
          </w:tcPr>
          <w:p w14:paraId="2B264CF6" w14:textId="4AB72E82" w:rsidR="00F80D62" w:rsidRDefault="00F80D62" w:rsidP="00F80D62">
            <w:pPr>
              <w:tabs>
                <w:tab w:val="left" w:pos="5652"/>
              </w:tabs>
              <w:cnfStyle w:val="000000000000" w:firstRow="0" w:lastRow="0" w:firstColumn="0" w:lastColumn="0" w:oddVBand="0" w:evenVBand="0" w:oddHBand="0" w:evenHBand="0" w:firstRowFirstColumn="0" w:firstRowLastColumn="0" w:lastRowFirstColumn="0" w:lastRowLastColumn="0"/>
            </w:pPr>
            <w:r>
              <w:t>4.14</w:t>
            </w:r>
            <w:r w:rsidR="00FD083E">
              <w:t xml:space="preserve"> </w:t>
            </w:r>
            <w:r>
              <w:t>B</w:t>
            </w:r>
          </w:p>
        </w:tc>
      </w:tr>
      <w:tr w:rsidR="00F80D62" w14:paraId="2C9A3796" w14:textId="323C1774" w:rsidTr="00F80D62">
        <w:trPr>
          <w:cantSplit/>
        </w:trPr>
        <w:tc>
          <w:tcPr>
            <w:cnfStyle w:val="001000000000" w:firstRow="0" w:lastRow="0" w:firstColumn="1" w:lastColumn="0" w:oddVBand="0" w:evenVBand="0" w:oddHBand="0" w:evenHBand="0" w:firstRowFirstColumn="0" w:firstRowLastColumn="0" w:lastRowFirstColumn="0" w:lastRowLastColumn="0"/>
            <w:tcW w:w="786" w:type="dxa"/>
          </w:tcPr>
          <w:p w14:paraId="3CE6580E" w14:textId="77777777" w:rsidR="00F80D62" w:rsidRDefault="00F80D62" w:rsidP="004B0AEF">
            <w:r>
              <w:t>143</w:t>
            </w:r>
          </w:p>
        </w:tc>
        <w:tc>
          <w:tcPr>
            <w:tcW w:w="4249" w:type="dxa"/>
          </w:tcPr>
          <w:p w14:paraId="6BCCD87E" w14:textId="79976F78" w:rsidR="00F80D62" w:rsidRDefault="00F80D62" w:rsidP="00F80D62">
            <w:pPr>
              <w:cnfStyle w:val="000000000000" w:firstRow="0" w:lastRow="0" w:firstColumn="0" w:lastColumn="0" w:oddVBand="0" w:evenVBand="0" w:oddHBand="0" w:evenHBand="0" w:firstRowFirstColumn="0" w:firstRowLastColumn="0" w:lastRowFirstColumn="0" w:lastRowLastColumn="0"/>
            </w:pPr>
            <w:r>
              <w:t>HOPWA</w:t>
            </w:r>
            <w:r w:rsidR="00FD083E">
              <w:t xml:space="preserve"> </w:t>
            </w:r>
            <w:r>
              <w:t>service</w:t>
            </w:r>
          </w:p>
        </w:tc>
        <w:tc>
          <w:tcPr>
            <w:tcW w:w="4410" w:type="dxa"/>
          </w:tcPr>
          <w:p w14:paraId="465C9302" w14:textId="216E5D8D" w:rsidR="00F80D62" w:rsidRDefault="00F80D62" w:rsidP="00F80D62">
            <w:pPr>
              <w:tabs>
                <w:tab w:val="left" w:pos="5652"/>
              </w:tabs>
              <w:cnfStyle w:val="000000000000" w:firstRow="0" w:lastRow="0" w:firstColumn="0" w:lastColumn="0" w:oddVBand="0" w:evenVBand="0" w:oddHBand="0" w:evenHBand="0" w:firstRowFirstColumn="0" w:firstRowLastColumn="0" w:lastRowFirstColumn="0" w:lastRowLastColumn="0"/>
            </w:pPr>
            <w:r>
              <w:t>4.14</w:t>
            </w:r>
            <w:r w:rsidR="00FD083E">
              <w:t xml:space="preserve"> </w:t>
            </w:r>
            <w:r>
              <w:t>C</w:t>
            </w:r>
          </w:p>
        </w:tc>
      </w:tr>
      <w:tr w:rsidR="00F80D62" w14:paraId="40038668" w14:textId="1204ABC2" w:rsidTr="00F80D62">
        <w:trPr>
          <w:cantSplit/>
        </w:trPr>
        <w:tc>
          <w:tcPr>
            <w:cnfStyle w:val="001000000000" w:firstRow="0" w:lastRow="0" w:firstColumn="1" w:lastColumn="0" w:oddVBand="0" w:evenVBand="0" w:oddHBand="0" w:evenHBand="0" w:firstRowFirstColumn="0" w:firstRowLastColumn="0" w:lastRowFirstColumn="0" w:lastRowLastColumn="0"/>
            <w:tcW w:w="786" w:type="dxa"/>
          </w:tcPr>
          <w:p w14:paraId="402941CC" w14:textId="6E69336E" w:rsidR="00F80D62" w:rsidRDefault="00F80D62" w:rsidP="00F80D62">
            <w:r>
              <w:t>144</w:t>
            </w:r>
          </w:p>
        </w:tc>
        <w:tc>
          <w:tcPr>
            <w:tcW w:w="4249" w:type="dxa"/>
          </w:tcPr>
          <w:p w14:paraId="09CE0787" w14:textId="1DEE1784" w:rsidR="00F80D62" w:rsidRDefault="00F80D62" w:rsidP="00100ADF">
            <w:pPr>
              <w:cnfStyle w:val="000000000000" w:firstRow="0" w:lastRow="0" w:firstColumn="0" w:lastColumn="0" w:oddVBand="0" w:evenVBand="0" w:oddHBand="0" w:evenHBand="0" w:firstRowFirstColumn="0" w:firstRowLastColumn="0" w:lastRowFirstColumn="0" w:lastRowLastColumn="0"/>
            </w:pPr>
            <w:r>
              <w:t>SSVF</w:t>
            </w:r>
            <w:r w:rsidR="00FD083E">
              <w:t xml:space="preserve"> </w:t>
            </w:r>
            <w:r>
              <w:t>service</w:t>
            </w:r>
          </w:p>
        </w:tc>
        <w:tc>
          <w:tcPr>
            <w:tcW w:w="4410" w:type="dxa"/>
          </w:tcPr>
          <w:p w14:paraId="583DF80F" w14:textId="37F76D0E" w:rsidR="00F80D62" w:rsidRDefault="00F80D62" w:rsidP="00F80D62">
            <w:pPr>
              <w:tabs>
                <w:tab w:val="left" w:pos="5652"/>
              </w:tabs>
              <w:cnfStyle w:val="000000000000" w:firstRow="0" w:lastRow="0" w:firstColumn="0" w:lastColumn="0" w:oddVBand="0" w:evenVBand="0" w:oddHBand="0" w:evenHBand="0" w:firstRowFirstColumn="0" w:firstRowLastColumn="0" w:lastRowFirstColumn="0" w:lastRowLastColumn="0"/>
            </w:pPr>
            <w:r>
              <w:t>4.14</w:t>
            </w:r>
            <w:r w:rsidR="00FD083E">
              <w:t xml:space="preserve"> </w:t>
            </w:r>
            <w:r>
              <w:t>D</w:t>
            </w:r>
          </w:p>
        </w:tc>
      </w:tr>
      <w:tr w:rsidR="00F80D62" w14:paraId="24B9FBB9" w14:textId="58613812" w:rsidTr="00F80D62">
        <w:trPr>
          <w:cantSplit/>
        </w:trPr>
        <w:tc>
          <w:tcPr>
            <w:cnfStyle w:val="001000000000" w:firstRow="0" w:lastRow="0" w:firstColumn="1" w:lastColumn="0" w:oddVBand="0" w:evenVBand="0" w:oddHBand="0" w:evenHBand="0" w:firstRowFirstColumn="0" w:firstRowLastColumn="0" w:lastRowFirstColumn="0" w:lastRowLastColumn="0"/>
            <w:tcW w:w="786" w:type="dxa"/>
          </w:tcPr>
          <w:p w14:paraId="300F86E5" w14:textId="77777777" w:rsidR="00F80D62" w:rsidRDefault="00F80D62" w:rsidP="004B0AEF">
            <w:r>
              <w:t>151</w:t>
            </w:r>
          </w:p>
        </w:tc>
        <w:tc>
          <w:tcPr>
            <w:tcW w:w="4249" w:type="dxa"/>
          </w:tcPr>
          <w:p w14:paraId="5EB6C53F" w14:textId="5D6260DE" w:rsidR="00F80D62" w:rsidRDefault="00F80D62" w:rsidP="004B0AEF">
            <w:pPr>
              <w:cnfStyle w:val="000000000000" w:firstRow="0" w:lastRow="0" w:firstColumn="0" w:lastColumn="0" w:oddVBand="0" w:evenVBand="0" w:oddHBand="0" w:evenHBand="0" w:firstRowFirstColumn="0" w:firstRowLastColumn="0" w:lastRowFirstColumn="0" w:lastRowLastColumn="0"/>
            </w:pPr>
            <w:r>
              <w:t>HOPWA</w:t>
            </w:r>
            <w:r w:rsidR="00FD083E">
              <w:t xml:space="preserve"> </w:t>
            </w:r>
            <w:r>
              <w:t>financial</w:t>
            </w:r>
            <w:r w:rsidR="00FD083E">
              <w:t xml:space="preserve"> </w:t>
            </w:r>
            <w:r>
              <w:t>assistance</w:t>
            </w:r>
          </w:p>
        </w:tc>
        <w:tc>
          <w:tcPr>
            <w:tcW w:w="4410" w:type="dxa"/>
          </w:tcPr>
          <w:p w14:paraId="24B0ECFF" w14:textId="6A294846" w:rsidR="00F80D62" w:rsidRDefault="00F80D62" w:rsidP="00F80D62">
            <w:pPr>
              <w:tabs>
                <w:tab w:val="left" w:pos="5652"/>
              </w:tabs>
              <w:cnfStyle w:val="000000000000" w:firstRow="0" w:lastRow="0" w:firstColumn="0" w:lastColumn="0" w:oddVBand="0" w:evenVBand="0" w:oddHBand="0" w:evenHBand="0" w:firstRowFirstColumn="0" w:firstRowLastColumn="0" w:lastRowFirstColumn="0" w:lastRowLastColumn="0"/>
            </w:pPr>
            <w:r>
              <w:t>4.15</w:t>
            </w:r>
            <w:r w:rsidR="00FD083E">
              <w:t xml:space="preserve"> </w:t>
            </w:r>
            <w:r>
              <w:t>A</w:t>
            </w:r>
          </w:p>
        </w:tc>
      </w:tr>
      <w:tr w:rsidR="00F80D62" w14:paraId="4CAE36BB" w14:textId="034880D1" w:rsidTr="00F80D62">
        <w:trPr>
          <w:cantSplit/>
        </w:trPr>
        <w:tc>
          <w:tcPr>
            <w:cnfStyle w:val="001000000000" w:firstRow="0" w:lastRow="0" w:firstColumn="1" w:lastColumn="0" w:oddVBand="0" w:evenVBand="0" w:oddHBand="0" w:evenHBand="0" w:firstRowFirstColumn="0" w:firstRowLastColumn="0" w:lastRowFirstColumn="0" w:lastRowLastColumn="0"/>
            <w:tcW w:w="786" w:type="dxa"/>
          </w:tcPr>
          <w:p w14:paraId="499793B6" w14:textId="54666822" w:rsidR="00F80D62" w:rsidRDefault="00F80D62" w:rsidP="00F80D62">
            <w:r>
              <w:t>152</w:t>
            </w:r>
          </w:p>
        </w:tc>
        <w:tc>
          <w:tcPr>
            <w:tcW w:w="4249" w:type="dxa"/>
          </w:tcPr>
          <w:p w14:paraId="570A9976" w14:textId="643BDCE8" w:rsidR="00F80D62" w:rsidRDefault="00F80D62" w:rsidP="00F80D62">
            <w:pPr>
              <w:cnfStyle w:val="000000000000" w:firstRow="0" w:lastRow="0" w:firstColumn="0" w:lastColumn="0" w:oddVBand="0" w:evenVBand="0" w:oddHBand="0" w:evenHBand="0" w:firstRowFirstColumn="0" w:firstRowLastColumn="0" w:lastRowFirstColumn="0" w:lastRowLastColumn="0"/>
            </w:pPr>
            <w:r>
              <w:t>SSVF</w:t>
            </w:r>
            <w:r w:rsidR="00FD083E">
              <w:t xml:space="preserve"> </w:t>
            </w:r>
            <w:r>
              <w:t>financial</w:t>
            </w:r>
            <w:r w:rsidR="00FD083E">
              <w:t xml:space="preserve"> </w:t>
            </w:r>
            <w:r>
              <w:t>assistance</w:t>
            </w:r>
          </w:p>
        </w:tc>
        <w:tc>
          <w:tcPr>
            <w:tcW w:w="4410" w:type="dxa"/>
          </w:tcPr>
          <w:p w14:paraId="0F828854" w14:textId="195109FE" w:rsidR="00F80D62" w:rsidRDefault="00F80D62" w:rsidP="00F80D62">
            <w:pPr>
              <w:tabs>
                <w:tab w:val="left" w:pos="5652"/>
              </w:tabs>
              <w:cnfStyle w:val="000000000000" w:firstRow="0" w:lastRow="0" w:firstColumn="0" w:lastColumn="0" w:oddVBand="0" w:evenVBand="0" w:oddHBand="0" w:evenHBand="0" w:firstRowFirstColumn="0" w:firstRowLastColumn="0" w:lastRowFirstColumn="0" w:lastRowLastColumn="0"/>
            </w:pPr>
            <w:r>
              <w:t>4.15</w:t>
            </w:r>
            <w:r w:rsidR="00FD083E">
              <w:t xml:space="preserve"> </w:t>
            </w:r>
            <w:r>
              <w:t>B</w:t>
            </w:r>
          </w:p>
        </w:tc>
      </w:tr>
      <w:tr w:rsidR="00F80D62" w14:paraId="2288DBDD" w14:textId="67E9FED1" w:rsidTr="00F80D62">
        <w:trPr>
          <w:cantSplit/>
        </w:trPr>
        <w:tc>
          <w:tcPr>
            <w:cnfStyle w:val="001000000000" w:firstRow="0" w:lastRow="0" w:firstColumn="1" w:lastColumn="0" w:oddVBand="0" w:evenVBand="0" w:oddHBand="0" w:evenHBand="0" w:firstRowFirstColumn="0" w:firstRowLastColumn="0" w:lastRowFirstColumn="0" w:lastRowLastColumn="0"/>
            <w:tcW w:w="786" w:type="dxa"/>
          </w:tcPr>
          <w:p w14:paraId="52768F3B" w14:textId="77B5D4F0" w:rsidR="00F80D62" w:rsidRDefault="00F80D62" w:rsidP="00100ADF">
            <w:r>
              <w:t>161</w:t>
            </w:r>
          </w:p>
        </w:tc>
        <w:tc>
          <w:tcPr>
            <w:tcW w:w="4249" w:type="dxa"/>
          </w:tcPr>
          <w:p w14:paraId="2961A878" w14:textId="70C8DFCF" w:rsidR="00F80D62" w:rsidRDefault="00F80D62" w:rsidP="00F80D62">
            <w:pPr>
              <w:cnfStyle w:val="000000000000" w:firstRow="0" w:lastRow="0" w:firstColumn="0" w:lastColumn="0" w:oddVBand="0" w:evenVBand="0" w:oddHBand="0" w:evenHBand="0" w:firstRowFirstColumn="0" w:firstRowLastColumn="0" w:lastRowFirstColumn="0" w:lastRowLastColumn="0"/>
            </w:pPr>
            <w:r>
              <w:t>PATH</w:t>
            </w:r>
            <w:r w:rsidR="00FD083E">
              <w:t xml:space="preserve"> </w:t>
            </w:r>
            <w:r>
              <w:t>referral</w:t>
            </w:r>
          </w:p>
        </w:tc>
        <w:tc>
          <w:tcPr>
            <w:tcW w:w="4410" w:type="dxa"/>
          </w:tcPr>
          <w:p w14:paraId="16E1749D" w14:textId="3A3B76E4" w:rsidR="00F80D62" w:rsidRDefault="00F80D62" w:rsidP="00F80D62">
            <w:pPr>
              <w:tabs>
                <w:tab w:val="left" w:pos="5652"/>
              </w:tabs>
              <w:cnfStyle w:val="000000000000" w:firstRow="0" w:lastRow="0" w:firstColumn="0" w:lastColumn="0" w:oddVBand="0" w:evenVBand="0" w:oddHBand="0" w:evenHBand="0" w:firstRowFirstColumn="0" w:firstRowLastColumn="0" w:lastRowFirstColumn="0" w:lastRowLastColumn="0"/>
            </w:pPr>
            <w:r>
              <w:t>4.16</w:t>
            </w:r>
            <w:r w:rsidR="00FD083E">
              <w:t xml:space="preserve"> </w:t>
            </w:r>
            <w:r>
              <w:t>A</w:t>
            </w:r>
          </w:p>
        </w:tc>
      </w:tr>
      <w:tr w:rsidR="00F80D62" w14:paraId="7C0F2A76" w14:textId="5B557C22" w:rsidTr="00F80D62">
        <w:trPr>
          <w:cantSplit/>
        </w:trPr>
        <w:tc>
          <w:tcPr>
            <w:cnfStyle w:val="001000000000" w:firstRow="0" w:lastRow="0" w:firstColumn="1" w:lastColumn="0" w:oddVBand="0" w:evenVBand="0" w:oddHBand="0" w:evenHBand="0" w:firstRowFirstColumn="0" w:firstRowLastColumn="0" w:lastRowFirstColumn="0" w:lastRowLastColumn="0"/>
            <w:tcW w:w="786" w:type="dxa"/>
          </w:tcPr>
          <w:p w14:paraId="66C2C899" w14:textId="00673CF4" w:rsidR="00F80D62" w:rsidRDefault="00F80D62" w:rsidP="00100ADF">
            <w:r>
              <w:t>162</w:t>
            </w:r>
          </w:p>
        </w:tc>
        <w:tc>
          <w:tcPr>
            <w:tcW w:w="4249" w:type="dxa"/>
          </w:tcPr>
          <w:p w14:paraId="599674E4" w14:textId="203019D2" w:rsidR="00F80D62" w:rsidRDefault="00F80D62" w:rsidP="00100ADF">
            <w:pPr>
              <w:cnfStyle w:val="000000000000" w:firstRow="0" w:lastRow="0" w:firstColumn="0" w:lastColumn="0" w:oddVBand="0" w:evenVBand="0" w:oddHBand="0" w:evenHBand="0" w:firstRowFirstColumn="0" w:firstRowLastColumn="0" w:lastRowFirstColumn="0" w:lastRowLastColumn="0"/>
            </w:pPr>
            <w:r>
              <w:t>RHY</w:t>
            </w:r>
            <w:r w:rsidR="00FD083E">
              <w:t xml:space="preserve"> </w:t>
            </w:r>
            <w:r>
              <w:t>referral</w:t>
            </w:r>
          </w:p>
        </w:tc>
        <w:tc>
          <w:tcPr>
            <w:tcW w:w="4410" w:type="dxa"/>
          </w:tcPr>
          <w:p w14:paraId="798803BB" w14:textId="7823CD1F" w:rsidR="00F80D62" w:rsidRDefault="00F80D62" w:rsidP="00F80D62">
            <w:pPr>
              <w:tabs>
                <w:tab w:val="left" w:pos="5652"/>
              </w:tabs>
              <w:cnfStyle w:val="000000000000" w:firstRow="0" w:lastRow="0" w:firstColumn="0" w:lastColumn="0" w:oddVBand="0" w:evenVBand="0" w:oddHBand="0" w:evenHBand="0" w:firstRowFirstColumn="0" w:firstRowLastColumn="0" w:lastRowFirstColumn="0" w:lastRowLastColumn="0"/>
            </w:pPr>
            <w:r>
              <w:t>4.16</w:t>
            </w:r>
            <w:r w:rsidR="00FD083E">
              <w:t xml:space="preserve"> </w:t>
            </w:r>
            <w:r>
              <w:t>B</w:t>
            </w:r>
          </w:p>
        </w:tc>
      </w:tr>
      <w:tr w:rsidR="009D1424" w14:paraId="408E8D25" w14:textId="77777777" w:rsidTr="00F80D62">
        <w:trPr>
          <w:cantSplit/>
        </w:trPr>
        <w:tc>
          <w:tcPr>
            <w:cnfStyle w:val="001000000000" w:firstRow="0" w:lastRow="0" w:firstColumn="1" w:lastColumn="0" w:oddVBand="0" w:evenVBand="0" w:oddHBand="0" w:evenHBand="0" w:firstRowFirstColumn="0" w:firstRowLastColumn="0" w:lastRowFirstColumn="0" w:lastRowLastColumn="0"/>
            <w:tcW w:w="786" w:type="dxa"/>
          </w:tcPr>
          <w:p w14:paraId="4A32677C" w14:textId="3184666A" w:rsidR="009D1424" w:rsidRDefault="009D1424" w:rsidP="00100ADF">
            <w:r>
              <w:t>200</w:t>
            </w:r>
          </w:p>
        </w:tc>
        <w:tc>
          <w:tcPr>
            <w:tcW w:w="4249" w:type="dxa"/>
          </w:tcPr>
          <w:p w14:paraId="0AB8EE6B" w14:textId="43C29541" w:rsidR="009D1424" w:rsidRDefault="009D1424" w:rsidP="00100ADF">
            <w:pPr>
              <w:cnfStyle w:val="000000000000" w:firstRow="0" w:lastRow="0" w:firstColumn="0" w:lastColumn="0" w:oddVBand="0" w:evenVBand="0" w:oddHBand="0" w:evenHBand="0" w:firstRowFirstColumn="0" w:firstRowLastColumn="0" w:lastRowFirstColumn="0" w:lastRowLastColumn="0"/>
            </w:pPr>
            <w:r>
              <w:t>Bed</w:t>
            </w:r>
            <w:r w:rsidR="00FD083E">
              <w:t xml:space="preserve"> </w:t>
            </w:r>
            <w:r>
              <w:t>night</w:t>
            </w:r>
          </w:p>
        </w:tc>
        <w:tc>
          <w:tcPr>
            <w:tcW w:w="4410" w:type="dxa"/>
          </w:tcPr>
          <w:p w14:paraId="739F47B3" w14:textId="703F0653" w:rsidR="009D1424" w:rsidRDefault="009D1424" w:rsidP="00F80D62">
            <w:pPr>
              <w:tabs>
                <w:tab w:val="left" w:pos="5652"/>
              </w:tabs>
              <w:cnfStyle w:val="000000000000" w:firstRow="0" w:lastRow="0" w:firstColumn="0" w:lastColumn="0" w:oddVBand="0" w:evenVBand="0" w:oddHBand="0" w:evenHBand="0" w:firstRowFirstColumn="0" w:firstRowLastColumn="0" w:lastRowFirstColumn="0" w:lastRowLastColumn="0"/>
            </w:pPr>
            <w:r>
              <w:t>(none)</w:t>
            </w:r>
          </w:p>
        </w:tc>
      </w:tr>
    </w:tbl>
    <w:p w14:paraId="30DFEF21" w14:textId="77777777" w:rsidR="009D5E69" w:rsidRDefault="009D5E69" w:rsidP="009C7860"/>
    <w:p w14:paraId="7F8A1F2C" w14:textId="3CEB4CD7" w:rsidR="00BA4DFF" w:rsidRDefault="00BA4DFF" w:rsidP="00BA4DFF">
      <w:pPr>
        <w:pStyle w:val="Heading2"/>
      </w:pPr>
      <w:bookmarkStart w:id="558" w:name="_1.5_HealthCategory"/>
      <w:bookmarkStart w:id="559" w:name="_2.4.2_ProjectType"/>
      <w:bookmarkStart w:id="560" w:name="_2.4.1_No/Yes/Missing"/>
      <w:bookmarkStart w:id="561" w:name="_2.4_No/Yes/Missing"/>
      <w:bookmarkStart w:id="562" w:name="_1.6_RaceNone"/>
      <w:bookmarkStart w:id="563" w:name="_1.6__RaceNone"/>
      <w:bookmarkStart w:id="564" w:name="_1.5_Hashing"/>
      <w:bookmarkStart w:id="565" w:name="_Toc430693251"/>
      <w:bookmarkEnd w:id="558"/>
      <w:bookmarkEnd w:id="559"/>
      <w:bookmarkEnd w:id="560"/>
      <w:bookmarkEnd w:id="561"/>
      <w:bookmarkEnd w:id="562"/>
      <w:bookmarkEnd w:id="563"/>
      <w:bookmarkEnd w:id="564"/>
      <w:r>
        <w:t>1.5</w:t>
      </w:r>
      <w:r>
        <w:tab/>
        <w:t>Hash</w:t>
      </w:r>
      <w:r w:rsidR="00684656">
        <w:t>Status</w:t>
      </w:r>
      <w:bookmarkEnd w:id="565"/>
    </w:p>
    <w:tbl>
      <w:tblPr>
        <w:tblStyle w:val="GridTable1Light-Accent11"/>
        <w:tblW w:w="9445" w:type="dxa"/>
        <w:tblLook w:val="04A0" w:firstRow="1" w:lastRow="0" w:firstColumn="1" w:lastColumn="0" w:noHBand="0" w:noVBand="1"/>
      </w:tblPr>
      <w:tblGrid>
        <w:gridCol w:w="785"/>
        <w:gridCol w:w="8660"/>
      </w:tblGrid>
      <w:tr w:rsidR="00BA4DFF" w:rsidRPr="00135FA4" w14:paraId="2552AFA4" w14:textId="77777777" w:rsidTr="00A2583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70DAEA2B" w14:textId="77777777" w:rsidR="00BA4DFF" w:rsidRPr="0091638A" w:rsidRDefault="00BA4DFF" w:rsidP="00A2583F">
            <w:pPr>
              <w:jc w:val="right"/>
            </w:pPr>
            <w:r>
              <w:t>Value</w:t>
            </w:r>
          </w:p>
        </w:tc>
        <w:tc>
          <w:tcPr>
            <w:tcW w:w="8660" w:type="dxa"/>
          </w:tcPr>
          <w:p w14:paraId="19567852" w14:textId="77777777" w:rsidR="00BA4DFF" w:rsidRPr="0091638A" w:rsidRDefault="00BA4DFF" w:rsidP="00A2583F">
            <w:pPr>
              <w:cnfStyle w:val="100000000000" w:firstRow="1" w:lastRow="0" w:firstColumn="0" w:lastColumn="0" w:oddVBand="0" w:evenVBand="0" w:oddHBand="0" w:evenHBand="0" w:firstRowFirstColumn="0" w:firstRowLastColumn="0" w:lastRowFirstColumn="0" w:lastRowLastColumn="0"/>
            </w:pPr>
            <w:r w:rsidRPr="00AC0B09">
              <w:t>Text</w:t>
            </w:r>
          </w:p>
        </w:tc>
      </w:tr>
      <w:tr w:rsidR="00BA4DFF" w:rsidRPr="00135FA4" w14:paraId="55618D60" w14:textId="77777777" w:rsidTr="00A2583F">
        <w:trPr>
          <w:cantSplit/>
        </w:trPr>
        <w:tc>
          <w:tcPr>
            <w:cnfStyle w:val="001000000000" w:firstRow="0" w:lastRow="0" w:firstColumn="1" w:lastColumn="0" w:oddVBand="0" w:evenVBand="0" w:oddHBand="0" w:evenHBand="0" w:firstRowFirstColumn="0" w:firstRowLastColumn="0" w:lastRowFirstColumn="0" w:lastRowLastColumn="0"/>
            <w:tcW w:w="785" w:type="dxa"/>
          </w:tcPr>
          <w:p w14:paraId="7028F5DA" w14:textId="1B3C26F1" w:rsidR="00BA4DFF" w:rsidRPr="0091638A" w:rsidRDefault="00BA4DFF" w:rsidP="00A2583F">
            <w:pPr>
              <w:jc w:val="right"/>
            </w:pPr>
            <w:r>
              <w:t>1</w:t>
            </w:r>
          </w:p>
        </w:tc>
        <w:tc>
          <w:tcPr>
            <w:tcW w:w="8660" w:type="dxa"/>
          </w:tcPr>
          <w:p w14:paraId="6E6C8CC6" w14:textId="5761F5F8" w:rsidR="00BA4DFF" w:rsidRPr="0091638A" w:rsidRDefault="00BA4DFF" w:rsidP="00A2583F">
            <w:pPr>
              <w:cnfStyle w:val="000000000000" w:firstRow="0" w:lastRow="0" w:firstColumn="0" w:lastColumn="0" w:oddVBand="0" w:evenVBand="0" w:oddHBand="0" w:evenHBand="0" w:firstRowFirstColumn="0" w:firstRowLastColumn="0" w:lastRowFirstColumn="0" w:lastRowLastColumn="0"/>
            </w:pPr>
            <w:r>
              <w:t>Unhashed</w:t>
            </w:r>
          </w:p>
        </w:tc>
      </w:tr>
      <w:tr w:rsidR="00BA4DFF" w:rsidRPr="00135FA4" w14:paraId="252D56A6" w14:textId="77777777" w:rsidTr="00A2583F">
        <w:trPr>
          <w:cantSplit/>
        </w:trPr>
        <w:tc>
          <w:tcPr>
            <w:cnfStyle w:val="001000000000" w:firstRow="0" w:lastRow="0" w:firstColumn="1" w:lastColumn="0" w:oddVBand="0" w:evenVBand="0" w:oddHBand="0" w:evenHBand="0" w:firstRowFirstColumn="0" w:firstRowLastColumn="0" w:lastRowFirstColumn="0" w:lastRowLastColumn="0"/>
            <w:tcW w:w="785" w:type="dxa"/>
          </w:tcPr>
          <w:p w14:paraId="441586C8" w14:textId="1B50A1A6" w:rsidR="00BA4DFF" w:rsidRDefault="00BA4DFF" w:rsidP="00A2583F">
            <w:pPr>
              <w:jc w:val="right"/>
            </w:pPr>
            <w:r>
              <w:t>2</w:t>
            </w:r>
          </w:p>
        </w:tc>
        <w:tc>
          <w:tcPr>
            <w:tcW w:w="8660" w:type="dxa"/>
          </w:tcPr>
          <w:p w14:paraId="08E06FCA" w14:textId="451DE9E5" w:rsidR="00BA4DFF" w:rsidRDefault="00BA4DFF" w:rsidP="009A33AF">
            <w:pPr>
              <w:cnfStyle w:val="000000000000" w:firstRow="0" w:lastRow="0" w:firstColumn="0" w:lastColumn="0" w:oddVBand="0" w:evenVBand="0" w:oddHBand="0" w:evenHBand="0" w:firstRowFirstColumn="0" w:firstRowLastColumn="0" w:lastRowFirstColumn="0" w:lastRowLastColumn="0"/>
            </w:pPr>
            <w:r>
              <w:t>SHA-1 RHY</w:t>
            </w:r>
          </w:p>
        </w:tc>
      </w:tr>
      <w:tr w:rsidR="00BA4DFF" w:rsidRPr="00135FA4" w14:paraId="19B7A8EA" w14:textId="77777777" w:rsidTr="00A2583F">
        <w:trPr>
          <w:cantSplit/>
        </w:trPr>
        <w:tc>
          <w:tcPr>
            <w:cnfStyle w:val="001000000000" w:firstRow="0" w:lastRow="0" w:firstColumn="1" w:lastColumn="0" w:oddVBand="0" w:evenVBand="0" w:oddHBand="0" w:evenHBand="0" w:firstRowFirstColumn="0" w:firstRowLastColumn="0" w:lastRowFirstColumn="0" w:lastRowLastColumn="0"/>
            <w:tcW w:w="785" w:type="dxa"/>
          </w:tcPr>
          <w:p w14:paraId="1260733C" w14:textId="780FE2AD" w:rsidR="00BA4DFF" w:rsidRDefault="00BA4DFF" w:rsidP="00A2583F">
            <w:pPr>
              <w:jc w:val="right"/>
            </w:pPr>
            <w:r>
              <w:t>3</w:t>
            </w:r>
          </w:p>
        </w:tc>
        <w:tc>
          <w:tcPr>
            <w:tcW w:w="8660" w:type="dxa"/>
          </w:tcPr>
          <w:p w14:paraId="1931773A" w14:textId="14780D1F" w:rsidR="00BA4DFF" w:rsidRDefault="00BA4DFF" w:rsidP="00A2583F">
            <w:pPr>
              <w:cnfStyle w:val="000000000000" w:firstRow="0" w:lastRow="0" w:firstColumn="0" w:lastColumn="0" w:oddVBand="0" w:evenVBand="0" w:oddHBand="0" w:evenHBand="0" w:firstRowFirstColumn="0" w:firstRowLastColumn="0" w:lastRowFirstColumn="0" w:lastRowLastColumn="0"/>
            </w:pPr>
            <w:r>
              <w:t>Hashed - other</w:t>
            </w:r>
          </w:p>
        </w:tc>
      </w:tr>
    </w:tbl>
    <w:p w14:paraId="2B41547D" w14:textId="77777777" w:rsidR="00BA4DFF" w:rsidRPr="00BA4DFF" w:rsidRDefault="00BA4DFF" w:rsidP="00BA4DFF"/>
    <w:p w14:paraId="41BABD0D" w14:textId="5EBCDBB3" w:rsidR="006C154C" w:rsidRDefault="006C154C" w:rsidP="006C154C">
      <w:pPr>
        <w:pStyle w:val="Heading2"/>
      </w:pPr>
      <w:bookmarkStart w:id="566" w:name="_Toc430693252"/>
      <w:r>
        <w:lastRenderedPageBreak/>
        <w:t>1.6</w:t>
      </w:r>
      <w:r>
        <w:tab/>
        <w:t>RaceNone</w:t>
      </w:r>
      <w:bookmarkEnd w:id="566"/>
    </w:p>
    <w:tbl>
      <w:tblPr>
        <w:tblStyle w:val="GridTable1Light-Accent11"/>
        <w:tblW w:w="9445" w:type="dxa"/>
        <w:tblLook w:val="04A0" w:firstRow="1" w:lastRow="0" w:firstColumn="1" w:lastColumn="0" w:noHBand="0" w:noVBand="1"/>
      </w:tblPr>
      <w:tblGrid>
        <w:gridCol w:w="785"/>
        <w:gridCol w:w="8660"/>
      </w:tblGrid>
      <w:tr w:rsidR="006C154C" w:rsidRPr="00135FA4" w14:paraId="69CCBA05" w14:textId="77777777" w:rsidTr="002136D1">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33F38286" w14:textId="77777777" w:rsidR="006C154C" w:rsidRPr="0091638A" w:rsidRDefault="006C154C" w:rsidP="002136D1">
            <w:pPr>
              <w:jc w:val="right"/>
            </w:pPr>
            <w:r>
              <w:t>Value</w:t>
            </w:r>
          </w:p>
        </w:tc>
        <w:tc>
          <w:tcPr>
            <w:tcW w:w="8660" w:type="dxa"/>
          </w:tcPr>
          <w:p w14:paraId="1FE3309D" w14:textId="77777777" w:rsidR="006C154C" w:rsidRPr="0091638A" w:rsidRDefault="006C154C" w:rsidP="002136D1">
            <w:pPr>
              <w:cnfStyle w:val="100000000000" w:firstRow="1" w:lastRow="0" w:firstColumn="0" w:lastColumn="0" w:oddVBand="0" w:evenVBand="0" w:oddHBand="0" w:evenHBand="0" w:firstRowFirstColumn="0" w:firstRowLastColumn="0" w:lastRowFirstColumn="0" w:lastRowLastColumn="0"/>
            </w:pPr>
            <w:r w:rsidRPr="00AC0B09">
              <w:t>Text</w:t>
            </w:r>
          </w:p>
        </w:tc>
      </w:tr>
      <w:tr w:rsidR="006C154C" w:rsidRPr="00135FA4" w14:paraId="2510C222" w14:textId="77777777" w:rsidTr="002136D1">
        <w:trPr>
          <w:cantSplit/>
        </w:trPr>
        <w:tc>
          <w:tcPr>
            <w:cnfStyle w:val="001000000000" w:firstRow="0" w:lastRow="0" w:firstColumn="1" w:lastColumn="0" w:oddVBand="0" w:evenVBand="0" w:oddHBand="0" w:evenHBand="0" w:firstRowFirstColumn="0" w:firstRowLastColumn="0" w:lastRowFirstColumn="0" w:lastRowLastColumn="0"/>
            <w:tcW w:w="785" w:type="dxa"/>
          </w:tcPr>
          <w:p w14:paraId="6E093A7D" w14:textId="77777777" w:rsidR="006C154C" w:rsidRPr="0091638A" w:rsidRDefault="006C154C" w:rsidP="002136D1">
            <w:pPr>
              <w:jc w:val="right"/>
            </w:pPr>
            <w:r w:rsidRPr="0091638A">
              <w:t>8</w:t>
            </w:r>
          </w:p>
        </w:tc>
        <w:tc>
          <w:tcPr>
            <w:tcW w:w="8660" w:type="dxa"/>
          </w:tcPr>
          <w:p w14:paraId="7315C418" w14:textId="072EB200" w:rsidR="006C154C" w:rsidRPr="0091638A" w:rsidRDefault="006C154C" w:rsidP="002136D1">
            <w:pPr>
              <w:cnfStyle w:val="000000000000" w:firstRow="0" w:lastRow="0" w:firstColumn="0" w:lastColumn="0" w:oddVBand="0" w:evenVBand="0" w:oddHBand="0" w:evenHBand="0" w:firstRowFirstColumn="0" w:firstRowLastColumn="0" w:lastRowFirstColumn="0" w:lastRowLastColumn="0"/>
            </w:pPr>
            <w:r w:rsidRPr="0091638A">
              <w:t>Client</w:t>
            </w:r>
            <w:r w:rsidR="00FD083E">
              <w:t xml:space="preserve"> </w:t>
            </w:r>
            <w:r w:rsidRPr="0091638A">
              <w:t>doesn’t</w:t>
            </w:r>
            <w:r w:rsidR="00FD083E">
              <w:t xml:space="preserve"> </w:t>
            </w:r>
            <w:r w:rsidRPr="0091638A">
              <w:t>know</w:t>
            </w:r>
          </w:p>
        </w:tc>
      </w:tr>
      <w:tr w:rsidR="006C154C" w:rsidRPr="00135FA4" w14:paraId="3976E8E7" w14:textId="77777777" w:rsidTr="002136D1">
        <w:trPr>
          <w:cantSplit/>
        </w:trPr>
        <w:tc>
          <w:tcPr>
            <w:cnfStyle w:val="001000000000" w:firstRow="0" w:lastRow="0" w:firstColumn="1" w:lastColumn="0" w:oddVBand="0" w:evenVBand="0" w:oddHBand="0" w:evenHBand="0" w:firstRowFirstColumn="0" w:firstRowLastColumn="0" w:lastRowFirstColumn="0" w:lastRowLastColumn="0"/>
            <w:tcW w:w="785" w:type="dxa"/>
          </w:tcPr>
          <w:p w14:paraId="0EF45E1B" w14:textId="77777777" w:rsidR="006C154C" w:rsidRPr="0091638A" w:rsidRDefault="006C154C" w:rsidP="002136D1">
            <w:pPr>
              <w:jc w:val="right"/>
            </w:pPr>
            <w:r w:rsidRPr="0091638A">
              <w:t>9</w:t>
            </w:r>
          </w:p>
        </w:tc>
        <w:tc>
          <w:tcPr>
            <w:tcW w:w="8660" w:type="dxa"/>
          </w:tcPr>
          <w:p w14:paraId="4FCAFDC9" w14:textId="3C818192" w:rsidR="006C154C" w:rsidRPr="0091638A" w:rsidRDefault="006C154C" w:rsidP="002136D1">
            <w:pPr>
              <w:cnfStyle w:val="000000000000" w:firstRow="0" w:lastRow="0" w:firstColumn="0" w:lastColumn="0" w:oddVBand="0" w:evenVBand="0" w:oddHBand="0" w:evenHBand="0" w:firstRowFirstColumn="0" w:firstRowLastColumn="0" w:lastRowFirstColumn="0" w:lastRowLastColumn="0"/>
            </w:pPr>
            <w:r w:rsidRPr="0091638A">
              <w:t>Client</w:t>
            </w:r>
            <w:r w:rsidR="00FD083E">
              <w:t xml:space="preserve"> </w:t>
            </w:r>
            <w:r w:rsidRPr="0091638A">
              <w:t>refused</w:t>
            </w:r>
          </w:p>
        </w:tc>
      </w:tr>
      <w:tr w:rsidR="006C154C" w:rsidRPr="00135FA4" w14:paraId="044CF7F6" w14:textId="77777777" w:rsidTr="002136D1">
        <w:trPr>
          <w:cantSplit/>
        </w:trPr>
        <w:tc>
          <w:tcPr>
            <w:cnfStyle w:val="001000000000" w:firstRow="0" w:lastRow="0" w:firstColumn="1" w:lastColumn="0" w:oddVBand="0" w:evenVBand="0" w:oddHBand="0" w:evenHBand="0" w:firstRowFirstColumn="0" w:firstRowLastColumn="0" w:lastRowFirstColumn="0" w:lastRowLastColumn="0"/>
            <w:tcW w:w="785" w:type="dxa"/>
          </w:tcPr>
          <w:p w14:paraId="21D1BA70" w14:textId="77777777" w:rsidR="006C154C" w:rsidRPr="0091638A" w:rsidRDefault="006C154C" w:rsidP="002136D1">
            <w:pPr>
              <w:jc w:val="right"/>
            </w:pPr>
            <w:r w:rsidRPr="0091638A">
              <w:t>99</w:t>
            </w:r>
          </w:p>
        </w:tc>
        <w:tc>
          <w:tcPr>
            <w:tcW w:w="8660" w:type="dxa"/>
          </w:tcPr>
          <w:p w14:paraId="05EA3056" w14:textId="6D6BF711" w:rsidR="006C154C" w:rsidRPr="0091638A" w:rsidRDefault="006C154C" w:rsidP="002136D1">
            <w:pPr>
              <w:cnfStyle w:val="000000000000" w:firstRow="0" w:lastRow="0" w:firstColumn="0" w:lastColumn="0" w:oddVBand="0" w:evenVBand="0" w:oddHBand="0" w:evenHBand="0" w:firstRowFirstColumn="0" w:firstRowLastColumn="0" w:lastRowFirstColumn="0" w:lastRowLastColumn="0"/>
            </w:pPr>
            <w:r w:rsidRPr="0091638A">
              <w:t>Data</w:t>
            </w:r>
            <w:r w:rsidR="00FD083E">
              <w:t xml:space="preserve"> </w:t>
            </w:r>
            <w:r w:rsidRPr="0091638A">
              <w:t>not</w:t>
            </w:r>
            <w:r w:rsidR="00FD083E">
              <w:t xml:space="preserve"> </w:t>
            </w:r>
            <w:r w:rsidRPr="0091638A">
              <w:t>collected</w:t>
            </w:r>
          </w:p>
        </w:tc>
      </w:tr>
    </w:tbl>
    <w:p w14:paraId="17D14BFF" w14:textId="77777777" w:rsidR="006C154C" w:rsidRPr="00732264" w:rsidRDefault="006C154C" w:rsidP="006C154C"/>
    <w:p w14:paraId="2D86BA50" w14:textId="23EDDF3C" w:rsidR="002A2406" w:rsidRDefault="006C154C" w:rsidP="002A2406">
      <w:pPr>
        <w:pStyle w:val="Heading2"/>
      </w:pPr>
      <w:bookmarkStart w:id="567" w:name="_1.7_No/Yes/Missing"/>
      <w:bookmarkStart w:id="568" w:name="_Toc430693253"/>
      <w:bookmarkEnd w:id="567"/>
      <w:r>
        <w:t>1.7</w:t>
      </w:r>
      <w:r w:rsidR="002A2406">
        <w:tab/>
        <w:t>No/Yes/Missing</w:t>
      </w:r>
      <w:bookmarkEnd w:id="568"/>
    </w:p>
    <w:tbl>
      <w:tblPr>
        <w:tblStyle w:val="GridTable1Light-Accent11"/>
        <w:tblW w:w="9445" w:type="dxa"/>
        <w:tblLook w:val="04A0" w:firstRow="1" w:lastRow="0" w:firstColumn="1" w:lastColumn="0" w:noHBand="0" w:noVBand="1"/>
      </w:tblPr>
      <w:tblGrid>
        <w:gridCol w:w="785"/>
        <w:gridCol w:w="8660"/>
      </w:tblGrid>
      <w:tr w:rsidR="002A2406" w:rsidRPr="00135FA4" w14:paraId="3829596B"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24A64AA2" w14:textId="77777777" w:rsidR="002A2406" w:rsidRDefault="002A2406" w:rsidP="006A6F1C">
            <w:r>
              <w:t>Value</w:t>
            </w:r>
          </w:p>
        </w:tc>
        <w:tc>
          <w:tcPr>
            <w:tcW w:w="8660" w:type="dxa"/>
          </w:tcPr>
          <w:p w14:paraId="1A89EBD7" w14:textId="77777777" w:rsidR="002A2406" w:rsidRDefault="002A2406" w:rsidP="006A6F1C">
            <w:pPr>
              <w:cnfStyle w:val="100000000000" w:firstRow="1" w:lastRow="0" w:firstColumn="0" w:lastColumn="0" w:oddVBand="0" w:evenVBand="0" w:oddHBand="0" w:evenHBand="0" w:firstRowFirstColumn="0" w:firstRowLastColumn="0" w:lastRowFirstColumn="0" w:lastRowLastColumn="0"/>
            </w:pPr>
            <w:r w:rsidRPr="00AC0B09">
              <w:t>Text</w:t>
            </w:r>
          </w:p>
        </w:tc>
      </w:tr>
      <w:tr w:rsidR="002A2406" w:rsidRPr="00135FA4" w14:paraId="331520A9"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25582E32" w14:textId="77777777" w:rsidR="002A2406" w:rsidRDefault="002A2406" w:rsidP="006A6F1C">
            <w:r>
              <w:t>0</w:t>
            </w:r>
          </w:p>
        </w:tc>
        <w:tc>
          <w:tcPr>
            <w:tcW w:w="8660" w:type="dxa"/>
          </w:tcPr>
          <w:p w14:paraId="42F10337" w14:textId="77777777" w:rsidR="002A2406" w:rsidRDefault="002A2406" w:rsidP="006A6F1C">
            <w:pPr>
              <w:cnfStyle w:val="000000000000" w:firstRow="0" w:lastRow="0" w:firstColumn="0" w:lastColumn="0" w:oddVBand="0" w:evenVBand="0" w:oddHBand="0" w:evenHBand="0" w:firstRowFirstColumn="0" w:firstRowLastColumn="0" w:lastRowFirstColumn="0" w:lastRowLastColumn="0"/>
            </w:pPr>
            <w:r>
              <w:t>No</w:t>
            </w:r>
          </w:p>
        </w:tc>
      </w:tr>
      <w:tr w:rsidR="002A2406" w:rsidRPr="00135FA4" w14:paraId="61E9FF61"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C92B867" w14:textId="77777777" w:rsidR="002A2406" w:rsidRDefault="002A2406" w:rsidP="006A6F1C">
            <w:r>
              <w:t>1</w:t>
            </w:r>
          </w:p>
        </w:tc>
        <w:tc>
          <w:tcPr>
            <w:tcW w:w="8660" w:type="dxa"/>
          </w:tcPr>
          <w:p w14:paraId="33B92C6C" w14:textId="77777777" w:rsidR="002A2406" w:rsidRDefault="002A2406" w:rsidP="006A6F1C">
            <w:pPr>
              <w:cnfStyle w:val="000000000000" w:firstRow="0" w:lastRow="0" w:firstColumn="0" w:lastColumn="0" w:oddVBand="0" w:evenVBand="0" w:oddHBand="0" w:evenHBand="0" w:firstRowFirstColumn="0" w:firstRowLastColumn="0" w:lastRowFirstColumn="0" w:lastRowLastColumn="0"/>
            </w:pPr>
            <w:r>
              <w:t>Yes</w:t>
            </w:r>
          </w:p>
        </w:tc>
      </w:tr>
      <w:tr w:rsidR="002A2406" w:rsidRPr="00135FA4" w14:paraId="2BB75D90"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68F70567" w14:textId="77777777" w:rsidR="002A2406" w:rsidRDefault="002A2406" w:rsidP="006A6F1C">
            <w:r>
              <w:t>99</w:t>
            </w:r>
          </w:p>
        </w:tc>
        <w:tc>
          <w:tcPr>
            <w:tcW w:w="8660" w:type="dxa"/>
          </w:tcPr>
          <w:p w14:paraId="67972019" w14:textId="52FDB4FE" w:rsidR="002A2406" w:rsidRDefault="002A2406" w:rsidP="006A6F1C">
            <w:pPr>
              <w:cnfStyle w:val="000000000000" w:firstRow="0" w:lastRow="0" w:firstColumn="0" w:lastColumn="0" w:oddVBand="0" w:evenVBand="0" w:oddHBand="0" w:evenHBand="0" w:firstRowFirstColumn="0" w:firstRowLastColumn="0" w:lastRowFirstColumn="0" w:lastRowLastColumn="0"/>
            </w:pPr>
            <w:r>
              <w:t>Data</w:t>
            </w:r>
            <w:r w:rsidR="00FD083E">
              <w:t xml:space="preserve"> </w:t>
            </w:r>
            <w:r>
              <w:t>not</w:t>
            </w:r>
            <w:r w:rsidR="00FD083E">
              <w:t xml:space="preserve"> </w:t>
            </w:r>
            <w:r>
              <w:t>collected</w:t>
            </w:r>
          </w:p>
        </w:tc>
      </w:tr>
    </w:tbl>
    <w:p w14:paraId="348D282B" w14:textId="77777777" w:rsidR="002A2406" w:rsidRDefault="002A2406" w:rsidP="002A2406"/>
    <w:p w14:paraId="0363BB35" w14:textId="455CEB14" w:rsidR="00FC5320" w:rsidRPr="00D97745" w:rsidRDefault="006C154C" w:rsidP="00FC5320">
      <w:pPr>
        <w:pStyle w:val="Heading2"/>
      </w:pPr>
      <w:bookmarkStart w:id="569" w:name="_3.7_No/Yes/Reasons_for_1"/>
      <w:bookmarkStart w:id="570" w:name="_1.8_No/Yes/Reasons_for"/>
      <w:bookmarkStart w:id="571" w:name="_Toc430693254"/>
      <w:bookmarkEnd w:id="569"/>
      <w:bookmarkEnd w:id="570"/>
      <w:r>
        <w:t>1.8</w:t>
      </w:r>
      <w:r w:rsidR="00FC5320">
        <w:tab/>
        <w:t>No/Yes/Reasons</w:t>
      </w:r>
      <w:r w:rsidR="00FD083E">
        <w:t xml:space="preserve"> </w:t>
      </w:r>
      <w:r w:rsidR="00FC5320">
        <w:t>for</w:t>
      </w:r>
      <w:r w:rsidR="00FD083E">
        <w:t xml:space="preserve"> </w:t>
      </w:r>
      <w:r w:rsidR="00FC5320">
        <w:t>Missing</w:t>
      </w:r>
      <w:r w:rsidR="00FD083E">
        <w:t xml:space="preserve"> </w:t>
      </w:r>
      <w:r w:rsidR="00FC5320">
        <w:t>Data</w:t>
      </w:r>
      <w:bookmarkEnd w:id="571"/>
    </w:p>
    <w:tbl>
      <w:tblPr>
        <w:tblStyle w:val="GridTable1Light-Accent11"/>
        <w:tblW w:w="9445" w:type="dxa"/>
        <w:tblLook w:val="04A0" w:firstRow="1" w:lastRow="0" w:firstColumn="1" w:lastColumn="0" w:noHBand="0" w:noVBand="1"/>
      </w:tblPr>
      <w:tblGrid>
        <w:gridCol w:w="785"/>
        <w:gridCol w:w="8660"/>
      </w:tblGrid>
      <w:tr w:rsidR="00FC5320" w:rsidRPr="00135FA4" w14:paraId="1B28519A"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24118618" w14:textId="77777777" w:rsidR="00FC5320" w:rsidRPr="00AC0B09" w:rsidRDefault="00FC5320" w:rsidP="00A0757C">
            <w:r>
              <w:t>Value</w:t>
            </w:r>
          </w:p>
        </w:tc>
        <w:tc>
          <w:tcPr>
            <w:tcW w:w="8660" w:type="dxa"/>
          </w:tcPr>
          <w:p w14:paraId="4F521624" w14:textId="77777777" w:rsidR="00FC5320" w:rsidRPr="00AC0B09" w:rsidRDefault="00FC5320" w:rsidP="00A0757C">
            <w:pPr>
              <w:cnfStyle w:val="100000000000" w:firstRow="1" w:lastRow="0" w:firstColumn="0" w:lastColumn="0" w:oddVBand="0" w:evenVBand="0" w:oddHBand="0" w:evenHBand="0" w:firstRowFirstColumn="0" w:firstRowLastColumn="0" w:lastRowFirstColumn="0" w:lastRowLastColumn="0"/>
            </w:pPr>
            <w:r w:rsidRPr="00AC0B09">
              <w:t>Text</w:t>
            </w:r>
          </w:p>
        </w:tc>
      </w:tr>
      <w:tr w:rsidR="00FC5320" w:rsidRPr="00135FA4" w14:paraId="15857C3B"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4CF3159" w14:textId="77777777" w:rsidR="00FC5320" w:rsidRPr="00AC0B09" w:rsidRDefault="00FC5320" w:rsidP="00A0757C">
            <w:r>
              <w:t>0</w:t>
            </w:r>
          </w:p>
        </w:tc>
        <w:tc>
          <w:tcPr>
            <w:tcW w:w="8660" w:type="dxa"/>
          </w:tcPr>
          <w:p w14:paraId="4BA50A35" w14:textId="77777777" w:rsidR="00FC5320" w:rsidRPr="00AC0B09" w:rsidRDefault="00FC5320" w:rsidP="00A0757C">
            <w:pPr>
              <w:cnfStyle w:val="000000000000" w:firstRow="0" w:lastRow="0" w:firstColumn="0" w:lastColumn="0" w:oddVBand="0" w:evenVBand="0" w:oddHBand="0" w:evenHBand="0" w:firstRowFirstColumn="0" w:firstRowLastColumn="0" w:lastRowFirstColumn="0" w:lastRowLastColumn="0"/>
            </w:pPr>
            <w:r>
              <w:t>No</w:t>
            </w:r>
          </w:p>
        </w:tc>
      </w:tr>
      <w:tr w:rsidR="00FC5320" w:rsidRPr="00135FA4" w14:paraId="24026608"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3CFBA944" w14:textId="77777777" w:rsidR="00FC5320" w:rsidRDefault="00FC5320" w:rsidP="00A0757C">
            <w:r>
              <w:t>1</w:t>
            </w:r>
          </w:p>
        </w:tc>
        <w:tc>
          <w:tcPr>
            <w:tcW w:w="8660" w:type="dxa"/>
          </w:tcPr>
          <w:p w14:paraId="1D997AA2" w14:textId="77777777" w:rsidR="00FC5320" w:rsidRDefault="00FC5320" w:rsidP="00A0757C">
            <w:pPr>
              <w:cnfStyle w:val="000000000000" w:firstRow="0" w:lastRow="0" w:firstColumn="0" w:lastColumn="0" w:oddVBand="0" w:evenVBand="0" w:oddHBand="0" w:evenHBand="0" w:firstRowFirstColumn="0" w:firstRowLastColumn="0" w:lastRowFirstColumn="0" w:lastRowLastColumn="0"/>
            </w:pPr>
            <w:r>
              <w:t>Yes</w:t>
            </w:r>
          </w:p>
        </w:tc>
      </w:tr>
      <w:tr w:rsidR="00FC5320" w:rsidRPr="00135FA4" w14:paraId="1A55CECB"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0B10F7D5" w14:textId="77777777" w:rsidR="00FC5320" w:rsidRDefault="00FC5320" w:rsidP="00A0757C">
            <w:r>
              <w:t>8</w:t>
            </w:r>
          </w:p>
        </w:tc>
        <w:tc>
          <w:tcPr>
            <w:tcW w:w="8660" w:type="dxa"/>
          </w:tcPr>
          <w:p w14:paraId="25005F54" w14:textId="0BB13139" w:rsidR="00FC5320" w:rsidRDefault="00FC5320" w:rsidP="00A0757C">
            <w:pPr>
              <w:cnfStyle w:val="000000000000" w:firstRow="0" w:lastRow="0" w:firstColumn="0" w:lastColumn="0" w:oddVBand="0" w:evenVBand="0" w:oddHBand="0" w:evenHBand="0" w:firstRowFirstColumn="0" w:firstRowLastColumn="0" w:lastRowFirstColumn="0" w:lastRowLastColumn="0"/>
            </w:pPr>
            <w:r>
              <w:t>Client</w:t>
            </w:r>
            <w:r w:rsidR="00FD083E">
              <w:t xml:space="preserve"> </w:t>
            </w:r>
            <w:r>
              <w:t>doesn’t</w:t>
            </w:r>
            <w:r w:rsidR="00FD083E">
              <w:t xml:space="preserve"> </w:t>
            </w:r>
            <w:r>
              <w:t>know</w:t>
            </w:r>
          </w:p>
        </w:tc>
      </w:tr>
      <w:tr w:rsidR="00FC5320" w:rsidRPr="00135FA4" w14:paraId="0E82316E"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68EAFAD7" w14:textId="77777777" w:rsidR="00FC5320" w:rsidRDefault="00FC5320" w:rsidP="00A0757C">
            <w:r>
              <w:t>9</w:t>
            </w:r>
          </w:p>
        </w:tc>
        <w:tc>
          <w:tcPr>
            <w:tcW w:w="8660" w:type="dxa"/>
          </w:tcPr>
          <w:p w14:paraId="19A5F3AF" w14:textId="25F00B65" w:rsidR="00FC5320" w:rsidRDefault="00FC5320" w:rsidP="00A0757C">
            <w:pPr>
              <w:cnfStyle w:val="000000000000" w:firstRow="0" w:lastRow="0" w:firstColumn="0" w:lastColumn="0" w:oddVBand="0" w:evenVBand="0" w:oddHBand="0" w:evenHBand="0" w:firstRowFirstColumn="0" w:firstRowLastColumn="0" w:lastRowFirstColumn="0" w:lastRowLastColumn="0"/>
            </w:pPr>
            <w:r>
              <w:t>Client</w:t>
            </w:r>
            <w:r w:rsidR="00FD083E">
              <w:t xml:space="preserve"> </w:t>
            </w:r>
            <w:r>
              <w:t>refused</w:t>
            </w:r>
          </w:p>
        </w:tc>
      </w:tr>
      <w:tr w:rsidR="00FC5320" w:rsidRPr="00135FA4" w14:paraId="66AA70C1"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33AF0CEC" w14:textId="77777777" w:rsidR="00FC5320" w:rsidRDefault="00FC5320" w:rsidP="00A0757C">
            <w:r>
              <w:t>99</w:t>
            </w:r>
          </w:p>
        </w:tc>
        <w:tc>
          <w:tcPr>
            <w:tcW w:w="8660" w:type="dxa"/>
          </w:tcPr>
          <w:p w14:paraId="5D8F89E8" w14:textId="156B33D7" w:rsidR="00FC5320" w:rsidRDefault="00FC5320" w:rsidP="00A0757C">
            <w:pPr>
              <w:cnfStyle w:val="000000000000" w:firstRow="0" w:lastRow="0" w:firstColumn="0" w:lastColumn="0" w:oddVBand="0" w:evenVBand="0" w:oddHBand="0" w:evenHBand="0" w:firstRowFirstColumn="0" w:firstRowLastColumn="0" w:lastRowFirstColumn="0" w:lastRowLastColumn="0"/>
            </w:pPr>
            <w:r>
              <w:t>Data</w:t>
            </w:r>
            <w:r w:rsidR="00FD083E">
              <w:t xml:space="preserve"> </w:t>
            </w:r>
            <w:r>
              <w:t>not</w:t>
            </w:r>
            <w:r w:rsidR="00FD083E">
              <w:t xml:space="preserve"> </w:t>
            </w:r>
            <w:r>
              <w:t>collected</w:t>
            </w:r>
          </w:p>
        </w:tc>
      </w:tr>
    </w:tbl>
    <w:p w14:paraId="710C1D17" w14:textId="77777777" w:rsidR="004D68B4" w:rsidRDefault="004D68B4" w:rsidP="004D68B4">
      <w:pPr>
        <w:rPr>
          <w:ins w:id="572" w:author="Molly McEvilley" w:date="2016-07-08T08:57:00Z"/>
        </w:rPr>
      </w:pPr>
    </w:p>
    <w:p w14:paraId="070155D8" w14:textId="5684614F" w:rsidR="000A7CDB" w:rsidRPr="00D97745" w:rsidRDefault="000A7CDB" w:rsidP="000A7CDB">
      <w:pPr>
        <w:pStyle w:val="Heading2"/>
        <w:rPr>
          <w:ins w:id="573" w:author="Molly McEvilley" w:date="2016-07-08T08:56:00Z"/>
        </w:rPr>
      </w:pPr>
      <w:ins w:id="574" w:author="Molly McEvilley" w:date="2016-07-08T08:56:00Z">
        <w:r>
          <w:t>1.</w:t>
        </w:r>
        <w:r>
          <w:t>9</w:t>
        </w:r>
        <w:r>
          <w:tab/>
        </w:r>
      </w:ins>
      <w:ins w:id="575" w:author="Molly McEvilley" w:date="2016-07-08T08:58:00Z">
        <w:r w:rsidR="004D68B4">
          <w:t>SourceType</w:t>
        </w:r>
      </w:ins>
    </w:p>
    <w:tbl>
      <w:tblPr>
        <w:tblStyle w:val="GridTable1Light-Accent11"/>
        <w:tblW w:w="9445" w:type="dxa"/>
        <w:tblLook w:val="04A0" w:firstRow="1" w:lastRow="0" w:firstColumn="1" w:lastColumn="0" w:noHBand="0" w:noVBand="1"/>
      </w:tblPr>
      <w:tblGrid>
        <w:gridCol w:w="785"/>
        <w:gridCol w:w="8660"/>
      </w:tblGrid>
      <w:tr w:rsidR="000A7CDB" w:rsidRPr="00135FA4" w14:paraId="55F66B33" w14:textId="77777777" w:rsidTr="00A338B7">
        <w:trPr>
          <w:cnfStyle w:val="100000000000" w:firstRow="1" w:lastRow="0" w:firstColumn="0" w:lastColumn="0" w:oddVBand="0" w:evenVBand="0" w:oddHBand="0" w:evenHBand="0" w:firstRowFirstColumn="0" w:firstRowLastColumn="0" w:lastRowFirstColumn="0" w:lastRowLastColumn="0"/>
          <w:cantSplit/>
          <w:ins w:id="576" w:author="Molly McEvilley" w:date="2016-07-08T08:56:00Z"/>
        </w:trPr>
        <w:tc>
          <w:tcPr>
            <w:cnfStyle w:val="001000000000" w:firstRow="0" w:lastRow="0" w:firstColumn="1" w:lastColumn="0" w:oddVBand="0" w:evenVBand="0" w:oddHBand="0" w:evenHBand="0" w:firstRowFirstColumn="0" w:firstRowLastColumn="0" w:lastRowFirstColumn="0" w:lastRowLastColumn="0"/>
            <w:tcW w:w="785" w:type="dxa"/>
          </w:tcPr>
          <w:p w14:paraId="5947006E" w14:textId="77777777" w:rsidR="000A7CDB" w:rsidRPr="00AC0B09" w:rsidRDefault="000A7CDB" w:rsidP="00A338B7">
            <w:pPr>
              <w:rPr>
                <w:ins w:id="577" w:author="Molly McEvilley" w:date="2016-07-08T08:56:00Z"/>
              </w:rPr>
            </w:pPr>
            <w:ins w:id="578" w:author="Molly McEvilley" w:date="2016-07-08T08:56:00Z">
              <w:r>
                <w:t>Value</w:t>
              </w:r>
            </w:ins>
          </w:p>
        </w:tc>
        <w:tc>
          <w:tcPr>
            <w:tcW w:w="8660" w:type="dxa"/>
          </w:tcPr>
          <w:p w14:paraId="13E8684F" w14:textId="77777777" w:rsidR="000A7CDB" w:rsidRPr="00AC0B09" w:rsidRDefault="000A7CDB" w:rsidP="00A338B7">
            <w:pPr>
              <w:cnfStyle w:val="100000000000" w:firstRow="1" w:lastRow="0" w:firstColumn="0" w:lastColumn="0" w:oddVBand="0" w:evenVBand="0" w:oddHBand="0" w:evenHBand="0" w:firstRowFirstColumn="0" w:firstRowLastColumn="0" w:lastRowFirstColumn="0" w:lastRowLastColumn="0"/>
              <w:rPr>
                <w:ins w:id="579" w:author="Molly McEvilley" w:date="2016-07-08T08:56:00Z"/>
              </w:rPr>
            </w:pPr>
            <w:ins w:id="580" w:author="Molly McEvilley" w:date="2016-07-08T08:56:00Z">
              <w:r w:rsidRPr="00AC0B09">
                <w:t>Text</w:t>
              </w:r>
            </w:ins>
          </w:p>
        </w:tc>
      </w:tr>
      <w:tr w:rsidR="000A7CDB" w:rsidRPr="00135FA4" w14:paraId="5619523A" w14:textId="77777777" w:rsidTr="00A338B7">
        <w:trPr>
          <w:cantSplit/>
          <w:ins w:id="581" w:author="Molly McEvilley" w:date="2016-07-08T08:56:00Z"/>
        </w:trPr>
        <w:tc>
          <w:tcPr>
            <w:cnfStyle w:val="001000000000" w:firstRow="0" w:lastRow="0" w:firstColumn="1" w:lastColumn="0" w:oddVBand="0" w:evenVBand="0" w:oddHBand="0" w:evenHBand="0" w:firstRowFirstColumn="0" w:firstRowLastColumn="0" w:lastRowFirstColumn="0" w:lastRowLastColumn="0"/>
            <w:tcW w:w="785" w:type="dxa"/>
          </w:tcPr>
          <w:p w14:paraId="23767DAF" w14:textId="77777777" w:rsidR="000A7CDB" w:rsidRDefault="000A7CDB" w:rsidP="00A338B7">
            <w:pPr>
              <w:rPr>
                <w:ins w:id="582" w:author="Molly McEvilley" w:date="2016-07-08T08:56:00Z"/>
              </w:rPr>
            </w:pPr>
            <w:ins w:id="583" w:author="Molly McEvilley" w:date="2016-07-08T08:56:00Z">
              <w:r>
                <w:t>1</w:t>
              </w:r>
            </w:ins>
          </w:p>
        </w:tc>
        <w:tc>
          <w:tcPr>
            <w:tcW w:w="8660" w:type="dxa"/>
          </w:tcPr>
          <w:p w14:paraId="13C05F6B" w14:textId="3E8A6F2F" w:rsidR="000A7CDB" w:rsidRDefault="000A7CDB" w:rsidP="00A338B7">
            <w:pPr>
              <w:cnfStyle w:val="000000000000" w:firstRow="0" w:lastRow="0" w:firstColumn="0" w:lastColumn="0" w:oddVBand="0" w:evenVBand="0" w:oddHBand="0" w:evenHBand="0" w:firstRowFirstColumn="0" w:firstRowLastColumn="0" w:lastRowFirstColumn="0" w:lastRowLastColumn="0"/>
              <w:rPr>
                <w:ins w:id="584" w:author="Molly McEvilley" w:date="2016-07-08T08:56:00Z"/>
              </w:rPr>
            </w:pPr>
            <w:ins w:id="585" w:author="Molly McEvilley" w:date="2016-07-08T08:56:00Z">
              <w:r>
                <w:t>CoC HMIS</w:t>
              </w:r>
            </w:ins>
          </w:p>
        </w:tc>
      </w:tr>
      <w:tr w:rsidR="000A7CDB" w:rsidRPr="00135FA4" w14:paraId="5FA2F36F" w14:textId="77777777" w:rsidTr="00A338B7">
        <w:trPr>
          <w:cantSplit/>
          <w:ins w:id="586" w:author="Molly McEvilley" w:date="2016-07-08T08:56:00Z"/>
        </w:trPr>
        <w:tc>
          <w:tcPr>
            <w:cnfStyle w:val="001000000000" w:firstRow="0" w:lastRow="0" w:firstColumn="1" w:lastColumn="0" w:oddVBand="0" w:evenVBand="0" w:oddHBand="0" w:evenHBand="0" w:firstRowFirstColumn="0" w:firstRowLastColumn="0" w:lastRowFirstColumn="0" w:lastRowLastColumn="0"/>
            <w:tcW w:w="785" w:type="dxa"/>
          </w:tcPr>
          <w:p w14:paraId="24746A6A" w14:textId="386F7EC1" w:rsidR="000A7CDB" w:rsidRDefault="000A7CDB" w:rsidP="00A338B7">
            <w:pPr>
              <w:rPr>
                <w:ins w:id="587" w:author="Molly McEvilley" w:date="2016-07-08T08:56:00Z"/>
              </w:rPr>
            </w:pPr>
            <w:ins w:id="588" w:author="Molly McEvilley" w:date="2016-07-08T08:57:00Z">
              <w:r>
                <w:t>2</w:t>
              </w:r>
            </w:ins>
          </w:p>
        </w:tc>
        <w:tc>
          <w:tcPr>
            <w:tcW w:w="8660" w:type="dxa"/>
          </w:tcPr>
          <w:p w14:paraId="21233B34" w14:textId="26427740" w:rsidR="000A7CDB" w:rsidRDefault="000A7CDB" w:rsidP="00A338B7">
            <w:pPr>
              <w:cnfStyle w:val="000000000000" w:firstRow="0" w:lastRow="0" w:firstColumn="0" w:lastColumn="0" w:oddVBand="0" w:evenVBand="0" w:oddHBand="0" w:evenHBand="0" w:firstRowFirstColumn="0" w:firstRowLastColumn="0" w:lastRowFirstColumn="0" w:lastRowLastColumn="0"/>
              <w:rPr>
                <w:ins w:id="589" w:author="Molly McEvilley" w:date="2016-07-08T08:56:00Z"/>
              </w:rPr>
            </w:pPr>
            <w:ins w:id="590" w:author="Molly McEvilley" w:date="2016-07-08T08:56:00Z">
              <w:r>
                <w:t>Standalone/agency-specific application</w:t>
              </w:r>
            </w:ins>
          </w:p>
        </w:tc>
      </w:tr>
      <w:tr w:rsidR="000A7CDB" w:rsidRPr="00135FA4" w14:paraId="156CAEDD" w14:textId="77777777" w:rsidTr="00A338B7">
        <w:trPr>
          <w:cantSplit/>
          <w:ins w:id="591" w:author="Molly McEvilley" w:date="2016-07-08T08:56:00Z"/>
        </w:trPr>
        <w:tc>
          <w:tcPr>
            <w:cnfStyle w:val="001000000000" w:firstRow="0" w:lastRow="0" w:firstColumn="1" w:lastColumn="0" w:oddVBand="0" w:evenVBand="0" w:oddHBand="0" w:evenHBand="0" w:firstRowFirstColumn="0" w:firstRowLastColumn="0" w:lastRowFirstColumn="0" w:lastRowLastColumn="0"/>
            <w:tcW w:w="785" w:type="dxa"/>
          </w:tcPr>
          <w:p w14:paraId="0961D659" w14:textId="64082534" w:rsidR="000A7CDB" w:rsidRDefault="000A7CDB" w:rsidP="00A338B7">
            <w:pPr>
              <w:rPr>
                <w:ins w:id="592" w:author="Molly McEvilley" w:date="2016-07-08T08:56:00Z"/>
              </w:rPr>
            </w:pPr>
            <w:ins w:id="593" w:author="Molly McEvilley" w:date="2016-07-08T08:57:00Z">
              <w:r>
                <w:t>3</w:t>
              </w:r>
            </w:ins>
          </w:p>
        </w:tc>
        <w:tc>
          <w:tcPr>
            <w:tcW w:w="8660" w:type="dxa"/>
          </w:tcPr>
          <w:p w14:paraId="0968D2D3" w14:textId="421B21AB" w:rsidR="000A7CDB" w:rsidRDefault="000A7CDB" w:rsidP="00A338B7">
            <w:pPr>
              <w:cnfStyle w:val="000000000000" w:firstRow="0" w:lastRow="0" w:firstColumn="0" w:lastColumn="0" w:oddVBand="0" w:evenVBand="0" w:oddHBand="0" w:evenHBand="0" w:firstRowFirstColumn="0" w:firstRowLastColumn="0" w:lastRowFirstColumn="0" w:lastRowLastColumn="0"/>
              <w:rPr>
                <w:ins w:id="594" w:author="Molly McEvilley" w:date="2016-07-08T08:56:00Z"/>
              </w:rPr>
            </w:pPr>
            <w:ins w:id="595" w:author="Molly McEvilley" w:date="2016-07-08T08:57:00Z">
              <w:r>
                <w:t>Data warehouse</w:t>
              </w:r>
            </w:ins>
          </w:p>
        </w:tc>
      </w:tr>
      <w:tr w:rsidR="000A7CDB" w:rsidRPr="00135FA4" w14:paraId="0EFF62F1" w14:textId="77777777" w:rsidTr="00A338B7">
        <w:trPr>
          <w:cantSplit/>
          <w:ins w:id="596" w:author="Molly McEvilley" w:date="2016-07-08T08:56:00Z"/>
        </w:trPr>
        <w:tc>
          <w:tcPr>
            <w:cnfStyle w:val="001000000000" w:firstRow="0" w:lastRow="0" w:firstColumn="1" w:lastColumn="0" w:oddVBand="0" w:evenVBand="0" w:oddHBand="0" w:evenHBand="0" w:firstRowFirstColumn="0" w:firstRowLastColumn="0" w:lastRowFirstColumn="0" w:lastRowLastColumn="0"/>
            <w:tcW w:w="785" w:type="dxa"/>
          </w:tcPr>
          <w:p w14:paraId="057D0F55" w14:textId="21908FEB" w:rsidR="000A7CDB" w:rsidRDefault="000A7CDB" w:rsidP="00A338B7">
            <w:pPr>
              <w:rPr>
                <w:ins w:id="597" w:author="Molly McEvilley" w:date="2016-07-08T08:56:00Z"/>
              </w:rPr>
            </w:pPr>
            <w:ins w:id="598" w:author="Molly McEvilley" w:date="2016-07-08T08:57:00Z">
              <w:r>
                <w:t>4</w:t>
              </w:r>
            </w:ins>
          </w:p>
        </w:tc>
        <w:tc>
          <w:tcPr>
            <w:tcW w:w="8660" w:type="dxa"/>
          </w:tcPr>
          <w:p w14:paraId="29C1E874" w14:textId="40AC162D" w:rsidR="000A7CDB" w:rsidRDefault="000A7CDB" w:rsidP="00A338B7">
            <w:pPr>
              <w:cnfStyle w:val="000000000000" w:firstRow="0" w:lastRow="0" w:firstColumn="0" w:lastColumn="0" w:oddVBand="0" w:evenVBand="0" w:oddHBand="0" w:evenHBand="0" w:firstRowFirstColumn="0" w:firstRowLastColumn="0" w:lastRowFirstColumn="0" w:lastRowLastColumn="0"/>
              <w:rPr>
                <w:ins w:id="599" w:author="Molly McEvilley" w:date="2016-07-08T08:56:00Z"/>
              </w:rPr>
            </w:pPr>
            <w:ins w:id="600" w:author="Molly McEvilley" w:date="2016-07-08T08:57:00Z">
              <w:r>
                <w:t>Other</w:t>
              </w:r>
            </w:ins>
          </w:p>
        </w:tc>
      </w:tr>
    </w:tbl>
    <w:p w14:paraId="31A46B27" w14:textId="77777777" w:rsidR="000A7CDB" w:rsidRDefault="000A7CDB" w:rsidP="00FC5320"/>
    <w:p w14:paraId="746D3CDB" w14:textId="54065A98" w:rsidR="00D97745" w:rsidRDefault="006C154C" w:rsidP="00FC5320">
      <w:pPr>
        <w:pStyle w:val="Heading2"/>
      </w:pPr>
      <w:bookmarkStart w:id="601" w:name="_1.9_BedNight"/>
      <w:bookmarkStart w:id="602" w:name="_4.27_HealthStatus"/>
      <w:bookmarkStart w:id="603" w:name="_4.36_ExitAction"/>
      <w:bookmarkStart w:id="604" w:name="_4.39_NoAssistanceReason"/>
      <w:bookmarkStart w:id="605" w:name="_Toc430693255"/>
      <w:bookmarkEnd w:id="601"/>
      <w:bookmarkEnd w:id="602"/>
      <w:bookmarkEnd w:id="603"/>
      <w:bookmarkEnd w:id="604"/>
      <w:r>
        <w:t>2.4.</w:t>
      </w:r>
      <w:r w:rsidR="005A19AA">
        <w:t>2</w:t>
      </w:r>
      <w:r w:rsidR="00D97745">
        <w:tab/>
        <w:t>ProjectType</w:t>
      </w:r>
      <w:bookmarkEnd w:id="605"/>
    </w:p>
    <w:tbl>
      <w:tblPr>
        <w:tblStyle w:val="GridTable1Light-Accent11"/>
        <w:tblW w:w="9445" w:type="dxa"/>
        <w:tblLook w:val="04A0" w:firstRow="1" w:lastRow="0" w:firstColumn="1" w:lastColumn="0" w:noHBand="0" w:noVBand="1"/>
      </w:tblPr>
      <w:tblGrid>
        <w:gridCol w:w="785"/>
        <w:gridCol w:w="8660"/>
      </w:tblGrid>
      <w:tr w:rsidR="0041603B" w:rsidRPr="00135FA4" w14:paraId="27C110AD"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16D6CA5E" w14:textId="0FE86E4C" w:rsidR="0041603B" w:rsidRDefault="0041603B" w:rsidP="0041603B">
            <w:r>
              <w:t>Value</w:t>
            </w:r>
          </w:p>
        </w:tc>
        <w:tc>
          <w:tcPr>
            <w:tcW w:w="8660" w:type="dxa"/>
          </w:tcPr>
          <w:p w14:paraId="491E3AC2" w14:textId="788B37CB" w:rsidR="0041603B" w:rsidRDefault="0041603B" w:rsidP="0041603B">
            <w:pPr>
              <w:cnfStyle w:val="100000000000" w:firstRow="1" w:lastRow="0" w:firstColumn="0" w:lastColumn="0" w:oddVBand="0" w:evenVBand="0" w:oddHBand="0" w:evenHBand="0" w:firstRowFirstColumn="0" w:firstRowLastColumn="0" w:lastRowFirstColumn="0" w:lastRowLastColumn="0"/>
            </w:pPr>
            <w:r w:rsidRPr="00AC0B09">
              <w:t>Text</w:t>
            </w:r>
          </w:p>
        </w:tc>
      </w:tr>
      <w:tr w:rsidR="0041603B" w:rsidRPr="00135FA4" w14:paraId="19B0CB2C"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A48BCA1" w14:textId="034B3DB7" w:rsidR="0041603B" w:rsidRDefault="0041603B" w:rsidP="0041603B">
            <w:r w:rsidRPr="00ED2545">
              <w:t>1</w:t>
            </w:r>
          </w:p>
        </w:tc>
        <w:tc>
          <w:tcPr>
            <w:tcW w:w="8660" w:type="dxa"/>
          </w:tcPr>
          <w:p w14:paraId="637941FB" w14:textId="29BDDD91" w:rsidR="0041603B" w:rsidRDefault="0041603B" w:rsidP="0041603B">
            <w:pPr>
              <w:cnfStyle w:val="000000000000" w:firstRow="0" w:lastRow="0" w:firstColumn="0" w:lastColumn="0" w:oddVBand="0" w:evenVBand="0" w:oddHBand="0" w:evenHBand="0" w:firstRowFirstColumn="0" w:firstRowLastColumn="0" w:lastRowFirstColumn="0" w:lastRowLastColumn="0"/>
            </w:pPr>
            <w:r w:rsidRPr="00ED2545">
              <w:t>Emergency</w:t>
            </w:r>
            <w:r w:rsidR="00FD083E">
              <w:t xml:space="preserve"> </w:t>
            </w:r>
            <w:r w:rsidRPr="00ED2545">
              <w:t>Shelter</w:t>
            </w:r>
          </w:p>
        </w:tc>
      </w:tr>
      <w:tr w:rsidR="0041603B" w:rsidRPr="00135FA4" w14:paraId="2869BB2F"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50B40835" w14:textId="2B13F8F9" w:rsidR="0041603B" w:rsidRDefault="0041603B" w:rsidP="0041603B">
            <w:r w:rsidRPr="00ED2545">
              <w:t>2</w:t>
            </w:r>
          </w:p>
        </w:tc>
        <w:tc>
          <w:tcPr>
            <w:tcW w:w="8660" w:type="dxa"/>
          </w:tcPr>
          <w:p w14:paraId="25ABAA8E" w14:textId="6CFB0D19" w:rsidR="0041603B" w:rsidRDefault="0041603B" w:rsidP="0041603B">
            <w:pPr>
              <w:cnfStyle w:val="000000000000" w:firstRow="0" w:lastRow="0" w:firstColumn="0" w:lastColumn="0" w:oddVBand="0" w:evenVBand="0" w:oddHBand="0" w:evenHBand="0" w:firstRowFirstColumn="0" w:firstRowLastColumn="0" w:lastRowFirstColumn="0" w:lastRowLastColumn="0"/>
            </w:pPr>
            <w:r w:rsidRPr="00ED2545">
              <w:t>Transitional</w:t>
            </w:r>
            <w:r w:rsidR="00FD083E">
              <w:t xml:space="preserve"> </w:t>
            </w:r>
            <w:r w:rsidRPr="00ED2545">
              <w:t>Housing</w:t>
            </w:r>
          </w:p>
        </w:tc>
      </w:tr>
      <w:tr w:rsidR="0041603B" w:rsidRPr="00135FA4" w14:paraId="20232B4E"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1CD827E4" w14:textId="3CD66999" w:rsidR="0041603B" w:rsidRDefault="0041603B" w:rsidP="0041603B">
            <w:r w:rsidRPr="00ED2545">
              <w:t>3</w:t>
            </w:r>
          </w:p>
        </w:tc>
        <w:tc>
          <w:tcPr>
            <w:tcW w:w="8660" w:type="dxa"/>
          </w:tcPr>
          <w:p w14:paraId="2B7F07CF" w14:textId="61A75536" w:rsidR="0041603B" w:rsidRDefault="0041603B" w:rsidP="0041603B">
            <w:pPr>
              <w:cnfStyle w:val="000000000000" w:firstRow="0" w:lastRow="0" w:firstColumn="0" w:lastColumn="0" w:oddVBand="0" w:evenVBand="0" w:oddHBand="0" w:evenHBand="0" w:firstRowFirstColumn="0" w:firstRowLastColumn="0" w:lastRowFirstColumn="0" w:lastRowLastColumn="0"/>
            </w:pPr>
            <w:r w:rsidRPr="00ED2545">
              <w:t>PH</w:t>
            </w:r>
            <w:r w:rsidR="00FD083E">
              <w:t xml:space="preserve"> </w:t>
            </w:r>
            <w:r w:rsidRPr="00ED2545">
              <w:t>-</w:t>
            </w:r>
            <w:r w:rsidR="00FD083E">
              <w:t xml:space="preserve"> </w:t>
            </w:r>
            <w:r w:rsidRPr="00ED2545">
              <w:t>Permanent</w:t>
            </w:r>
            <w:r w:rsidR="00FD083E">
              <w:t xml:space="preserve"> </w:t>
            </w:r>
            <w:r w:rsidRPr="00ED2545">
              <w:t>Supportive</w:t>
            </w:r>
            <w:r w:rsidR="00FD083E">
              <w:t xml:space="preserve"> </w:t>
            </w:r>
            <w:r>
              <w:t>Housing</w:t>
            </w:r>
            <w:r w:rsidR="00FD083E">
              <w:t xml:space="preserve"> </w:t>
            </w:r>
          </w:p>
        </w:tc>
      </w:tr>
      <w:tr w:rsidR="0041603B" w:rsidRPr="00135FA4" w14:paraId="24F58473"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DF430EC" w14:textId="72B5BAEF" w:rsidR="0041603B" w:rsidRDefault="0041603B" w:rsidP="0041603B">
            <w:r w:rsidRPr="00ED2545">
              <w:t>4</w:t>
            </w:r>
          </w:p>
        </w:tc>
        <w:tc>
          <w:tcPr>
            <w:tcW w:w="8660" w:type="dxa"/>
          </w:tcPr>
          <w:p w14:paraId="1C05C59F" w14:textId="2E9A0491" w:rsidR="0041603B" w:rsidRDefault="0041603B" w:rsidP="0041603B">
            <w:pPr>
              <w:cnfStyle w:val="000000000000" w:firstRow="0" w:lastRow="0" w:firstColumn="0" w:lastColumn="0" w:oddVBand="0" w:evenVBand="0" w:oddHBand="0" w:evenHBand="0" w:firstRowFirstColumn="0" w:firstRowLastColumn="0" w:lastRowFirstColumn="0" w:lastRowLastColumn="0"/>
            </w:pPr>
            <w:r w:rsidRPr="00ED2545">
              <w:t>Street</w:t>
            </w:r>
            <w:r w:rsidR="00FD083E">
              <w:t xml:space="preserve"> </w:t>
            </w:r>
            <w:r w:rsidRPr="00ED2545">
              <w:t>Outreach</w:t>
            </w:r>
          </w:p>
        </w:tc>
      </w:tr>
      <w:tr w:rsidR="0041603B" w:rsidRPr="00135FA4" w14:paraId="71C3E3DF"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1DD97BD4" w14:textId="4A2F752E" w:rsidR="0041603B" w:rsidRDefault="0041603B" w:rsidP="0041603B">
            <w:r w:rsidRPr="00ED2545">
              <w:t>6</w:t>
            </w:r>
          </w:p>
        </w:tc>
        <w:tc>
          <w:tcPr>
            <w:tcW w:w="8660" w:type="dxa"/>
          </w:tcPr>
          <w:p w14:paraId="3B703893" w14:textId="5C95AF25" w:rsidR="0041603B" w:rsidRDefault="0041603B" w:rsidP="0041603B">
            <w:pPr>
              <w:cnfStyle w:val="000000000000" w:firstRow="0" w:lastRow="0" w:firstColumn="0" w:lastColumn="0" w:oddVBand="0" w:evenVBand="0" w:oddHBand="0" w:evenHBand="0" w:firstRowFirstColumn="0" w:firstRowLastColumn="0" w:lastRowFirstColumn="0" w:lastRowLastColumn="0"/>
            </w:pPr>
            <w:r w:rsidRPr="00ED2545">
              <w:t>Services</w:t>
            </w:r>
            <w:r w:rsidR="00FD083E">
              <w:t xml:space="preserve"> </w:t>
            </w:r>
            <w:r w:rsidRPr="00ED2545">
              <w:t>Only</w:t>
            </w:r>
          </w:p>
        </w:tc>
      </w:tr>
      <w:tr w:rsidR="0041603B" w:rsidRPr="00135FA4" w14:paraId="2A0D188D"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148DA333" w14:textId="70FDDD82" w:rsidR="0041603B" w:rsidRDefault="0041603B" w:rsidP="0041603B">
            <w:r w:rsidRPr="00ED2545">
              <w:t>7</w:t>
            </w:r>
          </w:p>
        </w:tc>
        <w:tc>
          <w:tcPr>
            <w:tcW w:w="8660" w:type="dxa"/>
          </w:tcPr>
          <w:p w14:paraId="18BAAB2E" w14:textId="1BA701D4" w:rsidR="0041603B" w:rsidRDefault="0041603B" w:rsidP="0041603B">
            <w:pPr>
              <w:cnfStyle w:val="000000000000" w:firstRow="0" w:lastRow="0" w:firstColumn="0" w:lastColumn="0" w:oddVBand="0" w:evenVBand="0" w:oddHBand="0" w:evenHBand="0" w:firstRowFirstColumn="0" w:firstRowLastColumn="0" w:lastRowFirstColumn="0" w:lastRowLastColumn="0"/>
            </w:pPr>
            <w:r w:rsidRPr="00ED2545">
              <w:t>Other</w:t>
            </w:r>
          </w:p>
        </w:tc>
      </w:tr>
      <w:tr w:rsidR="0041603B" w:rsidRPr="00135FA4" w14:paraId="74379BFF"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9E89F8F" w14:textId="2BEC19D0" w:rsidR="0041603B" w:rsidRDefault="0041603B" w:rsidP="0041603B">
            <w:r w:rsidRPr="00ED2545">
              <w:t>8</w:t>
            </w:r>
          </w:p>
        </w:tc>
        <w:tc>
          <w:tcPr>
            <w:tcW w:w="8660" w:type="dxa"/>
          </w:tcPr>
          <w:p w14:paraId="7C3E07CA" w14:textId="75183ECD" w:rsidR="0041603B" w:rsidRDefault="0041603B" w:rsidP="0041603B">
            <w:pPr>
              <w:cnfStyle w:val="000000000000" w:firstRow="0" w:lastRow="0" w:firstColumn="0" w:lastColumn="0" w:oddVBand="0" w:evenVBand="0" w:oddHBand="0" w:evenHBand="0" w:firstRowFirstColumn="0" w:firstRowLastColumn="0" w:lastRowFirstColumn="0" w:lastRowLastColumn="0"/>
            </w:pPr>
            <w:r w:rsidRPr="00ED2545">
              <w:t>Safe</w:t>
            </w:r>
            <w:r w:rsidR="00FD083E">
              <w:t xml:space="preserve"> </w:t>
            </w:r>
            <w:r w:rsidRPr="00ED2545">
              <w:t>Haven</w:t>
            </w:r>
          </w:p>
        </w:tc>
      </w:tr>
      <w:tr w:rsidR="0041603B" w:rsidRPr="00135FA4" w14:paraId="73A5125A"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5B1BC61D" w14:textId="1B61299D" w:rsidR="0041603B" w:rsidRDefault="0041603B" w:rsidP="0041603B">
            <w:r w:rsidRPr="00ED2545">
              <w:t>9</w:t>
            </w:r>
          </w:p>
        </w:tc>
        <w:tc>
          <w:tcPr>
            <w:tcW w:w="8660" w:type="dxa"/>
          </w:tcPr>
          <w:p w14:paraId="538C379A" w14:textId="063A8D28" w:rsidR="0041603B" w:rsidRDefault="0041603B" w:rsidP="0041603B">
            <w:pPr>
              <w:cnfStyle w:val="000000000000" w:firstRow="0" w:lastRow="0" w:firstColumn="0" w:lastColumn="0" w:oddVBand="0" w:evenVBand="0" w:oddHBand="0" w:evenHBand="0" w:firstRowFirstColumn="0" w:firstRowLastColumn="0" w:lastRowFirstColumn="0" w:lastRowLastColumn="0"/>
            </w:pPr>
            <w:r w:rsidRPr="00ED2545">
              <w:t>PH</w:t>
            </w:r>
            <w:r w:rsidR="00FD083E">
              <w:t xml:space="preserve"> </w:t>
            </w:r>
            <w:r w:rsidRPr="00ED2545">
              <w:t>–</w:t>
            </w:r>
            <w:r w:rsidR="00FD083E">
              <w:t xml:space="preserve"> </w:t>
            </w:r>
            <w:r w:rsidRPr="00ED2545">
              <w:t>Housing</w:t>
            </w:r>
            <w:r w:rsidR="00FD083E">
              <w:t xml:space="preserve"> </w:t>
            </w:r>
            <w:r w:rsidRPr="00ED2545">
              <w:t>Only</w:t>
            </w:r>
          </w:p>
        </w:tc>
      </w:tr>
      <w:tr w:rsidR="0041603B" w:rsidRPr="00135FA4" w14:paraId="5DB28059"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8738908" w14:textId="48DF9D0E" w:rsidR="0041603B" w:rsidRDefault="0041603B" w:rsidP="0041603B">
            <w:r w:rsidRPr="00CE3B1A">
              <w:t>10</w:t>
            </w:r>
          </w:p>
        </w:tc>
        <w:tc>
          <w:tcPr>
            <w:tcW w:w="8660" w:type="dxa"/>
          </w:tcPr>
          <w:p w14:paraId="035CF185" w14:textId="2DC9F796" w:rsidR="0041603B" w:rsidRDefault="0041603B" w:rsidP="0041603B">
            <w:pPr>
              <w:cnfStyle w:val="000000000000" w:firstRow="0" w:lastRow="0" w:firstColumn="0" w:lastColumn="0" w:oddVBand="0" w:evenVBand="0" w:oddHBand="0" w:evenHBand="0" w:firstRowFirstColumn="0" w:firstRowLastColumn="0" w:lastRowFirstColumn="0" w:lastRowLastColumn="0"/>
            </w:pPr>
            <w:r w:rsidRPr="00ED2545">
              <w:t>PH</w:t>
            </w:r>
            <w:r w:rsidR="00FD083E">
              <w:t xml:space="preserve"> </w:t>
            </w:r>
            <w:r w:rsidRPr="00ED2545">
              <w:t>–</w:t>
            </w:r>
            <w:r w:rsidR="00FD083E">
              <w:t xml:space="preserve"> </w:t>
            </w:r>
            <w:r w:rsidRPr="00ED2545">
              <w:t>Housing</w:t>
            </w:r>
            <w:r w:rsidR="00FD083E">
              <w:t xml:space="preserve"> </w:t>
            </w:r>
            <w:r w:rsidRPr="00ED2545">
              <w:t>with</w:t>
            </w:r>
            <w:r w:rsidR="00FD083E">
              <w:t xml:space="preserve"> </w:t>
            </w:r>
            <w:r w:rsidRPr="00ED2545">
              <w:t>Serv</w:t>
            </w:r>
            <w:r>
              <w:t>ices</w:t>
            </w:r>
            <w:r w:rsidR="00FD083E">
              <w:t xml:space="preserve"> </w:t>
            </w:r>
            <w:r>
              <w:t>(no</w:t>
            </w:r>
            <w:r w:rsidR="00FD083E">
              <w:t xml:space="preserve"> </w:t>
            </w:r>
            <w:r>
              <w:t>disability</w:t>
            </w:r>
            <w:r w:rsidR="00FD083E">
              <w:t xml:space="preserve"> </w:t>
            </w:r>
            <w:r>
              <w:t>required</w:t>
            </w:r>
            <w:r w:rsidR="00FD083E">
              <w:t xml:space="preserve"> </w:t>
            </w:r>
            <w:r>
              <w:t>for</w:t>
            </w:r>
            <w:r w:rsidR="00FD083E">
              <w:t xml:space="preserve"> </w:t>
            </w:r>
            <w:r w:rsidRPr="00ED2545">
              <w:t>entry)</w:t>
            </w:r>
          </w:p>
        </w:tc>
      </w:tr>
      <w:tr w:rsidR="0041603B" w:rsidRPr="00135FA4" w14:paraId="4B8E3920"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C1CD641" w14:textId="3FC1BF52" w:rsidR="0041603B" w:rsidRDefault="0041603B" w:rsidP="0041603B">
            <w:r w:rsidRPr="00CE3B1A">
              <w:t>11</w:t>
            </w:r>
          </w:p>
        </w:tc>
        <w:tc>
          <w:tcPr>
            <w:tcW w:w="8660" w:type="dxa"/>
          </w:tcPr>
          <w:p w14:paraId="7954687B" w14:textId="09D9E9A5" w:rsidR="0041603B" w:rsidRDefault="0041603B" w:rsidP="0041603B">
            <w:pPr>
              <w:cnfStyle w:val="000000000000" w:firstRow="0" w:lastRow="0" w:firstColumn="0" w:lastColumn="0" w:oddVBand="0" w:evenVBand="0" w:oddHBand="0" w:evenHBand="0" w:firstRowFirstColumn="0" w:firstRowLastColumn="0" w:lastRowFirstColumn="0" w:lastRowLastColumn="0"/>
            </w:pPr>
            <w:r w:rsidRPr="00ED2545">
              <w:t>Day</w:t>
            </w:r>
            <w:r w:rsidR="00FD083E">
              <w:t xml:space="preserve"> </w:t>
            </w:r>
            <w:r w:rsidRPr="00ED2545">
              <w:t>Shelter</w:t>
            </w:r>
          </w:p>
        </w:tc>
      </w:tr>
      <w:tr w:rsidR="0041603B" w:rsidRPr="00135FA4" w14:paraId="7FB1346F"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762753F" w14:textId="6E6A4C17" w:rsidR="0041603B" w:rsidRDefault="0041603B" w:rsidP="0041603B">
            <w:r w:rsidRPr="00CE3B1A">
              <w:t>12</w:t>
            </w:r>
          </w:p>
        </w:tc>
        <w:tc>
          <w:tcPr>
            <w:tcW w:w="8660" w:type="dxa"/>
          </w:tcPr>
          <w:p w14:paraId="1738DD30" w14:textId="7BA9D166" w:rsidR="0041603B" w:rsidRDefault="0041603B" w:rsidP="0041603B">
            <w:pPr>
              <w:cnfStyle w:val="000000000000" w:firstRow="0" w:lastRow="0" w:firstColumn="0" w:lastColumn="0" w:oddVBand="0" w:evenVBand="0" w:oddHBand="0" w:evenHBand="0" w:firstRowFirstColumn="0" w:firstRowLastColumn="0" w:lastRowFirstColumn="0" w:lastRowLastColumn="0"/>
            </w:pPr>
            <w:r w:rsidRPr="00ED2545">
              <w:t>Homelessness</w:t>
            </w:r>
            <w:r w:rsidR="00FD083E">
              <w:t xml:space="preserve"> </w:t>
            </w:r>
            <w:r w:rsidRPr="00ED2545">
              <w:t>Prevention</w:t>
            </w:r>
          </w:p>
        </w:tc>
      </w:tr>
      <w:tr w:rsidR="0041603B" w:rsidRPr="00135FA4" w14:paraId="1BE53D9D"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7B0848E" w14:textId="3DDB366B" w:rsidR="0041603B" w:rsidRDefault="0041603B" w:rsidP="0041603B">
            <w:r w:rsidRPr="00CE3B1A">
              <w:t>13</w:t>
            </w:r>
          </w:p>
        </w:tc>
        <w:tc>
          <w:tcPr>
            <w:tcW w:w="8660" w:type="dxa"/>
          </w:tcPr>
          <w:p w14:paraId="49DA2EAD" w14:textId="749A852B" w:rsidR="0041603B" w:rsidRDefault="0041603B" w:rsidP="0041603B">
            <w:pPr>
              <w:cnfStyle w:val="000000000000" w:firstRow="0" w:lastRow="0" w:firstColumn="0" w:lastColumn="0" w:oddVBand="0" w:evenVBand="0" w:oddHBand="0" w:evenHBand="0" w:firstRowFirstColumn="0" w:firstRowLastColumn="0" w:lastRowFirstColumn="0" w:lastRowLastColumn="0"/>
            </w:pPr>
            <w:r w:rsidRPr="00ED2545">
              <w:t>PH</w:t>
            </w:r>
            <w:r w:rsidR="00FD083E">
              <w:t xml:space="preserve"> </w:t>
            </w:r>
            <w:r w:rsidRPr="00ED2545">
              <w:t>-</w:t>
            </w:r>
            <w:r w:rsidR="00FD083E">
              <w:t xml:space="preserve"> </w:t>
            </w:r>
            <w:r w:rsidRPr="00ED2545">
              <w:t>Rapid</w:t>
            </w:r>
            <w:r w:rsidR="00FD083E">
              <w:t xml:space="preserve"> </w:t>
            </w:r>
            <w:r w:rsidRPr="00ED2545">
              <w:t>Re-Housing</w:t>
            </w:r>
          </w:p>
        </w:tc>
      </w:tr>
      <w:tr w:rsidR="0041603B" w:rsidRPr="00135FA4" w14:paraId="419DAB7B"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1A9DE2F" w14:textId="63C92BC6" w:rsidR="0041603B" w:rsidRDefault="0041603B" w:rsidP="0041603B">
            <w:r w:rsidRPr="00CE3B1A">
              <w:t>14</w:t>
            </w:r>
          </w:p>
        </w:tc>
        <w:tc>
          <w:tcPr>
            <w:tcW w:w="8660" w:type="dxa"/>
          </w:tcPr>
          <w:p w14:paraId="1CBD994D" w14:textId="2FE7D170" w:rsidR="0041603B" w:rsidRDefault="0041603B" w:rsidP="0041603B">
            <w:pPr>
              <w:cnfStyle w:val="000000000000" w:firstRow="0" w:lastRow="0" w:firstColumn="0" w:lastColumn="0" w:oddVBand="0" w:evenVBand="0" w:oddHBand="0" w:evenHBand="0" w:firstRowFirstColumn="0" w:firstRowLastColumn="0" w:lastRowFirstColumn="0" w:lastRowLastColumn="0"/>
            </w:pPr>
            <w:r w:rsidRPr="00ED2545">
              <w:t>Coordinated</w:t>
            </w:r>
            <w:r w:rsidR="00FD083E">
              <w:t xml:space="preserve"> </w:t>
            </w:r>
            <w:r w:rsidRPr="00ED2545">
              <w:t>Assessment</w:t>
            </w:r>
          </w:p>
        </w:tc>
      </w:tr>
    </w:tbl>
    <w:p w14:paraId="5007ED89" w14:textId="77777777" w:rsidR="009C7860" w:rsidRDefault="009C7860" w:rsidP="009C7860"/>
    <w:p w14:paraId="22C08736" w14:textId="72EFD3B0" w:rsidR="00D97745" w:rsidRDefault="006C154C" w:rsidP="00D97745">
      <w:pPr>
        <w:pStyle w:val="Heading2"/>
      </w:pPr>
      <w:bookmarkStart w:id="606" w:name="_2.5.1_TrackingMethod"/>
      <w:bookmarkStart w:id="607" w:name="_Toc430693256"/>
      <w:bookmarkEnd w:id="606"/>
      <w:r>
        <w:t>2.5.1</w:t>
      </w:r>
      <w:r w:rsidR="00D97745" w:rsidRPr="00D97745">
        <w:tab/>
        <w:t>TrackingMethod</w:t>
      </w:r>
      <w:bookmarkEnd w:id="607"/>
    </w:p>
    <w:tbl>
      <w:tblPr>
        <w:tblStyle w:val="GridTable1Light-Accent11"/>
        <w:tblW w:w="9445" w:type="dxa"/>
        <w:tblLook w:val="04A0" w:firstRow="1" w:lastRow="0" w:firstColumn="1" w:lastColumn="0" w:noHBand="0" w:noVBand="1"/>
      </w:tblPr>
      <w:tblGrid>
        <w:gridCol w:w="785"/>
        <w:gridCol w:w="8660"/>
      </w:tblGrid>
      <w:tr w:rsidR="0041603B" w:rsidRPr="00135FA4" w14:paraId="2A41830C"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5C8BF077" w14:textId="14E7E2D5" w:rsidR="0041603B" w:rsidRDefault="0041603B" w:rsidP="0041603B">
            <w:r>
              <w:t>Value</w:t>
            </w:r>
          </w:p>
        </w:tc>
        <w:tc>
          <w:tcPr>
            <w:tcW w:w="8660" w:type="dxa"/>
          </w:tcPr>
          <w:p w14:paraId="7F94FB3D" w14:textId="5434760E" w:rsidR="0041603B" w:rsidRDefault="0041603B" w:rsidP="0041603B">
            <w:pPr>
              <w:cnfStyle w:val="100000000000" w:firstRow="1" w:lastRow="0" w:firstColumn="0" w:lastColumn="0" w:oddVBand="0" w:evenVBand="0" w:oddHBand="0" w:evenHBand="0" w:firstRowFirstColumn="0" w:firstRowLastColumn="0" w:lastRowFirstColumn="0" w:lastRowLastColumn="0"/>
            </w:pPr>
            <w:r w:rsidRPr="00AC0B09">
              <w:t>Text</w:t>
            </w:r>
          </w:p>
        </w:tc>
      </w:tr>
      <w:tr w:rsidR="0041603B" w:rsidRPr="00135FA4" w14:paraId="3797B644"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6A644E9F" w14:textId="34A11B51" w:rsidR="0041603B" w:rsidRPr="00FC05F5" w:rsidRDefault="0041603B" w:rsidP="0041603B">
            <w:r w:rsidRPr="00FC05F5">
              <w:t>0</w:t>
            </w:r>
          </w:p>
        </w:tc>
        <w:tc>
          <w:tcPr>
            <w:tcW w:w="8660" w:type="dxa"/>
          </w:tcPr>
          <w:p w14:paraId="25292C5D" w14:textId="0BA8A693" w:rsidR="0041603B" w:rsidRDefault="0041603B" w:rsidP="0041603B">
            <w:pPr>
              <w:cnfStyle w:val="000000000000" w:firstRow="0" w:lastRow="0" w:firstColumn="0" w:lastColumn="0" w:oddVBand="0" w:evenVBand="0" w:oddHBand="0" w:evenHBand="0" w:firstRowFirstColumn="0" w:firstRowLastColumn="0" w:lastRowFirstColumn="0" w:lastRowLastColumn="0"/>
            </w:pPr>
            <w:r>
              <w:t>Entry/</w:t>
            </w:r>
            <w:r w:rsidRPr="00FC05F5">
              <w:t>Exit</w:t>
            </w:r>
            <w:r w:rsidR="00FD083E">
              <w:t xml:space="preserve"> </w:t>
            </w:r>
            <w:r>
              <w:t>Date</w:t>
            </w:r>
          </w:p>
        </w:tc>
      </w:tr>
      <w:tr w:rsidR="0041603B" w:rsidRPr="00135FA4" w14:paraId="02D70349"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154844FF" w14:textId="72964AE8" w:rsidR="0041603B" w:rsidRDefault="0041603B" w:rsidP="0041603B">
            <w:r>
              <w:t>3</w:t>
            </w:r>
          </w:p>
        </w:tc>
        <w:tc>
          <w:tcPr>
            <w:tcW w:w="8660" w:type="dxa"/>
          </w:tcPr>
          <w:p w14:paraId="108BB917" w14:textId="208EC65D" w:rsidR="0041603B" w:rsidRDefault="0041603B" w:rsidP="0041603B">
            <w:pPr>
              <w:cnfStyle w:val="000000000000" w:firstRow="0" w:lastRow="0" w:firstColumn="0" w:lastColumn="0" w:oddVBand="0" w:evenVBand="0" w:oddHBand="0" w:evenHBand="0" w:firstRowFirstColumn="0" w:firstRowLastColumn="0" w:lastRowFirstColumn="0" w:lastRowLastColumn="0"/>
            </w:pPr>
            <w:r>
              <w:t>Night-by-Night</w:t>
            </w:r>
            <w:r w:rsidR="00FD083E">
              <w:t xml:space="preserve"> </w:t>
            </w:r>
          </w:p>
        </w:tc>
      </w:tr>
    </w:tbl>
    <w:p w14:paraId="6C109909" w14:textId="77777777" w:rsidR="009C7860" w:rsidRDefault="009C7860" w:rsidP="009C7860"/>
    <w:p w14:paraId="2686344D" w14:textId="1202AEC4" w:rsidR="00D97745" w:rsidRDefault="006C154C" w:rsidP="00D97745">
      <w:pPr>
        <w:pStyle w:val="Heading2"/>
      </w:pPr>
      <w:bookmarkStart w:id="608" w:name="_2.6.1_FundingSource"/>
      <w:bookmarkStart w:id="609" w:name="_Toc430693257"/>
      <w:bookmarkEnd w:id="608"/>
      <w:r>
        <w:t>2.6.1</w:t>
      </w:r>
      <w:r w:rsidR="00D97745" w:rsidRPr="00D97745">
        <w:tab/>
        <w:t>FundingSource</w:t>
      </w:r>
      <w:bookmarkEnd w:id="609"/>
    </w:p>
    <w:tbl>
      <w:tblPr>
        <w:tblStyle w:val="GridTable1Light-Accent11"/>
        <w:tblW w:w="9445" w:type="dxa"/>
        <w:tblLook w:val="04A0" w:firstRow="1" w:lastRow="0" w:firstColumn="1" w:lastColumn="0" w:noHBand="0" w:noVBand="1"/>
      </w:tblPr>
      <w:tblGrid>
        <w:gridCol w:w="785"/>
        <w:gridCol w:w="8660"/>
      </w:tblGrid>
      <w:tr w:rsidR="0041603B" w:rsidRPr="00135FA4" w14:paraId="7EC98407"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3C0C1238" w14:textId="0B1456C3" w:rsidR="0041603B" w:rsidRDefault="0041603B" w:rsidP="0041603B">
            <w:r>
              <w:t>Value</w:t>
            </w:r>
          </w:p>
        </w:tc>
        <w:tc>
          <w:tcPr>
            <w:tcW w:w="8660" w:type="dxa"/>
          </w:tcPr>
          <w:p w14:paraId="3623CE2E" w14:textId="133012D5" w:rsidR="0041603B" w:rsidRDefault="0041603B" w:rsidP="0041603B">
            <w:pPr>
              <w:cnfStyle w:val="100000000000" w:firstRow="1" w:lastRow="0" w:firstColumn="0" w:lastColumn="0" w:oddVBand="0" w:evenVBand="0" w:oddHBand="0" w:evenHBand="0" w:firstRowFirstColumn="0" w:firstRowLastColumn="0" w:lastRowFirstColumn="0" w:lastRowLastColumn="0"/>
            </w:pPr>
            <w:r w:rsidRPr="00AC0B09">
              <w:t>Text</w:t>
            </w:r>
          </w:p>
        </w:tc>
      </w:tr>
      <w:tr w:rsidR="00BA7D0D" w:rsidRPr="00135FA4" w14:paraId="765456B6"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495F322" w14:textId="7A313970" w:rsidR="00BA7D0D" w:rsidRDefault="00BA7D0D" w:rsidP="00BA7D0D">
            <w:r w:rsidRPr="006B690F">
              <w:lastRenderedPageBreak/>
              <w:t>1</w:t>
            </w:r>
          </w:p>
        </w:tc>
        <w:tc>
          <w:tcPr>
            <w:tcW w:w="8660" w:type="dxa"/>
          </w:tcPr>
          <w:p w14:paraId="479D3DB0" w14:textId="3030409D" w:rsidR="00BA7D0D" w:rsidRPr="00F11604" w:rsidRDefault="00BA7D0D" w:rsidP="00BA7D0D">
            <w:pPr>
              <w:cnfStyle w:val="000000000000" w:firstRow="0" w:lastRow="0" w:firstColumn="0" w:lastColumn="0" w:oddVBand="0" w:evenVBand="0" w:oddHBand="0" w:evenHBand="0" w:firstRowFirstColumn="0" w:firstRowLastColumn="0" w:lastRowFirstColumn="0" w:lastRowLastColumn="0"/>
            </w:pPr>
            <w:r w:rsidRPr="006B690F">
              <w:t>HUD:CoC – Homelessness Prevention (High Performing Comm. Only)</w:t>
            </w:r>
          </w:p>
        </w:tc>
      </w:tr>
      <w:tr w:rsidR="00BA7D0D" w:rsidRPr="00135FA4" w14:paraId="7B061189"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3D48D39B" w14:textId="2CE4DC3A" w:rsidR="00BA7D0D" w:rsidRDefault="00BA7D0D" w:rsidP="00BA7D0D">
            <w:r w:rsidRPr="006B690F">
              <w:t>2</w:t>
            </w:r>
          </w:p>
        </w:tc>
        <w:tc>
          <w:tcPr>
            <w:tcW w:w="8660" w:type="dxa"/>
          </w:tcPr>
          <w:p w14:paraId="2DEAB887" w14:textId="1004FE83"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 xml:space="preserve">HUD:CoC – Permanent Supportive Housing </w:t>
            </w:r>
          </w:p>
        </w:tc>
      </w:tr>
      <w:tr w:rsidR="00BA7D0D" w:rsidRPr="00135FA4" w14:paraId="6B794D98"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5BE6804" w14:textId="3CB09211" w:rsidR="00BA7D0D" w:rsidRDefault="00BA7D0D" w:rsidP="00BA7D0D">
            <w:r w:rsidRPr="006B690F">
              <w:t>3</w:t>
            </w:r>
          </w:p>
        </w:tc>
        <w:tc>
          <w:tcPr>
            <w:tcW w:w="8660" w:type="dxa"/>
          </w:tcPr>
          <w:p w14:paraId="34A92AF5" w14:textId="3575EC9F"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HUD:CoC – Rapid Re-Housing</w:t>
            </w:r>
          </w:p>
        </w:tc>
      </w:tr>
      <w:tr w:rsidR="00BA7D0D" w:rsidRPr="00135FA4" w14:paraId="7F8E7DB9"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F4C8291" w14:textId="752CF0EA" w:rsidR="00BA7D0D" w:rsidRDefault="00BA7D0D" w:rsidP="00BA7D0D">
            <w:r w:rsidRPr="006B690F">
              <w:t>4</w:t>
            </w:r>
          </w:p>
        </w:tc>
        <w:tc>
          <w:tcPr>
            <w:tcW w:w="8660" w:type="dxa"/>
          </w:tcPr>
          <w:p w14:paraId="3539E0E0" w14:textId="497B8F19"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HUD:CoC – Supportive Services Only</w:t>
            </w:r>
          </w:p>
        </w:tc>
      </w:tr>
      <w:tr w:rsidR="00BA7D0D" w:rsidRPr="00135FA4" w14:paraId="01D2DDAA"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09F939A4" w14:textId="646F1726" w:rsidR="00BA7D0D" w:rsidRDefault="00BA7D0D" w:rsidP="00BA7D0D">
            <w:r w:rsidRPr="006B690F">
              <w:t>5</w:t>
            </w:r>
          </w:p>
        </w:tc>
        <w:tc>
          <w:tcPr>
            <w:tcW w:w="8660" w:type="dxa"/>
          </w:tcPr>
          <w:p w14:paraId="3924F815" w14:textId="712AE962"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HUD:CoC – Transitional Housing</w:t>
            </w:r>
          </w:p>
        </w:tc>
      </w:tr>
      <w:tr w:rsidR="00BA7D0D" w:rsidRPr="00135FA4" w14:paraId="4735AB20"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23F0792F" w14:textId="0B5C5206" w:rsidR="00BA7D0D" w:rsidRDefault="00BA7D0D" w:rsidP="00BA7D0D">
            <w:r w:rsidRPr="006B690F">
              <w:t>6</w:t>
            </w:r>
          </w:p>
        </w:tc>
        <w:tc>
          <w:tcPr>
            <w:tcW w:w="8660" w:type="dxa"/>
          </w:tcPr>
          <w:p w14:paraId="5B65CF46" w14:textId="37B2FFF8"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HUD:CoC – Safe Haven</w:t>
            </w:r>
          </w:p>
        </w:tc>
      </w:tr>
      <w:tr w:rsidR="00BA7D0D" w:rsidRPr="00135FA4" w14:paraId="092C413A"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D939DAD" w14:textId="056E0CE7" w:rsidR="00BA7D0D" w:rsidRDefault="00BA7D0D" w:rsidP="00BA7D0D">
            <w:r w:rsidRPr="006B690F">
              <w:t>7</w:t>
            </w:r>
          </w:p>
        </w:tc>
        <w:tc>
          <w:tcPr>
            <w:tcW w:w="8660" w:type="dxa"/>
          </w:tcPr>
          <w:p w14:paraId="3314DB3A" w14:textId="0660CDA1"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HUD:CoC – Single Room Occupancy (SRO)</w:t>
            </w:r>
          </w:p>
        </w:tc>
      </w:tr>
      <w:tr w:rsidR="00BA7D0D" w:rsidRPr="00135FA4" w14:paraId="2CA7AD35"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037329F" w14:textId="7580698C" w:rsidR="00BA7D0D" w:rsidRDefault="00BA7D0D" w:rsidP="00BA7D0D">
            <w:r w:rsidRPr="006B690F">
              <w:t>8</w:t>
            </w:r>
          </w:p>
        </w:tc>
        <w:tc>
          <w:tcPr>
            <w:tcW w:w="8660" w:type="dxa"/>
          </w:tcPr>
          <w:p w14:paraId="209DD1D5" w14:textId="38B3DCA2"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HUD:ESG – Emergency Shelter (operating and/or essential services)</w:t>
            </w:r>
          </w:p>
        </w:tc>
      </w:tr>
      <w:tr w:rsidR="00BA7D0D" w:rsidRPr="00135FA4" w14:paraId="29E7516F"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66A6F8E5" w14:textId="2C757208" w:rsidR="00BA7D0D" w:rsidRDefault="00BA7D0D" w:rsidP="00BA7D0D">
            <w:r w:rsidRPr="006B690F">
              <w:t>9</w:t>
            </w:r>
          </w:p>
        </w:tc>
        <w:tc>
          <w:tcPr>
            <w:tcW w:w="8660" w:type="dxa"/>
          </w:tcPr>
          <w:p w14:paraId="2EA75816" w14:textId="21C9084A"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 xml:space="preserve">HUD:ESG – Homelessness Prevention </w:t>
            </w:r>
          </w:p>
        </w:tc>
      </w:tr>
      <w:tr w:rsidR="00BA7D0D" w:rsidRPr="00135FA4" w14:paraId="1B295AF6"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831852D" w14:textId="6EED5DDC" w:rsidR="00BA7D0D" w:rsidRDefault="00BA7D0D" w:rsidP="00BA7D0D">
            <w:r w:rsidRPr="006B690F">
              <w:t>10</w:t>
            </w:r>
          </w:p>
        </w:tc>
        <w:tc>
          <w:tcPr>
            <w:tcW w:w="8660" w:type="dxa"/>
          </w:tcPr>
          <w:p w14:paraId="2ECEF208" w14:textId="520D34AB"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HUD:ESG – Rapid Rehousing</w:t>
            </w:r>
          </w:p>
        </w:tc>
      </w:tr>
      <w:tr w:rsidR="00BA7D0D" w:rsidRPr="00135FA4" w14:paraId="5A7FCB06"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D9ABC33" w14:textId="5DDED3F8" w:rsidR="00BA7D0D" w:rsidRDefault="00BA7D0D" w:rsidP="00BA7D0D">
            <w:r w:rsidRPr="006B690F">
              <w:t>11</w:t>
            </w:r>
          </w:p>
        </w:tc>
        <w:tc>
          <w:tcPr>
            <w:tcW w:w="8660" w:type="dxa"/>
          </w:tcPr>
          <w:p w14:paraId="4432CF9D" w14:textId="7552F270"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HUD:ESG – Street Outreach</w:t>
            </w:r>
          </w:p>
        </w:tc>
      </w:tr>
      <w:tr w:rsidR="00BA7D0D" w:rsidRPr="00135FA4" w14:paraId="7C9373DD"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FDEAEF6" w14:textId="71A1A0D2" w:rsidR="00BA7D0D" w:rsidRDefault="00BA7D0D" w:rsidP="00BA7D0D">
            <w:r w:rsidRPr="006B690F">
              <w:t>12</w:t>
            </w:r>
          </w:p>
        </w:tc>
        <w:tc>
          <w:tcPr>
            <w:tcW w:w="8660" w:type="dxa"/>
          </w:tcPr>
          <w:p w14:paraId="1CEAFDFE" w14:textId="525E3DB3"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 xml:space="preserve">HUD:Rural Housing Stability Assistance Program </w:t>
            </w:r>
          </w:p>
        </w:tc>
      </w:tr>
      <w:tr w:rsidR="00BA7D0D" w:rsidRPr="00135FA4" w14:paraId="74624E0A"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49DAC93" w14:textId="5C0B835F" w:rsidR="00BA7D0D" w:rsidRDefault="00BA7D0D" w:rsidP="00BA7D0D">
            <w:r w:rsidRPr="006B690F">
              <w:t>13</w:t>
            </w:r>
          </w:p>
        </w:tc>
        <w:tc>
          <w:tcPr>
            <w:tcW w:w="8660" w:type="dxa"/>
          </w:tcPr>
          <w:p w14:paraId="5FF27358" w14:textId="74F67F3B"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HUD:HOPWA – Hotel/Motel Vouchers</w:t>
            </w:r>
          </w:p>
        </w:tc>
      </w:tr>
      <w:tr w:rsidR="00BA7D0D" w:rsidRPr="00135FA4" w14:paraId="5FEBE7FC"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1DAEA03" w14:textId="5149C8B4" w:rsidR="00BA7D0D" w:rsidRDefault="00BA7D0D" w:rsidP="00BA7D0D">
            <w:r w:rsidRPr="006B690F">
              <w:t>14</w:t>
            </w:r>
          </w:p>
        </w:tc>
        <w:tc>
          <w:tcPr>
            <w:tcW w:w="8660" w:type="dxa"/>
          </w:tcPr>
          <w:p w14:paraId="0650468A" w14:textId="0749D8C2"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HUD:HOPWA – Housing Information</w:t>
            </w:r>
          </w:p>
        </w:tc>
      </w:tr>
      <w:tr w:rsidR="00BA7D0D" w:rsidRPr="00135FA4" w14:paraId="6FB78923" w14:textId="77777777" w:rsidTr="00BA7D0D">
        <w:trPr>
          <w:cantSplit/>
        </w:trPr>
        <w:tc>
          <w:tcPr>
            <w:cnfStyle w:val="001000000000" w:firstRow="0" w:lastRow="0" w:firstColumn="1" w:lastColumn="0" w:oddVBand="0" w:evenVBand="0" w:oddHBand="0" w:evenHBand="0" w:firstRowFirstColumn="0" w:firstRowLastColumn="0" w:lastRowFirstColumn="0" w:lastRowLastColumn="0"/>
            <w:tcW w:w="785" w:type="dxa"/>
          </w:tcPr>
          <w:p w14:paraId="4FBEE6AC" w14:textId="05C076CE" w:rsidR="00BA7D0D" w:rsidRDefault="00BA7D0D" w:rsidP="00BA7D0D">
            <w:r w:rsidRPr="006B690F">
              <w:t>15</w:t>
            </w:r>
          </w:p>
        </w:tc>
        <w:tc>
          <w:tcPr>
            <w:tcW w:w="8660" w:type="dxa"/>
          </w:tcPr>
          <w:p w14:paraId="69A4325E" w14:textId="19230996"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HUD:HOPWA – Permanent Housing (facility based or TBRA)</w:t>
            </w:r>
          </w:p>
        </w:tc>
      </w:tr>
      <w:tr w:rsidR="00BA7D0D" w:rsidRPr="00135FA4" w14:paraId="44F56E89" w14:textId="77777777" w:rsidTr="00BA7D0D">
        <w:trPr>
          <w:cantSplit/>
        </w:trPr>
        <w:tc>
          <w:tcPr>
            <w:cnfStyle w:val="001000000000" w:firstRow="0" w:lastRow="0" w:firstColumn="1" w:lastColumn="0" w:oddVBand="0" w:evenVBand="0" w:oddHBand="0" w:evenHBand="0" w:firstRowFirstColumn="0" w:firstRowLastColumn="0" w:lastRowFirstColumn="0" w:lastRowLastColumn="0"/>
            <w:tcW w:w="785" w:type="dxa"/>
          </w:tcPr>
          <w:p w14:paraId="629F9D6D" w14:textId="70337E94" w:rsidR="00BA7D0D" w:rsidRDefault="00BA7D0D" w:rsidP="00BA7D0D">
            <w:r w:rsidRPr="006B690F">
              <w:t>16</w:t>
            </w:r>
          </w:p>
        </w:tc>
        <w:tc>
          <w:tcPr>
            <w:tcW w:w="8660" w:type="dxa"/>
          </w:tcPr>
          <w:p w14:paraId="20673F7B" w14:textId="3B623B4C"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 xml:space="preserve">HUD:HOPWA – Permanent Housing Placement  </w:t>
            </w:r>
          </w:p>
        </w:tc>
      </w:tr>
      <w:tr w:rsidR="00BA7D0D" w:rsidRPr="00135FA4" w14:paraId="5FA7556C"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5734321" w14:textId="46E15EE0" w:rsidR="00BA7D0D" w:rsidRDefault="00BA7D0D" w:rsidP="00BA7D0D">
            <w:r w:rsidRPr="006B690F">
              <w:t>17</w:t>
            </w:r>
          </w:p>
        </w:tc>
        <w:tc>
          <w:tcPr>
            <w:tcW w:w="8660" w:type="dxa"/>
          </w:tcPr>
          <w:p w14:paraId="61E347C4" w14:textId="6C403DBE"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HUD:HOPWA – Short-Term Rent, Mortgage, Utility assistance</w:t>
            </w:r>
          </w:p>
        </w:tc>
      </w:tr>
      <w:tr w:rsidR="00BA7D0D" w:rsidRPr="00135FA4" w14:paraId="052C6D3E"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549E37D1" w14:textId="5312CCF9" w:rsidR="00BA7D0D" w:rsidRDefault="00BA7D0D" w:rsidP="00BA7D0D">
            <w:r w:rsidRPr="006B690F">
              <w:t>18</w:t>
            </w:r>
          </w:p>
        </w:tc>
        <w:tc>
          <w:tcPr>
            <w:tcW w:w="8660" w:type="dxa"/>
          </w:tcPr>
          <w:p w14:paraId="54D03167" w14:textId="5C038778"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HUD:HOPWA – Short-Term Supportive Facility</w:t>
            </w:r>
          </w:p>
        </w:tc>
      </w:tr>
      <w:tr w:rsidR="00BA7D0D" w:rsidRPr="00135FA4" w14:paraId="53B60478"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19AD7BF9" w14:textId="2FAB4BF7" w:rsidR="00BA7D0D" w:rsidRDefault="00BA7D0D" w:rsidP="00BA7D0D">
            <w:r w:rsidRPr="006B690F">
              <w:t>19</w:t>
            </w:r>
          </w:p>
        </w:tc>
        <w:tc>
          <w:tcPr>
            <w:tcW w:w="8660" w:type="dxa"/>
          </w:tcPr>
          <w:p w14:paraId="2F79BE9F" w14:textId="400EAE5E"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HUD:HOPWA  – Transitional Housing (facility based or TBRA)</w:t>
            </w:r>
          </w:p>
        </w:tc>
      </w:tr>
      <w:tr w:rsidR="00BA7D0D" w:rsidRPr="00135FA4" w14:paraId="4C016910"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1FA875BF" w14:textId="39B288ED" w:rsidR="00BA7D0D" w:rsidRDefault="00BA7D0D" w:rsidP="00BA7D0D">
            <w:r w:rsidRPr="006B690F">
              <w:t>20</w:t>
            </w:r>
          </w:p>
        </w:tc>
        <w:tc>
          <w:tcPr>
            <w:tcW w:w="8660" w:type="dxa"/>
          </w:tcPr>
          <w:p w14:paraId="1CB9F030" w14:textId="6152BCEE"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HUD:HUD/VASH</w:t>
            </w:r>
          </w:p>
        </w:tc>
      </w:tr>
      <w:tr w:rsidR="00BA7D0D" w:rsidRPr="00135FA4" w14:paraId="2F310E3A"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965A6B5" w14:textId="1AD774A6" w:rsidR="00BA7D0D" w:rsidRDefault="00BA7D0D" w:rsidP="00BA7D0D">
            <w:r w:rsidRPr="006B690F">
              <w:t>21</w:t>
            </w:r>
          </w:p>
        </w:tc>
        <w:tc>
          <w:tcPr>
            <w:tcW w:w="8660" w:type="dxa"/>
          </w:tcPr>
          <w:p w14:paraId="4BB95B60" w14:textId="2BD65E85"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HHS:PATH – Street Outreach &amp; Supportive Services Only</w:t>
            </w:r>
          </w:p>
        </w:tc>
      </w:tr>
      <w:tr w:rsidR="00BA7D0D" w:rsidRPr="00135FA4" w14:paraId="50BD014C"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2F5E7EEC" w14:textId="7A20F2E2" w:rsidR="00BA7D0D" w:rsidRDefault="00BA7D0D" w:rsidP="00BA7D0D">
            <w:r w:rsidRPr="006B690F">
              <w:t>22</w:t>
            </w:r>
          </w:p>
        </w:tc>
        <w:tc>
          <w:tcPr>
            <w:tcW w:w="8660" w:type="dxa"/>
          </w:tcPr>
          <w:p w14:paraId="5737EB11" w14:textId="0488F061"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HHS:RHY – Basic Center Program (prevention and shelter)</w:t>
            </w:r>
          </w:p>
        </w:tc>
      </w:tr>
      <w:tr w:rsidR="00BA7D0D" w:rsidRPr="00135FA4" w14:paraId="2019E01B"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1A09F4B1" w14:textId="1B081055" w:rsidR="00BA7D0D" w:rsidRDefault="00BA7D0D" w:rsidP="00BA7D0D">
            <w:r w:rsidRPr="006B690F">
              <w:t>23</w:t>
            </w:r>
          </w:p>
        </w:tc>
        <w:tc>
          <w:tcPr>
            <w:tcW w:w="8660" w:type="dxa"/>
          </w:tcPr>
          <w:p w14:paraId="0AFCDD1B" w14:textId="2C50A1F5"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HHS:RHY – Maternity Group Home for Pregnant and Parenting Youth</w:t>
            </w:r>
          </w:p>
        </w:tc>
      </w:tr>
      <w:tr w:rsidR="00BA7D0D" w:rsidRPr="00135FA4" w14:paraId="1660C491"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3380566" w14:textId="1D2BE24D" w:rsidR="00BA7D0D" w:rsidRDefault="00BA7D0D" w:rsidP="00BA7D0D">
            <w:r w:rsidRPr="006B690F">
              <w:t>24</w:t>
            </w:r>
          </w:p>
        </w:tc>
        <w:tc>
          <w:tcPr>
            <w:tcW w:w="8660" w:type="dxa"/>
          </w:tcPr>
          <w:p w14:paraId="47341A42" w14:textId="47F00200"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HHS:RHY – Transitional Living Program</w:t>
            </w:r>
          </w:p>
        </w:tc>
      </w:tr>
      <w:tr w:rsidR="00BA7D0D" w:rsidRPr="00135FA4" w14:paraId="285BEBF7"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5D43CC24" w14:textId="0CCD570F" w:rsidR="00BA7D0D" w:rsidRDefault="00BA7D0D" w:rsidP="00BA7D0D">
            <w:r w:rsidRPr="006B690F">
              <w:t>25</w:t>
            </w:r>
          </w:p>
        </w:tc>
        <w:tc>
          <w:tcPr>
            <w:tcW w:w="8660" w:type="dxa"/>
          </w:tcPr>
          <w:p w14:paraId="0CFB77FE" w14:textId="1592A106"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HHS:RHY – Street Outreach Project</w:t>
            </w:r>
          </w:p>
        </w:tc>
      </w:tr>
      <w:tr w:rsidR="00BA7D0D" w:rsidRPr="00135FA4" w14:paraId="626C3F09"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6A44B367" w14:textId="383BB14F" w:rsidR="00BA7D0D" w:rsidRDefault="00BA7D0D" w:rsidP="00BA7D0D">
            <w:r w:rsidRPr="006B690F">
              <w:t>26</w:t>
            </w:r>
          </w:p>
        </w:tc>
        <w:tc>
          <w:tcPr>
            <w:tcW w:w="8660" w:type="dxa"/>
          </w:tcPr>
          <w:p w14:paraId="68A3792A" w14:textId="32016973" w:rsidR="00BA7D0D" w:rsidRPr="00F11604" w:rsidRDefault="00BA7D0D" w:rsidP="00BA7D0D">
            <w:pPr>
              <w:cnfStyle w:val="000000000000" w:firstRow="0" w:lastRow="0" w:firstColumn="0" w:lastColumn="0" w:oddVBand="0" w:evenVBand="0" w:oddHBand="0" w:evenHBand="0" w:firstRowFirstColumn="0" w:firstRowLastColumn="0" w:lastRowFirstColumn="0" w:lastRowLastColumn="0"/>
            </w:pPr>
            <w:r w:rsidRPr="006B690F">
              <w:t>HHS:RHY – Demonstration Project**</w:t>
            </w:r>
          </w:p>
        </w:tc>
      </w:tr>
      <w:tr w:rsidR="00BA7D0D" w:rsidRPr="00135FA4" w14:paraId="7CC25CC0"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33AB31B8" w14:textId="6FD020A2" w:rsidR="00BA7D0D" w:rsidRDefault="00BA7D0D" w:rsidP="00BA7D0D">
            <w:r w:rsidRPr="006B690F">
              <w:t>27</w:t>
            </w:r>
          </w:p>
        </w:tc>
        <w:tc>
          <w:tcPr>
            <w:tcW w:w="8660" w:type="dxa"/>
          </w:tcPr>
          <w:p w14:paraId="499F3BB5" w14:textId="157FB9FE" w:rsidR="00BA7D0D" w:rsidRPr="00F11604" w:rsidRDefault="00BA7D0D" w:rsidP="00BA7D0D">
            <w:pPr>
              <w:cnfStyle w:val="000000000000" w:firstRow="0" w:lastRow="0" w:firstColumn="0" w:lastColumn="0" w:oddVBand="0" w:evenVBand="0" w:oddHBand="0" w:evenHBand="0" w:firstRowFirstColumn="0" w:firstRowLastColumn="0" w:lastRowFirstColumn="0" w:lastRowLastColumn="0"/>
            </w:pPr>
            <w:r w:rsidRPr="006B690F">
              <w:t>VA: Community Contract Emergency Housing</w:t>
            </w:r>
          </w:p>
        </w:tc>
      </w:tr>
      <w:tr w:rsidR="00BA7D0D" w:rsidRPr="00135FA4" w14:paraId="42D2C958"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34A64B26" w14:textId="53905945" w:rsidR="00BA7D0D" w:rsidRDefault="00BA7D0D" w:rsidP="00BA7D0D">
            <w:r w:rsidRPr="006B690F">
              <w:t>28</w:t>
            </w:r>
          </w:p>
        </w:tc>
        <w:tc>
          <w:tcPr>
            <w:tcW w:w="8660" w:type="dxa"/>
          </w:tcPr>
          <w:p w14:paraId="6A9DCD1D" w14:textId="39CB41AC" w:rsidR="00BA7D0D" w:rsidRPr="00F11604" w:rsidRDefault="00BA7D0D" w:rsidP="00BA7D0D">
            <w:pPr>
              <w:cnfStyle w:val="000000000000" w:firstRow="0" w:lastRow="0" w:firstColumn="0" w:lastColumn="0" w:oddVBand="0" w:evenVBand="0" w:oddHBand="0" w:evenHBand="0" w:firstRowFirstColumn="0" w:firstRowLastColumn="0" w:lastRowFirstColumn="0" w:lastRowLastColumn="0"/>
              <w:rPr>
                <w:iCs/>
              </w:rPr>
            </w:pPr>
            <w:r w:rsidRPr="006B690F">
              <w:t>VA: Community Contract Residential Treatment Program***</w:t>
            </w:r>
          </w:p>
        </w:tc>
      </w:tr>
      <w:tr w:rsidR="00BA7D0D" w:rsidRPr="00135FA4" w14:paraId="29867E60"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1F92EA9C" w14:textId="5B8B6772" w:rsidR="00BA7D0D" w:rsidRDefault="00BA7D0D" w:rsidP="00BA7D0D">
            <w:r w:rsidRPr="006B690F">
              <w:t>29</w:t>
            </w:r>
          </w:p>
        </w:tc>
        <w:tc>
          <w:tcPr>
            <w:tcW w:w="8660" w:type="dxa"/>
          </w:tcPr>
          <w:p w14:paraId="623F17F2" w14:textId="72981EA9" w:rsidR="00BA7D0D" w:rsidRPr="00F11604" w:rsidRDefault="00BA7D0D" w:rsidP="00BA7D0D">
            <w:pPr>
              <w:cnfStyle w:val="000000000000" w:firstRow="0" w:lastRow="0" w:firstColumn="0" w:lastColumn="0" w:oddVBand="0" w:evenVBand="0" w:oddHBand="0" w:evenHBand="0" w:firstRowFirstColumn="0" w:firstRowLastColumn="0" w:lastRowFirstColumn="0" w:lastRowLastColumn="0"/>
            </w:pPr>
            <w:r w:rsidRPr="006B690F">
              <w:t>VA:Domiciliary Care***</w:t>
            </w:r>
          </w:p>
        </w:tc>
      </w:tr>
      <w:tr w:rsidR="00BA7D0D" w:rsidRPr="00135FA4" w14:paraId="2472FCEA"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07E9CA93" w14:textId="65E1DA65" w:rsidR="00BA7D0D" w:rsidRDefault="00BA7D0D" w:rsidP="00BA7D0D">
            <w:r w:rsidRPr="006B690F">
              <w:t>30</w:t>
            </w:r>
          </w:p>
        </w:tc>
        <w:tc>
          <w:tcPr>
            <w:tcW w:w="8660" w:type="dxa"/>
          </w:tcPr>
          <w:p w14:paraId="2F0D1889" w14:textId="1E33FD94" w:rsidR="00BA7D0D" w:rsidRPr="00F11604" w:rsidRDefault="00BA7D0D" w:rsidP="00BA7D0D">
            <w:pPr>
              <w:cnfStyle w:val="000000000000" w:firstRow="0" w:lastRow="0" w:firstColumn="0" w:lastColumn="0" w:oddVBand="0" w:evenVBand="0" w:oddHBand="0" w:evenHBand="0" w:firstRowFirstColumn="0" w:firstRowLastColumn="0" w:lastRowFirstColumn="0" w:lastRowLastColumn="0"/>
            </w:pPr>
            <w:r w:rsidRPr="006B690F">
              <w:t>VA:Community Contract Safe Haven Program***</w:t>
            </w:r>
          </w:p>
        </w:tc>
      </w:tr>
      <w:tr w:rsidR="00BA7D0D" w:rsidRPr="00135FA4" w14:paraId="15AFDC28"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1A9E575B" w14:textId="4B3B0333" w:rsidR="00BA7D0D" w:rsidRDefault="00BA7D0D" w:rsidP="00BA7D0D">
            <w:r w:rsidRPr="006B690F">
              <w:t>31</w:t>
            </w:r>
          </w:p>
        </w:tc>
        <w:tc>
          <w:tcPr>
            <w:tcW w:w="8660" w:type="dxa"/>
          </w:tcPr>
          <w:p w14:paraId="478A0A09" w14:textId="20AA95A1"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VA:Grant and Per Diem Program</w:t>
            </w:r>
          </w:p>
        </w:tc>
      </w:tr>
      <w:tr w:rsidR="00BA7D0D" w:rsidRPr="00135FA4" w14:paraId="3DAFA885"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6A14D393" w14:textId="53B6A37B" w:rsidR="00BA7D0D" w:rsidRDefault="00BA7D0D" w:rsidP="00BA7D0D">
            <w:r w:rsidRPr="006B690F">
              <w:t>32</w:t>
            </w:r>
          </w:p>
        </w:tc>
        <w:tc>
          <w:tcPr>
            <w:tcW w:w="8660" w:type="dxa"/>
          </w:tcPr>
          <w:p w14:paraId="3C059847" w14:textId="30E4C718"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VA:Compensated Work Therapy Transitional Residence***</w:t>
            </w:r>
          </w:p>
        </w:tc>
      </w:tr>
      <w:tr w:rsidR="00BA7D0D" w:rsidRPr="00135FA4" w14:paraId="32AEE3ED"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2552CE21" w14:textId="14703D1A" w:rsidR="00BA7D0D" w:rsidRDefault="00BA7D0D" w:rsidP="00BA7D0D">
            <w:r w:rsidRPr="006B690F">
              <w:t>33</w:t>
            </w:r>
          </w:p>
        </w:tc>
        <w:tc>
          <w:tcPr>
            <w:tcW w:w="8660" w:type="dxa"/>
          </w:tcPr>
          <w:p w14:paraId="74BA85E0" w14:textId="0EF97E55"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VA:Supportive Services for Veteran Families</w:t>
            </w:r>
          </w:p>
        </w:tc>
      </w:tr>
      <w:tr w:rsidR="00BA7D0D" w:rsidRPr="00135FA4" w14:paraId="00CDD9D0"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2A32304B" w14:textId="29F09E66" w:rsidR="00BA7D0D" w:rsidRDefault="00BA7D0D" w:rsidP="00BA7D0D">
            <w:r w:rsidRPr="006B690F">
              <w:t>34</w:t>
            </w:r>
          </w:p>
        </w:tc>
        <w:tc>
          <w:tcPr>
            <w:tcW w:w="8660" w:type="dxa"/>
          </w:tcPr>
          <w:p w14:paraId="62736A9C" w14:textId="1A1B71FC" w:rsidR="00BA7D0D" w:rsidRDefault="00BA7D0D" w:rsidP="00BA7D0D">
            <w:pPr>
              <w:cnfStyle w:val="000000000000" w:firstRow="0" w:lastRow="0" w:firstColumn="0" w:lastColumn="0" w:oddVBand="0" w:evenVBand="0" w:oddHBand="0" w:evenHBand="0" w:firstRowFirstColumn="0" w:firstRowLastColumn="0" w:lastRowFirstColumn="0" w:lastRowLastColumn="0"/>
            </w:pPr>
            <w:r w:rsidRPr="006B690F">
              <w:t>N/A</w:t>
            </w:r>
          </w:p>
        </w:tc>
      </w:tr>
    </w:tbl>
    <w:p w14:paraId="340C7FB4" w14:textId="09BA3E25" w:rsidR="009C7860" w:rsidRDefault="009C7860"/>
    <w:p w14:paraId="0FA00A5D" w14:textId="473C112F" w:rsidR="009C7860" w:rsidRDefault="006C154C" w:rsidP="009C7860">
      <w:pPr>
        <w:pStyle w:val="Heading2"/>
      </w:pPr>
      <w:bookmarkStart w:id="610" w:name="_2.7.2_HouseholdType"/>
      <w:bookmarkStart w:id="611" w:name="_Toc430693258"/>
      <w:bookmarkEnd w:id="610"/>
      <w:r>
        <w:t>2.7.2</w:t>
      </w:r>
      <w:r w:rsidR="009C7860" w:rsidRPr="009C7860">
        <w:tab/>
        <w:t>HouseholdType</w:t>
      </w:r>
      <w:bookmarkEnd w:id="611"/>
    </w:p>
    <w:tbl>
      <w:tblPr>
        <w:tblStyle w:val="GridTable1Light-Accent11"/>
        <w:tblW w:w="9445" w:type="dxa"/>
        <w:tblLook w:val="04A0" w:firstRow="1" w:lastRow="0" w:firstColumn="1" w:lastColumn="0" w:noHBand="0" w:noVBand="1"/>
      </w:tblPr>
      <w:tblGrid>
        <w:gridCol w:w="785"/>
        <w:gridCol w:w="8660"/>
      </w:tblGrid>
      <w:tr w:rsidR="0041603B" w:rsidRPr="00135FA4" w14:paraId="4BD865AD"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22D52F1E" w14:textId="77777777" w:rsidR="0041603B" w:rsidRDefault="0041603B" w:rsidP="003972CE">
            <w:r>
              <w:t>Value</w:t>
            </w:r>
          </w:p>
        </w:tc>
        <w:tc>
          <w:tcPr>
            <w:tcW w:w="8660" w:type="dxa"/>
          </w:tcPr>
          <w:p w14:paraId="677D454C" w14:textId="77777777" w:rsidR="0041603B" w:rsidRDefault="0041603B" w:rsidP="003972CE">
            <w:pPr>
              <w:cnfStyle w:val="100000000000" w:firstRow="1" w:lastRow="0" w:firstColumn="0" w:lastColumn="0" w:oddVBand="0" w:evenVBand="0" w:oddHBand="0" w:evenHBand="0" w:firstRowFirstColumn="0" w:firstRowLastColumn="0" w:lastRowFirstColumn="0" w:lastRowLastColumn="0"/>
            </w:pPr>
            <w:r w:rsidRPr="00AC0B09">
              <w:t>Text</w:t>
            </w:r>
          </w:p>
        </w:tc>
      </w:tr>
      <w:tr w:rsidR="0041603B" w:rsidRPr="00135FA4" w14:paraId="50DD5DF5"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21AA7E3" w14:textId="0F4A10B5" w:rsidR="0041603B" w:rsidRDefault="0041603B" w:rsidP="00D97745">
            <w:r w:rsidRPr="00C246AD">
              <w:t>1</w:t>
            </w:r>
          </w:p>
        </w:tc>
        <w:tc>
          <w:tcPr>
            <w:tcW w:w="8660" w:type="dxa"/>
          </w:tcPr>
          <w:p w14:paraId="03A7A123" w14:textId="5F45919D" w:rsidR="0041603B" w:rsidRPr="00F11604" w:rsidRDefault="0041603B" w:rsidP="00D97745">
            <w:pPr>
              <w:cnfStyle w:val="000000000000" w:firstRow="0" w:lastRow="0" w:firstColumn="0" w:lastColumn="0" w:oddVBand="0" w:evenVBand="0" w:oddHBand="0" w:evenHBand="0" w:firstRowFirstColumn="0" w:firstRowLastColumn="0" w:lastRowFirstColumn="0" w:lastRowLastColumn="0"/>
            </w:pPr>
            <w:r w:rsidRPr="00C246AD">
              <w:t>Households</w:t>
            </w:r>
            <w:r w:rsidR="00FD083E">
              <w:t xml:space="preserve"> </w:t>
            </w:r>
            <w:r w:rsidRPr="00C246AD">
              <w:t>without</w:t>
            </w:r>
            <w:r w:rsidR="00FD083E">
              <w:t xml:space="preserve"> </w:t>
            </w:r>
            <w:r w:rsidRPr="00C246AD">
              <w:t>children</w:t>
            </w:r>
          </w:p>
        </w:tc>
      </w:tr>
      <w:tr w:rsidR="0041603B" w:rsidRPr="00135FA4" w14:paraId="2ECAE977"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01A40243" w14:textId="0E6FE49F" w:rsidR="0041603B" w:rsidRDefault="0041603B" w:rsidP="00D97745">
            <w:r w:rsidRPr="002D3B92">
              <w:t>3</w:t>
            </w:r>
          </w:p>
        </w:tc>
        <w:tc>
          <w:tcPr>
            <w:tcW w:w="8660" w:type="dxa"/>
          </w:tcPr>
          <w:p w14:paraId="0BF77186" w14:textId="4F0BE3F3" w:rsidR="0041603B" w:rsidRPr="00F11604" w:rsidRDefault="0041603B" w:rsidP="00D97745">
            <w:pPr>
              <w:cnfStyle w:val="000000000000" w:firstRow="0" w:lastRow="0" w:firstColumn="0" w:lastColumn="0" w:oddVBand="0" w:evenVBand="0" w:oddHBand="0" w:evenHBand="0" w:firstRowFirstColumn="0" w:firstRowLastColumn="0" w:lastRowFirstColumn="0" w:lastRowLastColumn="0"/>
            </w:pPr>
            <w:r w:rsidRPr="00C246AD">
              <w:t>Households</w:t>
            </w:r>
            <w:r w:rsidR="00FD083E">
              <w:t xml:space="preserve"> </w:t>
            </w:r>
            <w:r w:rsidRPr="00C246AD">
              <w:t>with</w:t>
            </w:r>
            <w:r w:rsidR="00FD083E">
              <w:t xml:space="preserve"> </w:t>
            </w:r>
            <w:r w:rsidRPr="00C246AD">
              <w:t>at</w:t>
            </w:r>
            <w:r w:rsidR="00FD083E">
              <w:t xml:space="preserve"> </w:t>
            </w:r>
            <w:r w:rsidRPr="00C246AD">
              <w:t>least</w:t>
            </w:r>
            <w:r w:rsidR="00FD083E">
              <w:t xml:space="preserve"> </w:t>
            </w:r>
            <w:r w:rsidRPr="00C246AD">
              <w:t>one</w:t>
            </w:r>
            <w:r w:rsidR="00FD083E">
              <w:t xml:space="preserve"> </w:t>
            </w:r>
            <w:r w:rsidRPr="00C246AD">
              <w:t>adult</w:t>
            </w:r>
            <w:r w:rsidR="00FD083E">
              <w:t xml:space="preserve"> </w:t>
            </w:r>
            <w:r w:rsidRPr="00C246AD">
              <w:t>and</w:t>
            </w:r>
            <w:r w:rsidR="00FD083E">
              <w:t xml:space="preserve"> </w:t>
            </w:r>
            <w:r w:rsidRPr="00C246AD">
              <w:t>one</w:t>
            </w:r>
            <w:r w:rsidR="00FD083E">
              <w:t xml:space="preserve"> </w:t>
            </w:r>
            <w:r w:rsidRPr="00C246AD">
              <w:t>child</w:t>
            </w:r>
          </w:p>
        </w:tc>
      </w:tr>
      <w:tr w:rsidR="0041603B" w:rsidRPr="00135FA4" w14:paraId="0CC35AA9"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384707EF" w14:textId="1D373D08" w:rsidR="0041603B" w:rsidRDefault="0041603B" w:rsidP="00D97745">
            <w:r w:rsidRPr="002D3B92">
              <w:t>4</w:t>
            </w:r>
          </w:p>
        </w:tc>
        <w:tc>
          <w:tcPr>
            <w:tcW w:w="8660" w:type="dxa"/>
          </w:tcPr>
          <w:p w14:paraId="18082D6D" w14:textId="551D67C6" w:rsidR="0041603B" w:rsidRPr="00F11604" w:rsidRDefault="0041603B" w:rsidP="00D97745">
            <w:pPr>
              <w:cnfStyle w:val="000000000000" w:firstRow="0" w:lastRow="0" w:firstColumn="0" w:lastColumn="0" w:oddVBand="0" w:evenVBand="0" w:oddHBand="0" w:evenHBand="0" w:firstRowFirstColumn="0" w:firstRowLastColumn="0" w:lastRowFirstColumn="0" w:lastRowLastColumn="0"/>
            </w:pPr>
            <w:r w:rsidRPr="00C246AD">
              <w:t>Households</w:t>
            </w:r>
            <w:r w:rsidR="00FD083E">
              <w:t xml:space="preserve"> </w:t>
            </w:r>
            <w:r w:rsidRPr="00C246AD">
              <w:t>with</w:t>
            </w:r>
            <w:r w:rsidR="00FD083E">
              <w:t xml:space="preserve"> </w:t>
            </w:r>
            <w:r w:rsidRPr="00C246AD">
              <w:t>only</w:t>
            </w:r>
            <w:r w:rsidR="00FD083E">
              <w:t xml:space="preserve"> </w:t>
            </w:r>
            <w:r w:rsidRPr="00C246AD">
              <w:t>children</w:t>
            </w:r>
          </w:p>
        </w:tc>
      </w:tr>
    </w:tbl>
    <w:p w14:paraId="376B108B" w14:textId="7EB417C0" w:rsidR="009C7860" w:rsidRDefault="009C7860"/>
    <w:p w14:paraId="3307916E" w14:textId="18DA143F" w:rsidR="009D396C" w:rsidRDefault="006C154C" w:rsidP="009D396C">
      <w:pPr>
        <w:pStyle w:val="Heading2"/>
      </w:pPr>
      <w:bookmarkStart w:id="612" w:name="_2.7.2_BedType"/>
      <w:bookmarkStart w:id="613" w:name="_2.7.3_BedType"/>
      <w:bookmarkStart w:id="614" w:name="_Toc430693259"/>
      <w:bookmarkEnd w:id="612"/>
      <w:bookmarkEnd w:id="613"/>
      <w:r>
        <w:t>2.7.3</w:t>
      </w:r>
      <w:r w:rsidR="009D396C" w:rsidRPr="009C7860">
        <w:tab/>
        <w:t>BedType</w:t>
      </w:r>
      <w:bookmarkEnd w:id="614"/>
    </w:p>
    <w:tbl>
      <w:tblPr>
        <w:tblStyle w:val="GridTable1Light-Accent11"/>
        <w:tblW w:w="9445" w:type="dxa"/>
        <w:tblLook w:val="04A0" w:firstRow="1" w:lastRow="0" w:firstColumn="1" w:lastColumn="0" w:noHBand="0" w:noVBand="1"/>
      </w:tblPr>
      <w:tblGrid>
        <w:gridCol w:w="785"/>
        <w:gridCol w:w="8660"/>
      </w:tblGrid>
      <w:tr w:rsidR="009D396C" w:rsidRPr="00135FA4" w14:paraId="297E156E"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4462E85A" w14:textId="77777777" w:rsidR="009D396C" w:rsidRPr="002D3B92" w:rsidRDefault="009D396C" w:rsidP="009D396C">
            <w:r>
              <w:t>Value</w:t>
            </w:r>
          </w:p>
        </w:tc>
        <w:tc>
          <w:tcPr>
            <w:tcW w:w="8660" w:type="dxa"/>
          </w:tcPr>
          <w:p w14:paraId="217891CC" w14:textId="77777777" w:rsidR="009D396C" w:rsidRPr="00C246AD" w:rsidRDefault="009D396C" w:rsidP="009D396C">
            <w:pPr>
              <w:cnfStyle w:val="100000000000" w:firstRow="1" w:lastRow="0" w:firstColumn="0" w:lastColumn="0" w:oddVBand="0" w:evenVBand="0" w:oddHBand="0" w:evenHBand="0" w:firstRowFirstColumn="0" w:firstRowLastColumn="0" w:lastRowFirstColumn="0" w:lastRowLastColumn="0"/>
            </w:pPr>
            <w:r w:rsidRPr="00AC0B09">
              <w:t>Text</w:t>
            </w:r>
          </w:p>
        </w:tc>
      </w:tr>
      <w:tr w:rsidR="009D396C" w:rsidRPr="00135FA4" w14:paraId="0267D6D2"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6508DA07" w14:textId="77777777" w:rsidR="009D396C" w:rsidRDefault="009D396C" w:rsidP="009D396C">
            <w:r w:rsidRPr="00C246AD">
              <w:t>1</w:t>
            </w:r>
          </w:p>
        </w:tc>
        <w:tc>
          <w:tcPr>
            <w:tcW w:w="8660" w:type="dxa"/>
          </w:tcPr>
          <w:p w14:paraId="1FA119CF" w14:textId="77777777" w:rsidR="009D396C" w:rsidRPr="00F11604" w:rsidRDefault="009D396C" w:rsidP="009D396C">
            <w:pPr>
              <w:cnfStyle w:val="000000000000" w:firstRow="0" w:lastRow="0" w:firstColumn="0" w:lastColumn="0" w:oddVBand="0" w:evenVBand="0" w:oddHBand="0" w:evenHBand="0" w:firstRowFirstColumn="0" w:firstRowLastColumn="0" w:lastRowFirstColumn="0" w:lastRowLastColumn="0"/>
            </w:pPr>
            <w:r w:rsidRPr="00C246AD">
              <w:t>Facility-based</w:t>
            </w:r>
          </w:p>
        </w:tc>
      </w:tr>
      <w:tr w:rsidR="009D396C" w:rsidRPr="00135FA4" w14:paraId="2ED8B7B9"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64A8E7BD" w14:textId="77777777" w:rsidR="009D396C" w:rsidRDefault="009D396C" w:rsidP="009D396C">
            <w:r w:rsidRPr="00C246AD">
              <w:t>2</w:t>
            </w:r>
          </w:p>
        </w:tc>
        <w:tc>
          <w:tcPr>
            <w:tcW w:w="8660" w:type="dxa"/>
          </w:tcPr>
          <w:p w14:paraId="3ECF395F" w14:textId="77777777" w:rsidR="009D396C" w:rsidRPr="00F11604" w:rsidRDefault="009D396C" w:rsidP="009D396C">
            <w:pPr>
              <w:cnfStyle w:val="000000000000" w:firstRow="0" w:lastRow="0" w:firstColumn="0" w:lastColumn="0" w:oddVBand="0" w:evenVBand="0" w:oddHBand="0" w:evenHBand="0" w:firstRowFirstColumn="0" w:firstRowLastColumn="0" w:lastRowFirstColumn="0" w:lastRowLastColumn="0"/>
            </w:pPr>
            <w:r w:rsidRPr="00C246AD">
              <w:t>Voucher</w:t>
            </w:r>
          </w:p>
        </w:tc>
      </w:tr>
      <w:tr w:rsidR="009D396C" w:rsidRPr="00135FA4" w14:paraId="125B6F3C"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B0CEF40" w14:textId="77777777" w:rsidR="009D396C" w:rsidRDefault="009D396C" w:rsidP="009D396C">
            <w:r w:rsidRPr="00C246AD">
              <w:lastRenderedPageBreak/>
              <w:t>3</w:t>
            </w:r>
          </w:p>
        </w:tc>
        <w:tc>
          <w:tcPr>
            <w:tcW w:w="8660" w:type="dxa"/>
          </w:tcPr>
          <w:p w14:paraId="4A43492F" w14:textId="77777777" w:rsidR="009D396C" w:rsidRPr="00F11604" w:rsidRDefault="009D396C" w:rsidP="009D396C">
            <w:pPr>
              <w:cnfStyle w:val="000000000000" w:firstRow="0" w:lastRow="0" w:firstColumn="0" w:lastColumn="0" w:oddVBand="0" w:evenVBand="0" w:oddHBand="0" w:evenHBand="0" w:firstRowFirstColumn="0" w:firstRowLastColumn="0" w:lastRowFirstColumn="0" w:lastRowLastColumn="0"/>
            </w:pPr>
            <w:r w:rsidRPr="00C246AD">
              <w:t>Other</w:t>
            </w:r>
          </w:p>
        </w:tc>
      </w:tr>
    </w:tbl>
    <w:p w14:paraId="4ABD5B91" w14:textId="77777777" w:rsidR="009D396C" w:rsidRDefault="009D396C" w:rsidP="009D396C"/>
    <w:p w14:paraId="5028639C" w14:textId="179DBF4B" w:rsidR="009D396C" w:rsidRDefault="006C154C" w:rsidP="009D396C">
      <w:pPr>
        <w:pStyle w:val="Heading2"/>
      </w:pPr>
      <w:bookmarkStart w:id="615" w:name="_2.7.B_YouthAgeGroup"/>
      <w:bookmarkStart w:id="616" w:name="_2.8.2_TargetPopulation"/>
      <w:bookmarkStart w:id="617" w:name="_2.7.4_Availability"/>
      <w:bookmarkStart w:id="618" w:name="_Toc430693260"/>
      <w:bookmarkEnd w:id="615"/>
      <w:bookmarkEnd w:id="616"/>
      <w:bookmarkEnd w:id="617"/>
      <w:r>
        <w:t>2.7.4</w:t>
      </w:r>
      <w:r w:rsidR="009D396C" w:rsidRPr="0041603B">
        <w:tab/>
      </w:r>
      <w:r w:rsidR="009D396C">
        <w:t>Availability</w:t>
      </w:r>
      <w:bookmarkEnd w:id="618"/>
    </w:p>
    <w:tbl>
      <w:tblPr>
        <w:tblStyle w:val="GridTable1Light-Accent11"/>
        <w:tblW w:w="9445" w:type="dxa"/>
        <w:tblLook w:val="04A0" w:firstRow="1" w:lastRow="0" w:firstColumn="1" w:lastColumn="0" w:noHBand="0" w:noVBand="1"/>
      </w:tblPr>
      <w:tblGrid>
        <w:gridCol w:w="785"/>
        <w:gridCol w:w="8660"/>
      </w:tblGrid>
      <w:tr w:rsidR="009D396C" w:rsidRPr="00135FA4" w14:paraId="22A1D362"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38824392" w14:textId="77777777" w:rsidR="009D396C" w:rsidRPr="00C246AD" w:rsidRDefault="009D396C" w:rsidP="009D396C">
            <w:r>
              <w:t>Value</w:t>
            </w:r>
          </w:p>
        </w:tc>
        <w:tc>
          <w:tcPr>
            <w:tcW w:w="8660" w:type="dxa"/>
          </w:tcPr>
          <w:p w14:paraId="78670117" w14:textId="77777777" w:rsidR="009D396C" w:rsidRPr="00C246AD" w:rsidRDefault="009D396C" w:rsidP="009D396C">
            <w:pPr>
              <w:cnfStyle w:val="100000000000" w:firstRow="1" w:lastRow="0" w:firstColumn="0" w:lastColumn="0" w:oddVBand="0" w:evenVBand="0" w:oddHBand="0" w:evenHBand="0" w:firstRowFirstColumn="0" w:firstRowLastColumn="0" w:lastRowFirstColumn="0" w:lastRowLastColumn="0"/>
            </w:pPr>
            <w:r w:rsidRPr="00AC0B09">
              <w:t>Text</w:t>
            </w:r>
          </w:p>
        </w:tc>
      </w:tr>
      <w:tr w:rsidR="009D396C" w:rsidRPr="00135FA4" w14:paraId="391BCF84"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35370C2D" w14:textId="77777777" w:rsidR="009D396C" w:rsidRDefault="009D396C" w:rsidP="009D396C">
            <w:r w:rsidRPr="00C246AD">
              <w:t>1</w:t>
            </w:r>
          </w:p>
        </w:tc>
        <w:tc>
          <w:tcPr>
            <w:tcW w:w="8660" w:type="dxa"/>
          </w:tcPr>
          <w:p w14:paraId="1BDAEF52" w14:textId="385547B3" w:rsidR="009D396C" w:rsidRPr="00F11604" w:rsidRDefault="009D396C" w:rsidP="009D396C">
            <w:pPr>
              <w:cnfStyle w:val="000000000000" w:firstRow="0" w:lastRow="0" w:firstColumn="0" w:lastColumn="0" w:oddVBand="0" w:evenVBand="0" w:oddHBand="0" w:evenHBand="0" w:firstRowFirstColumn="0" w:firstRowLastColumn="0" w:lastRowFirstColumn="0" w:lastRowLastColumn="0"/>
            </w:pPr>
            <w:r>
              <w:t>Year-round</w:t>
            </w:r>
          </w:p>
        </w:tc>
      </w:tr>
      <w:tr w:rsidR="009D396C" w:rsidRPr="00135FA4" w14:paraId="657E4AF9"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AF4D3AA" w14:textId="77777777" w:rsidR="009D396C" w:rsidRDefault="009D396C" w:rsidP="009D396C">
            <w:r w:rsidRPr="00C246AD">
              <w:t>2</w:t>
            </w:r>
          </w:p>
        </w:tc>
        <w:tc>
          <w:tcPr>
            <w:tcW w:w="8660" w:type="dxa"/>
          </w:tcPr>
          <w:p w14:paraId="1D69235C" w14:textId="6CBF1601" w:rsidR="009D396C" w:rsidRPr="00F11604" w:rsidRDefault="009D396C" w:rsidP="009D396C">
            <w:pPr>
              <w:cnfStyle w:val="000000000000" w:firstRow="0" w:lastRow="0" w:firstColumn="0" w:lastColumn="0" w:oddVBand="0" w:evenVBand="0" w:oddHBand="0" w:evenHBand="0" w:firstRowFirstColumn="0" w:firstRowLastColumn="0" w:lastRowFirstColumn="0" w:lastRowLastColumn="0"/>
            </w:pPr>
            <w:r>
              <w:t>Seasonal</w:t>
            </w:r>
          </w:p>
        </w:tc>
      </w:tr>
      <w:tr w:rsidR="009D396C" w:rsidRPr="00135FA4" w14:paraId="70926D8B"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390F2865" w14:textId="77777777" w:rsidR="009D396C" w:rsidRDefault="009D396C" w:rsidP="009D396C">
            <w:r w:rsidRPr="00C246AD">
              <w:t>3</w:t>
            </w:r>
          </w:p>
        </w:tc>
        <w:tc>
          <w:tcPr>
            <w:tcW w:w="8660" w:type="dxa"/>
          </w:tcPr>
          <w:p w14:paraId="158D80C9" w14:textId="47F9AFC0" w:rsidR="009D396C" w:rsidRPr="00F11604" w:rsidRDefault="009D396C" w:rsidP="009D396C">
            <w:pPr>
              <w:cnfStyle w:val="000000000000" w:firstRow="0" w:lastRow="0" w:firstColumn="0" w:lastColumn="0" w:oddVBand="0" w:evenVBand="0" w:oddHBand="0" w:evenHBand="0" w:firstRowFirstColumn="0" w:firstRowLastColumn="0" w:lastRowFirstColumn="0" w:lastRowLastColumn="0"/>
            </w:pPr>
            <w:r>
              <w:t>Overflow</w:t>
            </w:r>
          </w:p>
        </w:tc>
      </w:tr>
    </w:tbl>
    <w:p w14:paraId="3C81551F" w14:textId="77777777" w:rsidR="009D396C" w:rsidRDefault="009D396C" w:rsidP="009D396C"/>
    <w:p w14:paraId="0548B4E0" w14:textId="30DA7142" w:rsidR="009D396C" w:rsidRDefault="006C154C" w:rsidP="009D396C">
      <w:pPr>
        <w:pStyle w:val="Heading2"/>
      </w:pPr>
      <w:bookmarkStart w:id="619" w:name="_2.7.B_YouthAgeGroup_1"/>
      <w:bookmarkStart w:id="620" w:name="_Toc430693261"/>
      <w:bookmarkEnd w:id="619"/>
      <w:r>
        <w:t>2.7.B</w:t>
      </w:r>
      <w:r w:rsidR="009D396C" w:rsidRPr="0041603B">
        <w:tab/>
      </w:r>
      <w:r w:rsidR="009D396C">
        <w:t>YouthAgeGroup</w:t>
      </w:r>
      <w:bookmarkEnd w:id="620"/>
    </w:p>
    <w:tbl>
      <w:tblPr>
        <w:tblStyle w:val="GridTable1Light-Accent11"/>
        <w:tblW w:w="9445" w:type="dxa"/>
        <w:tblLook w:val="04A0" w:firstRow="1" w:lastRow="0" w:firstColumn="1" w:lastColumn="0" w:noHBand="0" w:noVBand="1"/>
      </w:tblPr>
      <w:tblGrid>
        <w:gridCol w:w="785"/>
        <w:gridCol w:w="8660"/>
      </w:tblGrid>
      <w:tr w:rsidR="009D396C" w:rsidRPr="00135FA4" w14:paraId="18802135"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514F9D16" w14:textId="77777777" w:rsidR="009D396C" w:rsidRPr="00C246AD" w:rsidRDefault="009D396C" w:rsidP="009D396C">
            <w:r>
              <w:t>Value</w:t>
            </w:r>
          </w:p>
        </w:tc>
        <w:tc>
          <w:tcPr>
            <w:tcW w:w="8660" w:type="dxa"/>
          </w:tcPr>
          <w:p w14:paraId="764A392B" w14:textId="77777777" w:rsidR="009D396C" w:rsidRPr="00C246AD" w:rsidRDefault="009D396C" w:rsidP="009D396C">
            <w:pPr>
              <w:cnfStyle w:val="100000000000" w:firstRow="1" w:lastRow="0" w:firstColumn="0" w:lastColumn="0" w:oddVBand="0" w:evenVBand="0" w:oddHBand="0" w:evenHBand="0" w:firstRowFirstColumn="0" w:firstRowLastColumn="0" w:lastRowFirstColumn="0" w:lastRowLastColumn="0"/>
            </w:pPr>
            <w:r w:rsidRPr="00AC0B09">
              <w:t>Text</w:t>
            </w:r>
          </w:p>
        </w:tc>
      </w:tr>
      <w:tr w:rsidR="009D396C" w:rsidRPr="00135FA4" w14:paraId="5B905683"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0686A807" w14:textId="77777777" w:rsidR="009D396C" w:rsidRDefault="009D396C" w:rsidP="009D396C">
            <w:r w:rsidRPr="00C246AD">
              <w:t>1</w:t>
            </w:r>
          </w:p>
        </w:tc>
        <w:tc>
          <w:tcPr>
            <w:tcW w:w="8660" w:type="dxa"/>
          </w:tcPr>
          <w:p w14:paraId="76E8C9BD" w14:textId="15712A22" w:rsidR="009D396C" w:rsidRPr="00F11604" w:rsidRDefault="009D396C" w:rsidP="009D396C">
            <w:pPr>
              <w:cnfStyle w:val="000000000000" w:firstRow="0" w:lastRow="0" w:firstColumn="0" w:lastColumn="0" w:oddVBand="0" w:evenVBand="0" w:oddHBand="0" w:evenHBand="0" w:firstRowFirstColumn="0" w:firstRowLastColumn="0" w:lastRowFirstColumn="0" w:lastRowLastColumn="0"/>
            </w:pPr>
            <w:r w:rsidRPr="00C246AD">
              <w:t>Only</w:t>
            </w:r>
            <w:r w:rsidR="00FD083E">
              <w:t xml:space="preserve"> </w:t>
            </w:r>
            <w:r w:rsidRPr="00C246AD">
              <w:t>under</w:t>
            </w:r>
            <w:r w:rsidR="00FD083E">
              <w:t xml:space="preserve"> </w:t>
            </w:r>
            <w:r w:rsidRPr="00C246AD">
              <w:t>age</w:t>
            </w:r>
            <w:r w:rsidR="00FD083E">
              <w:t xml:space="preserve"> </w:t>
            </w:r>
            <w:r w:rsidRPr="00C246AD">
              <w:t>18</w:t>
            </w:r>
          </w:p>
        </w:tc>
      </w:tr>
      <w:tr w:rsidR="009D396C" w:rsidRPr="00135FA4" w14:paraId="5EB36128"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B53CD5C" w14:textId="77777777" w:rsidR="009D396C" w:rsidRDefault="009D396C" w:rsidP="009D396C">
            <w:r w:rsidRPr="00C246AD">
              <w:t>2</w:t>
            </w:r>
          </w:p>
        </w:tc>
        <w:tc>
          <w:tcPr>
            <w:tcW w:w="8660" w:type="dxa"/>
          </w:tcPr>
          <w:p w14:paraId="68FA203B" w14:textId="1EB8B508" w:rsidR="009D396C" w:rsidRPr="00F11604" w:rsidRDefault="009D396C" w:rsidP="009D396C">
            <w:pPr>
              <w:cnfStyle w:val="000000000000" w:firstRow="0" w:lastRow="0" w:firstColumn="0" w:lastColumn="0" w:oddVBand="0" w:evenVBand="0" w:oddHBand="0" w:evenHBand="0" w:firstRowFirstColumn="0" w:firstRowLastColumn="0" w:lastRowFirstColumn="0" w:lastRowLastColumn="0"/>
            </w:pPr>
            <w:r w:rsidRPr="00C246AD">
              <w:t>Only</w:t>
            </w:r>
            <w:r w:rsidR="00FD083E">
              <w:t xml:space="preserve"> </w:t>
            </w:r>
            <w:r w:rsidRPr="00C246AD">
              <w:t>ages</w:t>
            </w:r>
            <w:r w:rsidR="00FD083E">
              <w:t xml:space="preserve"> </w:t>
            </w:r>
            <w:r w:rsidRPr="00C246AD">
              <w:t>18</w:t>
            </w:r>
            <w:r w:rsidR="00FD083E">
              <w:t xml:space="preserve"> </w:t>
            </w:r>
            <w:r w:rsidRPr="00C246AD">
              <w:t>to</w:t>
            </w:r>
            <w:r w:rsidR="00FD083E">
              <w:t xml:space="preserve"> </w:t>
            </w:r>
            <w:r w:rsidRPr="00C246AD">
              <w:t>24</w:t>
            </w:r>
          </w:p>
        </w:tc>
      </w:tr>
      <w:tr w:rsidR="009D396C" w:rsidRPr="00135FA4" w14:paraId="4710ECF4"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22A320B0" w14:textId="77777777" w:rsidR="009D396C" w:rsidRDefault="009D396C" w:rsidP="009D396C">
            <w:r w:rsidRPr="00C246AD">
              <w:t>3</w:t>
            </w:r>
          </w:p>
        </w:tc>
        <w:tc>
          <w:tcPr>
            <w:tcW w:w="8660" w:type="dxa"/>
          </w:tcPr>
          <w:p w14:paraId="6729BBA7" w14:textId="6DF713A6" w:rsidR="009D396C" w:rsidRPr="00F11604" w:rsidRDefault="009D396C" w:rsidP="009D396C">
            <w:pPr>
              <w:cnfStyle w:val="000000000000" w:firstRow="0" w:lastRow="0" w:firstColumn="0" w:lastColumn="0" w:oddVBand="0" w:evenVBand="0" w:oddHBand="0" w:evenHBand="0" w:firstRowFirstColumn="0" w:firstRowLastColumn="0" w:lastRowFirstColumn="0" w:lastRowLastColumn="0"/>
            </w:pPr>
            <w:r w:rsidRPr="00C246AD">
              <w:t>Only</w:t>
            </w:r>
            <w:r w:rsidR="00FD083E">
              <w:t xml:space="preserve"> </w:t>
            </w:r>
            <w:r w:rsidRPr="00C246AD">
              <w:t>youth</w:t>
            </w:r>
            <w:r w:rsidR="00FD083E">
              <w:t xml:space="preserve"> </w:t>
            </w:r>
            <w:r w:rsidRPr="00C246AD">
              <w:t>under</w:t>
            </w:r>
            <w:r w:rsidR="00FD083E">
              <w:t xml:space="preserve"> </w:t>
            </w:r>
            <w:r w:rsidRPr="00C246AD">
              <w:t>age</w:t>
            </w:r>
            <w:r w:rsidR="00FD083E">
              <w:t xml:space="preserve"> </w:t>
            </w:r>
            <w:r w:rsidRPr="00C246AD">
              <w:t>24</w:t>
            </w:r>
            <w:r w:rsidR="00FD083E">
              <w:t xml:space="preserve"> </w:t>
            </w:r>
            <w:r w:rsidRPr="00C246AD">
              <w:t>(both</w:t>
            </w:r>
            <w:r w:rsidR="00FD083E">
              <w:t xml:space="preserve"> </w:t>
            </w:r>
            <w:r w:rsidRPr="00C246AD">
              <w:t>of</w:t>
            </w:r>
            <w:r w:rsidR="00FD083E">
              <w:t xml:space="preserve"> </w:t>
            </w:r>
            <w:r w:rsidRPr="00C246AD">
              <w:t>the</w:t>
            </w:r>
            <w:r w:rsidR="00FD083E">
              <w:t xml:space="preserve"> </w:t>
            </w:r>
            <w:r w:rsidRPr="00C246AD">
              <w:t>above)</w:t>
            </w:r>
          </w:p>
        </w:tc>
      </w:tr>
    </w:tbl>
    <w:p w14:paraId="6F5F2D12" w14:textId="77777777" w:rsidR="009D396C" w:rsidRDefault="009D396C" w:rsidP="009D396C"/>
    <w:p w14:paraId="4B7F813C" w14:textId="4314828A" w:rsidR="0041603B" w:rsidRDefault="006C154C" w:rsidP="009D396C">
      <w:pPr>
        <w:pStyle w:val="Heading2"/>
      </w:pPr>
      <w:bookmarkStart w:id="621" w:name="_2.9.1_TargetPopulation"/>
      <w:bookmarkStart w:id="622" w:name="_Toc430693262"/>
      <w:bookmarkEnd w:id="621"/>
      <w:r>
        <w:t>2.9.1</w:t>
      </w:r>
      <w:r w:rsidR="0041603B" w:rsidRPr="0041603B">
        <w:tab/>
      </w:r>
      <w:r w:rsidR="0041603B">
        <w:t>TargetPopulation</w:t>
      </w:r>
      <w:bookmarkEnd w:id="622"/>
    </w:p>
    <w:tbl>
      <w:tblPr>
        <w:tblStyle w:val="GridTable1Light-Accent11"/>
        <w:tblW w:w="9445" w:type="dxa"/>
        <w:tblLook w:val="04A0" w:firstRow="1" w:lastRow="0" w:firstColumn="1" w:lastColumn="0" w:noHBand="0" w:noVBand="1"/>
      </w:tblPr>
      <w:tblGrid>
        <w:gridCol w:w="785"/>
        <w:gridCol w:w="8660"/>
      </w:tblGrid>
      <w:tr w:rsidR="0041603B" w:rsidRPr="00135FA4" w14:paraId="0F1C709E"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228244BC" w14:textId="31CE7CA4" w:rsidR="0041603B" w:rsidRPr="00C246AD" w:rsidRDefault="0041603B" w:rsidP="0041603B">
            <w:r>
              <w:t>Value</w:t>
            </w:r>
          </w:p>
        </w:tc>
        <w:tc>
          <w:tcPr>
            <w:tcW w:w="8660" w:type="dxa"/>
          </w:tcPr>
          <w:p w14:paraId="7A93B1E4" w14:textId="59907EF6" w:rsidR="0041603B" w:rsidRPr="00C246AD" w:rsidRDefault="0041603B" w:rsidP="0041603B">
            <w:pPr>
              <w:cnfStyle w:val="100000000000" w:firstRow="1" w:lastRow="0" w:firstColumn="0" w:lastColumn="0" w:oddVBand="0" w:evenVBand="0" w:oddHBand="0" w:evenHBand="0" w:firstRowFirstColumn="0" w:firstRowLastColumn="0" w:lastRowFirstColumn="0" w:lastRowLastColumn="0"/>
            </w:pPr>
            <w:r w:rsidRPr="00AC0B09">
              <w:t>Text</w:t>
            </w:r>
          </w:p>
        </w:tc>
      </w:tr>
      <w:tr w:rsidR="0041603B" w:rsidRPr="00135FA4" w14:paraId="30A506A0"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64D4CF48" w14:textId="3061250E" w:rsidR="0041603B" w:rsidRDefault="0041603B" w:rsidP="0041603B">
            <w:r>
              <w:t>1</w:t>
            </w:r>
          </w:p>
        </w:tc>
        <w:tc>
          <w:tcPr>
            <w:tcW w:w="8660" w:type="dxa"/>
          </w:tcPr>
          <w:p w14:paraId="5320E95A" w14:textId="62938799" w:rsidR="0041603B" w:rsidRPr="00F11604" w:rsidRDefault="0041603B" w:rsidP="0041603B">
            <w:pPr>
              <w:cnfStyle w:val="000000000000" w:firstRow="0" w:lastRow="0" w:firstColumn="0" w:lastColumn="0" w:oddVBand="0" w:evenVBand="0" w:oddHBand="0" w:evenHBand="0" w:firstRowFirstColumn="0" w:firstRowLastColumn="0" w:lastRowFirstColumn="0" w:lastRowLastColumn="0"/>
            </w:pPr>
            <w:r w:rsidRPr="00FC05F5">
              <w:t>Domestic</w:t>
            </w:r>
            <w:r w:rsidR="00FD083E">
              <w:t xml:space="preserve"> </w:t>
            </w:r>
            <w:r>
              <w:t>v</w:t>
            </w:r>
            <w:r w:rsidRPr="00FC05F5">
              <w:t>iolence</w:t>
            </w:r>
            <w:r w:rsidR="00FD083E">
              <w:t xml:space="preserve"> </w:t>
            </w:r>
            <w:r w:rsidRPr="00FC05F5">
              <w:t>victims</w:t>
            </w:r>
          </w:p>
        </w:tc>
      </w:tr>
      <w:tr w:rsidR="0041603B" w:rsidRPr="00135FA4" w14:paraId="219FCC1C"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15BBB4EF" w14:textId="19D75DC9" w:rsidR="0041603B" w:rsidRDefault="0041603B" w:rsidP="0041603B">
            <w:r>
              <w:t>3</w:t>
            </w:r>
          </w:p>
        </w:tc>
        <w:tc>
          <w:tcPr>
            <w:tcW w:w="8660" w:type="dxa"/>
          </w:tcPr>
          <w:p w14:paraId="5D18F5EF" w14:textId="3B9F4A75" w:rsidR="0041603B" w:rsidRPr="00F11604" w:rsidRDefault="0041603B" w:rsidP="0041603B">
            <w:pPr>
              <w:cnfStyle w:val="000000000000" w:firstRow="0" w:lastRow="0" w:firstColumn="0" w:lastColumn="0" w:oddVBand="0" w:evenVBand="0" w:oddHBand="0" w:evenHBand="0" w:firstRowFirstColumn="0" w:firstRowLastColumn="0" w:lastRowFirstColumn="0" w:lastRowLastColumn="0"/>
            </w:pPr>
            <w:r w:rsidRPr="00FC05F5">
              <w:t>Persons</w:t>
            </w:r>
            <w:r w:rsidR="00FD083E">
              <w:t xml:space="preserve"> </w:t>
            </w:r>
            <w:r w:rsidRPr="00FC05F5">
              <w:t>with</w:t>
            </w:r>
            <w:r w:rsidR="00FD083E">
              <w:t xml:space="preserve"> </w:t>
            </w:r>
            <w:r w:rsidRPr="00FC05F5">
              <w:t>HIV/AIDS</w:t>
            </w:r>
          </w:p>
        </w:tc>
      </w:tr>
      <w:tr w:rsidR="0041603B" w:rsidRPr="00135FA4" w14:paraId="65886B4C"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0794F08A" w14:textId="7635975F" w:rsidR="0041603B" w:rsidRDefault="0041603B" w:rsidP="0041603B">
            <w:r>
              <w:t>4</w:t>
            </w:r>
          </w:p>
        </w:tc>
        <w:tc>
          <w:tcPr>
            <w:tcW w:w="8660" w:type="dxa"/>
          </w:tcPr>
          <w:p w14:paraId="77DC9D38" w14:textId="16F85A6E" w:rsidR="0041603B" w:rsidRPr="00F11604" w:rsidRDefault="0041603B" w:rsidP="0041603B">
            <w:pPr>
              <w:cnfStyle w:val="000000000000" w:firstRow="0" w:lastRow="0" w:firstColumn="0" w:lastColumn="0" w:oddVBand="0" w:evenVBand="0" w:oddHBand="0" w:evenHBand="0" w:firstRowFirstColumn="0" w:firstRowLastColumn="0" w:lastRowFirstColumn="0" w:lastRowLastColumn="0"/>
            </w:pPr>
            <w:r w:rsidRPr="00FC05F5">
              <w:t>Not</w:t>
            </w:r>
            <w:r w:rsidR="00FD083E">
              <w:t xml:space="preserve"> </w:t>
            </w:r>
            <w:r>
              <w:t>a</w:t>
            </w:r>
            <w:r w:rsidRPr="00FC05F5">
              <w:t>pplicable</w:t>
            </w:r>
          </w:p>
        </w:tc>
      </w:tr>
    </w:tbl>
    <w:p w14:paraId="47028B78" w14:textId="73EB5B13" w:rsidR="0041603B" w:rsidRDefault="0041603B"/>
    <w:p w14:paraId="26655093" w14:textId="120D4814" w:rsidR="0041603B" w:rsidRDefault="006C154C" w:rsidP="0041603B">
      <w:pPr>
        <w:pStyle w:val="Heading2"/>
      </w:pPr>
      <w:bookmarkStart w:id="623" w:name="_3.1.5_NameDQ"/>
      <w:bookmarkStart w:id="624" w:name="_3.1.5_NameDataQuality"/>
      <w:bookmarkStart w:id="625" w:name="_Toc430693263"/>
      <w:bookmarkEnd w:id="623"/>
      <w:bookmarkEnd w:id="624"/>
      <w:r>
        <w:t>3.1.5</w:t>
      </w:r>
      <w:r w:rsidR="0041603B" w:rsidRPr="0041603B">
        <w:tab/>
      </w:r>
      <w:r w:rsidR="0041603B">
        <w:t>NameD</w:t>
      </w:r>
      <w:r w:rsidR="00064337">
        <w:t>ataQuality</w:t>
      </w:r>
      <w:bookmarkEnd w:id="625"/>
    </w:p>
    <w:tbl>
      <w:tblPr>
        <w:tblStyle w:val="GridTable1Light-Accent11"/>
        <w:tblW w:w="9445" w:type="dxa"/>
        <w:tblLook w:val="04A0" w:firstRow="1" w:lastRow="0" w:firstColumn="1" w:lastColumn="0" w:noHBand="0" w:noVBand="1"/>
      </w:tblPr>
      <w:tblGrid>
        <w:gridCol w:w="785"/>
        <w:gridCol w:w="8660"/>
      </w:tblGrid>
      <w:tr w:rsidR="0041603B" w:rsidRPr="00135FA4" w14:paraId="20DFDBDE"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60B044F5" w14:textId="4D96476A" w:rsidR="0041603B" w:rsidRDefault="0041603B" w:rsidP="0041603B">
            <w:r>
              <w:t>Value</w:t>
            </w:r>
          </w:p>
        </w:tc>
        <w:tc>
          <w:tcPr>
            <w:tcW w:w="8660" w:type="dxa"/>
          </w:tcPr>
          <w:p w14:paraId="655249A3" w14:textId="193E8FBE" w:rsidR="0041603B" w:rsidRPr="00AC0B09" w:rsidRDefault="0041603B" w:rsidP="0041603B">
            <w:pPr>
              <w:cnfStyle w:val="100000000000" w:firstRow="1" w:lastRow="0" w:firstColumn="0" w:lastColumn="0" w:oddVBand="0" w:evenVBand="0" w:oddHBand="0" w:evenHBand="0" w:firstRowFirstColumn="0" w:firstRowLastColumn="0" w:lastRowFirstColumn="0" w:lastRowLastColumn="0"/>
            </w:pPr>
            <w:r w:rsidRPr="00AC0B09">
              <w:t>Text</w:t>
            </w:r>
          </w:p>
        </w:tc>
      </w:tr>
      <w:tr w:rsidR="0041603B" w:rsidRPr="00135FA4" w14:paraId="7E0F9E12"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3165E192" w14:textId="548D8407" w:rsidR="0041603B" w:rsidRDefault="0041603B" w:rsidP="0041603B">
            <w:r w:rsidRPr="006838E2">
              <w:t>1</w:t>
            </w:r>
          </w:p>
        </w:tc>
        <w:tc>
          <w:tcPr>
            <w:tcW w:w="8660" w:type="dxa"/>
          </w:tcPr>
          <w:p w14:paraId="2C8B7B8D" w14:textId="326C2EF0" w:rsidR="0041603B" w:rsidRPr="00F11604" w:rsidRDefault="0041603B" w:rsidP="0041603B">
            <w:pPr>
              <w:cnfStyle w:val="000000000000" w:firstRow="0" w:lastRow="0" w:firstColumn="0" w:lastColumn="0" w:oddVBand="0" w:evenVBand="0" w:oddHBand="0" w:evenHBand="0" w:firstRowFirstColumn="0" w:firstRowLastColumn="0" w:lastRowFirstColumn="0" w:lastRowLastColumn="0"/>
            </w:pPr>
            <w:r w:rsidRPr="006838E2">
              <w:t>Full</w:t>
            </w:r>
            <w:r w:rsidR="00FD083E">
              <w:t xml:space="preserve"> </w:t>
            </w:r>
            <w:r w:rsidRPr="006838E2">
              <w:t>name</w:t>
            </w:r>
            <w:r w:rsidR="00FD083E">
              <w:t xml:space="preserve"> </w:t>
            </w:r>
            <w:r w:rsidRPr="006838E2">
              <w:t>reported</w:t>
            </w:r>
          </w:p>
        </w:tc>
      </w:tr>
      <w:tr w:rsidR="0041603B" w:rsidRPr="00135FA4" w14:paraId="3C5584C8"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22555371" w14:textId="1A0FAE1E" w:rsidR="0041603B" w:rsidRDefault="0041603B" w:rsidP="0041603B">
            <w:r w:rsidRPr="006838E2">
              <w:t>2</w:t>
            </w:r>
          </w:p>
        </w:tc>
        <w:tc>
          <w:tcPr>
            <w:tcW w:w="8660" w:type="dxa"/>
          </w:tcPr>
          <w:p w14:paraId="3E6ED105" w14:textId="75495336" w:rsidR="0041603B" w:rsidRPr="00F11604" w:rsidRDefault="0041603B" w:rsidP="00AB6E10">
            <w:pPr>
              <w:cnfStyle w:val="000000000000" w:firstRow="0" w:lastRow="0" w:firstColumn="0" w:lastColumn="0" w:oddVBand="0" w:evenVBand="0" w:oddHBand="0" w:evenHBand="0" w:firstRowFirstColumn="0" w:firstRowLastColumn="0" w:lastRowFirstColumn="0" w:lastRowLastColumn="0"/>
            </w:pPr>
            <w:r w:rsidRPr="006838E2">
              <w:t>Partial,</w:t>
            </w:r>
            <w:r w:rsidR="00FD083E">
              <w:t xml:space="preserve"> </w:t>
            </w:r>
            <w:r w:rsidRPr="006838E2">
              <w:t>street</w:t>
            </w:r>
            <w:r w:rsidR="00AB6E10">
              <w:t xml:space="preserve"> name</w:t>
            </w:r>
            <w:r w:rsidRPr="006838E2">
              <w:t>,</w:t>
            </w:r>
            <w:r w:rsidR="00FD083E">
              <w:t xml:space="preserve"> </w:t>
            </w:r>
            <w:r w:rsidRPr="006838E2">
              <w:t>or</w:t>
            </w:r>
            <w:r w:rsidR="00FD083E">
              <w:t xml:space="preserve"> </w:t>
            </w:r>
            <w:r w:rsidRPr="006838E2">
              <w:t>code</w:t>
            </w:r>
            <w:r w:rsidR="00FD083E">
              <w:t xml:space="preserve"> </w:t>
            </w:r>
            <w:r w:rsidRPr="006838E2">
              <w:t>name</w:t>
            </w:r>
            <w:r w:rsidR="00FD083E">
              <w:t xml:space="preserve"> </w:t>
            </w:r>
            <w:r w:rsidRPr="006838E2">
              <w:t>reported</w:t>
            </w:r>
          </w:p>
        </w:tc>
      </w:tr>
      <w:tr w:rsidR="0041603B" w:rsidRPr="00135FA4" w14:paraId="379810B3"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1A95DCD3" w14:textId="77B49CB1" w:rsidR="0041603B" w:rsidRDefault="0041603B" w:rsidP="0041603B">
            <w:r w:rsidRPr="006838E2">
              <w:t>8</w:t>
            </w:r>
          </w:p>
        </w:tc>
        <w:tc>
          <w:tcPr>
            <w:tcW w:w="8660" w:type="dxa"/>
          </w:tcPr>
          <w:p w14:paraId="02454C98" w14:textId="3E5E42A6" w:rsidR="0041603B" w:rsidRPr="00F11604" w:rsidRDefault="0041603B" w:rsidP="0041603B">
            <w:pPr>
              <w:cnfStyle w:val="000000000000" w:firstRow="0" w:lastRow="0" w:firstColumn="0" w:lastColumn="0" w:oddVBand="0" w:evenVBand="0" w:oddHBand="0" w:evenHBand="0" w:firstRowFirstColumn="0" w:firstRowLastColumn="0" w:lastRowFirstColumn="0" w:lastRowLastColumn="0"/>
            </w:pPr>
            <w:r w:rsidRPr="006838E2">
              <w:t>Client</w:t>
            </w:r>
            <w:r w:rsidR="00FD083E">
              <w:t xml:space="preserve"> </w:t>
            </w:r>
            <w:r w:rsidRPr="006838E2">
              <w:t>doesn’t</w:t>
            </w:r>
            <w:r w:rsidR="00FD083E">
              <w:t xml:space="preserve"> </w:t>
            </w:r>
            <w:r w:rsidRPr="006838E2">
              <w:t>know</w:t>
            </w:r>
          </w:p>
        </w:tc>
      </w:tr>
      <w:tr w:rsidR="0041603B" w:rsidRPr="00135FA4" w14:paraId="7FD6FDA5"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111D92F4" w14:textId="1E17F24E" w:rsidR="0041603B" w:rsidRDefault="0041603B" w:rsidP="0041603B">
            <w:r w:rsidRPr="006838E2">
              <w:t>9</w:t>
            </w:r>
          </w:p>
        </w:tc>
        <w:tc>
          <w:tcPr>
            <w:tcW w:w="8660" w:type="dxa"/>
          </w:tcPr>
          <w:p w14:paraId="369B534A" w14:textId="5D63E985" w:rsidR="0041603B" w:rsidRPr="00F11604" w:rsidRDefault="0041603B" w:rsidP="0041603B">
            <w:pPr>
              <w:cnfStyle w:val="000000000000" w:firstRow="0" w:lastRow="0" w:firstColumn="0" w:lastColumn="0" w:oddVBand="0" w:evenVBand="0" w:oddHBand="0" w:evenHBand="0" w:firstRowFirstColumn="0" w:firstRowLastColumn="0" w:lastRowFirstColumn="0" w:lastRowLastColumn="0"/>
            </w:pPr>
            <w:r w:rsidRPr="006838E2">
              <w:t>Client</w:t>
            </w:r>
            <w:r w:rsidR="00FD083E">
              <w:t xml:space="preserve"> </w:t>
            </w:r>
            <w:r w:rsidRPr="006838E2">
              <w:t>refused</w:t>
            </w:r>
          </w:p>
        </w:tc>
      </w:tr>
      <w:tr w:rsidR="0041603B" w:rsidRPr="00135FA4" w14:paraId="565D606D"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2357E691" w14:textId="18269DDB" w:rsidR="0041603B" w:rsidRDefault="0041603B" w:rsidP="0041603B">
            <w:r w:rsidRPr="006838E2">
              <w:t>99</w:t>
            </w:r>
          </w:p>
        </w:tc>
        <w:tc>
          <w:tcPr>
            <w:tcW w:w="8660" w:type="dxa"/>
          </w:tcPr>
          <w:p w14:paraId="7E351B18" w14:textId="32FFEA57" w:rsidR="0041603B" w:rsidRPr="00F11604" w:rsidRDefault="0041603B" w:rsidP="0041603B">
            <w:pPr>
              <w:cnfStyle w:val="000000000000" w:firstRow="0" w:lastRow="0" w:firstColumn="0" w:lastColumn="0" w:oddVBand="0" w:evenVBand="0" w:oddHBand="0" w:evenHBand="0" w:firstRowFirstColumn="0" w:firstRowLastColumn="0" w:lastRowFirstColumn="0" w:lastRowLastColumn="0"/>
            </w:pPr>
            <w:r w:rsidRPr="006838E2">
              <w:t>Data</w:t>
            </w:r>
            <w:r w:rsidR="00FD083E">
              <w:t xml:space="preserve"> </w:t>
            </w:r>
            <w:r w:rsidRPr="006838E2">
              <w:t>not</w:t>
            </w:r>
            <w:r w:rsidR="00FD083E">
              <w:t xml:space="preserve"> </w:t>
            </w:r>
            <w:r w:rsidRPr="006838E2">
              <w:t>collected</w:t>
            </w:r>
          </w:p>
        </w:tc>
      </w:tr>
    </w:tbl>
    <w:p w14:paraId="0E2964A1" w14:textId="68FD9BB5" w:rsidR="0041603B" w:rsidRDefault="0041603B"/>
    <w:p w14:paraId="6022EA46" w14:textId="3F113E6B" w:rsidR="0041603B" w:rsidRDefault="0041603B" w:rsidP="0041603B">
      <w:pPr>
        <w:pStyle w:val="Heading2"/>
      </w:pPr>
      <w:bookmarkStart w:id="626" w:name="_3.2.2_SSNDQ"/>
      <w:bookmarkStart w:id="627" w:name="_3.2.2_SSNDataQuality"/>
      <w:bookmarkStart w:id="628" w:name="_Toc430693264"/>
      <w:bookmarkEnd w:id="626"/>
      <w:bookmarkEnd w:id="627"/>
      <w:r>
        <w:t>3.2.2</w:t>
      </w:r>
      <w:r w:rsidRPr="0041603B">
        <w:tab/>
      </w:r>
      <w:r>
        <w:t>SSN</w:t>
      </w:r>
      <w:r w:rsidR="00064337">
        <w:t>DataQuality</w:t>
      </w:r>
      <w:bookmarkEnd w:id="628"/>
    </w:p>
    <w:tbl>
      <w:tblPr>
        <w:tblStyle w:val="GridTable1Light-Accent11"/>
        <w:tblW w:w="9445" w:type="dxa"/>
        <w:tblLook w:val="04A0" w:firstRow="1" w:lastRow="0" w:firstColumn="1" w:lastColumn="0" w:noHBand="0" w:noVBand="1"/>
      </w:tblPr>
      <w:tblGrid>
        <w:gridCol w:w="785"/>
        <w:gridCol w:w="8660"/>
      </w:tblGrid>
      <w:tr w:rsidR="0041603B" w:rsidRPr="00135FA4" w14:paraId="21A51265"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15FCD8BC" w14:textId="50C5A119" w:rsidR="0041603B" w:rsidRPr="006838E2" w:rsidRDefault="0041603B" w:rsidP="0041603B">
            <w:r>
              <w:t>Value</w:t>
            </w:r>
          </w:p>
        </w:tc>
        <w:tc>
          <w:tcPr>
            <w:tcW w:w="8660" w:type="dxa"/>
          </w:tcPr>
          <w:p w14:paraId="20135B5F" w14:textId="48C223B5" w:rsidR="0041603B" w:rsidRPr="006838E2" w:rsidRDefault="0041603B" w:rsidP="0041603B">
            <w:pPr>
              <w:cnfStyle w:val="100000000000" w:firstRow="1" w:lastRow="0" w:firstColumn="0" w:lastColumn="0" w:oddVBand="0" w:evenVBand="0" w:oddHBand="0" w:evenHBand="0" w:firstRowFirstColumn="0" w:firstRowLastColumn="0" w:lastRowFirstColumn="0" w:lastRowLastColumn="0"/>
            </w:pPr>
            <w:r w:rsidRPr="00AC0B09">
              <w:t>Text</w:t>
            </w:r>
          </w:p>
        </w:tc>
      </w:tr>
      <w:tr w:rsidR="0041603B" w:rsidRPr="00135FA4" w14:paraId="3DF131BD"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5A13392A" w14:textId="4AC9B398" w:rsidR="0041603B" w:rsidRDefault="0041603B" w:rsidP="0041603B">
            <w:r w:rsidRPr="00525A3A">
              <w:t>1</w:t>
            </w:r>
          </w:p>
        </w:tc>
        <w:tc>
          <w:tcPr>
            <w:tcW w:w="8660" w:type="dxa"/>
          </w:tcPr>
          <w:p w14:paraId="2E84F67F" w14:textId="50E757D7" w:rsidR="0041603B" w:rsidRPr="00F11604" w:rsidRDefault="0041603B" w:rsidP="0041603B">
            <w:pPr>
              <w:cnfStyle w:val="000000000000" w:firstRow="0" w:lastRow="0" w:firstColumn="0" w:lastColumn="0" w:oddVBand="0" w:evenVBand="0" w:oddHBand="0" w:evenHBand="0" w:firstRowFirstColumn="0" w:firstRowLastColumn="0" w:lastRowFirstColumn="0" w:lastRowLastColumn="0"/>
            </w:pPr>
            <w:r w:rsidRPr="0091638A">
              <w:t>Full</w:t>
            </w:r>
            <w:r w:rsidR="00FD083E">
              <w:t xml:space="preserve"> </w:t>
            </w:r>
            <w:r w:rsidRPr="0091638A">
              <w:t>SSN</w:t>
            </w:r>
            <w:r w:rsidR="00FD083E">
              <w:t xml:space="preserve"> </w:t>
            </w:r>
            <w:r w:rsidRPr="0091638A">
              <w:t>reported</w:t>
            </w:r>
          </w:p>
        </w:tc>
      </w:tr>
      <w:tr w:rsidR="0041603B" w:rsidRPr="00135FA4" w14:paraId="727B2646"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3033F6A" w14:textId="0C4A0CA8" w:rsidR="0041603B" w:rsidRDefault="0041603B" w:rsidP="0041603B">
            <w:r w:rsidRPr="00525A3A">
              <w:t>2</w:t>
            </w:r>
          </w:p>
        </w:tc>
        <w:tc>
          <w:tcPr>
            <w:tcW w:w="8660" w:type="dxa"/>
          </w:tcPr>
          <w:p w14:paraId="5EA4C735" w14:textId="282D6F0D" w:rsidR="0041603B" w:rsidRPr="00F11604" w:rsidRDefault="0041603B" w:rsidP="0041603B">
            <w:pPr>
              <w:cnfStyle w:val="000000000000" w:firstRow="0" w:lastRow="0" w:firstColumn="0" w:lastColumn="0" w:oddVBand="0" w:evenVBand="0" w:oddHBand="0" w:evenHBand="0" w:firstRowFirstColumn="0" w:firstRowLastColumn="0" w:lastRowFirstColumn="0" w:lastRowLastColumn="0"/>
            </w:pPr>
            <w:r>
              <w:t>Approximate</w:t>
            </w:r>
            <w:r w:rsidR="00FD083E">
              <w:t xml:space="preserve"> </w:t>
            </w:r>
            <w:r>
              <w:t>or</w:t>
            </w:r>
            <w:r w:rsidR="00FD083E">
              <w:t xml:space="preserve"> </w:t>
            </w:r>
            <w:r>
              <w:t>partial</w:t>
            </w:r>
            <w:r w:rsidR="00FD083E">
              <w:t xml:space="preserve"> </w:t>
            </w:r>
            <w:r w:rsidR="00AB6E10">
              <w:t xml:space="preserve">SSN </w:t>
            </w:r>
            <w:r>
              <w:t>reported</w:t>
            </w:r>
          </w:p>
        </w:tc>
      </w:tr>
      <w:tr w:rsidR="0041603B" w:rsidRPr="00135FA4" w14:paraId="243E681A"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5906FF15" w14:textId="24CAB2CC" w:rsidR="0041603B" w:rsidRDefault="0041603B" w:rsidP="0041603B">
            <w:r w:rsidRPr="0091638A">
              <w:t>8</w:t>
            </w:r>
          </w:p>
        </w:tc>
        <w:tc>
          <w:tcPr>
            <w:tcW w:w="8660" w:type="dxa"/>
          </w:tcPr>
          <w:p w14:paraId="7C74B486" w14:textId="1E5E91CE" w:rsidR="0041603B" w:rsidRPr="00F11604" w:rsidRDefault="0041603B" w:rsidP="0041603B">
            <w:pPr>
              <w:cnfStyle w:val="000000000000" w:firstRow="0" w:lastRow="0" w:firstColumn="0" w:lastColumn="0" w:oddVBand="0" w:evenVBand="0" w:oddHBand="0" w:evenHBand="0" w:firstRowFirstColumn="0" w:firstRowLastColumn="0" w:lastRowFirstColumn="0" w:lastRowLastColumn="0"/>
            </w:pPr>
            <w:r w:rsidRPr="0091638A">
              <w:t>Client</w:t>
            </w:r>
            <w:r w:rsidR="00FD083E">
              <w:t xml:space="preserve"> </w:t>
            </w:r>
            <w:r w:rsidRPr="0091638A">
              <w:t>doesn’t</w:t>
            </w:r>
            <w:r w:rsidR="00FD083E">
              <w:t xml:space="preserve"> </w:t>
            </w:r>
            <w:r w:rsidRPr="0091638A">
              <w:t>know</w:t>
            </w:r>
            <w:r w:rsidR="00FD083E">
              <w:t xml:space="preserve"> </w:t>
            </w:r>
          </w:p>
        </w:tc>
      </w:tr>
      <w:tr w:rsidR="0041603B" w:rsidRPr="00135FA4" w14:paraId="79B17427"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5DA86634" w14:textId="75F2D3D3" w:rsidR="0041603B" w:rsidRDefault="0041603B" w:rsidP="0041603B">
            <w:r w:rsidRPr="0091638A">
              <w:t>9</w:t>
            </w:r>
          </w:p>
        </w:tc>
        <w:tc>
          <w:tcPr>
            <w:tcW w:w="8660" w:type="dxa"/>
          </w:tcPr>
          <w:p w14:paraId="2065BA86" w14:textId="4B725FE3" w:rsidR="0041603B" w:rsidRPr="00F11604" w:rsidRDefault="0041603B" w:rsidP="0041603B">
            <w:pPr>
              <w:cnfStyle w:val="000000000000" w:firstRow="0" w:lastRow="0" w:firstColumn="0" w:lastColumn="0" w:oddVBand="0" w:evenVBand="0" w:oddHBand="0" w:evenHBand="0" w:firstRowFirstColumn="0" w:firstRowLastColumn="0" w:lastRowFirstColumn="0" w:lastRowLastColumn="0"/>
            </w:pPr>
            <w:r w:rsidRPr="0091638A">
              <w:t>Client</w:t>
            </w:r>
            <w:r w:rsidR="00FD083E">
              <w:t xml:space="preserve"> </w:t>
            </w:r>
            <w:r w:rsidRPr="0091638A">
              <w:t>refused</w:t>
            </w:r>
          </w:p>
        </w:tc>
      </w:tr>
      <w:tr w:rsidR="0041603B" w:rsidRPr="00135FA4" w14:paraId="5589F6B3"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222D29D3" w14:textId="28CA0300" w:rsidR="0041603B" w:rsidRPr="0091638A" w:rsidRDefault="0041603B" w:rsidP="0041603B">
            <w:r w:rsidRPr="0091638A">
              <w:t>99</w:t>
            </w:r>
          </w:p>
        </w:tc>
        <w:tc>
          <w:tcPr>
            <w:tcW w:w="8660" w:type="dxa"/>
          </w:tcPr>
          <w:p w14:paraId="39AA4E48" w14:textId="6FB722F8" w:rsidR="0041603B" w:rsidRPr="0091638A" w:rsidRDefault="0041603B" w:rsidP="0041603B">
            <w:pPr>
              <w:cnfStyle w:val="000000000000" w:firstRow="0" w:lastRow="0" w:firstColumn="0" w:lastColumn="0" w:oddVBand="0" w:evenVBand="0" w:oddHBand="0" w:evenHBand="0" w:firstRowFirstColumn="0" w:firstRowLastColumn="0" w:lastRowFirstColumn="0" w:lastRowLastColumn="0"/>
            </w:pPr>
            <w:r w:rsidRPr="0091638A">
              <w:t>Data</w:t>
            </w:r>
            <w:r w:rsidR="00FD083E">
              <w:t xml:space="preserve"> </w:t>
            </w:r>
            <w:r w:rsidRPr="0091638A">
              <w:t>not</w:t>
            </w:r>
            <w:r w:rsidR="00FD083E">
              <w:t xml:space="preserve"> </w:t>
            </w:r>
            <w:r w:rsidRPr="0091638A">
              <w:t>collected</w:t>
            </w:r>
          </w:p>
        </w:tc>
      </w:tr>
    </w:tbl>
    <w:p w14:paraId="65062244" w14:textId="77777777" w:rsidR="0041603B" w:rsidRDefault="0041603B"/>
    <w:p w14:paraId="400807FC" w14:textId="75D34DE1" w:rsidR="0041603B" w:rsidRDefault="0041603B" w:rsidP="0041603B">
      <w:pPr>
        <w:pStyle w:val="Heading2"/>
      </w:pPr>
      <w:bookmarkStart w:id="629" w:name="_3.3.2_DOBDQ"/>
      <w:bookmarkStart w:id="630" w:name="_3.3.2_DOBDataQuality"/>
      <w:bookmarkStart w:id="631" w:name="_Toc430693265"/>
      <w:bookmarkEnd w:id="629"/>
      <w:bookmarkEnd w:id="630"/>
      <w:r>
        <w:t>3.3.2</w:t>
      </w:r>
      <w:r>
        <w:tab/>
        <w:t>DOB</w:t>
      </w:r>
      <w:r w:rsidR="00064337">
        <w:t>DataQuality</w:t>
      </w:r>
      <w:bookmarkEnd w:id="631"/>
    </w:p>
    <w:tbl>
      <w:tblPr>
        <w:tblStyle w:val="GridTable1Light-Accent11"/>
        <w:tblW w:w="9445" w:type="dxa"/>
        <w:tblLook w:val="04A0" w:firstRow="1" w:lastRow="0" w:firstColumn="1" w:lastColumn="0" w:noHBand="0" w:noVBand="1"/>
      </w:tblPr>
      <w:tblGrid>
        <w:gridCol w:w="785"/>
        <w:gridCol w:w="8660"/>
      </w:tblGrid>
      <w:tr w:rsidR="0041603B" w:rsidRPr="00135FA4" w14:paraId="35F17DDF"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6213ED7E" w14:textId="5C6996D2" w:rsidR="0041603B" w:rsidRPr="0091638A" w:rsidRDefault="0041603B" w:rsidP="00732264">
            <w:pPr>
              <w:jc w:val="right"/>
            </w:pPr>
            <w:r>
              <w:t>Value</w:t>
            </w:r>
          </w:p>
        </w:tc>
        <w:tc>
          <w:tcPr>
            <w:tcW w:w="8660" w:type="dxa"/>
          </w:tcPr>
          <w:p w14:paraId="318AD3F0" w14:textId="59CBDF6A" w:rsidR="0041603B" w:rsidRPr="0091638A" w:rsidRDefault="0041603B" w:rsidP="0041603B">
            <w:pPr>
              <w:cnfStyle w:val="100000000000" w:firstRow="1" w:lastRow="0" w:firstColumn="0" w:lastColumn="0" w:oddVBand="0" w:evenVBand="0" w:oddHBand="0" w:evenHBand="0" w:firstRowFirstColumn="0" w:firstRowLastColumn="0" w:lastRowFirstColumn="0" w:lastRowLastColumn="0"/>
            </w:pPr>
            <w:r w:rsidRPr="00AC0B09">
              <w:t>Text</w:t>
            </w:r>
          </w:p>
        </w:tc>
      </w:tr>
      <w:tr w:rsidR="0041603B" w:rsidRPr="00135FA4" w14:paraId="0929C06F"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55FEF38C" w14:textId="77EB2179" w:rsidR="0041603B" w:rsidRPr="0091638A" w:rsidRDefault="0041603B" w:rsidP="00732264">
            <w:pPr>
              <w:jc w:val="right"/>
            </w:pPr>
            <w:r w:rsidRPr="0091638A">
              <w:t>1</w:t>
            </w:r>
          </w:p>
        </w:tc>
        <w:tc>
          <w:tcPr>
            <w:tcW w:w="8660" w:type="dxa"/>
          </w:tcPr>
          <w:p w14:paraId="30D226DD" w14:textId="549D0F9F" w:rsidR="0041603B" w:rsidRPr="0091638A" w:rsidRDefault="0041603B" w:rsidP="0041603B">
            <w:pPr>
              <w:cnfStyle w:val="000000000000" w:firstRow="0" w:lastRow="0" w:firstColumn="0" w:lastColumn="0" w:oddVBand="0" w:evenVBand="0" w:oddHBand="0" w:evenHBand="0" w:firstRowFirstColumn="0" w:firstRowLastColumn="0" w:lastRowFirstColumn="0" w:lastRowLastColumn="0"/>
            </w:pPr>
            <w:r w:rsidRPr="0091638A">
              <w:t>Full</w:t>
            </w:r>
            <w:r w:rsidR="00FD083E">
              <w:t xml:space="preserve"> </w:t>
            </w:r>
            <w:r w:rsidRPr="0091638A">
              <w:t>DOB</w:t>
            </w:r>
            <w:r w:rsidR="00FD083E">
              <w:t xml:space="preserve"> </w:t>
            </w:r>
            <w:r w:rsidRPr="0091638A">
              <w:t>reported</w:t>
            </w:r>
          </w:p>
        </w:tc>
      </w:tr>
      <w:tr w:rsidR="0041603B" w:rsidRPr="00135FA4" w14:paraId="3B6751E4"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11E7358B" w14:textId="395CDE7F" w:rsidR="0041603B" w:rsidRPr="0091638A" w:rsidRDefault="0041603B" w:rsidP="00732264">
            <w:pPr>
              <w:jc w:val="right"/>
            </w:pPr>
            <w:r w:rsidRPr="0091638A">
              <w:t>2</w:t>
            </w:r>
          </w:p>
        </w:tc>
        <w:tc>
          <w:tcPr>
            <w:tcW w:w="8660" w:type="dxa"/>
          </w:tcPr>
          <w:p w14:paraId="6DFDC479" w14:textId="06E00637" w:rsidR="0041603B" w:rsidRPr="0091638A" w:rsidRDefault="0041603B" w:rsidP="00AB6E10">
            <w:pPr>
              <w:cnfStyle w:val="000000000000" w:firstRow="0" w:lastRow="0" w:firstColumn="0" w:lastColumn="0" w:oddVBand="0" w:evenVBand="0" w:oddHBand="0" w:evenHBand="0" w:firstRowFirstColumn="0" w:firstRowLastColumn="0" w:lastRowFirstColumn="0" w:lastRowLastColumn="0"/>
            </w:pPr>
            <w:r w:rsidRPr="0091638A">
              <w:t>Approximate</w:t>
            </w:r>
            <w:r w:rsidR="00FD083E">
              <w:t xml:space="preserve"> </w:t>
            </w:r>
            <w:r w:rsidRPr="0091638A">
              <w:t>or</w:t>
            </w:r>
            <w:r w:rsidR="00FD083E">
              <w:t xml:space="preserve"> </w:t>
            </w:r>
            <w:r w:rsidR="00AB6E10">
              <w:t>p</w:t>
            </w:r>
            <w:r w:rsidRPr="0091638A">
              <w:t>artial</w:t>
            </w:r>
            <w:r w:rsidR="00FD083E">
              <w:t xml:space="preserve"> </w:t>
            </w:r>
            <w:r w:rsidRPr="0091638A">
              <w:t>DOB</w:t>
            </w:r>
            <w:r w:rsidR="00FD083E">
              <w:t xml:space="preserve"> </w:t>
            </w:r>
            <w:r w:rsidRPr="0091638A">
              <w:t>reported</w:t>
            </w:r>
          </w:p>
        </w:tc>
      </w:tr>
      <w:tr w:rsidR="0041603B" w:rsidRPr="00135FA4" w14:paraId="76DBB447"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36545366" w14:textId="2E8E2CB7" w:rsidR="0041603B" w:rsidRPr="0091638A" w:rsidRDefault="0041603B" w:rsidP="00732264">
            <w:pPr>
              <w:jc w:val="right"/>
            </w:pPr>
            <w:r w:rsidRPr="0091638A">
              <w:t>8</w:t>
            </w:r>
          </w:p>
        </w:tc>
        <w:tc>
          <w:tcPr>
            <w:tcW w:w="8660" w:type="dxa"/>
          </w:tcPr>
          <w:p w14:paraId="5C1042B3" w14:textId="081B5F2C" w:rsidR="0041603B" w:rsidRPr="0091638A" w:rsidRDefault="0041603B" w:rsidP="0041603B">
            <w:pPr>
              <w:cnfStyle w:val="000000000000" w:firstRow="0" w:lastRow="0" w:firstColumn="0" w:lastColumn="0" w:oddVBand="0" w:evenVBand="0" w:oddHBand="0" w:evenHBand="0" w:firstRowFirstColumn="0" w:firstRowLastColumn="0" w:lastRowFirstColumn="0" w:lastRowLastColumn="0"/>
            </w:pPr>
            <w:r w:rsidRPr="0091638A">
              <w:t>Client</w:t>
            </w:r>
            <w:r w:rsidR="00FD083E">
              <w:t xml:space="preserve"> </w:t>
            </w:r>
            <w:r w:rsidRPr="0091638A">
              <w:t>doesn’t</w:t>
            </w:r>
            <w:r w:rsidR="00FD083E">
              <w:t xml:space="preserve"> </w:t>
            </w:r>
            <w:r w:rsidRPr="0091638A">
              <w:t>know</w:t>
            </w:r>
          </w:p>
        </w:tc>
      </w:tr>
      <w:tr w:rsidR="0041603B" w:rsidRPr="00135FA4" w14:paraId="2341802F"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34C35337" w14:textId="7BF6D903" w:rsidR="0041603B" w:rsidRPr="0091638A" w:rsidRDefault="0041603B" w:rsidP="00732264">
            <w:pPr>
              <w:jc w:val="right"/>
            </w:pPr>
            <w:r w:rsidRPr="0091638A">
              <w:t>9</w:t>
            </w:r>
          </w:p>
        </w:tc>
        <w:tc>
          <w:tcPr>
            <w:tcW w:w="8660" w:type="dxa"/>
          </w:tcPr>
          <w:p w14:paraId="445C47F6" w14:textId="41117FFB" w:rsidR="0041603B" w:rsidRPr="0091638A" w:rsidRDefault="0041603B" w:rsidP="0041603B">
            <w:pPr>
              <w:cnfStyle w:val="000000000000" w:firstRow="0" w:lastRow="0" w:firstColumn="0" w:lastColumn="0" w:oddVBand="0" w:evenVBand="0" w:oddHBand="0" w:evenHBand="0" w:firstRowFirstColumn="0" w:firstRowLastColumn="0" w:lastRowFirstColumn="0" w:lastRowLastColumn="0"/>
            </w:pPr>
            <w:r w:rsidRPr="0091638A">
              <w:t>Client</w:t>
            </w:r>
            <w:r w:rsidR="00FD083E">
              <w:t xml:space="preserve"> </w:t>
            </w:r>
            <w:r w:rsidRPr="0091638A">
              <w:t>refused</w:t>
            </w:r>
          </w:p>
        </w:tc>
      </w:tr>
      <w:tr w:rsidR="0041603B" w:rsidRPr="00135FA4" w14:paraId="09A574BE"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5EF7C84" w14:textId="572C7068" w:rsidR="0041603B" w:rsidRPr="0091638A" w:rsidRDefault="0041603B" w:rsidP="00732264">
            <w:pPr>
              <w:jc w:val="right"/>
            </w:pPr>
            <w:r w:rsidRPr="0091638A">
              <w:t>99</w:t>
            </w:r>
          </w:p>
        </w:tc>
        <w:tc>
          <w:tcPr>
            <w:tcW w:w="8660" w:type="dxa"/>
          </w:tcPr>
          <w:p w14:paraId="0F88AEC5" w14:textId="178AAC14" w:rsidR="0041603B" w:rsidRPr="0091638A" w:rsidRDefault="0041603B" w:rsidP="0041603B">
            <w:pPr>
              <w:cnfStyle w:val="000000000000" w:firstRow="0" w:lastRow="0" w:firstColumn="0" w:lastColumn="0" w:oddVBand="0" w:evenVBand="0" w:oddHBand="0" w:evenHBand="0" w:firstRowFirstColumn="0" w:firstRowLastColumn="0" w:lastRowFirstColumn="0" w:lastRowLastColumn="0"/>
            </w:pPr>
            <w:r w:rsidRPr="0091638A">
              <w:t>Data</w:t>
            </w:r>
            <w:r w:rsidR="00FD083E">
              <w:t xml:space="preserve"> </w:t>
            </w:r>
            <w:r w:rsidRPr="0091638A">
              <w:t>not</w:t>
            </w:r>
            <w:r w:rsidR="00FD083E">
              <w:t xml:space="preserve"> </w:t>
            </w:r>
            <w:r w:rsidRPr="0091638A">
              <w:t>collected</w:t>
            </w:r>
          </w:p>
        </w:tc>
      </w:tr>
    </w:tbl>
    <w:p w14:paraId="375D8A3B" w14:textId="77777777" w:rsidR="0041603B" w:rsidRDefault="0041603B"/>
    <w:p w14:paraId="0801BD40" w14:textId="7E68287F" w:rsidR="0041603B" w:rsidRDefault="0041603B" w:rsidP="0041603B">
      <w:pPr>
        <w:pStyle w:val="Heading2"/>
      </w:pPr>
      <w:bookmarkStart w:id="632" w:name="_3.4_RaceNone"/>
      <w:bookmarkStart w:id="633" w:name="_3.5.1_Ethnicity"/>
      <w:bookmarkStart w:id="634" w:name="_Toc430693266"/>
      <w:bookmarkEnd w:id="632"/>
      <w:bookmarkEnd w:id="633"/>
      <w:r>
        <w:t>3.5.1</w:t>
      </w:r>
      <w:r>
        <w:tab/>
        <w:t>Ethnicity</w:t>
      </w:r>
      <w:bookmarkEnd w:id="634"/>
    </w:p>
    <w:tbl>
      <w:tblPr>
        <w:tblStyle w:val="GridTable1Light-Accent11"/>
        <w:tblW w:w="9445" w:type="dxa"/>
        <w:tblLook w:val="04A0" w:firstRow="1" w:lastRow="0" w:firstColumn="1" w:lastColumn="0" w:noHBand="0" w:noVBand="1"/>
      </w:tblPr>
      <w:tblGrid>
        <w:gridCol w:w="785"/>
        <w:gridCol w:w="8660"/>
      </w:tblGrid>
      <w:tr w:rsidR="0041603B" w:rsidRPr="00135FA4" w14:paraId="46151BAE"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52DCC6B9" w14:textId="17F02FEC" w:rsidR="0041603B" w:rsidRPr="0091638A" w:rsidRDefault="0041603B" w:rsidP="00732264">
            <w:pPr>
              <w:jc w:val="right"/>
            </w:pPr>
            <w:r>
              <w:t>Value</w:t>
            </w:r>
          </w:p>
        </w:tc>
        <w:tc>
          <w:tcPr>
            <w:tcW w:w="8660" w:type="dxa"/>
          </w:tcPr>
          <w:p w14:paraId="7AC080AB" w14:textId="746B3D29" w:rsidR="0041603B" w:rsidRPr="0091638A" w:rsidRDefault="0041603B" w:rsidP="0041603B">
            <w:pPr>
              <w:cnfStyle w:val="100000000000" w:firstRow="1" w:lastRow="0" w:firstColumn="0" w:lastColumn="0" w:oddVBand="0" w:evenVBand="0" w:oddHBand="0" w:evenHBand="0" w:firstRowFirstColumn="0" w:firstRowLastColumn="0" w:lastRowFirstColumn="0" w:lastRowLastColumn="0"/>
            </w:pPr>
            <w:r w:rsidRPr="00AC0B09">
              <w:t>Text</w:t>
            </w:r>
          </w:p>
        </w:tc>
      </w:tr>
      <w:tr w:rsidR="0041603B" w:rsidRPr="00135FA4" w14:paraId="0EEAAADE"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A666995" w14:textId="3663C949" w:rsidR="0041603B" w:rsidRPr="0091638A" w:rsidRDefault="0041603B" w:rsidP="00732264">
            <w:pPr>
              <w:jc w:val="right"/>
            </w:pPr>
            <w:r w:rsidRPr="00E35D5A">
              <w:t>0</w:t>
            </w:r>
          </w:p>
        </w:tc>
        <w:tc>
          <w:tcPr>
            <w:tcW w:w="8660" w:type="dxa"/>
          </w:tcPr>
          <w:p w14:paraId="55ED628D" w14:textId="1456B1E7" w:rsidR="0041603B" w:rsidRPr="0091638A" w:rsidRDefault="0041603B" w:rsidP="0041603B">
            <w:pPr>
              <w:cnfStyle w:val="000000000000" w:firstRow="0" w:lastRow="0" w:firstColumn="0" w:lastColumn="0" w:oddVBand="0" w:evenVBand="0" w:oddHBand="0" w:evenHBand="0" w:firstRowFirstColumn="0" w:firstRowLastColumn="0" w:lastRowFirstColumn="0" w:lastRowLastColumn="0"/>
            </w:pPr>
            <w:r w:rsidRPr="00E35D5A">
              <w:t>Non-Hispanic/Non-Latino</w:t>
            </w:r>
          </w:p>
        </w:tc>
      </w:tr>
      <w:tr w:rsidR="0041603B" w:rsidRPr="00135FA4" w14:paraId="7C1DBDFC"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5B40BD5" w14:textId="20BF8127" w:rsidR="0041603B" w:rsidRPr="0091638A" w:rsidRDefault="0041603B" w:rsidP="00732264">
            <w:pPr>
              <w:jc w:val="right"/>
            </w:pPr>
            <w:r w:rsidRPr="00E35D5A">
              <w:t>1</w:t>
            </w:r>
          </w:p>
        </w:tc>
        <w:tc>
          <w:tcPr>
            <w:tcW w:w="8660" w:type="dxa"/>
          </w:tcPr>
          <w:p w14:paraId="2736CB30" w14:textId="19401F2B" w:rsidR="0041603B" w:rsidRPr="0091638A" w:rsidRDefault="0041603B" w:rsidP="0041603B">
            <w:pPr>
              <w:cnfStyle w:val="000000000000" w:firstRow="0" w:lastRow="0" w:firstColumn="0" w:lastColumn="0" w:oddVBand="0" w:evenVBand="0" w:oddHBand="0" w:evenHBand="0" w:firstRowFirstColumn="0" w:firstRowLastColumn="0" w:lastRowFirstColumn="0" w:lastRowLastColumn="0"/>
            </w:pPr>
            <w:r w:rsidRPr="00E35D5A">
              <w:t>Hispanic/Latino</w:t>
            </w:r>
          </w:p>
        </w:tc>
      </w:tr>
      <w:tr w:rsidR="0041603B" w:rsidRPr="00135FA4" w14:paraId="13835F68"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62CEFA67" w14:textId="113C17C7" w:rsidR="0041603B" w:rsidRPr="0091638A" w:rsidRDefault="0041603B" w:rsidP="00732264">
            <w:pPr>
              <w:jc w:val="right"/>
            </w:pPr>
            <w:r w:rsidRPr="00E35D5A">
              <w:t>8</w:t>
            </w:r>
          </w:p>
        </w:tc>
        <w:tc>
          <w:tcPr>
            <w:tcW w:w="8660" w:type="dxa"/>
          </w:tcPr>
          <w:p w14:paraId="396930D6" w14:textId="13DDD3E5" w:rsidR="0041603B" w:rsidRPr="0091638A" w:rsidRDefault="0041603B" w:rsidP="0041603B">
            <w:pPr>
              <w:cnfStyle w:val="000000000000" w:firstRow="0" w:lastRow="0" w:firstColumn="0" w:lastColumn="0" w:oddVBand="0" w:evenVBand="0" w:oddHBand="0" w:evenHBand="0" w:firstRowFirstColumn="0" w:firstRowLastColumn="0" w:lastRowFirstColumn="0" w:lastRowLastColumn="0"/>
            </w:pPr>
            <w:r w:rsidRPr="00E35D5A">
              <w:t>Client</w:t>
            </w:r>
            <w:r w:rsidR="00FD083E">
              <w:t xml:space="preserve"> </w:t>
            </w:r>
            <w:r w:rsidRPr="00E35D5A">
              <w:t>doesn’t</w:t>
            </w:r>
            <w:r w:rsidR="00FD083E">
              <w:t xml:space="preserve"> </w:t>
            </w:r>
            <w:r w:rsidRPr="00E35D5A">
              <w:t>know</w:t>
            </w:r>
          </w:p>
        </w:tc>
      </w:tr>
      <w:tr w:rsidR="0041603B" w:rsidRPr="00135FA4" w14:paraId="141DEF2D"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35213FB1" w14:textId="23BDC41C" w:rsidR="0041603B" w:rsidRPr="0091638A" w:rsidRDefault="0041603B" w:rsidP="00732264">
            <w:pPr>
              <w:jc w:val="right"/>
            </w:pPr>
            <w:r w:rsidRPr="00E35D5A">
              <w:t>9</w:t>
            </w:r>
          </w:p>
        </w:tc>
        <w:tc>
          <w:tcPr>
            <w:tcW w:w="8660" w:type="dxa"/>
          </w:tcPr>
          <w:p w14:paraId="57954251" w14:textId="3FDBBB45" w:rsidR="0041603B" w:rsidRPr="0091638A" w:rsidRDefault="0041603B" w:rsidP="0041603B">
            <w:pPr>
              <w:cnfStyle w:val="000000000000" w:firstRow="0" w:lastRow="0" w:firstColumn="0" w:lastColumn="0" w:oddVBand="0" w:evenVBand="0" w:oddHBand="0" w:evenHBand="0" w:firstRowFirstColumn="0" w:firstRowLastColumn="0" w:lastRowFirstColumn="0" w:lastRowLastColumn="0"/>
            </w:pPr>
            <w:r w:rsidRPr="00E35D5A">
              <w:t>Client</w:t>
            </w:r>
            <w:r w:rsidR="00FD083E">
              <w:t xml:space="preserve"> </w:t>
            </w:r>
            <w:r w:rsidRPr="00E35D5A">
              <w:t>refused</w:t>
            </w:r>
          </w:p>
        </w:tc>
      </w:tr>
      <w:tr w:rsidR="0041603B" w:rsidRPr="00135FA4" w14:paraId="19840DEB"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61C22D88" w14:textId="393F0AEA" w:rsidR="0041603B" w:rsidRPr="0091638A" w:rsidRDefault="0041603B" w:rsidP="00732264">
            <w:pPr>
              <w:jc w:val="right"/>
            </w:pPr>
            <w:r w:rsidRPr="00E35D5A">
              <w:t>99</w:t>
            </w:r>
          </w:p>
        </w:tc>
        <w:tc>
          <w:tcPr>
            <w:tcW w:w="8660" w:type="dxa"/>
          </w:tcPr>
          <w:p w14:paraId="7159B510" w14:textId="094C2AC4" w:rsidR="0041603B" w:rsidRPr="0091638A" w:rsidRDefault="0041603B" w:rsidP="0041603B">
            <w:pPr>
              <w:cnfStyle w:val="000000000000" w:firstRow="0" w:lastRow="0" w:firstColumn="0" w:lastColumn="0" w:oddVBand="0" w:evenVBand="0" w:oddHBand="0" w:evenHBand="0" w:firstRowFirstColumn="0" w:firstRowLastColumn="0" w:lastRowFirstColumn="0" w:lastRowLastColumn="0"/>
            </w:pPr>
            <w:r w:rsidRPr="00E35D5A">
              <w:t>Data</w:t>
            </w:r>
            <w:r w:rsidR="00FD083E">
              <w:t xml:space="preserve"> </w:t>
            </w:r>
            <w:r w:rsidRPr="00E35D5A">
              <w:t>not</w:t>
            </w:r>
            <w:r w:rsidR="00FD083E">
              <w:t xml:space="preserve"> </w:t>
            </w:r>
            <w:r w:rsidRPr="00E35D5A">
              <w:t>collected</w:t>
            </w:r>
          </w:p>
        </w:tc>
      </w:tr>
    </w:tbl>
    <w:p w14:paraId="1A8CD91F" w14:textId="77777777" w:rsidR="0041603B" w:rsidRDefault="0041603B"/>
    <w:p w14:paraId="2BBEB524" w14:textId="66ABB74B" w:rsidR="00BC796F" w:rsidRDefault="00BC796F" w:rsidP="00BC796F">
      <w:pPr>
        <w:pStyle w:val="Heading2"/>
      </w:pPr>
      <w:bookmarkStart w:id="635" w:name="_3.6.1_Gender"/>
      <w:bookmarkStart w:id="636" w:name="_Toc430693267"/>
      <w:bookmarkEnd w:id="635"/>
      <w:r>
        <w:t>3.6.1</w:t>
      </w:r>
      <w:r>
        <w:tab/>
        <w:t>Gender</w:t>
      </w:r>
      <w:bookmarkEnd w:id="636"/>
    </w:p>
    <w:tbl>
      <w:tblPr>
        <w:tblStyle w:val="GridTable1Light-Accent11"/>
        <w:tblW w:w="9445" w:type="dxa"/>
        <w:tblLook w:val="04A0" w:firstRow="1" w:lastRow="0" w:firstColumn="1" w:lastColumn="0" w:noHBand="0" w:noVBand="1"/>
      </w:tblPr>
      <w:tblGrid>
        <w:gridCol w:w="785"/>
        <w:gridCol w:w="8660"/>
      </w:tblGrid>
      <w:tr w:rsidR="00BC796F" w:rsidRPr="00135FA4" w14:paraId="60394C9B"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3FF9086F" w14:textId="0ED48AEC" w:rsidR="00BC796F" w:rsidRPr="00E35D5A" w:rsidRDefault="00BC796F" w:rsidP="00732264">
            <w:pPr>
              <w:jc w:val="right"/>
            </w:pPr>
            <w:r>
              <w:t>Value</w:t>
            </w:r>
          </w:p>
        </w:tc>
        <w:tc>
          <w:tcPr>
            <w:tcW w:w="8660" w:type="dxa"/>
          </w:tcPr>
          <w:p w14:paraId="4FC55421" w14:textId="0AE22919" w:rsidR="00BC796F" w:rsidRPr="00E35D5A" w:rsidRDefault="00BC796F" w:rsidP="0041603B">
            <w:pPr>
              <w:cnfStyle w:val="100000000000" w:firstRow="1" w:lastRow="0" w:firstColumn="0" w:lastColumn="0" w:oddVBand="0" w:evenVBand="0" w:oddHBand="0" w:evenHBand="0" w:firstRowFirstColumn="0" w:firstRowLastColumn="0" w:lastRowFirstColumn="0" w:lastRowLastColumn="0"/>
            </w:pPr>
            <w:r w:rsidRPr="00AC0B09">
              <w:t>Text</w:t>
            </w:r>
          </w:p>
        </w:tc>
      </w:tr>
      <w:tr w:rsidR="00BC796F" w:rsidRPr="00135FA4" w14:paraId="22E67585"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8878E8B" w14:textId="49F87D55" w:rsidR="00BC796F" w:rsidRPr="0091638A" w:rsidRDefault="00BC796F" w:rsidP="00732264">
            <w:pPr>
              <w:jc w:val="right"/>
            </w:pPr>
            <w:r w:rsidRPr="00E35D5A">
              <w:t>0</w:t>
            </w:r>
          </w:p>
        </w:tc>
        <w:tc>
          <w:tcPr>
            <w:tcW w:w="8660" w:type="dxa"/>
          </w:tcPr>
          <w:p w14:paraId="03746229" w14:textId="30C3AD82" w:rsidR="00BC796F" w:rsidRPr="0091638A" w:rsidRDefault="00BC796F" w:rsidP="0041603B">
            <w:pPr>
              <w:cnfStyle w:val="000000000000" w:firstRow="0" w:lastRow="0" w:firstColumn="0" w:lastColumn="0" w:oddVBand="0" w:evenVBand="0" w:oddHBand="0" w:evenHBand="0" w:firstRowFirstColumn="0" w:firstRowLastColumn="0" w:lastRowFirstColumn="0" w:lastRowLastColumn="0"/>
            </w:pPr>
            <w:r w:rsidRPr="00E35D5A">
              <w:t>Female</w:t>
            </w:r>
          </w:p>
        </w:tc>
      </w:tr>
      <w:tr w:rsidR="00BC796F" w:rsidRPr="00135FA4" w14:paraId="72E53534"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205E12F" w14:textId="6E01A1E2" w:rsidR="00BC796F" w:rsidRPr="0091638A" w:rsidRDefault="00BC796F" w:rsidP="00732264">
            <w:pPr>
              <w:jc w:val="right"/>
            </w:pPr>
            <w:r w:rsidRPr="00E35D5A">
              <w:t>1</w:t>
            </w:r>
          </w:p>
        </w:tc>
        <w:tc>
          <w:tcPr>
            <w:tcW w:w="8660" w:type="dxa"/>
          </w:tcPr>
          <w:p w14:paraId="769CA7FB" w14:textId="6D022545" w:rsidR="00BC796F" w:rsidRPr="0091638A" w:rsidRDefault="00BC796F" w:rsidP="0041603B">
            <w:pPr>
              <w:cnfStyle w:val="000000000000" w:firstRow="0" w:lastRow="0" w:firstColumn="0" w:lastColumn="0" w:oddVBand="0" w:evenVBand="0" w:oddHBand="0" w:evenHBand="0" w:firstRowFirstColumn="0" w:firstRowLastColumn="0" w:lastRowFirstColumn="0" w:lastRowLastColumn="0"/>
            </w:pPr>
            <w:r w:rsidRPr="00E35D5A">
              <w:t>Male</w:t>
            </w:r>
          </w:p>
        </w:tc>
      </w:tr>
      <w:tr w:rsidR="00BC796F" w:rsidRPr="00135FA4" w14:paraId="14EAA0D8"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4FB13D7" w14:textId="7412A9AC" w:rsidR="00BC796F" w:rsidRPr="0091638A" w:rsidRDefault="00BC796F" w:rsidP="00732264">
            <w:pPr>
              <w:jc w:val="right"/>
            </w:pPr>
            <w:r w:rsidRPr="00E35D5A">
              <w:t>2</w:t>
            </w:r>
          </w:p>
        </w:tc>
        <w:tc>
          <w:tcPr>
            <w:tcW w:w="8660" w:type="dxa"/>
          </w:tcPr>
          <w:p w14:paraId="5F352573" w14:textId="6E9F564A" w:rsidR="00BC796F" w:rsidRPr="0091638A" w:rsidRDefault="00BC796F" w:rsidP="0041603B">
            <w:pPr>
              <w:cnfStyle w:val="000000000000" w:firstRow="0" w:lastRow="0" w:firstColumn="0" w:lastColumn="0" w:oddVBand="0" w:evenVBand="0" w:oddHBand="0" w:evenHBand="0" w:firstRowFirstColumn="0" w:firstRowLastColumn="0" w:lastRowFirstColumn="0" w:lastRowLastColumn="0"/>
            </w:pPr>
            <w:r w:rsidRPr="00E35D5A">
              <w:t>Transgender</w:t>
            </w:r>
            <w:r w:rsidR="00FD083E">
              <w:t xml:space="preserve"> </w:t>
            </w:r>
            <w:r w:rsidRPr="00E35D5A">
              <w:t>male</w:t>
            </w:r>
            <w:r w:rsidR="00FD083E">
              <w:t xml:space="preserve"> </w:t>
            </w:r>
            <w:r w:rsidRPr="00E35D5A">
              <w:t>to</w:t>
            </w:r>
            <w:r w:rsidR="00FD083E">
              <w:t xml:space="preserve"> </w:t>
            </w:r>
            <w:r w:rsidRPr="00E35D5A">
              <w:t>female</w:t>
            </w:r>
          </w:p>
        </w:tc>
      </w:tr>
      <w:tr w:rsidR="00BC796F" w:rsidRPr="00135FA4" w14:paraId="49BCCF3B"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185B6E38" w14:textId="7B6C9E54" w:rsidR="00BC796F" w:rsidRPr="0091638A" w:rsidRDefault="00BC796F" w:rsidP="00732264">
            <w:pPr>
              <w:jc w:val="right"/>
            </w:pPr>
            <w:r w:rsidRPr="00E35D5A">
              <w:t>3</w:t>
            </w:r>
          </w:p>
        </w:tc>
        <w:tc>
          <w:tcPr>
            <w:tcW w:w="8660" w:type="dxa"/>
          </w:tcPr>
          <w:p w14:paraId="06A02BCB" w14:textId="248C73BE" w:rsidR="00BC796F" w:rsidRPr="0091638A" w:rsidRDefault="00BC796F" w:rsidP="0041603B">
            <w:pPr>
              <w:cnfStyle w:val="000000000000" w:firstRow="0" w:lastRow="0" w:firstColumn="0" w:lastColumn="0" w:oddVBand="0" w:evenVBand="0" w:oddHBand="0" w:evenHBand="0" w:firstRowFirstColumn="0" w:firstRowLastColumn="0" w:lastRowFirstColumn="0" w:lastRowLastColumn="0"/>
            </w:pPr>
            <w:r w:rsidRPr="00E35D5A">
              <w:t>Transgender</w:t>
            </w:r>
            <w:r w:rsidR="00FD083E">
              <w:t xml:space="preserve"> </w:t>
            </w:r>
            <w:r w:rsidRPr="00E35D5A">
              <w:t>female</w:t>
            </w:r>
            <w:r w:rsidR="00FD083E">
              <w:t xml:space="preserve"> </w:t>
            </w:r>
            <w:r w:rsidRPr="00E35D5A">
              <w:t>to</w:t>
            </w:r>
            <w:r w:rsidR="00FD083E">
              <w:t xml:space="preserve"> </w:t>
            </w:r>
            <w:r w:rsidRPr="00E35D5A">
              <w:t>male</w:t>
            </w:r>
          </w:p>
        </w:tc>
      </w:tr>
      <w:tr w:rsidR="00BC796F" w:rsidRPr="00135FA4" w14:paraId="0CA3AB65"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14525E94" w14:textId="1CA62A38" w:rsidR="00BC796F" w:rsidRPr="0091638A" w:rsidRDefault="00BC796F" w:rsidP="00732264">
            <w:pPr>
              <w:jc w:val="right"/>
            </w:pPr>
            <w:r w:rsidRPr="00E35D5A">
              <w:t>4</w:t>
            </w:r>
          </w:p>
        </w:tc>
        <w:tc>
          <w:tcPr>
            <w:tcW w:w="8660" w:type="dxa"/>
          </w:tcPr>
          <w:p w14:paraId="3703175A" w14:textId="1DD0F846" w:rsidR="00BC796F" w:rsidRPr="0091638A" w:rsidRDefault="00BC796F" w:rsidP="0041603B">
            <w:pPr>
              <w:cnfStyle w:val="000000000000" w:firstRow="0" w:lastRow="0" w:firstColumn="0" w:lastColumn="0" w:oddVBand="0" w:evenVBand="0" w:oddHBand="0" w:evenHBand="0" w:firstRowFirstColumn="0" w:firstRowLastColumn="0" w:lastRowFirstColumn="0" w:lastRowLastColumn="0"/>
            </w:pPr>
            <w:del w:id="637" w:author="Molly McEvilley" w:date="2016-06-09T12:12:00Z">
              <w:r w:rsidRPr="00E35D5A" w:rsidDel="00610192">
                <w:delText>Other</w:delText>
              </w:r>
            </w:del>
            <w:ins w:id="638" w:author="Molly McEvilley" w:date="2016-06-09T12:12:00Z">
              <w:r w:rsidR="00610192">
                <w:t>Doesn’t identify as male, female, or transgender</w:t>
              </w:r>
            </w:ins>
          </w:p>
        </w:tc>
      </w:tr>
      <w:tr w:rsidR="00BC796F" w:rsidRPr="00135FA4" w14:paraId="015B7B0B"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100AEAF2" w14:textId="6BF89CBA" w:rsidR="00BC796F" w:rsidRPr="0091638A" w:rsidRDefault="00BC796F" w:rsidP="00732264">
            <w:pPr>
              <w:jc w:val="right"/>
            </w:pPr>
            <w:r w:rsidRPr="00E35D5A">
              <w:t>8</w:t>
            </w:r>
          </w:p>
        </w:tc>
        <w:tc>
          <w:tcPr>
            <w:tcW w:w="8660" w:type="dxa"/>
          </w:tcPr>
          <w:p w14:paraId="0DE4108C" w14:textId="6592D312" w:rsidR="00BC796F" w:rsidRPr="0091638A" w:rsidRDefault="00BC796F" w:rsidP="0041603B">
            <w:pPr>
              <w:cnfStyle w:val="000000000000" w:firstRow="0" w:lastRow="0" w:firstColumn="0" w:lastColumn="0" w:oddVBand="0" w:evenVBand="0" w:oddHBand="0" w:evenHBand="0" w:firstRowFirstColumn="0" w:firstRowLastColumn="0" w:lastRowFirstColumn="0" w:lastRowLastColumn="0"/>
            </w:pPr>
            <w:r w:rsidRPr="00E35D5A">
              <w:t>Client</w:t>
            </w:r>
            <w:r w:rsidR="00FD083E">
              <w:t xml:space="preserve"> </w:t>
            </w:r>
            <w:r w:rsidRPr="00E35D5A">
              <w:t>doesn’t</w:t>
            </w:r>
            <w:r w:rsidR="00FD083E">
              <w:t xml:space="preserve"> </w:t>
            </w:r>
            <w:r w:rsidRPr="00E35D5A">
              <w:t>know</w:t>
            </w:r>
          </w:p>
        </w:tc>
      </w:tr>
      <w:tr w:rsidR="00BC796F" w:rsidRPr="00135FA4" w14:paraId="2E9CC150"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504A707C" w14:textId="2C6DD3DF" w:rsidR="00BC796F" w:rsidRPr="0091638A" w:rsidRDefault="00BC796F" w:rsidP="00732264">
            <w:pPr>
              <w:jc w:val="right"/>
            </w:pPr>
            <w:r w:rsidRPr="00E35D5A">
              <w:t>9</w:t>
            </w:r>
          </w:p>
        </w:tc>
        <w:tc>
          <w:tcPr>
            <w:tcW w:w="8660" w:type="dxa"/>
          </w:tcPr>
          <w:p w14:paraId="52CA1BE3" w14:textId="55AE32D6" w:rsidR="00BC796F" w:rsidRPr="0091638A" w:rsidRDefault="00BC796F" w:rsidP="0041603B">
            <w:pPr>
              <w:cnfStyle w:val="000000000000" w:firstRow="0" w:lastRow="0" w:firstColumn="0" w:lastColumn="0" w:oddVBand="0" w:evenVBand="0" w:oddHBand="0" w:evenHBand="0" w:firstRowFirstColumn="0" w:firstRowLastColumn="0" w:lastRowFirstColumn="0" w:lastRowLastColumn="0"/>
            </w:pPr>
            <w:r w:rsidRPr="00E35D5A">
              <w:t>Client</w:t>
            </w:r>
            <w:r w:rsidR="00FD083E">
              <w:t xml:space="preserve"> </w:t>
            </w:r>
            <w:r w:rsidRPr="00E35D5A">
              <w:t>refused</w:t>
            </w:r>
          </w:p>
        </w:tc>
      </w:tr>
      <w:tr w:rsidR="00BC796F" w:rsidRPr="00135FA4" w14:paraId="0D854B63"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03D49FCE" w14:textId="4DA9D0F2" w:rsidR="00BC796F" w:rsidRPr="00E35D5A" w:rsidRDefault="00BC796F" w:rsidP="00732264">
            <w:pPr>
              <w:jc w:val="right"/>
            </w:pPr>
            <w:r w:rsidRPr="00E35D5A">
              <w:t>99</w:t>
            </w:r>
          </w:p>
        </w:tc>
        <w:tc>
          <w:tcPr>
            <w:tcW w:w="8660" w:type="dxa"/>
          </w:tcPr>
          <w:p w14:paraId="0F03529F" w14:textId="27F3E3C0" w:rsidR="00BC796F" w:rsidRPr="00E35D5A" w:rsidRDefault="00BC796F" w:rsidP="0041603B">
            <w:pPr>
              <w:cnfStyle w:val="000000000000" w:firstRow="0" w:lastRow="0" w:firstColumn="0" w:lastColumn="0" w:oddVBand="0" w:evenVBand="0" w:oddHBand="0" w:evenHBand="0" w:firstRowFirstColumn="0" w:firstRowLastColumn="0" w:lastRowFirstColumn="0" w:lastRowLastColumn="0"/>
            </w:pPr>
            <w:r w:rsidRPr="00E35D5A">
              <w:t>Data</w:t>
            </w:r>
            <w:r w:rsidR="00FD083E">
              <w:t xml:space="preserve"> </w:t>
            </w:r>
            <w:r w:rsidRPr="00E35D5A">
              <w:t>not</w:t>
            </w:r>
            <w:r w:rsidR="00FD083E">
              <w:t xml:space="preserve"> </w:t>
            </w:r>
            <w:r w:rsidRPr="00E35D5A">
              <w:t>collected</w:t>
            </w:r>
          </w:p>
        </w:tc>
      </w:tr>
    </w:tbl>
    <w:p w14:paraId="5A268306" w14:textId="77777777" w:rsidR="0041603B" w:rsidRDefault="0041603B"/>
    <w:p w14:paraId="532ED659" w14:textId="6901FEF1" w:rsidR="008A2CAF" w:rsidRDefault="008A2CAF" w:rsidP="003972CE">
      <w:pPr>
        <w:pStyle w:val="Heading2"/>
      </w:pPr>
      <w:bookmarkStart w:id="639" w:name="_3.9.1_ResidencePrior"/>
      <w:bookmarkStart w:id="640" w:name="_3.7_No/Yes/Reasons_for"/>
      <w:bookmarkStart w:id="641" w:name="_Toc430693268"/>
      <w:bookmarkEnd w:id="639"/>
      <w:bookmarkEnd w:id="640"/>
      <w:r>
        <w:t>3.9.1</w:t>
      </w:r>
      <w:r w:rsidR="003972CE">
        <w:tab/>
        <w:t>ResidencePrior</w:t>
      </w:r>
      <w:bookmarkEnd w:id="641"/>
    </w:p>
    <w:tbl>
      <w:tblPr>
        <w:tblStyle w:val="GridTable1Light-Accent11"/>
        <w:tblW w:w="9445" w:type="dxa"/>
        <w:tblLook w:val="04A0" w:firstRow="1" w:lastRow="0" w:firstColumn="1" w:lastColumn="0" w:noHBand="0" w:noVBand="1"/>
      </w:tblPr>
      <w:tblGrid>
        <w:gridCol w:w="785"/>
        <w:gridCol w:w="8660"/>
      </w:tblGrid>
      <w:tr w:rsidR="003972CE" w:rsidRPr="00135FA4" w14:paraId="4DCD5AF0"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3476CC27" w14:textId="7AC9A557" w:rsidR="003972CE" w:rsidRPr="00E35D5A" w:rsidRDefault="003972CE" w:rsidP="0041603B">
            <w:r>
              <w:t>Value</w:t>
            </w:r>
          </w:p>
        </w:tc>
        <w:tc>
          <w:tcPr>
            <w:tcW w:w="8660" w:type="dxa"/>
          </w:tcPr>
          <w:p w14:paraId="4C82B7AE" w14:textId="24D8F3FE" w:rsidR="003972CE" w:rsidRPr="00E35D5A" w:rsidRDefault="003972CE" w:rsidP="0041603B">
            <w:pPr>
              <w:cnfStyle w:val="100000000000" w:firstRow="1" w:lastRow="0" w:firstColumn="0" w:lastColumn="0" w:oddVBand="0" w:evenVBand="0" w:oddHBand="0" w:evenHBand="0" w:firstRowFirstColumn="0" w:firstRowLastColumn="0" w:lastRowFirstColumn="0" w:lastRowLastColumn="0"/>
            </w:pPr>
            <w:r w:rsidRPr="00AC0B09">
              <w:t>Text</w:t>
            </w:r>
          </w:p>
        </w:tc>
      </w:tr>
      <w:tr w:rsidR="003972CE" w:rsidRPr="00135FA4" w14:paraId="5BDBF017"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19ECA73D" w14:textId="5BAA5D6D" w:rsidR="003972CE" w:rsidRPr="00E35D5A" w:rsidRDefault="003972CE" w:rsidP="008C6A67">
            <w:pPr>
              <w:jc w:val="right"/>
            </w:pPr>
            <w:r w:rsidRPr="00291994">
              <w:t>1</w:t>
            </w:r>
          </w:p>
        </w:tc>
        <w:tc>
          <w:tcPr>
            <w:tcW w:w="8660" w:type="dxa"/>
          </w:tcPr>
          <w:p w14:paraId="26D887BC" w14:textId="4702966B" w:rsidR="003972CE" w:rsidRPr="00E35D5A" w:rsidRDefault="003972CE" w:rsidP="0041603B">
            <w:pPr>
              <w:cnfStyle w:val="000000000000" w:firstRow="0" w:lastRow="0" w:firstColumn="0" w:lastColumn="0" w:oddVBand="0" w:evenVBand="0" w:oddHBand="0" w:evenHBand="0" w:firstRowFirstColumn="0" w:firstRowLastColumn="0" w:lastRowFirstColumn="0" w:lastRowLastColumn="0"/>
            </w:pPr>
            <w:r w:rsidRPr="00291994">
              <w:t>Emergency</w:t>
            </w:r>
            <w:r w:rsidR="00FD083E">
              <w:t xml:space="preserve"> </w:t>
            </w:r>
            <w:r w:rsidRPr="00291994">
              <w:t>shelter,</w:t>
            </w:r>
            <w:r w:rsidR="00FD083E">
              <w:t xml:space="preserve"> </w:t>
            </w:r>
            <w:r w:rsidRPr="00291994">
              <w:t>including</w:t>
            </w:r>
            <w:r w:rsidR="00FD083E">
              <w:t xml:space="preserve"> </w:t>
            </w:r>
            <w:r w:rsidRPr="00291994">
              <w:t>hotel</w:t>
            </w:r>
            <w:r w:rsidR="00FD083E">
              <w:t xml:space="preserve"> </w:t>
            </w:r>
            <w:r w:rsidRPr="00291994">
              <w:t>or</w:t>
            </w:r>
            <w:r w:rsidR="00FD083E">
              <w:t xml:space="preserve"> </w:t>
            </w:r>
            <w:r w:rsidRPr="00291994">
              <w:t>motel</w:t>
            </w:r>
            <w:r w:rsidR="00FD083E">
              <w:t xml:space="preserve"> </w:t>
            </w:r>
            <w:r w:rsidRPr="00291994">
              <w:t>paid</w:t>
            </w:r>
            <w:r w:rsidR="00FD083E">
              <w:t xml:space="preserve"> </w:t>
            </w:r>
            <w:r w:rsidRPr="00291994">
              <w:t>for</w:t>
            </w:r>
            <w:r w:rsidR="00FD083E">
              <w:t xml:space="preserve"> </w:t>
            </w:r>
            <w:r w:rsidRPr="00291994">
              <w:t>with</w:t>
            </w:r>
            <w:r w:rsidR="00FD083E">
              <w:t xml:space="preserve"> </w:t>
            </w:r>
            <w:r w:rsidRPr="00291994">
              <w:t>emergency</w:t>
            </w:r>
            <w:r w:rsidR="00FD083E">
              <w:t xml:space="preserve"> </w:t>
            </w:r>
            <w:r w:rsidRPr="00291994">
              <w:t>shelter</w:t>
            </w:r>
            <w:r w:rsidR="00FD083E">
              <w:t xml:space="preserve"> </w:t>
            </w:r>
            <w:r w:rsidRPr="00291994">
              <w:t>voucher</w:t>
            </w:r>
          </w:p>
        </w:tc>
      </w:tr>
      <w:tr w:rsidR="003972CE" w:rsidRPr="00135FA4" w14:paraId="08330E6C"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17438005" w14:textId="12A114E3" w:rsidR="003972CE" w:rsidRPr="00E35D5A" w:rsidRDefault="003972CE" w:rsidP="008C6A67">
            <w:pPr>
              <w:jc w:val="right"/>
            </w:pPr>
            <w:r w:rsidRPr="00291994">
              <w:t>15</w:t>
            </w:r>
          </w:p>
        </w:tc>
        <w:tc>
          <w:tcPr>
            <w:tcW w:w="8660" w:type="dxa"/>
          </w:tcPr>
          <w:p w14:paraId="1392F7A4" w14:textId="107AB7D7" w:rsidR="003972CE" w:rsidRPr="00E35D5A" w:rsidRDefault="003972CE" w:rsidP="0041603B">
            <w:pPr>
              <w:cnfStyle w:val="000000000000" w:firstRow="0" w:lastRow="0" w:firstColumn="0" w:lastColumn="0" w:oddVBand="0" w:evenVBand="0" w:oddHBand="0" w:evenHBand="0" w:firstRowFirstColumn="0" w:firstRowLastColumn="0" w:lastRowFirstColumn="0" w:lastRowLastColumn="0"/>
            </w:pPr>
            <w:r w:rsidRPr="00291994">
              <w:t>Foster</w:t>
            </w:r>
            <w:r w:rsidR="00FD083E">
              <w:t xml:space="preserve"> </w:t>
            </w:r>
            <w:r w:rsidRPr="00291994">
              <w:t>care</w:t>
            </w:r>
            <w:r w:rsidR="00FD083E">
              <w:t xml:space="preserve"> </w:t>
            </w:r>
            <w:r w:rsidRPr="00291994">
              <w:t>home</w:t>
            </w:r>
            <w:r w:rsidR="00FD083E">
              <w:t xml:space="preserve"> </w:t>
            </w:r>
            <w:r w:rsidRPr="00291994">
              <w:t>or</w:t>
            </w:r>
            <w:r w:rsidR="00FD083E">
              <w:t xml:space="preserve"> </w:t>
            </w:r>
            <w:r w:rsidRPr="00291994">
              <w:t>foster</w:t>
            </w:r>
            <w:r w:rsidR="00FD083E">
              <w:t xml:space="preserve"> </w:t>
            </w:r>
            <w:r w:rsidRPr="00291994">
              <w:t>care</w:t>
            </w:r>
            <w:r w:rsidR="00FD083E">
              <w:t xml:space="preserve"> </w:t>
            </w:r>
            <w:r w:rsidRPr="00291994">
              <w:t>group</w:t>
            </w:r>
            <w:r w:rsidR="00FD083E">
              <w:t xml:space="preserve"> </w:t>
            </w:r>
            <w:r w:rsidRPr="00291994">
              <w:t>home</w:t>
            </w:r>
          </w:p>
        </w:tc>
      </w:tr>
      <w:tr w:rsidR="003972CE" w:rsidRPr="00135FA4" w14:paraId="27B742EE"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54064FD3" w14:textId="4774EF43" w:rsidR="003972CE" w:rsidRPr="00E35D5A" w:rsidRDefault="003972CE" w:rsidP="008C6A67">
            <w:pPr>
              <w:jc w:val="right"/>
            </w:pPr>
            <w:r w:rsidRPr="00291994">
              <w:t>6</w:t>
            </w:r>
          </w:p>
        </w:tc>
        <w:tc>
          <w:tcPr>
            <w:tcW w:w="8660" w:type="dxa"/>
          </w:tcPr>
          <w:p w14:paraId="1131347C" w14:textId="3483A8D2" w:rsidR="003972CE" w:rsidRPr="00E35D5A" w:rsidRDefault="003972CE" w:rsidP="0041603B">
            <w:pPr>
              <w:cnfStyle w:val="000000000000" w:firstRow="0" w:lastRow="0" w:firstColumn="0" w:lastColumn="0" w:oddVBand="0" w:evenVBand="0" w:oddHBand="0" w:evenHBand="0" w:firstRowFirstColumn="0" w:firstRowLastColumn="0" w:lastRowFirstColumn="0" w:lastRowLastColumn="0"/>
            </w:pPr>
            <w:r w:rsidRPr="00291994">
              <w:t>Hospital</w:t>
            </w:r>
            <w:r w:rsidR="00FD083E">
              <w:t xml:space="preserve"> </w:t>
            </w:r>
            <w:r w:rsidRPr="00291994">
              <w:t>or</w:t>
            </w:r>
            <w:r w:rsidR="00FD083E">
              <w:t xml:space="preserve"> </w:t>
            </w:r>
            <w:r w:rsidRPr="00291994">
              <w:t>other</w:t>
            </w:r>
            <w:r w:rsidR="00FD083E">
              <w:t xml:space="preserve"> </w:t>
            </w:r>
            <w:r w:rsidRPr="00291994">
              <w:t>residential</w:t>
            </w:r>
            <w:r w:rsidR="00FD083E">
              <w:t xml:space="preserve"> </w:t>
            </w:r>
            <w:r w:rsidRPr="00291994">
              <w:t>non-psychiatric</w:t>
            </w:r>
            <w:r w:rsidR="00FD083E">
              <w:t xml:space="preserve"> </w:t>
            </w:r>
            <w:r w:rsidRPr="00291994">
              <w:t>medical</w:t>
            </w:r>
            <w:r w:rsidR="00FD083E">
              <w:t xml:space="preserve"> </w:t>
            </w:r>
            <w:r w:rsidRPr="00291994">
              <w:t>facility</w:t>
            </w:r>
          </w:p>
        </w:tc>
      </w:tr>
      <w:tr w:rsidR="003972CE" w:rsidRPr="00135FA4" w14:paraId="326E8E95"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5AF87440" w14:textId="641FE2CF" w:rsidR="003972CE" w:rsidRPr="00E35D5A" w:rsidRDefault="003972CE" w:rsidP="008C6A67">
            <w:pPr>
              <w:jc w:val="right"/>
            </w:pPr>
            <w:r w:rsidRPr="00291994">
              <w:t>14</w:t>
            </w:r>
          </w:p>
        </w:tc>
        <w:tc>
          <w:tcPr>
            <w:tcW w:w="8660" w:type="dxa"/>
          </w:tcPr>
          <w:p w14:paraId="0890B4A3" w14:textId="0971CFEA" w:rsidR="003972CE" w:rsidRPr="00E35D5A" w:rsidRDefault="003972CE" w:rsidP="0041603B">
            <w:pPr>
              <w:cnfStyle w:val="000000000000" w:firstRow="0" w:lastRow="0" w:firstColumn="0" w:lastColumn="0" w:oddVBand="0" w:evenVBand="0" w:oddHBand="0" w:evenHBand="0" w:firstRowFirstColumn="0" w:firstRowLastColumn="0" w:lastRowFirstColumn="0" w:lastRowLastColumn="0"/>
            </w:pPr>
            <w:r w:rsidRPr="00291994">
              <w:t>Hotel</w:t>
            </w:r>
            <w:r w:rsidR="00FD083E">
              <w:t xml:space="preserve"> </w:t>
            </w:r>
            <w:r w:rsidRPr="00291994">
              <w:t>or</w:t>
            </w:r>
            <w:r w:rsidR="00FD083E">
              <w:t xml:space="preserve"> </w:t>
            </w:r>
            <w:r w:rsidRPr="00291994">
              <w:t>motel</w:t>
            </w:r>
            <w:r w:rsidR="00FD083E">
              <w:t xml:space="preserve"> </w:t>
            </w:r>
            <w:r w:rsidRPr="00291994">
              <w:t>paid</w:t>
            </w:r>
            <w:r w:rsidR="00FD083E">
              <w:t xml:space="preserve"> </w:t>
            </w:r>
            <w:r w:rsidRPr="00291994">
              <w:t>for</w:t>
            </w:r>
            <w:r w:rsidR="00FD083E">
              <w:t xml:space="preserve"> </w:t>
            </w:r>
            <w:r w:rsidRPr="00291994">
              <w:t>without</w:t>
            </w:r>
            <w:r w:rsidR="00FD083E">
              <w:t xml:space="preserve"> </w:t>
            </w:r>
            <w:r w:rsidRPr="00291994">
              <w:t>emergency</w:t>
            </w:r>
            <w:r w:rsidR="00FD083E">
              <w:t xml:space="preserve"> </w:t>
            </w:r>
            <w:r w:rsidRPr="00291994">
              <w:t>shelter</w:t>
            </w:r>
            <w:r w:rsidR="00FD083E">
              <w:t xml:space="preserve"> </w:t>
            </w:r>
            <w:r w:rsidRPr="00291994">
              <w:t>voucher</w:t>
            </w:r>
          </w:p>
        </w:tc>
      </w:tr>
      <w:tr w:rsidR="00610192" w:rsidRPr="00135FA4" w14:paraId="5F8F0477" w14:textId="77777777" w:rsidTr="000B1E65">
        <w:trPr>
          <w:cantSplit/>
          <w:ins w:id="642" w:author="Molly McEvilley" w:date="2016-06-09T12:14:00Z"/>
        </w:trPr>
        <w:tc>
          <w:tcPr>
            <w:cnfStyle w:val="001000000000" w:firstRow="0" w:lastRow="0" w:firstColumn="1" w:lastColumn="0" w:oddVBand="0" w:evenVBand="0" w:oddHBand="0" w:evenHBand="0" w:firstRowFirstColumn="0" w:firstRowLastColumn="0" w:lastRowFirstColumn="0" w:lastRowLastColumn="0"/>
            <w:tcW w:w="785" w:type="dxa"/>
          </w:tcPr>
          <w:p w14:paraId="06B75A92" w14:textId="06017405" w:rsidR="00610192" w:rsidRPr="00291994" w:rsidRDefault="00610192" w:rsidP="008C6A67">
            <w:pPr>
              <w:jc w:val="right"/>
              <w:rPr>
                <w:ins w:id="643" w:author="Molly McEvilley" w:date="2016-06-09T12:14:00Z"/>
              </w:rPr>
            </w:pPr>
            <w:ins w:id="644" w:author="Molly McEvilley" w:date="2016-06-09T12:14:00Z">
              <w:r>
                <w:t>27</w:t>
              </w:r>
            </w:ins>
          </w:p>
        </w:tc>
        <w:tc>
          <w:tcPr>
            <w:tcW w:w="8660" w:type="dxa"/>
          </w:tcPr>
          <w:p w14:paraId="431A35CE" w14:textId="175217AC" w:rsidR="00610192" w:rsidRPr="00291994" w:rsidRDefault="00610192" w:rsidP="0041603B">
            <w:pPr>
              <w:cnfStyle w:val="000000000000" w:firstRow="0" w:lastRow="0" w:firstColumn="0" w:lastColumn="0" w:oddVBand="0" w:evenVBand="0" w:oddHBand="0" w:evenHBand="0" w:firstRowFirstColumn="0" w:firstRowLastColumn="0" w:lastRowFirstColumn="0" w:lastRowLastColumn="0"/>
              <w:rPr>
                <w:ins w:id="645" w:author="Molly McEvilley" w:date="2016-06-09T12:14:00Z"/>
              </w:rPr>
            </w:pPr>
            <w:ins w:id="646" w:author="Molly McEvilley" w:date="2016-06-09T12:14:00Z">
              <w:r>
                <w:t>Interim housing</w:t>
              </w:r>
            </w:ins>
          </w:p>
        </w:tc>
      </w:tr>
      <w:tr w:rsidR="003972CE" w:rsidRPr="00135FA4" w14:paraId="2E996BB4"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0B8EA5EF" w14:textId="0591022F" w:rsidR="003972CE" w:rsidRPr="00E35D5A" w:rsidRDefault="003972CE" w:rsidP="008C6A67">
            <w:pPr>
              <w:jc w:val="right"/>
            </w:pPr>
            <w:r w:rsidRPr="00BB7D91">
              <w:t>7</w:t>
            </w:r>
          </w:p>
        </w:tc>
        <w:tc>
          <w:tcPr>
            <w:tcW w:w="8660" w:type="dxa"/>
          </w:tcPr>
          <w:p w14:paraId="7A807F1D" w14:textId="6B21B552" w:rsidR="003972CE" w:rsidRPr="00E35D5A" w:rsidRDefault="003972CE" w:rsidP="0041603B">
            <w:pPr>
              <w:cnfStyle w:val="000000000000" w:firstRow="0" w:lastRow="0" w:firstColumn="0" w:lastColumn="0" w:oddVBand="0" w:evenVBand="0" w:oddHBand="0" w:evenHBand="0" w:firstRowFirstColumn="0" w:firstRowLastColumn="0" w:lastRowFirstColumn="0" w:lastRowLastColumn="0"/>
            </w:pPr>
            <w:r w:rsidRPr="00291994">
              <w:t>Jail,</w:t>
            </w:r>
            <w:r w:rsidR="00FD083E">
              <w:t xml:space="preserve"> </w:t>
            </w:r>
            <w:r w:rsidRPr="00291994">
              <w:t>prison</w:t>
            </w:r>
            <w:r w:rsidR="00FD083E">
              <w:t xml:space="preserve"> </w:t>
            </w:r>
            <w:r w:rsidRPr="00291994">
              <w:t>or</w:t>
            </w:r>
            <w:r w:rsidR="00FD083E">
              <w:t xml:space="preserve"> </w:t>
            </w:r>
            <w:r w:rsidRPr="00291994">
              <w:t>juvenile</w:t>
            </w:r>
            <w:r w:rsidR="00FD083E">
              <w:t xml:space="preserve"> </w:t>
            </w:r>
            <w:r w:rsidRPr="00291994">
              <w:t>detention</w:t>
            </w:r>
            <w:r w:rsidR="00FD083E">
              <w:t xml:space="preserve"> </w:t>
            </w:r>
            <w:r w:rsidRPr="00291994">
              <w:t>facility</w:t>
            </w:r>
          </w:p>
        </w:tc>
      </w:tr>
      <w:tr w:rsidR="003972CE" w:rsidRPr="00135FA4" w14:paraId="2DE91D12"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66534039" w14:textId="7BDDE3CE" w:rsidR="003972CE" w:rsidRPr="00E35D5A" w:rsidRDefault="003972CE" w:rsidP="008C6A67">
            <w:pPr>
              <w:jc w:val="right"/>
            </w:pPr>
            <w:r w:rsidRPr="00BB7D91">
              <w:t>24</w:t>
            </w:r>
          </w:p>
        </w:tc>
        <w:tc>
          <w:tcPr>
            <w:tcW w:w="8660" w:type="dxa"/>
          </w:tcPr>
          <w:p w14:paraId="22D3AEE4" w14:textId="2E127AC3" w:rsidR="003972CE" w:rsidRPr="00E35D5A" w:rsidRDefault="003972CE" w:rsidP="0041603B">
            <w:pPr>
              <w:cnfStyle w:val="000000000000" w:firstRow="0" w:lastRow="0" w:firstColumn="0" w:lastColumn="0" w:oddVBand="0" w:evenVBand="0" w:oddHBand="0" w:evenHBand="0" w:firstRowFirstColumn="0" w:firstRowLastColumn="0" w:lastRowFirstColumn="0" w:lastRowLastColumn="0"/>
            </w:pPr>
            <w:r w:rsidRPr="00291994">
              <w:t>Long-term</w:t>
            </w:r>
            <w:r w:rsidR="00FD083E">
              <w:t xml:space="preserve"> </w:t>
            </w:r>
            <w:r w:rsidRPr="00291994">
              <w:t>care</w:t>
            </w:r>
            <w:r w:rsidR="00FD083E">
              <w:t xml:space="preserve"> </w:t>
            </w:r>
            <w:r w:rsidRPr="00291994">
              <w:t>facility</w:t>
            </w:r>
            <w:r w:rsidR="00FD083E">
              <w:t xml:space="preserve"> </w:t>
            </w:r>
            <w:r w:rsidRPr="00291994">
              <w:t>or</w:t>
            </w:r>
            <w:r w:rsidR="00FD083E">
              <w:t xml:space="preserve"> </w:t>
            </w:r>
            <w:r w:rsidRPr="00291994">
              <w:t>nursing</w:t>
            </w:r>
            <w:r w:rsidR="00FD083E">
              <w:t xml:space="preserve"> </w:t>
            </w:r>
            <w:r w:rsidRPr="00291994">
              <w:t>home</w:t>
            </w:r>
          </w:p>
        </w:tc>
      </w:tr>
      <w:tr w:rsidR="003972CE" w:rsidRPr="00135FA4" w14:paraId="3E2C63F3"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5B9C1267" w14:textId="621D8381" w:rsidR="003972CE" w:rsidRPr="00E35D5A" w:rsidRDefault="003972CE" w:rsidP="008C6A67">
            <w:pPr>
              <w:jc w:val="right"/>
            </w:pPr>
            <w:r w:rsidRPr="00BB7D91">
              <w:t>23</w:t>
            </w:r>
          </w:p>
        </w:tc>
        <w:tc>
          <w:tcPr>
            <w:tcW w:w="8660" w:type="dxa"/>
          </w:tcPr>
          <w:p w14:paraId="0D7AE192" w14:textId="581ACBC0" w:rsidR="003972CE" w:rsidRPr="00E35D5A" w:rsidRDefault="003972CE" w:rsidP="0041603B">
            <w:pPr>
              <w:cnfStyle w:val="000000000000" w:firstRow="0" w:lastRow="0" w:firstColumn="0" w:lastColumn="0" w:oddVBand="0" w:evenVBand="0" w:oddHBand="0" w:evenHBand="0" w:firstRowFirstColumn="0" w:firstRowLastColumn="0" w:lastRowFirstColumn="0" w:lastRowLastColumn="0"/>
            </w:pPr>
            <w:r w:rsidRPr="00291994">
              <w:t>Owned</w:t>
            </w:r>
            <w:r w:rsidR="00FD083E">
              <w:t xml:space="preserve"> </w:t>
            </w:r>
            <w:r w:rsidRPr="00291994">
              <w:t>by</w:t>
            </w:r>
            <w:r w:rsidR="00FD083E">
              <w:t xml:space="preserve"> </w:t>
            </w:r>
            <w:r w:rsidRPr="00291994">
              <w:t>client,</w:t>
            </w:r>
            <w:r w:rsidR="00FD083E">
              <w:t xml:space="preserve"> </w:t>
            </w:r>
            <w:r w:rsidRPr="00291994">
              <w:t>no</w:t>
            </w:r>
            <w:r w:rsidR="00FD083E">
              <w:t xml:space="preserve"> </w:t>
            </w:r>
            <w:r w:rsidRPr="00291994">
              <w:t>ongoing</w:t>
            </w:r>
            <w:r w:rsidR="00FD083E">
              <w:t xml:space="preserve"> </w:t>
            </w:r>
            <w:r w:rsidRPr="00291994">
              <w:t>housing</w:t>
            </w:r>
            <w:r w:rsidR="00FD083E">
              <w:t xml:space="preserve"> </w:t>
            </w:r>
            <w:r w:rsidRPr="00291994">
              <w:t>subsidy</w:t>
            </w:r>
          </w:p>
        </w:tc>
      </w:tr>
      <w:tr w:rsidR="003972CE" w:rsidRPr="00135FA4" w14:paraId="0A29A2D9"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55168F8" w14:textId="7973C96C" w:rsidR="003972CE" w:rsidRPr="00E35D5A" w:rsidRDefault="003972CE" w:rsidP="008C6A67">
            <w:pPr>
              <w:jc w:val="right"/>
            </w:pPr>
            <w:r w:rsidRPr="00BB7D91">
              <w:t>21</w:t>
            </w:r>
          </w:p>
        </w:tc>
        <w:tc>
          <w:tcPr>
            <w:tcW w:w="8660" w:type="dxa"/>
          </w:tcPr>
          <w:p w14:paraId="5F34DDB0" w14:textId="3B255836" w:rsidR="003972CE" w:rsidRPr="00E35D5A" w:rsidRDefault="003972CE" w:rsidP="0041603B">
            <w:pPr>
              <w:cnfStyle w:val="000000000000" w:firstRow="0" w:lastRow="0" w:firstColumn="0" w:lastColumn="0" w:oddVBand="0" w:evenVBand="0" w:oddHBand="0" w:evenHBand="0" w:firstRowFirstColumn="0" w:firstRowLastColumn="0" w:lastRowFirstColumn="0" w:lastRowLastColumn="0"/>
            </w:pPr>
            <w:r w:rsidRPr="00291994">
              <w:t>Owned</w:t>
            </w:r>
            <w:r w:rsidR="00FD083E">
              <w:t xml:space="preserve"> </w:t>
            </w:r>
            <w:r w:rsidRPr="00291994">
              <w:t>by</w:t>
            </w:r>
            <w:r w:rsidR="00FD083E">
              <w:t xml:space="preserve"> </w:t>
            </w:r>
            <w:r w:rsidRPr="00291994">
              <w:t>client,</w:t>
            </w:r>
            <w:r w:rsidR="00FD083E">
              <w:t xml:space="preserve"> </w:t>
            </w:r>
            <w:r w:rsidRPr="00291994">
              <w:t>with</w:t>
            </w:r>
            <w:r w:rsidR="00FD083E">
              <w:t xml:space="preserve"> </w:t>
            </w:r>
            <w:r w:rsidRPr="00291994">
              <w:t>ongoing</w:t>
            </w:r>
            <w:r w:rsidR="00FD083E">
              <w:t xml:space="preserve"> </w:t>
            </w:r>
            <w:r w:rsidRPr="00291994">
              <w:t>housing</w:t>
            </w:r>
            <w:r w:rsidR="00FD083E">
              <w:t xml:space="preserve"> </w:t>
            </w:r>
            <w:r w:rsidRPr="00291994">
              <w:t>subsidy</w:t>
            </w:r>
          </w:p>
        </w:tc>
      </w:tr>
      <w:tr w:rsidR="003972CE" w:rsidRPr="00135FA4" w14:paraId="072FC893"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3B64F379" w14:textId="4F77DA99" w:rsidR="003972CE" w:rsidRPr="00E35D5A" w:rsidRDefault="003972CE" w:rsidP="008C6A67">
            <w:pPr>
              <w:jc w:val="right"/>
            </w:pPr>
            <w:r w:rsidRPr="00BB7D91">
              <w:t>3</w:t>
            </w:r>
          </w:p>
        </w:tc>
        <w:tc>
          <w:tcPr>
            <w:tcW w:w="8660" w:type="dxa"/>
          </w:tcPr>
          <w:p w14:paraId="2ADD4F16" w14:textId="56FA3B8D" w:rsidR="003972CE" w:rsidRPr="00E35D5A" w:rsidRDefault="003972CE" w:rsidP="003972CE">
            <w:pPr>
              <w:cnfStyle w:val="000000000000" w:firstRow="0" w:lastRow="0" w:firstColumn="0" w:lastColumn="0" w:oddVBand="0" w:evenVBand="0" w:oddHBand="0" w:evenHBand="0" w:firstRowFirstColumn="0" w:firstRowLastColumn="0" w:lastRowFirstColumn="0" w:lastRowLastColumn="0"/>
            </w:pPr>
            <w:r w:rsidRPr="00291994">
              <w:t>Permanent</w:t>
            </w:r>
            <w:r w:rsidR="00FD083E">
              <w:t xml:space="preserve"> </w:t>
            </w:r>
            <w:r w:rsidRPr="00291994">
              <w:t>housing</w:t>
            </w:r>
            <w:r w:rsidR="00FD083E">
              <w:t xml:space="preserve"> </w:t>
            </w:r>
            <w:r w:rsidRPr="00291994">
              <w:t>for</w:t>
            </w:r>
            <w:r w:rsidR="00FD083E">
              <w:t xml:space="preserve"> </w:t>
            </w:r>
            <w:r w:rsidRPr="00291994">
              <w:t>formerly</w:t>
            </w:r>
            <w:r w:rsidR="00FD083E">
              <w:t xml:space="preserve"> </w:t>
            </w:r>
            <w:r w:rsidRPr="00291994">
              <w:t>homeless</w:t>
            </w:r>
            <w:r w:rsidR="00FD083E">
              <w:t xml:space="preserve"> </w:t>
            </w:r>
            <w:r w:rsidRPr="00291994">
              <w:t>persons</w:t>
            </w:r>
            <w:r w:rsidR="00FD083E">
              <w:t xml:space="preserve"> </w:t>
            </w:r>
          </w:p>
        </w:tc>
      </w:tr>
      <w:tr w:rsidR="003972CE" w:rsidRPr="00135FA4" w14:paraId="03397B4B"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11D05985" w14:textId="076FC3E5" w:rsidR="003972CE" w:rsidRPr="00E35D5A" w:rsidRDefault="003972CE" w:rsidP="008C6A67">
            <w:pPr>
              <w:jc w:val="right"/>
            </w:pPr>
            <w:r w:rsidRPr="00BB7D91">
              <w:t>16</w:t>
            </w:r>
          </w:p>
        </w:tc>
        <w:tc>
          <w:tcPr>
            <w:tcW w:w="8660" w:type="dxa"/>
          </w:tcPr>
          <w:p w14:paraId="0106F6DF" w14:textId="6870B0AD" w:rsidR="003972CE" w:rsidRPr="00E35D5A" w:rsidRDefault="003972CE" w:rsidP="003972CE">
            <w:pPr>
              <w:cnfStyle w:val="000000000000" w:firstRow="0" w:lastRow="0" w:firstColumn="0" w:lastColumn="0" w:oddVBand="0" w:evenVBand="0" w:oddHBand="0" w:evenHBand="0" w:firstRowFirstColumn="0" w:firstRowLastColumn="0" w:lastRowFirstColumn="0" w:lastRowLastColumn="0"/>
            </w:pPr>
            <w:r w:rsidRPr="00291994">
              <w:t>Place</w:t>
            </w:r>
            <w:r w:rsidR="00FD083E">
              <w:t xml:space="preserve"> </w:t>
            </w:r>
            <w:r w:rsidRPr="00291994">
              <w:t>not</w:t>
            </w:r>
            <w:r w:rsidR="00FD083E">
              <w:t xml:space="preserve"> </w:t>
            </w:r>
            <w:r w:rsidRPr="00291994">
              <w:t>meant</w:t>
            </w:r>
            <w:r w:rsidR="00FD083E">
              <w:t xml:space="preserve"> </w:t>
            </w:r>
            <w:r w:rsidRPr="00291994">
              <w:t>for</w:t>
            </w:r>
            <w:r w:rsidR="00FD083E">
              <w:t xml:space="preserve"> </w:t>
            </w:r>
            <w:r w:rsidRPr="00291994">
              <w:t>habitation</w:t>
            </w:r>
            <w:r w:rsidR="00FD083E">
              <w:t xml:space="preserve"> </w:t>
            </w:r>
          </w:p>
        </w:tc>
      </w:tr>
      <w:tr w:rsidR="003972CE" w:rsidRPr="00135FA4" w14:paraId="47650D27"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170AAE76" w14:textId="29EF6231" w:rsidR="003972CE" w:rsidRPr="00E35D5A" w:rsidRDefault="003972CE" w:rsidP="008C6A67">
            <w:pPr>
              <w:jc w:val="right"/>
            </w:pPr>
            <w:r w:rsidRPr="00BB7D91">
              <w:t>4</w:t>
            </w:r>
          </w:p>
        </w:tc>
        <w:tc>
          <w:tcPr>
            <w:tcW w:w="8660" w:type="dxa"/>
          </w:tcPr>
          <w:p w14:paraId="0FD3B21F" w14:textId="138E01B8" w:rsidR="003972CE" w:rsidRPr="00E35D5A" w:rsidRDefault="003972CE" w:rsidP="0041603B">
            <w:pPr>
              <w:cnfStyle w:val="000000000000" w:firstRow="0" w:lastRow="0" w:firstColumn="0" w:lastColumn="0" w:oddVBand="0" w:evenVBand="0" w:oddHBand="0" w:evenHBand="0" w:firstRowFirstColumn="0" w:firstRowLastColumn="0" w:lastRowFirstColumn="0" w:lastRowLastColumn="0"/>
            </w:pPr>
            <w:r w:rsidRPr="00291994">
              <w:t>Psychiatric</w:t>
            </w:r>
            <w:r w:rsidR="00FD083E">
              <w:t xml:space="preserve"> </w:t>
            </w:r>
            <w:r w:rsidRPr="00291994">
              <w:t>hospital</w:t>
            </w:r>
            <w:r w:rsidR="00FD083E">
              <w:t xml:space="preserve"> </w:t>
            </w:r>
            <w:r w:rsidRPr="00291994">
              <w:t>or</w:t>
            </w:r>
            <w:r w:rsidR="00FD083E">
              <w:t xml:space="preserve"> </w:t>
            </w:r>
            <w:r w:rsidRPr="00291994">
              <w:t>other</w:t>
            </w:r>
            <w:r w:rsidR="00FD083E">
              <w:t xml:space="preserve"> </w:t>
            </w:r>
            <w:r w:rsidRPr="00291994">
              <w:t>psychiatric</w:t>
            </w:r>
            <w:r w:rsidR="00FD083E">
              <w:t xml:space="preserve"> </w:t>
            </w:r>
            <w:r w:rsidRPr="00291994">
              <w:t>facility</w:t>
            </w:r>
          </w:p>
        </w:tc>
      </w:tr>
      <w:tr w:rsidR="003972CE" w:rsidRPr="00135FA4" w14:paraId="21D456C5"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3D47E90B" w14:textId="53CF68D0" w:rsidR="003972CE" w:rsidRPr="00E35D5A" w:rsidRDefault="003972CE" w:rsidP="008C6A67">
            <w:pPr>
              <w:jc w:val="right"/>
            </w:pPr>
            <w:r w:rsidRPr="00BB7D91">
              <w:t>22</w:t>
            </w:r>
          </w:p>
        </w:tc>
        <w:tc>
          <w:tcPr>
            <w:tcW w:w="8660" w:type="dxa"/>
          </w:tcPr>
          <w:p w14:paraId="0AC42537" w14:textId="435DE5BF" w:rsidR="003972CE" w:rsidRPr="00E35D5A" w:rsidRDefault="003972CE" w:rsidP="0041603B">
            <w:pPr>
              <w:cnfStyle w:val="000000000000" w:firstRow="0" w:lastRow="0" w:firstColumn="0" w:lastColumn="0" w:oddVBand="0" w:evenVBand="0" w:oddHBand="0" w:evenHBand="0" w:firstRowFirstColumn="0" w:firstRowLastColumn="0" w:lastRowFirstColumn="0" w:lastRowLastColumn="0"/>
            </w:pPr>
            <w:r w:rsidRPr="00291994">
              <w:t>Rental</w:t>
            </w:r>
            <w:r w:rsidR="00FD083E">
              <w:t xml:space="preserve"> </w:t>
            </w:r>
            <w:r w:rsidRPr="00291994">
              <w:t>by</w:t>
            </w:r>
            <w:r w:rsidR="00FD083E">
              <w:t xml:space="preserve"> </w:t>
            </w:r>
            <w:r w:rsidRPr="00291994">
              <w:t>client,</w:t>
            </w:r>
            <w:r w:rsidR="00FD083E">
              <w:t xml:space="preserve"> </w:t>
            </w:r>
            <w:r w:rsidRPr="00291994">
              <w:t>no</w:t>
            </w:r>
            <w:r w:rsidR="00FD083E">
              <w:t xml:space="preserve"> </w:t>
            </w:r>
            <w:r w:rsidRPr="00291994">
              <w:t>ongoing</w:t>
            </w:r>
            <w:r w:rsidR="00FD083E">
              <w:t xml:space="preserve"> </w:t>
            </w:r>
            <w:r w:rsidRPr="00291994">
              <w:t>housing</w:t>
            </w:r>
            <w:r w:rsidR="00FD083E">
              <w:t xml:space="preserve"> </w:t>
            </w:r>
            <w:r w:rsidRPr="00291994">
              <w:t>subsidy</w:t>
            </w:r>
          </w:p>
        </w:tc>
      </w:tr>
      <w:tr w:rsidR="003972CE" w:rsidRPr="00135FA4" w14:paraId="5CAF9F82"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131E45A5" w14:textId="659955A1" w:rsidR="003972CE" w:rsidRPr="00E35D5A" w:rsidRDefault="003972CE" w:rsidP="008C6A67">
            <w:pPr>
              <w:jc w:val="right"/>
            </w:pPr>
            <w:r w:rsidRPr="00BB7D91">
              <w:t>19</w:t>
            </w:r>
          </w:p>
        </w:tc>
        <w:tc>
          <w:tcPr>
            <w:tcW w:w="8660" w:type="dxa"/>
          </w:tcPr>
          <w:p w14:paraId="0B627F05" w14:textId="1279F81A" w:rsidR="003972CE" w:rsidRPr="00E35D5A" w:rsidRDefault="003972CE" w:rsidP="0041603B">
            <w:pPr>
              <w:cnfStyle w:val="000000000000" w:firstRow="0" w:lastRow="0" w:firstColumn="0" w:lastColumn="0" w:oddVBand="0" w:evenVBand="0" w:oddHBand="0" w:evenHBand="0" w:firstRowFirstColumn="0" w:firstRowLastColumn="0" w:lastRowFirstColumn="0" w:lastRowLastColumn="0"/>
            </w:pPr>
            <w:r>
              <w:t>Rental</w:t>
            </w:r>
            <w:r w:rsidR="00FD083E">
              <w:t xml:space="preserve"> </w:t>
            </w:r>
            <w:r>
              <w:t>by</w:t>
            </w:r>
            <w:r w:rsidR="00FD083E">
              <w:t xml:space="preserve"> </w:t>
            </w:r>
            <w:r>
              <w:t>client,</w:t>
            </w:r>
            <w:r w:rsidR="00FD083E">
              <w:t xml:space="preserve"> </w:t>
            </w:r>
            <w:r>
              <w:t>with</w:t>
            </w:r>
            <w:r w:rsidR="00FD083E">
              <w:t xml:space="preserve"> </w:t>
            </w:r>
            <w:r>
              <w:t>VASH</w:t>
            </w:r>
            <w:r w:rsidR="00FD083E">
              <w:t xml:space="preserve"> </w:t>
            </w:r>
            <w:r>
              <w:t>subsidy</w:t>
            </w:r>
          </w:p>
        </w:tc>
      </w:tr>
      <w:tr w:rsidR="003972CE" w:rsidRPr="00135FA4" w14:paraId="74393F36"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C2B7DC6" w14:textId="7D1C903D" w:rsidR="003972CE" w:rsidRPr="00E35D5A" w:rsidRDefault="003972CE" w:rsidP="008C6A67">
            <w:pPr>
              <w:jc w:val="right"/>
            </w:pPr>
            <w:r w:rsidRPr="00BB7D91">
              <w:t>25</w:t>
            </w:r>
          </w:p>
        </w:tc>
        <w:tc>
          <w:tcPr>
            <w:tcW w:w="8660" w:type="dxa"/>
          </w:tcPr>
          <w:p w14:paraId="3B84E45B" w14:textId="4907A4B8" w:rsidR="003972CE" w:rsidRPr="00E35D5A" w:rsidRDefault="003972CE" w:rsidP="0041603B">
            <w:pPr>
              <w:cnfStyle w:val="000000000000" w:firstRow="0" w:lastRow="0" w:firstColumn="0" w:lastColumn="0" w:oddVBand="0" w:evenVBand="0" w:oddHBand="0" w:evenHBand="0" w:firstRowFirstColumn="0" w:firstRowLastColumn="0" w:lastRowFirstColumn="0" w:lastRowLastColumn="0"/>
            </w:pPr>
            <w:r>
              <w:t>Rental</w:t>
            </w:r>
            <w:r w:rsidR="00FD083E">
              <w:t xml:space="preserve"> </w:t>
            </w:r>
            <w:r>
              <w:t>by</w:t>
            </w:r>
            <w:r w:rsidR="00FD083E">
              <w:t xml:space="preserve"> </w:t>
            </w:r>
            <w:r>
              <w:t>client,</w:t>
            </w:r>
            <w:r w:rsidR="00FD083E">
              <w:t xml:space="preserve"> </w:t>
            </w:r>
            <w:r>
              <w:t>with</w:t>
            </w:r>
            <w:r w:rsidR="00FD083E">
              <w:t xml:space="preserve"> </w:t>
            </w:r>
            <w:r>
              <w:t>GPD</w:t>
            </w:r>
            <w:r w:rsidR="00FD083E">
              <w:t xml:space="preserve"> </w:t>
            </w:r>
            <w:r>
              <w:t>TIP</w:t>
            </w:r>
            <w:r w:rsidR="00FD083E">
              <w:t xml:space="preserve"> </w:t>
            </w:r>
            <w:r>
              <w:t>subsidy</w:t>
            </w:r>
          </w:p>
        </w:tc>
      </w:tr>
      <w:tr w:rsidR="003972CE" w:rsidRPr="00135FA4" w14:paraId="1262DDE1"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1BB60DC3" w14:textId="75E6CA77" w:rsidR="003972CE" w:rsidRPr="00BB7D91" w:rsidRDefault="003972CE" w:rsidP="008C6A67">
            <w:pPr>
              <w:jc w:val="right"/>
            </w:pPr>
            <w:r w:rsidRPr="00BB7D91">
              <w:t>20</w:t>
            </w:r>
          </w:p>
        </w:tc>
        <w:tc>
          <w:tcPr>
            <w:tcW w:w="8660" w:type="dxa"/>
          </w:tcPr>
          <w:p w14:paraId="323ABC9F" w14:textId="35D6C5E6" w:rsidR="003972CE" w:rsidRDefault="003972CE" w:rsidP="0041603B">
            <w:pPr>
              <w:cnfStyle w:val="000000000000" w:firstRow="0" w:lastRow="0" w:firstColumn="0" w:lastColumn="0" w:oddVBand="0" w:evenVBand="0" w:oddHBand="0" w:evenHBand="0" w:firstRowFirstColumn="0" w:firstRowLastColumn="0" w:lastRowFirstColumn="0" w:lastRowLastColumn="0"/>
            </w:pPr>
            <w:r w:rsidRPr="00291994">
              <w:t>Rental</w:t>
            </w:r>
            <w:r w:rsidR="00FD083E">
              <w:t xml:space="preserve"> </w:t>
            </w:r>
            <w:r w:rsidRPr="00291994">
              <w:t>by</w:t>
            </w:r>
            <w:r w:rsidR="00FD083E">
              <w:t xml:space="preserve"> </w:t>
            </w:r>
            <w:r w:rsidRPr="00291994">
              <w:t>client,</w:t>
            </w:r>
            <w:r w:rsidR="00FD083E">
              <w:t xml:space="preserve"> </w:t>
            </w:r>
            <w:r w:rsidRPr="00291994">
              <w:t>with</w:t>
            </w:r>
            <w:r w:rsidR="00FD083E">
              <w:t xml:space="preserve"> </w:t>
            </w:r>
            <w:r>
              <w:t>other</w:t>
            </w:r>
            <w:r w:rsidR="00FD083E">
              <w:t xml:space="preserve"> </w:t>
            </w:r>
            <w:r w:rsidRPr="00291994">
              <w:t>ongoing</w:t>
            </w:r>
            <w:r w:rsidR="00FD083E">
              <w:t xml:space="preserve"> </w:t>
            </w:r>
            <w:r w:rsidRPr="00291994">
              <w:t>housing</w:t>
            </w:r>
            <w:r w:rsidR="00FD083E">
              <w:t xml:space="preserve"> </w:t>
            </w:r>
            <w:r w:rsidRPr="00291994">
              <w:t>subsidy</w:t>
            </w:r>
          </w:p>
        </w:tc>
      </w:tr>
      <w:tr w:rsidR="003972CE" w:rsidRPr="00135FA4" w14:paraId="19ED72E4"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B2ADD20" w14:textId="455D51E5" w:rsidR="003972CE" w:rsidRPr="00BB7D91" w:rsidRDefault="003972CE" w:rsidP="008C6A67">
            <w:pPr>
              <w:jc w:val="right"/>
            </w:pPr>
            <w:r w:rsidRPr="00BB7D91">
              <w:t>26</w:t>
            </w:r>
          </w:p>
        </w:tc>
        <w:tc>
          <w:tcPr>
            <w:tcW w:w="8660" w:type="dxa"/>
          </w:tcPr>
          <w:p w14:paraId="4671E1BA" w14:textId="3FDF05DA" w:rsidR="003972CE" w:rsidRPr="00291994" w:rsidRDefault="003972CE" w:rsidP="0041603B">
            <w:pPr>
              <w:cnfStyle w:val="000000000000" w:firstRow="0" w:lastRow="0" w:firstColumn="0" w:lastColumn="0" w:oddVBand="0" w:evenVBand="0" w:oddHBand="0" w:evenHBand="0" w:firstRowFirstColumn="0" w:firstRowLastColumn="0" w:lastRowFirstColumn="0" w:lastRowLastColumn="0"/>
            </w:pPr>
            <w:r w:rsidRPr="00291994">
              <w:t>Residential</w:t>
            </w:r>
            <w:r w:rsidR="00FD083E">
              <w:t xml:space="preserve"> </w:t>
            </w:r>
            <w:r w:rsidRPr="00291994">
              <w:t>project</w:t>
            </w:r>
            <w:r w:rsidR="00FD083E">
              <w:t xml:space="preserve"> </w:t>
            </w:r>
            <w:r w:rsidRPr="00291994">
              <w:t>or</w:t>
            </w:r>
            <w:r w:rsidR="00FD083E">
              <w:t xml:space="preserve"> </w:t>
            </w:r>
            <w:r w:rsidRPr="00291994">
              <w:t>halfway</w:t>
            </w:r>
            <w:r w:rsidR="00FD083E">
              <w:t xml:space="preserve"> </w:t>
            </w:r>
            <w:r w:rsidRPr="00291994">
              <w:t>house</w:t>
            </w:r>
            <w:r w:rsidR="00FD083E">
              <w:t xml:space="preserve"> </w:t>
            </w:r>
            <w:r w:rsidRPr="00291994">
              <w:t>with</w:t>
            </w:r>
            <w:r w:rsidR="00FD083E">
              <w:t xml:space="preserve"> </w:t>
            </w:r>
            <w:r w:rsidRPr="00291994">
              <w:t>no</w:t>
            </w:r>
            <w:r w:rsidR="00FD083E">
              <w:t xml:space="preserve"> </w:t>
            </w:r>
            <w:r w:rsidRPr="00291994">
              <w:t>homeless</w:t>
            </w:r>
            <w:r w:rsidR="00FD083E">
              <w:t xml:space="preserve"> </w:t>
            </w:r>
            <w:r w:rsidRPr="00291994">
              <w:t>criteria</w:t>
            </w:r>
          </w:p>
        </w:tc>
      </w:tr>
      <w:tr w:rsidR="003972CE" w:rsidRPr="00135FA4" w14:paraId="5C340A48"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099443E2" w14:textId="537B537B" w:rsidR="003972CE" w:rsidRPr="00BB7D91" w:rsidRDefault="003972CE" w:rsidP="008C6A67">
            <w:pPr>
              <w:jc w:val="right"/>
            </w:pPr>
            <w:r w:rsidRPr="00BB7D91">
              <w:t>18</w:t>
            </w:r>
          </w:p>
        </w:tc>
        <w:tc>
          <w:tcPr>
            <w:tcW w:w="8660" w:type="dxa"/>
          </w:tcPr>
          <w:p w14:paraId="17FCE6EF" w14:textId="442728AF" w:rsidR="003972CE" w:rsidRPr="00291994" w:rsidRDefault="003972CE" w:rsidP="0041603B">
            <w:pPr>
              <w:cnfStyle w:val="000000000000" w:firstRow="0" w:lastRow="0" w:firstColumn="0" w:lastColumn="0" w:oddVBand="0" w:evenVBand="0" w:oddHBand="0" w:evenHBand="0" w:firstRowFirstColumn="0" w:firstRowLastColumn="0" w:lastRowFirstColumn="0" w:lastRowLastColumn="0"/>
            </w:pPr>
            <w:r w:rsidRPr="00291994">
              <w:t>Safe</w:t>
            </w:r>
            <w:r w:rsidR="00FD083E">
              <w:t xml:space="preserve"> </w:t>
            </w:r>
            <w:r w:rsidRPr="00291994">
              <w:t>Haven</w:t>
            </w:r>
          </w:p>
        </w:tc>
      </w:tr>
      <w:tr w:rsidR="003972CE" w:rsidRPr="00135FA4" w14:paraId="0626A289"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9998567" w14:textId="13361B51" w:rsidR="003972CE" w:rsidRPr="00BB7D91" w:rsidRDefault="003972CE" w:rsidP="008C6A67">
            <w:pPr>
              <w:jc w:val="right"/>
            </w:pPr>
            <w:r w:rsidRPr="00BB7D91">
              <w:t>12</w:t>
            </w:r>
          </w:p>
        </w:tc>
        <w:tc>
          <w:tcPr>
            <w:tcW w:w="8660" w:type="dxa"/>
          </w:tcPr>
          <w:p w14:paraId="219FAFC3" w14:textId="4EC3F743" w:rsidR="003972CE" w:rsidRPr="00291994" w:rsidRDefault="003972CE" w:rsidP="0041603B">
            <w:pPr>
              <w:cnfStyle w:val="000000000000" w:firstRow="0" w:lastRow="0" w:firstColumn="0" w:lastColumn="0" w:oddVBand="0" w:evenVBand="0" w:oddHBand="0" w:evenHBand="0" w:firstRowFirstColumn="0" w:firstRowLastColumn="0" w:lastRowFirstColumn="0" w:lastRowLastColumn="0"/>
            </w:pPr>
            <w:r w:rsidRPr="00291994">
              <w:t>Staying</w:t>
            </w:r>
            <w:r w:rsidR="00FD083E">
              <w:t xml:space="preserve"> </w:t>
            </w:r>
            <w:r w:rsidRPr="00291994">
              <w:t>or</w:t>
            </w:r>
            <w:r w:rsidR="00FD083E">
              <w:t xml:space="preserve"> </w:t>
            </w:r>
            <w:r w:rsidRPr="00291994">
              <w:t>living</w:t>
            </w:r>
            <w:r w:rsidR="00FD083E">
              <w:t xml:space="preserve"> </w:t>
            </w:r>
            <w:r w:rsidRPr="00291994">
              <w:t>in</w:t>
            </w:r>
            <w:r w:rsidR="00FD083E">
              <w:t xml:space="preserve"> </w:t>
            </w:r>
            <w:r w:rsidRPr="00291994">
              <w:t>a</w:t>
            </w:r>
            <w:r w:rsidR="00FD083E">
              <w:t xml:space="preserve"> </w:t>
            </w:r>
            <w:r w:rsidRPr="00291994">
              <w:t>family</w:t>
            </w:r>
            <w:r w:rsidR="00FD083E">
              <w:t xml:space="preserve"> </w:t>
            </w:r>
            <w:r w:rsidRPr="00291994">
              <w:t>member’s</w:t>
            </w:r>
            <w:r w:rsidR="00FD083E">
              <w:t xml:space="preserve"> </w:t>
            </w:r>
            <w:r w:rsidRPr="00291994">
              <w:t>room,</w:t>
            </w:r>
            <w:r w:rsidR="00FD083E">
              <w:t xml:space="preserve"> </w:t>
            </w:r>
            <w:r w:rsidRPr="00291994">
              <w:t>apartment</w:t>
            </w:r>
            <w:r w:rsidR="00FD083E">
              <w:t xml:space="preserve"> </w:t>
            </w:r>
            <w:r w:rsidRPr="00291994">
              <w:t>or</w:t>
            </w:r>
            <w:r w:rsidR="00FD083E">
              <w:t xml:space="preserve"> </w:t>
            </w:r>
            <w:r w:rsidRPr="00291994">
              <w:t>house</w:t>
            </w:r>
          </w:p>
        </w:tc>
      </w:tr>
      <w:tr w:rsidR="003972CE" w:rsidRPr="00135FA4" w14:paraId="21A3F82D"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5E46FEAB" w14:textId="2A749D28" w:rsidR="003972CE" w:rsidRPr="00BB7D91" w:rsidRDefault="003972CE" w:rsidP="008C6A67">
            <w:pPr>
              <w:jc w:val="right"/>
            </w:pPr>
            <w:r w:rsidRPr="00291994">
              <w:t>13</w:t>
            </w:r>
          </w:p>
        </w:tc>
        <w:tc>
          <w:tcPr>
            <w:tcW w:w="8660" w:type="dxa"/>
          </w:tcPr>
          <w:p w14:paraId="64A4CEF2" w14:textId="2D1DC731" w:rsidR="003972CE" w:rsidRPr="00291994" w:rsidRDefault="003972CE" w:rsidP="0041603B">
            <w:pPr>
              <w:cnfStyle w:val="000000000000" w:firstRow="0" w:lastRow="0" w:firstColumn="0" w:lastColumn="0" w:oddVBand="0" w:evenVBand="0" w:oddHBand="0" w:evenHBand="0" w:firstRowFirstColumn="0" w:firstRowLastColumn="0" w:lastRowFirstColumn="0" w:lastRowLastColumn="0"/>
            </w:pPr>
            <w:r w:rsidRPr="00291994">
              <w:t>Staying</w:t>
            </w:r>
            <w:r w:rsidR="00FD083E">
              <w:t xml:space="preserve"> </w:t>
            </w:r>
            <w:r w:rsidRPr="00291994">
              <w:t>or</w:t>
            </w:r>
            <w:r w:rsidR="00FD083E">
              <w:t xml:space="preserve"> </w:t>
            </w:r>
            <w:r w:rsidRPr="00291994">
              <w:t>living</w:t>
            </w:r>
            <w:r w:rsidR="00FD083E">
              <w:t xml:space="preserve"> </w:t>
            </w:r>
            <w:r w:rsidRPr="00291994">
              <w:t>in</w:t>
            </w:r>
            <w:r w:rsidR="00FD083E">
              <w:t xml:space="preserve"> </w:t>
            </w:r>
            <w:r w:rsidRPr="00291994">
              <w:t>a</w:t>
            </w:r>
            <w:r w:rsidR="00FD083E">
              <w:t xml:space="preserve"> </w:t>
            </w:r>
            <w:r w:rsidRPr="00291994">
              <w:t>friend’s</w:t>
            </w:r>
            <w:r w:rsidR="00FD083E">
              <w:t xml:space="preserve"> </w:t>
            </w:r>
            <w:r w:rsidRPr="00291994">
              <w:t>room,</w:t>
            </w:r>
            <w:r w:rsidR="00FD083E">
              <w:t xml:space="preserve"> </w:t>
            </w:r>
            <w:r w:rsidRPr="00291994">
              <w:t>apartment</w:t>
            </w:r>
            <w:r w:rsidR="00FD083E">
              <w:t xml:space="preserve"> </w:t>
            </w:r>
            <w:r w:rsidRPr="00291994">
              <w:t>or</w:t>
            </w:r>
            <w:r w:rsidR="00FD083E">
              <w:t xml:space="preserve"> </w:t>
            </w:r>
            <w:r w:rsidRPr="00291994">
              <w:t>house</w:t>
            </w:r>
          </w:p>
        </w:tc>
      </w:tr>
      <w:tr w:rsidR="003972CE" w:rsidRPr="00135FA4" w14:paraId="14971F3F"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A9CF1D5" w14:textId="04966305" w:rsidR="003972CE" w:rsidRPr="00291994" w:rsidRDefault="003972CE" w:rsidP="008C6A67">
            <w:pPr>
              <w:jc w:val="right"/>
            </w:pPr>
            <w:r w:rsidRPr="00291994">
              <w:t>5</w:t>
            </w:r>
          </w:p>
        </w:tc>
        <w:tc>
          <w:tcPr>
            <w:tcW w:w="8660" w:type="dxa"/>
          </w:tcPr>
          <w:p w14:paraId="71F6653F" w14:textId="38C4C731" w:rsidR="003972CE" w:rsidRPr="00291994" w:rsidRDefault="003972CE" w:rsidP="0041603B">
            <w:pPr>
              <w:cnfStyle w:val="000000000000" w:firstRow="0" w:lastRow="0" w:firstColumn="0" w:lastColumn="0" w:oddVBand="0" w:evenVBand="0" w:oddHBand="0" w:evenHBand="0" w:firstRowFirstColumn="0" w:firstRowLastColumn="0" w:lastRowFirstColumn="0" w:lastRowLastColumn="0"/>
            </w:pPr>
            <w:r w:rsidRPr="00291994">
              <w:t>Substance</w:t>
            </w:r>
            <w:r w:rsidR="00FD083E">
              <w:t xml:space="preserve"> </w:t>
            </w:r>
            <w:r w:rsidRPr="00291994">
              <w:t>abuse</w:t>
            </w:r>
            <w:r w:rsidR="00FD083E">
              <w:t xml:space="preserve"> </w:t>
            </w:r>
            <w:r w:rsidRPr="00291994">
              <w:t>treatment</w:t>
            </w:r>
            <w:r w:rsidR="00FD083E">
              <w:t xml:space="preserve"> </w:t>
            </w:r>
            <w:r w:rsidRPr="00291994">
              <w:t>facility</w:t>
            </w:r>
            <w:r w:rsidR="00FD083E">
              <w:t xml:space="preserve"> </w:t>
            </w:r>
            <w:r w:rsidRPr="00291994">
              <w:t>or</w:t>
            </w:r>
            <w:r w:rsidR="00FD083E">
              <w:t xml:space="preserve"> </w:t>
            </w:r>
            <w:r w:rsidRPr="00291994">
              <w:t>detox</w:t>
            </w:r>
            <w:r w:rsidR="00FD083E">
              <w:t xml:space="preserve"> </w:t>
            </w:r>
            <w:r w:rsidRPr="00291994">
              <w:t>center</w:t>
            </w:r>
          </w:p>
        </w:tc>
      </w:tr>
      <w:tr w:rsidR="003972CE" w:rsidRPr="00135FA4" w14:paraId="71304D15"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262DC60" w14:textId="650A07FA" w:rsidR="003972CE" w:rsidRPr="00291994" w:rsidRDefault="003972CE" w:rsidP="008C6A67">
            <w:pPr>
              <w:jc w:val="right"/>
            </w:pPr>
            <w:r w:rsidRPr="00291994">
              <w:t>2</w:t>
            </w:r>
          </w:p>
        </w:tc>
        <w:tc>
          <w:tcPr>
            <w:tcW w:w="8660" w:type="dxa"/>
          </w:tcPr>
          <w:p w14:paraId="55AD3753" w14:textId="6B99FFF2" w:rsidR="003972CE" w:rsidRPr="00291994" w:rsidRDefault="003972CE" w:rsidP="003972CE">
            <w:pPr>
              <w:cnfStyle w:val="000000000000" w:firstRow="0" w:lastRow="0" w:firstColumn="0" w:lastColumn="0" w:oddVBand="0" w:evenVBand="0" w:oddHBand="0" w:evenHBand="0" w:firstRowFirstColumn="0" w:firstRowLastColumn="0" w:lastRowFirstColumn="0" w:lastRowLastColumn="0"/>
            </w:pPr>
            <w:r w:rsidRPr="00291994">
              <w:t>Transitional</w:t>
            </w:r>
            <w:r w:rsidR="00FD083E">
              <w:t xml:space="preserve"> </w:t>
            </w:r>
            <w:r w:rsidRPr="00291994">
              <w:t>housing</w:t>
            </w:r>
            <w:r w:rsidR="00FD083E">
              <w:t xml:space="preserve"> </w:t>
            </w:r>
            <w:r w:rsidRPr="00291994">
              <w:t>for</w:t>
            </w:r>
            <w:r w:rsidR="00FD083E">
              <w:t xml:space="preserve"> </w:t>
            </w:r>
            <w:r w:rsidRPr="00291994">
              <w:t>homeless</w:t>
            </w:r>
            <w:r w:rsidR="00FD083E">
              <w:t xml:space="preserve"> </w:t>
            </w:r>
            <w:r w:rsidRPr="00291994">
              <w:t>persons</w:t>
            </w:r>
            <w:r w:rsidR="00FD083E">
              <w:t xml:space="preserve"> </w:t>
            </w:r>
          </w:p>
        </w:tc>
      </w:tr>
      <w:tr w:rsidR="003972CE" w:rsidRPr="00135FA4" w14:paraId="09256D70"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1C8B4943" w14:textId="7BE4044D" w:rsidR="003972CE" w:rsidRPr="00291994" w:rsidRDefault="003972CE" w:rsidP="008C6A67">
            <w:pPr>
              <w:jc w:val="right"/>
            </w:pPr>
            <w:r w:rsidRPr="00291994">
              <w:lastRenderedPageBreak/>
              <w:t>17</w:t>
            </w:r>
          </w:p>
        </w:tc>
        <w:tc>
          <w:tcPr>
            <w:tcW w:w="8660" w:type="dxa"/>
          </w:tcPr>
          <w:p w14:paraId="26864C2F" w14:textId="09B8D281" w:rsidR="003972CE" w:rsidRPr="00291994" w:rsidRDefault="003972CE" w:rsidP="0041603B">
            <w:pPr>
              <w:cnfStyle w:val="000000000000" w:firstRow="0" w:lastRow="0" w:firstColumn="0" w:lastColumn="0" w:oddVBand="0" w:evenVBand="0" w:oddHBand="0" w:evenHBand="0" w:firstRowFirstColumn="0" w:firstRowLastColumn="0" w:lastRowFirstColumn="0" w:lastRowLastColumn="0"/>
            </w:pPr>
            <w:r w:rsidRPr="00291994">
              <w:t>Other</w:t>
            </w:r>
          </w:p>
        </w:tc>
      </w:tr>
      <w:tr w:rsidR="003972CE" w:rsidRPr="00135FA4" w14:paraId="3A1ACFCF"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15CC4E22" w14:textId="31A3090C" w:rsidR="003972CE" w:rsidRPr="00291994" w:rsidRDefault="003972CE" w:rsidP="008C6A67">
            <w:pPr>
              <w:jc w:val="right"/>
            </w:pPr>
            <w:r w:rsidRPr="00291994">
              <w:t>8</w:t>
            </w:r>
          </w:p>
        </w:tc>
        <w:tc>
          <w:tcPr>
            <w:tcW w:w="8660" w:type="dxa"/>
          </w:tcPr>
          <w:p w14:paraId="59DE2413" w14:textId="0614D6D7" w:rsidR="003972CE" w:rsidRPr="00291994" w:rsidRDefault="003972CE" w:rsidP="0041603B">
            <w:pPr>
              <w:cnfStyle w:val="000000000000" w:firstRow="0" w:lastRow="0" w:firstColumn="0" w:lastColumn="0" w:oddVBand="0" w:evenVBand="0" w:oddHBand="0" w:evenHBand="0" w:firstRowFirstColumn="0" w:firstRowLastColumn="0" w:lastRowFirstColumn="0" w:lastRowLastColumn="0"/>
            </w:pPr>
            <w:r w:rsidRPr="00291994">
              <w:t>Client</w:t>
            </w:r>
            <w:r w:rsidR="00FD083E">
              <w:t xml:space="preserve"> </w:t>
            </w:r>
            <w:r w:rsidRPr="00291994">
              <w:t>doesn’t</w:t>
            </w:r>
            <w:r w:rsidR="00FD083E">
              <w:t xml:space="preserve"> </w:t>
            </w:r>
            <w:r w:rsidRPr="00291994">
              <w:t>know</w:t>
            </w:r>
          </w:p>
        </w:tc>
      </w:tr>
      <w:tr w:rsidR="003972CE" w:rsidRPr="00135FA4" w14:paraId="4D825983"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5011E4EB" w14:textId="1CB0DD9E" w:rsidR="003972CE" w:rsidRPr="00291994" w:rsidRDefault="003972CE" w:rsidP="008C6A67">
            <w:pPr>
              <w:jc w:val="right"/>
            </w:pPr>
            <w:r w:rsidRPr="00291994">
              <w:t>9</w:t>
            </w:r>
          </w:p>
        </w:tc>
        <w:tc>
          <w:tcPr>
            <w:tcW w:w="8660" w:type="dxa"/>
          </w:tcPr>
          <w:p w14:paraId="5987E5A9" w14:textId="771DF165" w:rsidR="003972CE" w:rsidRPr="00291994" w:rsidRDefault="003972CE" w:rsidP="0041603B">
            <w:pPr>
              <w:cnfStyle w:val="000000000000" w:firstRow="0" w:lastRow="0" w:firstColumn="0" w:lastColumn="0" w:oddVBand="0" w:evenVBand="0" w:oddHBand="0" w:evenHBand="0" w:firstRowFirstColumn="0" w:firstRowLastColumn="0" w:lastRowFirstColumn="0" w:lastRowLastColumn="0"/>
            </w:pPr>
            <w:r w:rsidRPr="00291994">
              <w:t>Client</w:t>
            </w:r>
            <w:r w:rsidR="00FD083E">
              <w:t xml:space="preserve"> </w:t>
            </w:r>
            <w:r w:rsidRPr="00291994">
              <w:t>refused</w:t>
            </w:r>
          </w:p>
        </w:tc>
      </w:tr>
      <w:tr w:rsidR="003972CE" w:rsidRPr="00135FA4" w14:paraId="4D9E6309"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3136A606" w14:textId="504A2516" w:rsidR="003972CE" w:rsidRPr="00291994" w:rsidRDefault="003972CE" w:rsidP="008C6A67">
            <w:pPr>
              <w:jc w:val="right"/>
            </w:pPr>
            <w:r>
              <w:t>99</w:t>
            </w:r>
          </w:p>
        </w:tc>
        <w:tc>
          <w:tcPr>
            <w:tcW w:w="8660" w:type="dxa"/>
          </w:tcPr>
          <w:p w14:paraId="188BFE10" w14:textId="1B4FDF80" w:rsidR="003972CE" w:rsidRPr="00291994" w:rsidRDefault="003972CE" w:rsidP="0041603B">
            <w:pPr>
              <w:cnfStyle w:val="000000000000" w:firstRow="0" w:lastRow="0" w:firstColumn="0" w:lastColumn="0" w:oddVBand="0" w:evenVBand="0" w:oddHBand="0" w:evenHBand="0" w:firstRowFirstColumn="0" w:firstRowLastColumn="0" w:lastRowFirstColumn="0" w:lastRowLastColumn="0"/>
            </w:pPr>
            <w:r>
              <w:t>Data</w:t>
            </w:r>
            <w:r w:rsidR="00FD083E">
              <w:t xml:space="preserve"> </w:t>
            </w:r>
            <w:r>
              <w:t>not</w:t>
            </w:r>
            <w:r w:rsidR="00FD083E">
              <w:t xml:space="preserve"> </w:t>
            </w:r>
            <w:r>
              <w:t>collected</w:t>
            </w:r>
          </w:p>
        </w:tc>
      </w:tr>
    </w:tbl>
    <w:p w14:paraId="6D69D34C" w14:textId="77777777" w:rsidR="003972CE" w:rsidRDefault="003972CE"/>
    <w:p w14:paraId="74080FC0" w14:textId="77979B2B" w:rsidR="003972CE" w:rsidRDefault="003972CE" w:rsidP="003972CE">
      <w:pPr>
        <w:pStyle w:val="Heading2"/>
      </w:pPr>
      <w:bookmarkStart w:id="647" w:name="_3.9.2_ResidencePriorLengthOfStay"/>
      <w:bookmarkStart w:id="648" w:name="_Toc430693269"/>
      <w:bookmarkEnd w:id="647"/>
      <w:r>
        <w:t>3.9.2</w:t>
      </w:r>
      <w:r>
        <w:tab/>
        <w:t>ResidencePriorLengthOfStay</w:t>
      </w:r>
      <w:bookmarkEnd w:id="648"/>
    </w:p>
    <w:tbl>
      <w:tblPr>
        <w:tblStyle w:val="GridTable1Light-Accent11"/>
        <w:tblW w:w="9445" w:type="dxa"/>
        <w:tblLook w:val="04A0" w:firstRow="1" w:lastRow="0" w:firstColumn="1" w:lastColumn="0" w:noHBand="0" w:noVBand="1"/>
      </w:tblPr>
      <w:tblGrid>
        <w:gridCol w:w="751"/>
        <w:gridCol w:w="8694"/>
        <w:tblGridChange w:id="649">
          <w:tblGrid>
            <w:gridCol w:w="751"/>
            <w:gridCol w:w="8694"/>
          </w:tblGrid>
        </w:tblGridChange>
      </w:tblGrid>
      <w:tr w:rsidR="006D5CB5" w:rsidRPr="00135FA4" w14:paraId="69B127A8" w14:textId="2FA3A803" w:rsidTr="006D5CB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51" w:type="dxa"/>
          </w:tcPr>
          <w:p w14:paraId="0036A79B" w14:textId="20739AD2" w:rsidR="006D5CB5" w:rsidRDefault="006D5CB5" w:rsidP="0041603B">
            <w:r>
              <w:t>Value</w:t>
            </w:r>
          </w:p>
        </w:tc>
        <w:tc>
          <w:tcPr>
            <w:tcW w:w="8694" w:type="dxa"/>
          </w:tcPr>
          <w:p w14:paraId="4BC89962" w14:textId="49903624" w:rsidR="006D5CB5" w:rsidRDefault="006D5CB5" w:rsidP="0041603B">
            <w:pPr>
              <w:cnfStyle w:val="100000000000" w:firstRow="1" w:lastRow="0" w:firstColumn="0" w:lastColumn="0" w:oddVBand="0" w:evenVBand="0" w:oddHBand="0" w:evenHBand="0" w:firstRowFirstColumn="0" w:firstRowLastColumn="0" w:lastRowFirstColumn="0" w:lastRowLastColumn="0"/>
            </w:pPr>
            <w:r>
              <w:t>Text</w:t>
            </w:r>
          </w:p>
        </w:tc>
      </w:tr>
      <w:tr w:rsidR="006D5CB5" w:rsidRPr="00135FA4" w14:paraId="2897973C" w14:textId="78028097" w:rsidTr="006D5CB5">
        <w:trPr>
          <w:cantSplit/>
        </w:trPr>
        <w:tc>
          <w:tcPr>
            <w:cnfStyle w:val="001000000000" w:firstRow="0" w:lastRow="0" w:firstColumn="1" w:lastColumn="0" w:oddVBand="0" w:evenVBand="0" w:oddHBand="0" w:evenHBand="0" w:firstRowFirstColumn="0" w:firstRowLastColumn="0" w:lastRowFirstColumn="0" w:lastRowLastColumn="0"/>
            <w:tcW w:w="751" w:type="dxa"/>
          </w:tcPr>
          <w:p w14:paraId="19DC74A6" w14:textId="1025CFA4" w:rsidR="006D5CB5" w:rsidRDefault="006D5CB5" w:rsidP="006D5CB5">
            <w:pPr>
              <w:jc w:val="right"/>
            </w:pPr>
            <w:r>
              <w:t>10</w:t>
            </w:r>
          </w:p>
        </w:tc>
        <w:tc>
          <w:tcPr>
            <w:tcW w:w="8694" w:type="dxa"/>
            <w:vAlign w:val="center"/>
          </w:tcPr>
          <w:p w14:paraId="3973BFF3" w14:textId="09A9EB35" w:rsidR="006D5CB5" w:rsidRDefault="006D5CB5" w:rsidP="006D5CB5">
            <w:pPr>
              <w:cnfStyle w:val="000000000000" w:firstRow="0" w:lastRow="0" w:firstColumn="0" w:lastColumn="0" w:oddVBand="0" w:evenVBand="0" w:oddHBand="0" w:evenHBand="0" w:firstRowFirstColumn="0" w:firstRowLastColumn="0" w:lastRowFirstColumn="0" w:lastRowLastColumn="0"/>
            </w:pPr>
            <w:r>
              <w:t xml:space="preserve">One night </w:t>
            </w:r>
            <w:r w:rsidRPr="00910FB1">
              <w:t xml:space="preserve">or less </w:t>
            </w:r>
          </w:p>
        </w:tc>
      </w:tr>
      <w:tr w:rsidR="006D5CB5" w:rsidRPr="00135FA4" w14:paraId="6C79CA98" w14:textId="53153181" w:rsidTr="006D5CB5">
        <w:trPr>
          <w:cantSplit/>
        </w:trPr>
        <w:tc>
          <w:tcPr>
            <w:cnfStyle w:val="001000000000" w:firstRow="0" w:lastRow="0" w:firstColumn="1" w:lastColumn="0" w:oddVBand="0" w:evenVBand="0" w:oddHBand="0" w:evenHBand="0" w:firstRowFirstColumn="0" w:firstRowLastColumn="0" w:lastRowFirstColumn="0" w:lastRowLastColumn="0"/>
            <w:tcW w:w="751" w:type="dxa"/>
          </w:tcPr>
          <w:p w14:paraId="03125564" w14:textId="175E283A" w:rsidR="006D5CB5" w:rsidRDefault="006D5CB5" w:rsidP="006D5CB5">
            <w:pPr>
              <w:jc w:val="right"/>
            </w:pPr>
            <w:r>
              <w:t>11</w:t>
            </w:r>
          </w:p>
        </w:tc>
        <w:tc>
          <w:tcPr>
            <w:tcW w:w="8694" w:type="dxa"/>
            <w:vAlign w:val="center"/>
          </w:tcPr>
          <w:p w14:paraId="71628AF5" w14:textId="41D0AA60" w:rsidR="006D5CB5" w:rsidRDefault="006D5CB5" w:rsidP="006D5CB5">
            <w:pPr>
              <w:cnfStyle w:val="000000000000" w:firstRow="0" w:lastRow="0" w:firstColumn="0" w:lastColumn="0" w:oddVBand="0" w:evenVBand="0" w:oddHBand="0" w:evenHBand="0" w:firstRowFirstColumn="0" w:firstRowLastColumn="0" w:lastRowFirstColumn="0" w:lastRowLastColumn="0"/>
            </w:pPr>
            <w:r w:rsidRPr="00910FB1">
              <w:t xml:space="preserve">Two </w:t>
            </w:r>
            <w:r>
              <w:t>to six nights</w:t>
            </w:r>
          </w:p>
        </w:tc>
      </w:tr>
      <w:tr w:rsidR="006D5CB5" w:rsidRPr="00135FA4" w14:paraId="505A0883" w14:textId="2CB3979B" w:rsidTr="006D5CB5">
        <w:trPr>
          <w:cantSplit/>
        </w:trPr>
        <w:tc>
          <w:tcPr>
            <w:cnfStyle w:val="001000000000" w:firstRow="0" w:lastRow="0" w:firstColumn="1" w:lastColumn="0" w:oddVBand="0" w:evenVBand="0" w:oddHBand="0" w:evenHBand="0" w:firstRowFirstColumn="0" w:firstRowLastColumn="0" w:lastRowFirstColumn="0" w:lastRowLastColumn="0"/>
            <w:tcW w:w="751" w:type="dxa"/>
          </w:tcPr>
          <w:p w14:paraId="53034181" w14:textId="0890497E" w:rsidR="006D5CB5" w:rsidRDefault="006D5CB5" w:rsidP="006D5CB5">
            <w:pPr>
              <w:jc w:val="right"/>
            </w:pPr>
            <w:r w:rsidRPr="00291994">
              <w:t>2</w:t>
            </w:r>
          </w:p>
        </w:tc>
        <w:tc>
          <w:tcPr>
            <w:tcW w:w="8694" w:type="dxa"/>
            <w:vAlign w:val="center"/>
          </w:tcPr>
          <w:p w14:paraId="3EF4CC9A" w14:textId="47B715CE" w:rsidR="006D5CB5" w:rsidRDefault="006D5CB5" w:rsidP="006D5CB5">
            <w:pPr>
              <w:cnfStyle w:val="000000000000" w:firstRow="0" w:lastRow="0" w:firstColumn="0" w:lastColumn="0" w:oddVBand="0" w:evenVBand="0" w:oddHBand="0" w:evenHBand="0" w:firstRowFirstColumn="0" w:firstRowLastColumn="0" w:lastRowFirstColumn="0" w:lastRowLastColumn="0"/>
            </w:pPr>
            <w:r w:rsidRPr="00291994">
              <w:t>More than one week, but less than one month</w:t>
            </w:r>
          </w:p>
        </w:tc>
      </w:tr>
      <w:tr w:rsidR="006D5CB5" w:rsidRPr="00135FA4" w14:paraId="2C12F4A8" w14:textId="2A5799D7" w:rsidTr="006D5CB5">
        <w:trPr>
          <w:cantSplit/>
        </w:trPr>
        <w:tc>
          <w:tcPr>
            <w:cnfStyle w:val="001000000000" w:firstRow="0" w:lastRow="0" w:firstColumn="1" w:lastColumn="0" w:oddVBand="0" w:evenVBand="0" w:oddHBand="0" w:evenHBand="0" w:firstRowFirstColumn="0" w:firstRowLastColumn="0" w:lastRowFirstColumn="0" w:lastRowLastColumn="0"/>
            <w:tcW w:w="751" w:type="dxa"/>
          </w:tcPr>
          <w:p w14:paraId="04FB2FF2" w14:textId="0A1EA3D2" w:rsidR="006D5CB5" w:rsidRPr="00291994" w:rsidRDefault="006D5CB5" w:rsidP="006D5CB5">
            <w:pPr>
              <w:jc w:val="right"/>
            </w:pPr>
            <w:r w:rsidRPr="00291994">
              <w:t>3</w:t>
            </w:r>
          </w:p>
        </w:tc>
        <w:tc>
          <w:tcPr>
            <w:tcW w:w="8694" w:type="dxa"/>
            <w:vAlign w:val="center"/>
          </w:tcPr>
          <w:p w14:paraId="336B07B2" w14:textId="43C8EFF0" w:rsidR="006D5CB5" w:rsidRPr="00291994" w:rsidRDefault="006D5CB5" w:rsidP="006D5CB5">
            <w:pPr>
              <w:cnfStyle w:val="000000000000" w:firstRow="0" w:lastRow="0" w:firstColumn="0" w:lastColumn="0" w:oddVBand="0" w:evenVBand="0" w:oddHBand="0" w:evenHBand="0" w:firstRowFirstColumn="0" w:firstRowLastColumn="0" w:lastRowFirstColumn="0" w:lastRowLastColumn="0"/>
            </w:pPr>
            <w:r w:rsidRPr="00910FB1">
              <w:t>Longer than one month</w:t>
            </w:r>
            <w:r>
              <w:t xml:space="preserve"> but less than 90 days</w:t>
            </w:r>
          </w:p>
        </w:tc>
      </w:tr>
      <w:tr w:rsidR="006D5CB5" w:rsidRPr="00135FA4" w14:paraId="7FEB52D8" w14:textId="3B907D93" w:rsidTr="006D5CB5">
        <w:trPr>
          <w:cantSplit/>
        </w:trPr>
        <w:tc>
          <w:tcPr>
            <w:cnfStyle w:val="001000000000" w:firstRow="0" w:lastRow="0" w:firstColumn="1" w:lastColumn="0" w:oddVBand="0" w:evenVBand="0" w:oddHBand="0" w:evenHBand="0" w:firstRowFirstColumn="0" w:firstRowLastColumn="0" w:lastRowFirstColumn="0" w:lastRowLastColumn="0"/>
            <w:tcW w:w="751" w:type="dxa"/>
          </w:tcPr>
          <w:p w14:paraId="328EF5A2" w14:textId="01D6211C" w:rsidR="006D5CB5" w:rsidRPr="00291994" w:rsidRDefault="006D5CB5" w:rsidP="006D5CB5">
            <w:pPr>
              <w:jc w:val="right"/>
            </w:pPr>
            <w:r w:rsidRPr="00291994">
              <w:t>4</w:t>
            </w:r>
          </w:p>
        </w:tc>
        <w:tc>
          <w:tcPr>
            <w:tcW w:w="8694" w:type="dxa"/>
          </w:tcPr>
          <w:p w14:paraId="31721062" w14:textId="4DAF5BA1" w:rsidR="006D5CB5" w:rsidRPr="00291994" w:rsidRDefault="006D5CB5" w:rsidP="006D5CB5">
            <w:pPr>
              <w:cnfStyle w:val="000000000000" w:firstRow="0" w:lastRow="0" w:firstColumn="0" w:lastColumn="0" w:oddVBand="0" w:evenVBand="0" w:oddHBand="0" w:evenHBand="0" w:firstRowFirstColumn="0" w:firstRowLastColumn="0" w:lastRowFirstColumn="0" w:lastRowLastColumn="0"/>
            </w:pPr>
            <w:r>
              <w:t>90 days or more but less than one year</w:t>
            </w:r>
          </w:p>
        </w:tc>
      </w:tr>
      <w:tr w:rsidR="006D5CB5" w:rsidRPr="00135FA4" w14:paraId="57E99067" w14:textId="547365C5" w:rsidTr="006D5CB5">
        <w:trPr>
          <w:cantSplit/>
        </w:trPr>
        <w:tc>
          <w:tcPr>
            <w:cnfStyle w:val="001000000000" w:firstRow="0" w:lastRow="0" w:firstColumn="1" w:lastColumn="0" w:oddVBand="0" w:evenVBand="0" w:oddHBand="0" w:evenHBand="0" w:firstRowFirstColumn="0" w:firstRowLastColumn="0" w:lastRowFirstColumn="0" w:lastRowLastColumn="0"/>
            <w:tcW w:w="751" w:type="dxa"/>
          </w:tcPr>
          <w:p w14:paraId="0BF26525" w14:textId="3655A58C" w:rsidR="006D5CB5" w:rsidRPr="00291994" w:rsidRDefault="006D5CB5" w:rsidP="006D5CB5">
            <w:pPr>
              <w:jc w:val="right"/>
            </w:pPr>
            <w:r w:rsidRPr="00291994">
              <w:t>5</w:t>
            </w:r>
          </w:p>
        </w:tc>
        <w:tc>
          <w:tcPr>
            <w:tcW w:w="8694" w:type="dxa"/>
          </w:tcPr>
          <w:p w14:paraId="6D1EF6A9" w14:textId="4597177B" w:rsidR="006D5CB5" w:rsidRPr="00291994" w:rsidRDefault="006D5CB5" w:rsidP="006D5CB5">
            <w:pPr>
              <w:cnfStyle w:val="000000000000" w:firstRow="0" w:lastRow="0" w:firstColumn="0" w:lastColumn="0" w:oddVBand="0" w:evenVBand="0" w:oddHBand="0" w:evenHBand="0" w:firstRowFirstColumn="0" w:firstRowLastColumn="0" w:lastRowFirstColumn="0" w:lastRowLastColumn="0"/>
            </w:pPr>
            <w:r>
              <w:t>One year or longer</w:t>
            </w:r>
          </w:p>
        </w:tc>
      </w:tr>
      <w:tr w:rsidR="006D5CB5" w:rsidRPr="00135FA4" w14:paraId="304DE8EB" w14:textId="1DF740C4" w:rsidTr="006D5CB5">
        <w:trPr>
          <w:cantSplit/>
        </w:trPr>
        <w:tc>
          <w:tcPr>
            <w:cnfStyle w:val="001000000000" w:firstRow="0" w:lastRow="0" w:firstColumn="1" w:lastColumn="0" w:oddVBand="0" w:evenVBand="0" w:oddHBand="0" w:evenHBand="0" w:firstRowFirstColumn="0" w:firstRowLastColumn="0" w:lastRowFirstColumn="0" w:lastRowLastColumn="0"/>
            <w:tcW w:w="751" w:type="dxa"/>
          </w:tcPr>
          <w:p w14:paraId="34A50DC7" w14:textId="37ED5038" w:rsidR="006D5CB5" w:rsidRPr="00291994" w:rsidRDefault="006D5CB5" w:rsidP="006D5CB5">
            <w:pPr>
              <w:jc w:val="right"/>
            </w:pPr>
            <w:r w:rsidRPr="00291994">
              <w:t>8</w:t>
            </w:r>
          </w:p>
        </w:tc>
        <w:tc>
          <w:tcPr>
            <w:tcW w:w="8694" w:type="dxa"/>
          </w:tcPr>
          <w:p w14:paraId="3B0E57DF" w14:textId="74F7DA5A" w:rsidR="006D5CB5" w:rsidRPr="00291994" w:rsidRDefault="006D5CB5" w:rsidP="006D5CB5">
            <w:pPr>
              <w:cnfStyle w:val="000000000000" w:firstRow="0" w:lastRow="0" w:firstColumn="0" w:lastColumn="0" w:oddVBand="0" w:evenVBand="0" w:oddHBand="0" w:evenHBand="0" w:firstRowFirstColumn="0" w:firstRowLastColumn="0" w:lastRowFirstColumn="0" w:lastRowLastColumn="0"/>
            </w:pPr>
            <w:r w:rsidRPr="00291994">
              <w:t>Client</w:t>
            </w:r>
            <w:r>
              <w:t xml:space="preserve"> </w:t>
            </w:r>
            <w:r w:rsidRPr="00291994">
              <w:t>doesn’t</w:t>
            </w:r>
            <w:r>
              <w:t xml:space="preserve"> </w:t>
            </w:r>
            <w:r w:rsidRPr="00291994">
              <w:t>know</w:t>
            </w:r>
          </w:p>
        </w:tc>
      </w:tr>
      <w:tr w:rsidR="006D5CB5" w:rsidRPr="00135FA4" w14:paraId="57EB19FC" w14:textId="0DA43F09" w:rsidTr="006D5CB5">
        <w:trPr>
          <w:cantSplit/>
        </w:trPr>
        <w:tc>
          <w:tcPr>
            <w:cnfStyle w:val="001000000000" w:firstRow="0" w:lastRow="0" w:firstColumn="1" w:lastColumn="0" w:oddVBand="0" w:evenVBand="0" w:oddHBand="0" w:evenHBand="0" w:firstRowFirstColumn="0" w:firstRowLastColumn="0" w:lastRowFirstColumn="0" w:lastRowLastColumn="0"/>
            <w:tcW w:w="751" w:type="dxa"/>
          </w:tcPr>
          <w:p w14:paraId="5C5C8B6D" w14:textId="7150C1E5" w:rsidR="006D5CB5" w:rsidRPr="00291994" w:rsidRDefault="006D5CB5" w:rsidP="006D5CB5">
            <w:pPr>
              <w:jc w:val="right"/>
            </w:pPr>
            <w:r w:rsidRPr="00291994">
              <w:t>9</w:t>
            </w:r>
          </w:p>
        </w:tc>
        <w:tc>
          <w:tcPr>
            <w:tcW w:w="8694" w:type="dxa"/>
          </w:tcPr>
          <w:p w14:paraId="655DBB66" w14:textId="5D665903" w:rsidR="006D5CB5" w:rsidRPr="00291994" w:rsidRDefault="006D5CB5" w:rsidP="006D5CB5">
            <w:pPr>
              <w:cnfStyle w:val="000000000000" w:firstRow="0" w:lastRow="0" w:firstColumn="0" w:lastColumn="0" w:oddVBand="0" w:evenVBand="0" w:oddHBand="0" w:evenHBand="0" w:firstRowFirstColumn="0" w:firstRowLastColumn="0" w:lastRowFirstColumn="0" w:lastRowLastColumn="0"/>
            </w:pPr>
            <w:r w:rsidRPr="00291994">
              <w:t>Client</w:t>
            </w:r>
            <w:r>
              <w:t xml:space="preserve"> </w:t>
            </w:r>
            <w:r w:rsidRPr="00291994">
              <w:t>refused</w:t>
            </w:r>
          </w:p>
        </w:tc>
      </w:tr>
      <w:tr w:rsidR="006D5CB5" w:rsidRPr="00135FA4" w14:paraId="27FFA541" w14:textId="7FE8B405" w:rsidTr="006D5CB5">
        <w:trPr>
          <w:cantSplit/>
        </w:trPr>
        <w:tc>
          <w:tcPr>
            <w:cnfStyle w:val="001000000000" w:firstRow="0" w:lastRow="0" w:firstColumn="1" w:lastColumn="0" w:oddVBand="0" w:evenVBand="0" w:oddHBand="0" w:evenHBand="0" w:firstRowFirstColumn="0" w:firstRowLastColumn="0" w:lastRowFirstColumn="0" w:lastRowLastColumn="0"/>
            <w:tcW w:w="751" w:type="dxa"/>
          </w:tcPr>
          <w:p w14:paraId="7B3E1D02" w14:textId="15737CFE" w:rsidR="006D5CB5" w:rsidRPr="00291994" w:rsidRDefault="006D5CB5" w:rsidP="006D5CB5">
            <w:pPr>
              <w:jc w:val="right"/>
            </w:pPr>
            <w:r>
              <w:t>99</w:t>
            </w:r>
          </w:p>
        </w:tc>
        <w:tc>
          <w:tcPr>
            <w:tcW w:w="8694" w:type="dxa"/>
          </w:tcPr>
          <w:p w14:paraId="18EBC560" w14:textId="14557344" w:rsidR="006D5CB5" w:rsidRPr="00291994" w:rsidRDefault="006D5CB5" w:rsidP="006D5CB5">
            <w:pPr>
              <w:cnfStyle w:val="000000000000" w:firstRow="0" w:lastRow="0" w:firstColumn="0" w:lastColumn="0" w:oddVBand="0" w:evenVBand="0" w:oddHBand="0" w:evenHBand="0" w:firstRowFirstColumn="0" w:firstRowLastColumn="0" w:lastRowFirstColumn="0" w:lastRowLastColumn="0"/>
            </w:pPr>
            <w:r>
              <w:t>Data not collected</w:t>
            </w:r>
          </w:p>
        </w:tc>
      </w:tr>
    </w:tbl>
    <w:p w14:paraId="78F85232" w14:textId="0AA78C62" w:rsidR="009A0FCD" w:rsidRDefault="009A0FCD"/>
    <w:p w14:paraId="3DF5681A" w14:textId="7AD4938B" w:rsidR="009A0FCD" w:rsidRDefault="007E05AA" w:rsidP="00B60FB1">
      <w:pPr>
        <w:pStyle w:val="Heading2"/>
      </w:pPr>
      <w:bookmarkStart w:id="650" w:name="_3.12.1_Destination"/>
      <w:bookmarkStart w:id="651" w:name="_Toc430693270"/>
      <w:bookmarkEnd w:id="650"/>
      <w:r>
        <w:t>3.12.1</w:t>
      </w:r>
      <w:r>
        <w:tab/>
        <w:t>Destination</w:t>
      </w:r>
      <w:bookmarkEnd w:id="651"/>
    </w:p>
    <w:tbl>
      <w:tblPr>
        <w:tblStyle w:val="GridTable1Light-Accent11"/>
        <w:tblW w:w="9445" w:type="dxa"/>
        <w:tblLook w:val="04A0" w:firstRow="1" w:lastRow="0" w:firstColumn="1" w:lastColumn="0" w:noHBand="0" w:noVBand="1"/>
      </w:tblPr>
      <w:tblGrid>
        <w:gridCol w:w="785"/>
        <w:gridCol w:w="8660"/>
      </w:tblGrid>
      <w:tr w:rsidR="00100ADF" w:rsidRPr="00135FA4" w14:paraId="741512FB"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63CDCB3C" w14:textId="7CBF45BD" w:rsidR="00100ADF" w:rsidRPr="0006463A" w:rsidRDefault="00100ADF" w:rsidP="007E05AA">
            <w:r>
              <w:t>Value</w:t>
            </w:r>
          </w:p>
        </w:tc>
        <w:tc>
          <w:tcPr>
            <w:tcW w:w="8660" w:type="dxa"/>
          </w:tcPr>
          <w:p w14:paraId="68FAAEE9" w14:textId="62911E03" w:rsidR="00100ADF" w:rsidRPr="0006463A" w:rsidRDefault="00100ADF" w:rsidP="0041603B">
            <w:pPr>
              <w:cnfStyle w:val="100000000000" w:firstRow="1" w:lastRow="0" w:firstColumn="0" w:lastColumn="0" w:oddVBand="0" w:evenVBand="0" w:oddHBand="0" w:evenHBand="0" w:firstRowFirstColumn="0" w:firstRowLastColumn="0" w:lastRowFirstColumn="0" w:lastRowLastColumn="0"/>
            </w:pPr>
            <w:r>
              <w:t>Text</w:t>
            </w:r>
          </w:p>
        </w:tc>
      </w:tr>
      <w:tr w:rsidR="00100ADF" w:rsidRPr="00135FA4" w14:paraId="6B7FD4BE"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0DF8984B" w14:textId="530B951E" w:rsidR="00100ADF" w:rsidRDefault="00100ADF" w:rsidP="008C6A67">
            <w:pPr>
              <w:jc w:val="right"/>
            </w:pPr>
            <w:r w:rsidRPr="0006463A">
              <w:t>24</w:t>
            </w:r>
          </w:p>
        </w:tc>
        <w:tc>
          <w:tcPr>
            <w:tcW w:w="8660" w:type="dxa"/>
          </w:tcPr>
          <w:p w14:paraId="14F73A2F" w14:textId="5F0C773C" w:rsidR="00100ADF" w:rsidRDefault="00100ADF" w:rsidP="0041603B">
            <w:pPr>
              <w:cnfStyle w:val="000000000000" w:firstRow="0" w:lastRow="0" w:firstColumn="0" w:lastColumn="0" w:oddVBand="0" w:evenVBand="0" w:oddHBand="0" w:evenHBand="0" w:firstRowFirstColumn="0" w:firstRowLastColumn="0" w:lastRowFirstColumn="0" w:lastRowLastColumn="0"/>
            </w:pPr>
            <w:r w:rsidRPr="0006463A">
              <w:t>Deceased</w:t>
            </w:r>
          </w:p>
        </w:tc>
      </w:tr>
      <w:tr w:rsidR="00100ADF" w:rsidRPr="00135FA4" w14:paraId="55DC550F"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150CCF1A" w14:textId="00B7F7BF" w:rsidR="00100ADF" w:rsidRPr="0006463A" w:rsidRDefault="00100ADF" w:rsidP="008C6A67">
            <w:pPr>
              <w:jc w:val="right"/>
            </w:pPr>
            <w:r w:rsidRPr="0006463A">
              <w:t>1</w:t>
            </w:r>
          </w:p>
        </w:tc>
        <w:tc>
          <w:tcPr>
            <w:tcW w:w="8660" w:type="dxa"/>
          </w:tcPr>
          <w:p w14:paraId="2771DA9C" w14:textId="13D2ED39" w:rsidR="00100ADF" w:rsidRPr="0006463A" w:rsidRDefault="00100ADF" w:rsidP="0041603B">
            <w:pPr>
              <w:cnfStyle w:val="000000000000" w:firstRow="0" w:lastRow="0" w:firstColumn="0" w:lastColumn="0" w:oddVBand="0" w:evenVBand="0" w:oddHBand="0" w:evenHBand="0" w:firstRowFirstColumn="0" w:firstRowLastColumn="0" w:lastRowFirstColumn="0" w:lastRowLastColumn="0"/>
            </w:pPr>
            <w:r w:rsidRPr="0006463A">
              <w:t>Emergency</w:t>
            </w:r>
            <w:r w:rsidR="00FD083E">
              <w:t xml:space="preserve"> </w:t>
            </w:r>
            <w:r w:rsidRPr="0006463A">
              <w:t>shelter,</w:t>
            </w:r>
            <w:r w:rsidR="00FD083E">
              <w:t xml:space="preserve"> </w:t>
            </w:r>
            <w:r w:rsidRPr="0006463A">
              <w:t>including</w:t>
            </w:r>
            <w:r w:rsidR="00FD083E">
              <w:t xml:space="preserve"> </w:t>
            </w:r>
            <w:r w:rsidRPr="0006463A">
              <w:t>hotel</w:t>
            </w:r>
            <w:r w:rsidR="00FD083E">
              <w:t xml:space="preserve"> </w:t>
            </w:r>
            <w:r w:rsidRPr="0006463A">
              <w:t>or</w:t>
            </w:r>
            <w:r w:rsidR="00FD083E">
              <w:t xml:space="preserve"> </w:t>
            </w:r>
            <w:r w:rsidRPr="0006463A">
              <w:t>motel</w:t>
            </w:r>
            <w:r w:rsidR="00FD083E">
              <w:t xml:space="preserve"> </w:t>
            </w:r>
            <w:r w:rsidRPr="0006463A">
              <w:t>paid</w:t>
            </w:r>
            <w:r w:rsidR="00FD083E">
              <w:t xml:space="preserve"> </w:t>
            </w:r>
            <w:r w:rsidRPr="0006463A">
              <w:t>for</w:t>
            </w:r>
            <w:r w:rsidR="00FD083E">
              <w:t xml:space="preserve"> </w:t>
            </w:r>
            <w:r w:rsidRPr="0006463A">
              <w:t>with</w:t>
            </w:r>
            <w:r w:rsidR="00FD083E">
              <w:t xml:space="preserve"> </w:t>
            </w:r>
            <w:r w:rsidRPr="0006463A">
              <w:t>emergency</w:t>
            </w:r>
            <w:r w:rsidR="00FD083E">
              <w:t xml:space="preserve"> </w:t>
            </w:r>
            <w:r w:rsidRPr="0006463A">
              <w:t>shelter</w:t>
            </w:r>
            <w:r w:rsidR="00FD083E">
              <w:t xml:space="preserve"> </w:t>
            </w:r>
            <w:r w:rsidRPr="0006463A">
              <w:t>voucher</w:t>
            </w:r>
          </w:p>
        </w:tc>
      </w:tr>
      <w:tr w:rsidR="00100ADF" w:rsidRPr="00135FA4" w14:paraId="1C272E9A"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051CA4B" w14:textId="263384C4" w:rsidR="00100ADF" w:rsidRPr="0006463A" w:rsidRDefault="00100ADF" w:rsidP="008C6A67">
            <w:pPr>
              <w:jc w:val="right"/>
            </w:pPr>
            <w:r w:rsidRPr="0006463A">
              <w:t>15</w:t>
            </w:r>
          </w:p>
        </w:tc>
        <w:tc>
          <w:tcPr>
            <w:tcW w:w="8660" w:type="dxa"/>
          </w:tcPr>
          <w:p w14:paraId="1CCA68E7" w14:textId="76CF562C" w:rsidR="00100ADF" w:rsidRPr="0006463A" w:rsidRDefault="00100ADF" w:rsidP="0041603B">
            <w:pPr>
              <w:cnfStyle w:val="000000000000" w:firstRow="0" w:lastRow="0" w:firstColumn="0" w:lastColumn="0" w:oddVBand="0" w:evenVBand="0" w:oddHBand="0" w:evenHBand="0" w:firstRowFirstColumn="0" w:firstRowLastColumn="0" w:lastRowFirstColumn="0" w:lastRowLastColumn="0"/>
            </w:pPr>
            <w:r w:rsidRPr="0006463A">
              <w:t>Foster</w:t>
            </w:r>
            <w:r w:rsidR="00FD083E">
              <w:t xml:space="preserve"> </w:t>
            </w:r>
            <w:r w:rsidRPr="0006463A">
              <w:t>care</w:t>
            </w:r>
            <w:r w:rsidR="00FD083E">
              <w:t xml:space="preserve"> </w:t>
            </w:r>
            <w:r w:rsidRPr="0006463A">
              <w:t>home</w:t>
            </w:r>
            <w:r w:rsidR="00FD083E">
              <w:t xml:space="preserve"> </w:t>
            </w:r>
            <w:r w:rsidRPr="0006463A">
              <w:t>or</w:t>
            </w:r>
            <w:r w:rsidR="00FD083E">
              <w:t xml:space="preserve"> </w:t>
            </w:r>
            <w:r w:rsidRPr="0006463A">
              <w:t>foster</w:t>
            </w:r>
            <w:r w:rsidR="00FD083E">
              <w:t xml:space="preserve"> </w:t>
            </w:r>
            <w:r w:rsidRPr="0006463A">
              <w:t>care</w:t>
            </w:r>
            <w:r w:rsidR="00FD083E">
              <w:t xml:space="preserve"> </w:t>
            </w:r>
            <w:r w:rsidRPr="0006463A">
              <w:t>group</w:t>
            </w:r>
            <w:r w:rsidR="00FD083E">
              <w:t xml:space="preserve"> </w:t>
            </w:r>
            <w:r w:rsidRPr="0006463A">
              <w:t>home</w:t>
            </w:r>
          </w:p>
        </w:tc>
      </w:tr>
      <w:tr w:rsidR="00100ADF" w:rsidRPr="00135FA4" w14:paraId="0F12396D"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26D279B6" w14:textId="4931C411" w:rsidR="00100ADF" w:rsidRPr="0006463A" w:rsidRDefault="00100ADF" w:rsidP="008C6A67">
            <w:pPr>
              <w:jc w:val="right"/>
            </w:pPr>
            <w:r w:rsidRPr="0006463A">
              <w:t>6</w:t>
            </w:r>
          </w:p>
        </w:tc>
        <w:tc>
          <w:tcPr>
            <w:tcW w:w="8660" w:type="dxa"/>
          </w:tcPr>
          <w:p w14:paraId="7393FB07" w14:textId="700C81C9" w:rsidR="00100ADF" w:rsidRPr="0006463A" w:rsidRDefault="00100ADF" w:rsidP="0041603B">
            <w:pPr>
              <w:cnfStyle w:val="000000000000" w:firstRow="0" w:lastRow="0" w:firstColumn="0" w:lastColumn="0" w:oddVBand="0" w:evenVBand="0" w:oddHBand="0" w:evenHBand="0" w:firstRowFirstColumn="0" w:firstRowLastColumn="0" w:lastRowFirstColumn="0" w:lastRowLastColumn="0"/>
            </w:pPr>
            <w:r w:rsidRPr="0006463A">
              <w:t>Hospital</w:t>
            </w:r>
            <w:r w:rsidR="00FD083E">
              <w:t xml:space="preserve"> </w:t>
            </w:r>
            <w:r w:rsidRPr="0006463A">
              <w:t>or</w:t>
            </w:r>
            <w:r w:rsidR="00FD083E">
              <w:t xml:space="preserve"> </w:t>
            </w:r>
            <w:r w:rsidRPr="0006463A">
              <w:t>other</w:t>
            </w:r>
            <w:r w:rsidR="00FD083E">
              <w:t xml:space="preserve"> </w:t>
            </w:r>
            <w:r w:rsidRPr="0006463A">
              <w:t>residential</w:t>
            </w:r>
            <w:r w:rsidR="00FD083E">
              <w:t xml:space="preserve"> </w:t>
            </w:r>
            <w:r w:rsidRPr="0006463A">
              <w:t>non-psychiatric</w:t>
            </w:r>
            <w:r w:rsidR="00FD083E">
              <w:t xml:space="preserve"> </w:t>
            </w:r>
            <w:r w:rsidRPr="0006463A">
              <w:t>medical</w:t>
            </w:r>
            <w:r w:rsidR="00FD083E">
              <w:t xml:space="preserve"> </w:t>
            </w:r>
            <w:r w:rsidRPr="0006463A">
              <w:t>facility</w:t>
            </w:r>
          </w:p>
        </w:tc>
      </w:tr>
      <w:tr w:rsidR="00100ADF" w:rsidRPr="00135FA4" w14:paraId="49CA1A45"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6D562633" w14:textId="695EAE38" w:rsidR="00100ADF" w:rsidRPr="0006463A" w:rsidRDefault="00100ADF" w:rsidP="008C6A67">
            <w:pPr>
              <w:jc w:val="right"/>
            </w:pPr>
            <w:r w:rsidRPr="0006463A">
              <w:t>14</w:t>
            </w:r>
          </w:p>
        </w:tc>
        <w:tc>
          <w:tcPr>
            <w:tcW w:w="8660" w:type="dxa"/>
          </w:tcPr>
          <w:p w14:paraId="1D0451FD" w14:textId="04A43E4D" w:rsidR="00100ADF" w:rsidRPr="0006463A" w:rsidRDefault="00100ADF" w:rsidP="0041603B">
            <w:pPr>
              <w:cnfStyle w:val="000000000000" w:firstRow="0" w:lastRow="0" w:firstColumn="0" w:lastColumn="0" w:oddVBand="0" w:evenVBand="0" w:oddHBand="0" w:evenHBand="0" w:firstRowFirstColumn="0" w:firstRowLastColumn="0" w:lastRowFirstColumn="0" w:lastRowLastColumn="0"/>
            </w:pPr>
            <w:r w:rsidRPr="0006463A">
              <w:t>Hotel</w:t>
            </w:r>
            <w:r w:rsidR="00FD083E">
              <w:t xml:space="preserve"> </w:t>
            </w:r>
            <w:r w:rsidRPr="0006463A">
              <w:t>or</w:t>
            </w:r>
            <w:r w:rsidR="00FD083E">
              <w:t xml:space="preserve"> </w:t>
            </w:r>
            <w:r w:rsidRPr="0006463A">
              <w:t>motel</w:t>
            </w:r>
            <w:r w:rsidR="00FD083E">
              <w:t xml:space="preserve"> </w:t>
            </w:r>
            <w:r w:rsidRPr="0006463A">
              <w:t>paid</w:t>
            </w:r>
            <w:r w:rsidR="00FD083E">
              <w:t xml:space="preserve"> </w:t>
            </w:r>
            <w:r w:rsidRPr="0006463A">
              <w:t>for</w:t>
            </w:r>
            <w:r w:rsidR="00FD083E">
              <w:t xml:space="preserve"> </w:t>
            </w:r>
            <w:r w:rsidRPr="0006463A">
              <w:t>without</w:t>
            </w:r>
            <w:r w:rsidR="00FD083E">
              <w:t xml:space="preserve"> </w:t>
            </w:r>
            <w:r w:rsidRPr="0006463A">
              <w:t>emergency</w:t>
            </w:r>
            <w:r w:rsidR="00FD083E">
              <w:t xml:space="preserve"> </w:t>
            </w:r>
            <w:r w:rsidRPr="0006463A">
              <w:t>shelter</w:t>
            </w:r>
            <w:r w:rsidR="00FD083E">
              <w:t xml:space="preserve"> </w:t>
            </w:r>
            <w:r w:rsidRPr="0006463A">
              <w:t>voucher</w:t>
            </w:r>
          </w:p>
        </w:tc>
      </w:tr>
      <w:tr w:rsidR="00100ADF" w:rsidRPr="00135FA4" w14:paraId="1935A37F"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2C0F2449" w14:textId="39CE0831" w:rsidR="00100ADF" w:rsidRPr="0006463A" w:rsidRDefault="00100ADF" w:rsidP="008C6A67">
            <w:pPr>
              <w:jc w:val="right"/>
            </w:pPr>
            <w:r w:rsidRPr="00373AC2">
              <w:t>7</w:t>
            </w:r>
          </w:p>
        </w:tc>
        <w:tc>
          <w:tcPr>
            <w:tcW w:w="8660" w:type="dxa"/>
          </w:tcPr>
          <w:p w14:paraId="5BEFCA6D" w14:textId="6655CFC7" w:rsidR="00100ADF" w:rsidRPr="0006463A" w:rsidRDefault="00100ADF" w:rsidP="0041603B">
            <w:pPr>
              <w:cnfStyle w:val="000000000000" w:firstRow="0" w:lastRow="0" w:firstColumn="0" w:lastColumn="0" w:oddVBand="0" w:evenVBand="0" w:oddHBand="0" w:evenHBand="0" w:firstRowFirstColumn="0" w:firstRowLastColumn="0" w:lastRowFirstColumn="0" w:lastRowLastColumn="0"/>
            </w:pPr>
            <w:r w:rsidRPr="0006463A">
              <w:t>Jail,</w:t>
            </w:r>
            <w:r w:rsidR="00FD083E">
              <w:t xml:space="preserve"> </w:t>
            </w:r>
            <w:r w:rsidRPr="0006463A">
              <w:t>prison</w:t>
            </w:r>
            <w:r w:rsidR="00FD083E">
              <w:t xml:space="preserve"> </w:t>
            </w:r>
            <w:r w:rsidRPr="0006463A">
              <w:t>or</w:t>
            </w:r>
            <w:r w:rsidR="00FD083E">
              <w:t xml:space="preserve"> </w:t>
            </w:r>
            <w:r w:rsidRPr="0006463A">
              <w:t>juvenile</w:t>
            </w:r>
            <w:r w:rsidR="00FD083E">
              <w:t xml:space="preserve"> </w:t>
            </w:r>
            <w:r w:rsidRPr="0006463A">
              <w:t>detention</w:t>
            </w:r>
            <w:r w:rsidR="00FD083E">
              <w:t xml:space="preserve"> </w:t>
            </w:r>
            <w:r w:rsidRPr="0006463A">
              <w:t>facility</w:t>
            </w:r>
          </w:p>
        </w:tc>
      </w:tr>
      <w:tr w:rsidR="00100ADF" w:rsidRPr="00135FA4" w14:paraId="7EA4A4BC"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2DE92AB8" w14:textId="0D50BC3B" w:rsidR="00100ADF" w:rsidRPr="00373AC2" w:rsidRDefault="00100ADF" w:rsidP="008C6A67">
            <w:pPr>
              <w:jc w:val="right"/>
            </w:pPr>
            <w:r w:rsidRPr="00373AC2">
              <w:t>25</w:t>
            </w:r>
          </w:p>
        </w:tc>
        <w:tc>
          <w:tcPr>
            <w:tcW w:w="8660" w:type="dxa"/>
          </w:tcPr>
          <w:p w14:paraId="6518ACA8" w14:textId="525D2C9C" w:rsidR="00100ADF" w:rsidRPr="0006463A" w:rsidRDefault="00100ADF" w:rsidP="0041603B">
            <w:pPr>
              <w:cnfStyle w:val="000000000000" w:firstRow="0" w:lastRow="0" w:firstColumn="0" w:lastColumn="0" w:oddVBand="0" w:evenVBand="0" w:oddHBand="0" w:evenHBand="0" w:firstRowFirstColumn="0" w:firstRowLastColumn="0" w:lastRowFirstColumn="0" w:lastRowLastColumn="0"/>
            </w:pPr>
            <w:r w:rsidRPr="0006463A">
              <w:t>Long-term</w:t>
            </w:r>
            <w:r w:rsidR="00FD083E">
              <w:t xml:space="preserve"> </w:t>
            </w:r>
            <w:r w:rsidRPr="0006463A">
              <w:t>care</w:t>
            </w:r>
            <w:r w:rsidR="00FD083E">
              <w:t xml:space="preserve"> </w:t>
            </w:r>
            <w:r w:rsidRPr="0006463A">
              <w:t>facility</w:t>
            </w:r>
            <w:r w:rsidR="00FD083E">
              <w:t xml:space="preserve"> </w:t>
            </w:r>
            <w:r w:rsidRPr="0006463A">
              <w:t>or</w:t>
            </w:r>
            <w:r w:rsidR="00FD083E">
              <w:t xml:space="preserve"> </w:t>
            </w:r>
            <w:r w:rsidRPr="0006463A">
              <w:t>nursing</w:t>
            </w:r>
            <w:r w:rsidR="00FD083E">
              <w:t xml:space="preserve"> </w:t>
            </w:r>
            <w:r w:rsidRPr="0006463A">
              <w:t>home</w:t>
            </w:r>
          </w:p>
        </w:tc>
      </w:tr>
      <w:tr w:rsidR="00100ADF" w:rsidRPr="00135FA4" w14:paraId="2C5EE3D9"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20E9B1AE" w14:textId="4F57B574" w:rsidR="00100ADF" w:rsidRPr="00373AC2" w:rsidRDefault="00100ADF" w:rsidP="008C6A67">
            <w:pPr>
              <w:jc w:val="right"/>
            </w:pPr>
            <w:r w:rsidRPr="00373AC2">
              <w:t>26</w:t>
            </w:r>
          </w:p>
        </w:tc>
        <w:tc>
          <w:tcPr>
            <w:tcW w:w="8660" w:type="dxa"/>
          </w:tcPr>
          <w:p w14:paraId="40523242" w14:textId="026ED93C" w:rsidR="00100ADF" w:rsidRPr="0006463A" w:rsidRDefault="00100ADF" w:rsidP="0041603B">
            <w:pPr>
              <w:cnfStyle w:val="000000000000" w:firstRow="0" w:lastRow="0" w:firstColumn="0" w:lastColumn="0" w:oddVBand="0" w:evenVBand="0" w:oddHBand="0" w:evenHBand="0" w:firstRowFirstColumn="0" w:firstRowLastColumn="0" w:lastRowFirstColumn="0" w:lastRowLastColumn="0"/>
            </w:pPr>
            <w:r w:rsidRPr="0006463A">
              <w:t>Moved</w:t>
            </w:r>
            <w:r w:rsidR="00FD083E">
              <w:t xml:space="preserve"> </w:t>
            </w:r>
            <w:r w:rsidRPr="0006463A">
              <w:t>from</w:t>
            </w:r>
            <w:r w:rsidR="00FD083E">
              <w:t xml:space="preserve"> </w:t>
            </w:r>
            <w:r w:rsidRPr="0006463A">
              <w:t>one</w:t>
            </w:r>
            <w:r w:rsidR="00FD083E">
              <w:t xml:space="preserve"> </w:t>
            </w:r>
            <w:r w:rsidRPr="0006463A">
              <w:t>HOPWA</w:t>
            </w:r>
            <w:r w:rsidR="00FD083E">
              <w:t xml:space="preserve"> </w:t>
            </w:r>
            <w:r w:rsidRPr="0006463A">
              <w:t>funded</w:t>
            </w:r>
            <w:r w:rsidR="00FD083E">
              <w:t xml:space="preserve"> </w:t>
            </w:r>
            <w:r>
              <w:t>project</w:t>
            </w:r>
            <w:r w:rsidR="00FD083E">
              <w:t xml:space="preserve"> </w:t>
            </w:r>
            <w:r w:rsidRPr="0006463A">
              <w:t>to</w:t>
            </w:r>
            <w:r w:rsidR="00FD083E">
              <w:t xml:space="preserve"> </w:t>
            </w:r>
            <w:r w:rsidRPr="0006463A">
              <w:t>HOPWA</w:t>
            </w:r>
            <w:r w:rsidR="00FD083E">
              <w:t xml:space="preserve"> </w:t>
            </w:r>
            <w:r>
              <w:t>PH</w:t>
            </w:r>
          </w:p>
        </w:tc>
      </w:tr>
      <w:tr w:rsidR="00100ADF" w:rsidRPr="00135FA4" w14:paraId="0C6C5EAB"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69B98B6F" w14:textId="34788895" w:rsidR="00100ADF" w:rsidRPr="00373AC2" w:rsidRDefault="00100ADF" w:rsidP="008C6A67">
            <w:pPr>
              <w:jc w:val="right"/>
            </w:pPr>
            <w:r w:rsidRPr="00373AC2">
              <w:t>27</w:t>
            </w:r>
          </w:p>
        </w:tc>
        <w:tc>
          <w:tcPr>
            <w:tcW w:w="8660" w:type="dxa"/>
          </w:tcPr>
          <w:p w14:paraId="0E271564" w14:textId="3BC8CF16" w:rsidR="00100ADF" w:rsidRPr="0006463A" w:rsidRDefault="00100ADF" w:rsidP="0041603B">
            <w:pPr>
              <w:cnfStyle w:val="000000000000" w:firstRow="0" w:lastRow="0" w:firstColumn="0" w:lastColumn="0" w:oddVBand="0" w:evenVBand="0" w:oddHBand="0" w:evenHBand="0" w:firstRowFirstColumn="0" w:firstRowLastColumn="0" w:lastRowFirstColumn="0" w:lastRowLastColumn="0"/>
            </w:pPr>
            <w:r w:rsidRPr="0006463A">
              <w:t>Move</w:t>
            </w:r>
            <w:r>
              <w:t>d</w:t>
            </w:r>
            <w:r w:rsidR="00FD083E">
              <w:t xml:space="preserve"> </w:t>
            </w:r>
            <w:r>
              <w:t>from</w:t>
            </w:r>
            <w:r w:rsidR="00FD083E">
              <w:t xml:space="preserve"> </w:t>
            </w:r>
            <w:r>
              <w:t>one</w:t>
            </w:r>
            <w:r w:rsidR="00FD083E">
              <w:t xml:space="preserve"> </w:t>
            </w:r>
            <w:r>
              <w:t>HOPWA</w:t>
            </w:r>
            <w:r w:rsidR="00FD083E">
              <w:t xml:space="preserve">  </w:t>
            </w:r>
            <w:r>
              <w:t>funded</w:t>
            </w:r>
            <w:r w:rsidR="00FD083E">
              <w:t xml:space="preserve"> </w:t>
            </w:r>
            <w:r>
              <w:t>project</w:t>
            </w:r>
            <w:r w:rsidR="00FD083E">
              <w:t xml:space="preserve"> </w:t>
            </w:r>
            <w:r w:rsidRPr="0006463A">
              <w:t>to</w:t>
            </w:r>
            <w:r w:rsidR="00FD083E">
              <w:t xml:space="preserve"> </w:t>
            </w:r>
            <w:r w:rsidRPr="0006463A">
              <w:t>HOPWA</w:t>
            </w:r>
            <w:r w:rsidR="00FD083E">
              <w:t xml:space="preserve"> </w:t>
            </w:r>
            <w:r>
              <w:t>TH</w:t>
            </w:r>
          </w:p>
        </w:tc>
      </w:tr>
      <w:tr w:rsidR="00100ADF" w:rsidRPr="00135FA4" w14:paraId="3008C330"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5BC27740" w14:textId="5B34E38D" w:rsidR="00100ADF" w:rsidRPr="00373AC2" w:rsidRDefault="00100ADF" w:rsidP="008C6A67">
            <w:pPr>
              <w:jc w:val="right"/>
            </w:pPr>
            <w:r w:rsidRPr="00373AC2">
              <w:t>11</w:t>
            </w:r>
          </w:p>
        </w:tc>
        <w:tc>
          <w:tcPr>
            <w:tcW w:w="8660" w:type="dxa"/>
          </w:tcPr>
          <w:p w14:paraId="4E65BCCC" w14:textId="0A09195D" w:rsidR="00100ADF" w:rsidRPr="0006463A" w:rsidRDefault="00100ADF" w:rsidP="0041603B">
            <w:pPr>
              <w:cnfStyle w:val="000000000000" w:firstRow="0" w:lastRow="0" w:firstColumn="0" w:lastColumn="0" w:oddVBand="0" w:evenVBand="0" w:oddHBand="0" w:evenHBand="0" w:firstRowFirstColumn="0" w:firstRowLastColumn="0" w:lastRowFirstColumn="0" w:lastRowLastColumn="0"/>
            </w:pPr>
            <w:r w:rsidRPr="0006463A">
              <w:t>Owned</w:t>
            </w:r>
            <w:r w:rsidR="00FD083E">
              <w:t xml:space="preserve"> </w:t>
            </w:r>
            <w:r w:rsidRPr="0006463A">
              <w:t>by</w:t>
            </w:r>
            <w:r w:rsidR="00FD083E">
              <w:t xml:space="preserve"> </w:t>
            </w:r>
            <w:r w:rsidRPr="0006463A">
              <w:t>client,</w:t>
            </w:r>
            <w:r w:rsidR="00FD083E">
              <w:t xml:space="preserve"> </w:t>
            </w:r>
            <w:r w:rsidRPr="0006463A">
              <w:t>no</w:t>
            </w:r>
            <w:r w:rsidR="00FD083E">
              <w:t xml:space="preserve"> </w:t>
            </w:r>
            <w:r w:rsidRPr="0006463A">
              <w:t>ongoing</w:t>
            </w:r>
            <w:r w:rsidR="00FD083E">
              <w:t xml:space="preserve"> </w:t>
            </w:r>
            <w:r w:rsidRPr="0006463A">
              <w:t>housing</w:t>
            </w:r>
            <w:r w:rsidR="00FD083E">
              <w:t xml:space="preserve"> </w:t>
            </w:r>
            <w:r w:rsidRPr="0006463A">
              <w:t>subsidy</w:t>
            </w:r>
          </w:p>
        </w:tc>
      </w:tr>
      <w:tr w:rsidR="00100ADF" w:rsidRPr="00135FA4" w14:paraId="2DAE6810"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B133DA4" w14:textId="16DB0302" w:rsidR="00100ADF" w:rsidRPr="00373AC2" w:rsidRDefault="00100ADF" w:rsidP="008C6A67">
            <w:pPr>
              <w:jc w:val="right"/>
            </w:pPr>
            <w:r w:rsidRPr="00373AC2">
              <w:t>21</w:t>
            </w:r>
          </w:p>
        </w:tc>
        <w:tc>
          <w:tcPr>
            <w:tcW w:w="8660" w:type="dxa"/>
          </w:tcPr>
          <w:p w14:paraId="3C308D6D" w14:textId="4883645D" w:rsidR="00100ADF" w:rsidRPr="0006463A" w:rsidRDefault="00100ADF" w:rsidP="0041603B">
            <w:pPr>
              <w:cnfStyle w:val="000000000000" w:firstRow="0" w:lastRow="0" w:firstColumn="0" w:lastColumn="0" w:oddVBand="0" w:evenVBand="0" w:oddHBand="0" w:evenHBand="0" w:firstRowFirstColumn="0" w:firstRowLastColumn="0" w:lastRowFirstColumn="0" w:lastRowLastColumn="0"/>
            </w:pPr>
            <w:r w:rsidRPr="0006463A">
              <w:t>Owned</w:t>
            </w:r>
            <w:r w:rsidR="00FD083E">
              <w:t xml:space="preserve"> </w:t>
            </w:r>
            <w:r w:rsidRPr="0006463A">
              <w:t>by</w:t>
            </w:r>
            <w:r w:rsidR="00FD083E">
              <w:t xml:space="preserve"> </w:t>
            </w:r>
            <w:r w:rsidRPr="0006463A">
              <w:t>client,</w:t>
            </w:r>
            <w:r w:rsidR="00FD083E">
              <w:t xml:space="preserve"> </w:t>
            </w:r>
            <w:r w:rsidRPr="0006463A">
              <w:t>with</w:t>
            </w:r>
            <w:r w:rsidR="00FD083E">
              <w:t xml:space="preserve"> </w:t>
            </w:r>
            <w:r w:rsidRPr="0006463A">
              <w:t>ongoing</w:t>
            </w:r>
            <w:r w:rsidR="00FD083E">
              <w:t xml:space="preserve"> </w:t>
            </w:r>
            <w:r w:rsidRPr="0006463A">
              <w:t>housing</w:t>
            </w:r>
            <w:r w:rsidR="00FD083E">
              <w:t xml:space="preserve"> </w:t>
            </w:r>
            <w:r w:rsidRPr="0006463A">
              <w:t>subsidy</w:t>
            </w:r>
          </w:p>
        </w:tc>
      </w:tr>
      <w:tr w:rsidR="00100ADF" w:rsidRPr="00135FA4" w14:paraId="5D8511E0"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603517E4" w14:textId="550B979D" w:rsidR="00100ADF" w:rsidRPr="00373AC2" w:rsidRDefault="00100ADF" w:rsidP="008C6A67">
            <w:pPr>
              <w:jc w:val="right"/>
            </w:pPr>
            <w:r w:rsidRPr="00373AC2">
              <w:t>3</w:t>
            </w:r>
          </w:p>
        </w:tc>
        <w:tc>
          <w:tcPr>
            <w:tcW w:w="8660" w:type="dxa"/>
          </w:tcPr>
          <w:p w14:paraId="6FE273E5" w14:textId="0B53FC64" w:rsidR="00100ADF" w:rsidRPr="0006463A" w:rsidRDefault="00100ADF" w:rsidP="0041603B">
            <w:pPr>
              <w:cnfStyle w:val="000000000000" w:firstRow="0" w:lastRow="0" w:firstColumn="0" w:lastColumn="0" w:oddVBand="0" w:evenVBand="0" w:oddHBand="0" w:evenHBand="0" w:firstRowFirstColumn="0" w:firstRowLastColumn="0" w:lastRowFirstColumn="0" w:lastRowLastColumn="0"/>
            </w:pPr>
            <w:r w:rsidRPr="0006463A">
              <w:t>Permanent</w:t>
            </w:r>
            <w:r w:rsidR="00FD083E">
              <w:t xml:space="preserve"> </w:t>
            </w:r>
            <w:r w:rsidRPr="0006463A">
              <w:t>housing</w:t>
            </w:r>
            <w:r w:rsidR="00FD083E">
              <w:t xml:space="preserve"> </w:t>
            </w:r>
            <w:r w:rsidRPr="0006463A">
              <w:t>for</w:t>
            </w:r>
            <w:r w:rsidR="00FD083E">
              <w:t xml:space="preserve"> </w:t>
            </w:r>
            <w:r w:rsidRPr="0006463A">
              <w:t>formerly</w:t>
            </w:r>
            <w:r w:rsidR="00FD083E">
              <w:t xml:space="preserve"> </w:t>
            </w:r>
            <w:r w:rsidRPr="0006463A">
              <w:t>homeless</w:t>
            </w:r>
            <w:r w:rsidR="00FD083E">
              <w:t xml:space="preserve"> </w:t>
            </w:r>
            <w:r w:rsidRPr="0006463A">
              <w:t>persons</w:t>
            </w:r>
            <w:r w:rsidR="00FD083E">
              <w:t xml:space="preserve"> </w:t>
            </w:r>
            <w:r w:rsidRPr="0006463A">
              <w:t>(such</w:t>
            </w:r>
            <w:r w:rsidR="00FD083E">
              <w:t xml:space="preserve"> </w:t>
            </w:r>
            <w:r w:rsidRPr="0006463A">
              <w:t>as</w:t>
            </w:r>
            <w:r>
              <w:t>:</w:t>
            </w:r>
            <w:r w:rsidR="00FD083E">
              <w:t xml:space="preserve"> </w:t>
            </w:r>
            <w:r>
              <w:t>CoC</w:t>
            </w:r>
            <w:r w:rsidR="00FD083E">
              <w:t xml:space="preserve"> </w:t>
            </w:r>
            <w:r>
              <w:t>project;</w:t>
            </w:r>
            <w:r w:rsidR="00FD083E">
              <w:t xml:space="preserve"> </w:t>
            </w:r>
            <w:r>
              <w:t>or</w:t>
            </w:r>
            <w:r w:rsidR="00FD083E">
              <w:t xml:space="preserve"> </w:t>
            </w:r>
            <w:r>
              <w:t>HUD</w:t>
            </w:r>
            <w:r w:rsidR="00FD083E">
              <w:t xml:space="preserve"> </w:t>
            </w:r>
            <w:r>
              <w:t>legacy</w:t>
            </w:r>
            <w:r w:rsidR="00FD083E">
              <w:t xml:space="preserve"> </w:t>
            </w:r>
            <w:r>
              <w:t>programs;</w:t>
            </w:r>
            <w:r w:rsidR="00FD083E">
              <w:t xml:space="preserve"> </w:t>
            </w:r>
            <w:r>
              <w:t>or</w:t>
            </w:r>
            <w:r w:rsidR="00FD083E">
              <w:t xml:space="preserve"> </w:t>
            </w:r>
            <w:r>
              <w:t>HOPWA</w:t>
            </w:r>
            <w:r w:rsidR="00FD083E">
              <w:t xml:space="preserve"> </w:t>
            </w:r>
            <w:r>
              <w:t>PH</w:t>
            </w:r>
            <w:r w:rsidRPr="0006463A">
              <w:t>)</w:t>
            </w:r>
          </w:p>
        </w:tc>
      </w:tr>
      <w:tr w:rsidR="00100ADF" w:rsidRPr="00135FA4" w14:paraId="6E9AD324"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074808EA" w14:textId="44A2FE32" w:rsidR="00100ADF" w:rsidRPr="00373AC2" w:rsidRDefault="00100ADF" w:rsidP="008C6A67">
            <w:pPr>
              <w:jc w:val="right"/>
            </w:pPr>
            <w:r w:rsidRPr="00373AC2">
              <w:t>16</w:t>
            </w:r>
          </w:p>
        </w:tc>
        <w:tc>
          <w:tcPr>
            <w:tcW w:w="8660" w:type="dxa"/>
          </w:tcPr>
          <w:p w14:paraId="718AA2F7" w14:textId="14CFE5EA" w:rsidR="00100ADF" w:rsidRPr="0006463A" w:rsidRDefault="00100ADF" w:rsidP="0041603B">
            <w:pPr>
              <w:cnfStyle w:val="000000000000" w:firstRow="0" w:lastRow="0" w:firstColumn="0" w:lastColumn="0" w:oddVBand="0" w:evenVBand="0" w:oddHBand="0" w:evenHBand="0" w:firstRowFirstColumn="0" w:firstRowLastColumn="0" w:lastRowFirstColumn="0" w:lastRowLastColumn="0"/>
            </w:pPr>
            <w:r w:rsidRPr="0006463A">
              <w:t>Place</w:t>
            </w:r>
            <w:r w:rsidR="00FD083E">
              <w:t xml:space="preserve"> </w:t>
            </w:r>
            <w:r w:rsidRPr="0006463A">
              <w:t>not</w:t>
            </w:r>
            <w:r w:rsidR="00FD083E">
              <w:t xml:space="preserve"> </w:t>
            </w:r>
            <w:r w:rsidRPr="0006463A">
              <w:t>meant</w:t>
            </w:r>
            <w:r w:rsidR="00FD083E">
              <w:t xml:space="preserve"> </w:t>
            </w:r>
            <w:r w:rsidRPr="0006463A">
              <w:t>for</w:t>
            </w:r>
            <w:r w:rsidR="00FD083E">
              <w:t xml:space="preserve"> </w:t>
            </w:r>
            <w:r w:rsidRPr="0006463A">
              <w:t>habitation</w:t>
            </w:r>
            <w:r w:rsidR="00FD083E">
              <w:t xml:space="preserve"> </w:t>
            </w:r>
            <w:r w:rsidRPr="0006463A">
              <w:t>(e.g.,</w:t>
            </w:r>
            <w:r w:rsidR="00FD083E">
              <w:t xml:space="preserve"> </w:t>
            </w:r>
            <w:r w:rsidRPr="0006463A">
              <w:t>a</w:t>
            </w:r>
            <w:r w:rsidR="00FD083E">
              <w:t xml:space="preserve"> </w:t>
            </w:r>
            <w:r w:rsidRPr="0006463A">
              <w:t>vehicle,</w:t>
            </w:r>
            <w:r w:rsidR="00FD083E">
              <w:t xml:space="preserve"> </w:t>
            </w:r>
            <w:r w:rsidRPr="0006463A">
              <w:t>an</w:t>
            </w:r>
            <w:r w:rsidR="00FD083E">
              <w:t xml:space="preserve"> </w:t>
            </w:r>
            <w:r w:rsidRPr="0006463A">
              <w:t>abandoned</w:t>
            </w:r>
            <w:r w:rsidR="00FD083E">
              <w:t xml:space="preserve"> </w:t>
            </w:r>
            <w:r w:rsidRPr="0006463A">
              <w:t>building,</w:t>
            </w:r>
            <w:r w:rsidR="00FD083E">
              <w:t xml:space="preserve"> </w:t>
            </w:r>
            <w:r w:rsidRPr="0006463A">
              <w:t>bus/train/subway</w:t>
            </w:r>
            <w:r w:rsidR="00FD083E">
              <w:t xml:space="preserve"> </w:t>
            </w:r>
            <w:r w:rsidRPr="0006463A">
              <w:t>station/airport</w:t>
            </w:r>
            <w:r w:rsidR="00FD083E">
              <w:t xml:space="preserve"> </w:t>
            </w:r>
            <w:r w:rsidRPr="0006463A">
              <w:t>or</w:t>
            </w:r>
            <w:r w:rsidR="00FD083E">
              <w:t xml:space="preserve"> </w:t>
            </w:r>
            <w:r w:rsidRPr="0006463A">
              <w:t>anywhere</w:t>
            </w:r>
            <w:r w:rsidR="00FD083E">
              <w:t xml:space="preserve"> </w:t>
            </w:r>
            <w:r w:rsidRPr="0006463A">
              <w:t>outside)</w:t>
            </w:r>
          </w:p>
        </w:tc>
      </w:tr>
      <w:tr w:rsidR="00100ADF" w:rsidRPr="00135FA4" w14:paraId="673A02DB"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0ED128A4" w14:textId="378C7E20" w:rsidR="00100ADF" w:rsidRPr="00373AC2" w:rsidRDefault="00100ADF" w:rsidP="008C6A67">
            <w:pPr>
              <w:jc w:val="right"/>
            </w:pPr>
            <w:r w:rsidRPr="00373AC2">
              <w:t>4</w:t>
            </w:r>
          </w:p>
        </w:tc>
        <w:tc>
          <w:tcPr>
            <w:tcW w:w="8660" w:type="dxa"/>
          </w:tcPr>
          <w:p w14:paraId="0910DEA5" w14:textId="53C2D0F8" w:rsidR="00100ADF" w:rsidRPr="0006463A" w:rsidRDefault="00100ADF" w:rsidP="0041603B">
            <w:pPr>
              <w:cnfStyle w:val="000000000000" w:firstRow="0" w:lastRow="0" w:firstColumn="0" w:lastColumn="0" w:oddVBand="0" w:evenVBand="0" w:oddHBand="0" w:evenHBand="0" w:firstRowFirstColumn="0" w:firstRowLastColumn="0" w:lastRowFirstColumn="0" w:lastRowLastColumn="0"/>
            </w:pPr>
            <w:r w:rsidRPr="0006463A">
              <w:t>Psychiatric</w:t>
            </w:r>
            <w:r w:rsidR="00FD083E">
              <w:t xml:space="preserve"> </w:t>
            </w:r>
            <w:r w:rsidRPr="0006463A">
              <w:t>hospital</w:t>
            </w:r>
            <w:r w:rsidR="00FD083E">
              <w:t xml:space="preserve"> </w:t>
            </w:r>
            <w:r w:rsidRPr="0006463A">
              <w:t>or</w:t>
            </w:r>
            <w:r w:rsidR="00FD083E">
              <w:t xml:space="preserve"> </w:t>
            </w:r>
            <w:r w:rsidRPr="0006463A">
              <w:t>other</w:t>
            </w:r>
            <w:r w:rsidR="00FD083E">
              <w:t xml:space="preserve"> </w:t>
            </w:r>
            <w:r w:rsidRPr="0006463A">
              <w:t>psychiatric</w:t>
            </w:r>
            <w:r w:rsidR="00FD083E">
              <w:t xml:space="preserve"> </w:t>
            </w:r>
            <w:r w:rsidRPr="0006463A">
              <w:t>facility</w:t>
            </w:r>
          </w:p>
        </w:tc>
      </w:tr>
      <w:tr w:rsidR="00100ADF" w:rsidRPr="00135FA4" w14:paraId="10396FB4"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551AD2DB" w14:textId="067EFFCC" w:rsidR="00100ADF" w:rsidRPr="00373AC2" w:rsidRDefault="00100ADF" w:rsidP="008C6A67">
            <w:pPr>
              <w:jc w:val="right"/>
            </w:pPr>
            <w:r w:rsidRPr="00373AC2">
              <w:t>10</w:t>
            </w:r>
          </w:p>
        </w:tc>
        <w:tc>
          <w:tcPr>
            <w:tcW w:w="8660" w:type="dxa"/>
          </w:tcPr>
          <w:p w14:paraId="0117FC5F" w14:textId="675EA30F" w:rsidR="00100ADF" w:rsidRPr="0006463A" w:rsidRDefault="00100ADF" w:rsidP="0041603B">
            <w:pPr>
              <w:cnfStyle w:val="000000000000" w:firstRow="0" w:lastRow="0" w:firstColumn="0" w:lastColumn="0" w:oddVBand="0" w:evenVBand="0" w:oddHBand="0" w:evenHBand="0" w:firstRowFirstColumn="0" w:firstRowLastColumn="0" w:lastRowFirstColumn="0" w:lastRowLastColumn="0"/>
            </w:pPr>
            <w:r w:rsidRPr="0006463A">
              <w:t>Rental</w:t>
            </w:r>
            <w:r w:rsidR="00FD083E">
              <w:t xml:space="preserve"> </w:t>
            </w:r>
            <w:r w:rsidRPr="0006463A">
              <w:t>by</w:t>
            </w:r>
            <w:r w:rsidR="00FD083E">
              <w:t xml:space="preserve"> </w:t>
            </w:r>
            <w:r w:rsidRPr="0006463A">
              <w:t>client,</w:t>
            </w:r>
            <w:r w:rsidR="00FD083E">
              <w:t xml:space="preserve"> </w:t>
            </w:r>
            <w:r w:rsidRPr="0006463A">
              <w:t>no</w:t>
            </w:r>
            <w:r w:rsidR="00FD083E">
              <w:t xml:space="preserve"> </w:t>
            </w:r>
            <w:r w:rsidRPr="0006463A">
              <w:t>ongoing</w:t>
            </w:r>
            <w:r w:rsidR="00FD083E">
              <w:t xml:space="preserve"> </w:t>
            </w:r>
            <w:r w:rsidRPr="0006463A">
              <w:t>housing</w:t>
            </w:r>
            <w:r w:rsidR="00FD083E">
              <w:t xml:space="preserve"> </w:t>
            </w:r>
            <w:r w:rsidRPr="0006463A">
              <w:t>subsidy</w:t>
            </w:r>
          </w:p>
        </w:tc>
      </w:tr>
      <w:tr w:rsidR="00100ADF" w:rsidRPr="00135FA4" w14:paraId="3E3CF60C"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6A1BBFA0" w14:textId="43B7F4FD" w:rsidR="00100ADF" w:rsidRPr="00373AC2" w:rsidRDefault="00100ADF" w:rsidP="008C6A67">
            <w:pPr>
              <w:jc w:val="right"/>
            </w:pPr>
            <w:r w:rsidRPr="00373AC2">
              <w:t>19</w:t>
            </w:r>
          </w:p>
        </w:tc>
        <w:tc>
          <w:tcPr>
            <w:tcW w:w="8660" w:type="dxa"/>
          </w:tcPr>
          <w:p w14:paraId="459347F9" w14:textId="24AAD9B1" w:rsidR="00100ADF" w:rsidRPr="0006463A" w:rsidRDefault="00100ADF" w:rsidP="0041603B">
            <w:pPr>
              <w:cnfStyle w:val="000000000000" w:firstRow="0" w:lastRow="0" w:firstColumn="0" w:lastColumn="0" w:oddVBand="0" w:evenVBand="0" w:oddHBand="0" w:evenHBand="0" w:firstRowFirstColumn="0" w:firstRowLastColumn="0" w:lastRowFirstColumn="0" w:lastRowLastColumn="0"/>
            </w:pPr>
            <w:r w:rsidRPr="0006463A">
              <w:t>Rental</w:t>
            </w:r>
            <w:r w:rsidR="00FD083E">
              <w:t xml:space="preserve"> </w:t>
            </w:r>
            <w:r w:rsidRPr="0006463A">
              <w:t>by</w:t>
            </w:r>
            <w:r w:rsidR="00FD083E">
              <w:t xml:space="preserve"> </w:t>
            </w:r>
            <w:r w:rsidRPr="0006463A">
              <w:t>client,</w:t>
            </w:r>
            <w:r w:rsidR="00FD083E">
              <w:t xml:space="preserve"> </w:t>
            </w:r>
            <w:r w:rsidRPr="0006463A">
              <w:t>with</w:t>
            </w:r>
            <w:r w:rsidR="00FD083E">
              <w:t xml:space="preserve"> </w:t>
            </w:r>
            <w:r w:rsidRPr="0006463A">
              <w:t>VASH</w:t>
            </w:r>
            <w:r w:rsidR="00FD083E">
              <w:t xml:space="preserve"> </w:t>
            </w:r>
            <w:r w:rsidRPr="0006463A">
              <w:t>housing</w:t>
            </w:r>
            <w:r w:rsidR="00FD083E">
              <w:t xml:space="preserve"> </w:t>
            </w:r>
            <w:r w:rsidRPr="0006463A">
              <w:t>subsidy</w:t>
            </w:r>
          </w:p>
        </w:tc>
      </w:tr>
      <w:tr w:rsidR="00100ADF" w:rsidRPr="00135FA4" w14:paraId="5759AD4A"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BD8ECF6" w14:textId="2659D616" w:rsidR="00100ADF" w:rsidRPr="00373AC2" w:rsidRDefault="00100ADF" w:rsidP="008C6A67">
            <w:pPr>
              <w:jc w:val="right"/>
            </w:pPr>
            <w:r w:rsidRPr="00373AC2">
              <w:t>28</w:t>
            </w:r>
          </w:p>
        </w:tc>
        <w:tc>
          <w:tcPr>
            <w:tcW w:w="8660" w:type="dxa"/>
          </w:tcPr>
          <w:p w14:paraId="4C0783D7" w14:textId="6EE97110" w:rsidR="00100ADF" w:rsidRPr="0006463A" w:rsidRDefault="00100ADF" w:rsidP="0041603B">
            <w:pPr>
              <w:cnfStyle w:val="000000000000" w:firstRow="0" w:lastRow="0" w:firstColumn="0" w:lastColumn="0" w:oddVBand="0" w:evenVBand="0" w:oddHBand="0" w:evenHBand="0" w:firstRowFirstColumn="0" w:firstRowLastColumn="0" w:lastRowFirstColumn="0" w:lastRowLastColumn="0"/>
            </w:pPr>
            <w:r>
              <w:t>Rental</w:t>
            </w:r>
            <w:r w:rsidR="00FD083E">
              <w:t xml:space="preserve"> </w:t>
            </w:r>
            <w:r>
              <w:t>by</w:t>
            </w:r>
            <w:r w:rsidR="00FD083E">
              <w:t xml:space="preserve"> </w:t>
            </w:r>
            <w:r>
              <w:t>client,</w:t>
            </w:r>
            <w:r w:rsidR="00FD083E">
              <w:t xml:space="preserve"> </w:t>
            </w:r>
            <w:r>
              <w:t>with</w:t>
            </w:r>
            <w:r w:rsidR="00FD083E">
              <w:t xml:space="preserve"> </w:t>
            </w:r>
            <w:r>
              <w:t>GPD</w:t>
            </w:r>
            <w:r w:rsidR="00FD083E">
              <w:t xml:space="preserve"> </w:t>
            </w:r>
            <w:r>
              <w:t>TIP</w:t>
            </w:r>
            <w:r w:rsidR="00FD083E">
              <w:t xml:space="preserve"> </w:t>
            </w:r>
            <w:r>
              <w:t>housing</w:t>
            </w:r>
            <w:r w:rsidR="00FD083E">
              <w:t xml:space="preserve"> </w:t>
            </w:r>
            <w:r>
              <w:t>subsidy</w:t>
            </w:r>
          </w:p>
        </w:tc>
      </w:tr>
      <w:tr w:rsidR="00100ADF" w:rsidRPr="00135FA4" w14:paraId="15F6C0E3"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1188ADC9" w14:textId="36527C5D" w:rsidR="00100ADF" w:rsidRPr="00373AC2" w:rsidRDefault="00100ADF" w:rsidP="008C6A67">
            <w:pPr>
              <w:jc w:val="right"/>
            </w:pPr>
            <w:r w:rsidRPr="00373AC2">
              <w:t>20</w:t>
            </w:r>
          </w:p>
        </w:tc>
        <w:tc>
          <w:tcPr>
            <w:tcW w:w="8660" w:type="dxa"/>
          </w:tcPr>
          <w:p w14:paraId="437FB95B" w14:textId="3F04173B" w:rsidR="00100ADF" w:rsidRDefault="00100ADF" w:rsidP="0041603B">
            <w:pPr>
              <w:cnfStyle w:val="000000000000" w:firstRow="0" w:lastRow="0" w:firstColumn="0" w:lastColumn="0" w:oddVBand="0" w:evenVBand="0" w:oddHBand="0" w:evenHBand="0" w:firstRowFirstColumn="0" w:firstRowLastColumn="0" w:lastRowFirstColumn="0" w:lastRowLastColumn="0"/>
            </w:pPr>
            <w:r w:rsidRPr="0006463A">
              <w:t>Rental</w:t>
            </w:r>
            <w:r w:rsidR="00FD083E">
              <w:t xml:space="preserve"> </w:t>
            </w:r>
            <w:r w:rsidRPr="0006463A">
              <w:t>by</w:t>
            </w:r>
            <w:r w:rsidR="00FD083E">
              <w:t xml:space="preserve"> </w:t>
            </w:r>
            <w:r w:rsidRPr="0006463A">
              <w:t>client,</w:t>
            </w:r>
            <w:r w:rsidR="00FD083E">
              <w:t xml:space="preserve"> </w:t>
            </w:r>
            <w:r w:rsidRPr="0006463A">
              <w:t>with</w:t>
            </w:r>
            <w:r w:rsidR="00FD083E">
              <w:t xml:space="preserve"> </w:t>
            </w:r>
            <w:r>
              <w:t>other</w:t>
            </w:r>
            <w:r w:rsidR="00FD083E">
              <w:t xml:space="preserve"> </w:t>
            </w:r>
            <w:r w:rsidRPr="0006463A">
              <w:t>ongoing</w:t>
            </w:r>
            <w:r w:rsidR="00FD083E">
              <w:t xml:space="preserve"> </w:t>
            </w:r>
            <w:r w:rsidRPr="0006463A">
              <w:t>housing</w:t>
            </w:r>
            <w:r w:rsidR="00FD083E">
              <w:t xml:space="preserve"> </w:t>
            </w:r>
            <w:r w:rsidRPr="0006463A">
              <w:t>subsidy</w:t>
            </w:r>
          </w:p>
        </w:tc>
      </w:tr>
      <w:tr w:rsidR="00100ADF" w:rsidRPr="00135FA4" w14:paraId="6E528333"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32EE586F" w14:textId="6E8026E6" w:rsidR="00100ADF" w:rsidRPr="00373AC2" w:rsidRDefault="00100ADF" w:rsidP="008C6A67">
            <w:pPr>
              <w:jc w:val="right"/>
            </w:pPr>
            <w:r w:rsidRPr="00373AC2">
              <w:t>29</w:t>
            </w:r>
          </w:p>
        </w:tc>
        <w:tc>
          <w:tcPr>
            <w:tcW w:w="8660" w:type="dxa"/>
          </w:tcPr>
          <w:p w14:paraId="7CC3604E" w14:textId="3310806E" w:rsidR="00100ADF" w:rsidRPr="0006463A" w:rsidRDefault="00100ADF" w:rsidP="0041603B">
            <w:pPr>
              <w:cnfStyle w:val="000000000000" w:firstRow="0" w:lastRow="0" w:firstColumn="0" w:lastColumn="0" w:oddVBand="0" w:evenVBand="0" w:oddHBand="0" w:evenHBand="0" w:firstRowFirstColumn="0" w:firstRowLastColumn="0" w:lastRowFirstColumn="0" w:lastRowLastColumn="0"/>
            </w:pPr>
            <w:r w:rsidRPr="0006463A">
              <w:t>Residential</w:t>
            </w:r>
            <w:r w:rsidR="00FD083E">
              <w:t xml:space="preserve"> </w:t>
            </w:r>
            <w:r w:rsidRPr="0006463A">
              <w:t>project</w:t>
            </w:r>
            <w:r w:rsidR="00FD083E">
              <w:t xml:space="preserve"> </w:t>
            </w:r>
            <w:r w:rsidRPr="0006463A">
              <w:t>or</w:t>
            </w:r>
            <w:r w:rsidR="00FD083E">
              <w:t xml:space="preserve"> </w:t>
            </w:r>
            <w:r w:rsidRPr="0006463A">
              <w:t>halfway</w:t>
            </w:r>
            <w:r w:rsidR="00FD083E">
              <w:t xml:space="preserve"> </w:t>
            </w:r>
            <w:r w:rsidRPr="0006463A">
              <w:t>house</w:t>
            </w:r>
            <w:r w:rsidR="00FD083E">
              <w:t xml:space="preserve"> </w:t>
            </w:r>
            <w:r w:rsidRPr="0006463A">
              <w:t>with</w:t>
            </w:r>
            <w:r w:rsidR="00FD083E">
              <w:t xml:space="preserve"> </w:t>
            </w:r>
            <w:r w:rsidRPr="0006463A">
              <w:t>no</w:t>
            </w:r>
            <w:r w:rsidR="00FD083E">
              <w:t xml:space="preserve"> </w:t>
            </w:r>
            <w:r w:rsidRPr="0006463A">
              <w:t>homeless</w:t>
            </w:r>
            <w:r w:rsidR="00FD083E">
              <w:t xml:space="preserve"> </w:t>
            </w:r>
            <w:r w:rsidRPr="0006463A">
              <w:t>criteria</w:t>
            </w:r>
          </w:p>
        </w:tc>
      </w:tr>
      <w:tr w:rsidR="00100ADF" w:rsidRPr="00135FA4" w14:paraId="366C561A"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595BFE4F" w14:textId="752FFDA8" w:rsidR="00100ADF" w:rsidRPr="00373AC2" w:rsidRDefault="00100ADF" w:rsidP="008C6A67">
            <w:pPr>
              <w:jc w:val="right"/>
            </w:pPr>
            <w:r w:rsidRPr="0006463A">
              <w:t>18</w:t>
            </w:r>
          </w:p>
        </w:tc>
        <w:tc>
          <w:tcPr>
            <w:tcW w:w="8660" w:type="dxa"/>
          </w:tcPr>
          <w:p w14:paraId="39380D8B" w14:textId="13A42524" w:rsidR="00100ADF" w:rsidRPr="0006463A" w:rsidRDefault="00100ADF" w:rsidP="0041603B">
            <w:pPr>
              <w:cnfStyle w:val="000000000000" w:firstRow="0" w:lastRow="0" w:firstColumn="0" w:lastColumn="0" w:oddVBand="0" w:evenVBand="0" w:oddHBand="0" w:evenHBand="0" w:firstRowFirstColumn="0" w:firstRowLastColumn="0" w:lastRowFirstColumn="0" w:lastRowLastColumn="0"/>
            </w:pPr>
            <w:r w:rsidRPr="0006463A">
              <w:t>Safe</w:t>
            </w:r>
            <w:r w:rsidR="00FD083E">
              <w:t xml:space="preserve"> </w:t>
            </w:r>
            <w:r w:rsidRPr="0006463A">
              <w:t>Haven</w:t>
            </w:r>
          </w:p>
        </w:tc>
      </w:tr>
      <w:tr w:rsidR="00100ADF" w:rsidRPr="00135FA4" w14:paraId="69741B9B"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934E47A" w14:textId="2653ED0A" w:rsidR="00100ADF" w:rsidRPr="0006463A" w:rsidRDefault="00100ADF" w:rsidP="008C6A67">
            <w:pPr>
              <w:jc w:val="right"/>
            </w:pPr>
            <w:r w:rsidRPr="0006463A">
              <w:t>22</w:t>
            </w:r>
          </w:p>
        </w:tc>
        <w:tc>
          <w:tcPr>
            <w:tcW w:w="8660" w:type="dxa"/>
          </w:tcPr>
          <w:p w14:paraId="7D2E049E" w14:textId="76DE5EEE" w:rsidR="00100ADF" w:rsidRPr="0006463A" w:rsidRDefault="00100ADF" w:rsidP="0041603B">
            <w:pPr>
              <w:cnfStyle w:val="000000000000" w:firstRow="0" w:lastRow="0" w:firstColumn="0" w:lastColumn="0" w:oddVBand="0" w:evenVBand="0" w:oddHBand="0" w:evenHBand="0" w:firstRowFirstColumn="0" w:firstRowLastColumn="0" w:lastRowFirstColumn="0" w:lastRowLastColumn="0"/>
            </w:pPr>
            <w:r w:rsidRPr="0006463A">
              <w:t>Staying</w:t>
            </w:r>
            <w:r w:rsidR="00FD083E">
              <w:t xml:space="preserve"> </w:t>
            </w:r>
            <w:r w:rsidRPr="0006463A">
              <w:t>or</w:t>
            </w:r>
            <w:r w:rsidR="00FD083E">
              <w:t xml:space="preserve"> </w:t>
            </w:r>
            <w:r w:rsidRPr="0006463A">
              <w:t>living</w:t>
            </w:r>
            <w:r w:rsidR="00FD083E">
              <w:t xml:space="preserve"> </w:t>
            </w:r>
            <w:r w:rsidRPr="0006463A">
              <w:t>with</w:t>
            </w:r>
            <w:r w:rsidR="00FD083E">
              <w:t xml:space="preserve"> </w:t>
            </w:r>
            <w:r w:rsidRPr="0006463A">
              <w:t>family,</w:t>
            </w:r>
            <w:r w:rsidR="00FD083E">
              <w:t xml:space="preserve"> </w:t>
            </w:r>
            <w:r w:rsidRPr="0006463A">
              <w:t>permanent</w:t>
            </w:r>
            <w:r w:rsidR="00FD083E">
              <w:t xml:space="preserve"> </w:t>
            </w:r>
            <w:r w:rsidRPr="0006463A">
              <w:t>tenure</w:t>
            </w:r>
          </w:p>
        </w:tc>
      </w:tr>
      <w:tr w:rsidR="00100ADF" w:rsidRPr="00135FA4" w14:paraId="3AD6D950"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19846E9" w14:textId="5F5B9A71" w:rsidR="00100ADF" w:rsidRPr="0006463A" w:rsidRDefault="00100ADF" w:rsidP="008C6A67">
            <w:pPr>
              <w:jc w:val="right"/>
            </w:pPr>
            <w:r w:rsidRPr="0006463A">
              <w:t>12</w:t>
            </w:r>
          </w:p>
        </w:tc>
        <w:tc>
          <w:tcPr>
            <w:tcW w:w="8660" w:type="dxa"/>
          </w:tcPr>
          <w:p w14:paraId="09E5400D" w14:textId="44FC00BF" w:rsidR="00100ADF" w:rsidRPr="0006463A" w:rsidRDefault="00100ADF" w:rsidP="0041603B">
            <w:pPr>
              <w:cnfStyle w:val="000000000000" w:firstRow="0" w:lastRow="0" w:firstColumn="0" w:lastColumn="0" w:oddVBand="0" w:evenVBand="0" w:oddHBand="0" w:evenHBand="0" w:firstRowFirstColumn="0" w:firstRowLastColumn="0" w:lastRowFirstColumn="0" w:lastRowLastColumn="0"/>
            </w:pPr>
            <w:r w:rsidRPr="0006463A">
              <w:t>Staying</w:t>
            </w:r>
            <w:r w:rsidR="00FD083E">
              <w:t xml:space="preserve"> </w:t>
            </w:r>
            <w:r w:rsidRPr="0006463A">
              <w:t>or</w:t>
            </w:r>
            <w:r w:rsidR="00FD083E">
              <w:t xml:space="preserve"> </w:t>
            </w:r>
            <w:r w:rsidRPr="0006463A">
              <w:t>living</w:t>
            </w:r>
            <w:r w:rsidR="00FD083E">
              <w:t xml:space="preserve"> </w:t>
            </w:r>
            <w:r w:rsidRPr="0006463A">
              <w:t>with</w:t>
            </w:r>
            <w:r w:rsidR="00FD083E">
              <w:t xml:space="preserve"> </w:t>
            </w:r>
            <w:r w:rsidRPr="0006463A">
              <w:t>family,</w:t>
            </w:r>
            <w:r w:rsidR="00FD083E">
              <w:t xml:space="preserve"> </w:t>
            </w:r>
            <w:r w:rsidRPr="0006463A">
              <w:t>temporary</w:t>
            </w:r>
            <w:r w:rsidR="00FD083E">
              <w:t xml:space="preserve"> </w:t>
            </w:r>
            <w:r w:rsidRPr="0006463A">
              <w:t>tenure</w:t>
            </w:r>
            <w:r w:rsidR="00FD083E">
              <w:t xml:space="preserve"> </w:t>
            </w:r>
            <w:r w:rsidRPr="0006463A">
              <w:t>(e.g.,</w:t>
            </w:r>
            <w:r w:rsidR="00FD083E">
              <w:t xml:space="preserve"> </w:t>
            </w:r>
            <w:r w:rsidRPr="0006463A">
              <w:t>room,</w:t>
            </w:r>
            <w:r w:rsidR="00FD083E">
              <w:t xml:space="preserve"> </w:t>
            </w:r>
            <w:r w:rsidRPr="0006463A">
              <w:t>apartment</w:t>
            </w:r>
            <w:r w:rsidR="00FD083E">
              <w:t xml:space="preserve"> </w:t>
            </w:r>
            <w:r w:rsidRPr="0006463A">
              <w:t>or</w:t>
            </w:r>
            <w:r w:rsidR="00FD083E">
              <w:t xml:space="preserve"> </w:t>
            </w:r>
            <w:r w:rsidRPr="0006463A">
              <w:t>house)</w:t>
            </w:r>
          </w:p>
        </w:tc>
      </w:tr>
      <w:tr w:rsidR="00100ADF" w:rsidRPr="00135FA4" w14:paraId="0875E686"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3DC50BB3" w14:textId="2E1960B9" w:rsidR="00100ADF" w:rsidRPr="0006463A" w:rsidRDefault="00100ADF" w:rsidP="008C6A67">
            <w:pPr>
              <w:jc w:val="right"/>
            </w:pPr>
            <w:r w:rsidRPr="0006463A">
              <w:t>23</w:t>
            </w:r>
          </w:p>
        </w:tc>
        <w:tc>
          <w:tcPr>
            <w:tcW w:w="8660" w:type="dxa"/>
          </w:tcPr>
          <w:p w14:paraId="4B5EA1E7" w14:textId="227AA1AE" w:rsidR="00100ADF" w:rsidRPr="0006463A" w:rsidRDefault="00100ADF" w:rsidP="0041603B">
            <w:pPr>
              <w:cnfStyle w:val="000000000000" w:firstRow="0" w:lastRow="0" w:firstColumn="0" w:lastColumn="0" w:oddVBand="0" w:evenVBand="0" w:oddHBand="0" w:evenHBand="0" w:firstRowFirstColumn="0" w:firstRowLastColumn="0" w:lastRowFirstColumn="0" w:lastRowLastColumn="0"/>
            </w:pPr>
            <w:r w:rsidRPr="0006463A">
              <w:t>Staying</w:t>
            </w:r>
            <w:r w:rsidR="00FD083E">
              <w:t xml:space="preserve"> </w:t>
            </w:r>
            <w:r w:rsidRPr="0006463A">
              <w:t>or</w:t>
            </w:r>
            <w:r w:rsidR="00FD083E">
              <w:t xml:space="preserve"> </w:t>
            </w:r>
            <w:r w:rsidRPr="0006463A">
              <w:t>living</w:t>
            </w:r>
            <w:r w:rsidR="00FD083E">
              <w:t xml:space="preserve"> </w:t>
            </w:r>
            <w:r w:rsidRPr="0006463A">
              <w:t>with</w:t>
            </w:r>
            <w:r w:rsidR="00FD083E">
              <w:t xml:space="preserve"> </w:t>
            </w:r>
            <w:r w:rsidRPr="0006463A">
              <w:t>friends,</w:t>
            </w:r>
            <w:r w:rsidR="00FD083E">
              <w:t xml:space="preserve"> </w:t>
            </w:r>
            <w:r w:rsidRPr="0006463A">
              <w:t>permanent</w:t>
            </w:r>
            <w:r w:rsidR="00FD083E">
              <w:t xml:space="preserve"> </w:t>
            </w:r>
            <w:r w:rsidRPr="0006463A">
              <w:t>tenure</w:t>
            </w:r>
          </w:p>
        </w:tc>
      </w:tr>
      <w:tr w:rsidR="00100ADF" w:rsidRPr="00135FA4" w14:paraId="28D79F1C"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03BE4514" w14:textId="72FFC8DD" w:rsidR="00100ADF" w:rsidRPr="0006463A" w:rsidRDefault="00100ADF" w:rsidP="008C6A67">
            <w:pPr>
              <w:jc w:val="right"/>
            </w:pPr>
            <w:r w:rsidRPr="00373AC2">
              <w:t>13</w:t>
            </w:r>
          </w:p>
        </w:tc>
        <w:tc>
          <w:tcPr>
            <w:tcW w:w="8660" w:type="dxa"/>
          </w:tcPr>
          <w:p w14:paraId="356CC53E" w14:textId="7C3D929F" w:rsidR="00100ADF" w:rsidRPr="0006463A" w:rsidRDefault="00100ADF" w:rsidP="0041603B">
            <w:pPr>
              <w:cnfStyle w:val="000000000000" w:firstRow="0" w:lastRow="0" w:firstColumn="0" w:lastColumn="0" w:oddVBand="0" w:evenVBand="0" w:oddHBand="0" w:evenHBand="0" w:firstRowFirstColumn="0" w:firstRowLastColumn="0" w:lastRowFirstColumn="0" w:lastRowLastColumn="0"/>
            </w:pPr>
            <w:r w:rsidRPr="0006463A">
              <w:t>Staying</w:t>
            </w:r>
            <w:r w:rsidR="00FD083E">
              <w:t xml:space="preserve"> </w:t>
            </w:r>
            <w:r w:rsidRPr="0006463A">
              <w:t>or</w:t>
            </w:r>
            <w:r w:rsidR="00FD083E">
              <w:t xml:space="preserve"> </w:t>
            </w:r>
            <w:r w:rsidRPr="0006463A">
              <w:t>living</w:t>
            </w:r>
            <w:r w:rsidR="00FD083E">
              <w:t xml:space="preserve"> </w:t>
            </w:r>
            <w:r w:rsidRPr="0006463A">
              <w:t>with</w:t>
            </w:r>
            <w:r w:rsidR="00FD083E">
              <w:t xml:space="preserve"> </w:t>
            </w:r>
            <w:r w:rsidRPr="0006463A">
              <w:t>friends,</w:t>
            </w:r>
            <w:r w:rsidR="00FD083E">
              <w:t xml:space="preserve"> </w:t>
            </w:r>
            <w:r w:rsidRPr="0006463A">
              <w:t>temporary</w:t>
            </w:r>
            <w:r w:rsidR="00FD083E">
              <w:t xml:space="preserve"> </w:t>
            </w:r>
            <w:r w:rsidRPr="0006463A">
              <w:t>tenure</w:t>
            </w:r>
            <w:r w:rsidR="00FD083E">
              <w:t xml:space="preserve"> </w:t>
            </w:r>
            <w:r w:rsidRPr="0006463A">
              <w:t>(.e.g.,</w:t>
            </w:r>
            <w:r w:rsidR="00FD083E">
              <w:t xml:space="preserve"> </w:t>
            </w:r>
            <w:r w:rsidRPr="0006463A">
              <w:t>room</w:t>
            </w:r>
            <w:r w:rsidR="00FD083E">
              <w:t xml:space="preserve"> </w:t>
            </w:r>
            <w:r w:rsidRPr="0006463A">
              <w:t>apartment</w:t>
            </w:r>
            <w:r w:rsidR="00FD083E">
              <w:t xml:space="preserve"> </w:t>
            </w:r>
            <w:r w:rsidRPr="0006463A">
              <w:t>or</w:t>
            </w:r>
            <w:r w:rsidR="00FD083E">
              <w:t xml:space="preserve"> </w:t>
            </w:r>
            <w:r w:rsidRPr="0006463A">
              <w:t>house)</w:t>
            </w:r>
          </w:p>
        </w:tc>
      </w:tr>
      <w:tr w:rsidR="00100ADF" w:rsidRPr="00135FA4" w14:paraId="5CB0D9C4"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1EE2C1C3" w14:textId="079F1324" w:rsidR="00100ADF" w:rsidRPr="00373AC2" w:rsidRDefault="00100ADF" w:rsidP="008C6A67">
            <w:pPr>
              <w:jc w:val="right"/>
            </w:pPr>
            <w:r w:rsidRPr="00373AC2">
              <w:lastRenderedPageBreak/>
              <w:t>5</w:t>
            </w:r>
          </w:p>
        </w:tc>
        <w:tc>
          <w:tcPr>
            <w:tcW w:w="8660" w:type="dxa"/>
          </w:tcPr>
          <w:p w14:paraId="7C301C0B" w14:textId="54E672F7" w:rsidR="00100ADF" w:rsidRPr="0006463A" w:rsidRDefault="00100ADF" w:rsidP="0041603B">
            <w:pPr>
              <w:cnfStyle w:val="000000000000" w:firstRow="0" w:lastRow="0" w:firstColumn="0" w:lastColumn="0" w:oddVBand="0" w:evenVBand="0" w:oddHBand="0" w:evenHBand="0" w:firstRowFirstColumn="0" w:firstRowLastColumn="0" w:lastRowFirstColumn="0" w:lastRowLastColumn="0"/>
            </w:pPr>
            <w:r w:rsidRPr="0006463A">
              <w:t>Substance</w:t>
            </w:r>
            <w:r w:rsidR="00FD083E">
              <w:t xml:space="preserve"> </w:t>
            </w:r>
            <w:r w:rsidRPr="0006463A">
              <w:t>abuse</w:t>
            </w:r>
            <w:r w:rsidR="00FD083E">
              <w:t xml:space="preserve"> </w:t>
            </w:r>
            <w:r w:rsidRPr="0006463A">
              <w:t>treatment</w:t>
            </w:r>
            <w:r w:rsidR="00FD083E">
              <w:t xml:space="preserve"> </w:t>
            </w:r>
            <w:r w:rsidRPr="0006463A">
              <w:t>facility</w:t>
            </w:r>
            <w:r w:rsidR="00FD083E">
              <w:t xml:space="preserve"> </w:t>
            </w:r>
            <w:r w:rsidRPr="0006463A">
              <w:t>or</w:t>
            </w:r>
            <w:r w:rsidR="00FD083E">
              <w:t xml:space="preserve"> </w:t>
            </w:r>
            <w:r w:rsidRPr="0006463A">
              <w:t>detox</w:t>
            </w:r>
            <w:r w:rsidR="00FD083E">
              <w:t xml:space="preserve"> </w:t>
            </w:r>
            <w:r w:rsidRPr="0006463A">
              <w:t>center</w:t>
            </w:r>
          </w:p>
        </w:tc>
      </w:tr>
      <w:tr w:rsidR="00100ADF" w:rsidRPr="00135FA4" w14:paraId="5F6FCFB0"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64D22E80" w14:textId="5F7F7B76" w:rsidR="00100ADF" w:rsidRPr="00373AC2" w:rsidRDefault="00100ADF" w:rsidP="008C6A67">
            <w:pPr>
              <w:jc w:val="right"/>
            </w:pPr>
            <w:r w:rsidRPr="00373AC2">
              <w:t>2</w:t>
            </w:r>
          </w:p>
        </w:tc>
        <w:tc>
          <w:tcPr>
            <w:tcW w:w="8660" w:type="dxa"/>
          </w:tcPr>
          <w:p w14:paraId="6E4EC887" w14:textId="2E49F84E" w:rsidR="00100ADF" w:rsidRPr="0006463A" w:rsidRDefault="00100ADF" w:rsidP="0041603B">
            <w:pPr>
              <w:cnfStyle w:val="000000000000" w:firstRow="0" w:lastRow="0" w:firstColumn="0" w:lastColumn="0" w:oddVBand="0" w:evenVBand="0" w:oddHBand="0" w:evenHBand="0" w:firstRowFirstColumn="0" w:firstRowLastColumn="0" w:lastRowFirstColumn="0" w:lastRowLastColumn="0"/>
            </w:pPr>
            <w:r w:rsidRPr="0006463A">
              <w:t>Transitional</w:t>
            </w:r>
            <w:r w:rsidR="00FD083E">
              <w:t xml:space="preserve"> </w:t>
            </w:r>
            <w:r w:rsidRPr="0006463A">
              <w:t>housing</w:t>
            </w:r>
            <w:r w:rsidR="00FD083E">
              <w:t xml:space="preserve"> </w:t>
            </w:r>
            <w:r w:rsidRPr="0006463A">
              <w:t>for</w:t>
            </w:r>
            <w:r w:rsidR="00FD083E">
              <w:t xml:space="preserve"> </w:t>
            </w:r>
            <w:r w:rsidRPr="0006463A">
              <w:t>homeless</w:t>
            </w:r>
            <w:r w:rsidR="00FD083E">
              <w:t xml:space="preserve"> </w:t>
            </w:r>
            <w:r w:rsidRPr="0006463A">
              <w:t>persons</w:t>
            </w:r>
            <w:r w:rsidR="00FD083E">
              <w:t xml:space="preserve"> </w:t>
            </w:r>
            <w:r w:rsidRPr="0006463A">
              <w:t>(including</w:t>
            </w:r>
            <w:r w:rsidR="00FD083E">
              <w:t xml:space="preserve"> </w:t>
            </w:r>
            <w:r w:rsidRPr="0006463A">
              <w:t>homeless</w:t>
            </w:r>
            <w:r w:rsidR="00FD083E">
              <w:t xml:space="preserve"> </w:t>
            </w:r>
            <w:r w:rsidRPr="0006463A">
              <w:t>youth)</w:t>
            </w:r>
          </w:p>
        </w:tc>
      </w:tr>
      <w:tr w:rsidR="00100ADF" w:rsidRPr="00135FA4" w14:paraId="569FF2A9"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124505F4" w14:textId="512D235F" w:rsidR="00100ADF" w:rsidRPr="00373AC2" w:rsidRDefault="00100ADF" w:rsidP="008C6A67">
            <w:pPr>
              <w:jc w:val="right"/>
            </w:pPr>
            <w:r w:rsidRPr="00373AC2">
              <w:t>17</w:t>
            </w:r>
          </w:p>
        </w:tc>
        <w:tc>
          <w:tcPr>
            <w:tcW w:w="8660" w:type="dxa"/>
          </w:tcPr>
          <w:p w14:paraId="7D022705" w14:textId="67106B4B" w:rsidR="00100ADF" w:rsidRPr="0006463A" w:rsidRDefault="00100ADF" w:rsidP="0041603B">
            <w:pPr>
              <w:cnfStyle w:val="000000000000" w:firstRow="0" w:lastRow="0" w:firstColumn="0" w:lastColumn="0" w:oddVBand="0" w:evenVBand="0" w:oddHBand="0" w:evenHBand="0" w:firstRowFirstColumn="0" w:firstRowLastColumn="0" w:lastRowFirstColumn="0" w:lastRowLastColumn="0"/>
            </w:pPr>
            <w:r w:rsidRPr="0006463A">
              <w:t>Other</w:t>
            </w:r>
          </w:p>
        </w:tc>
      </w:tr>
      <w:tr w:rsidR="00100ADF" w:rsidRPr="00135FA4" w14:paraId="7853A5D4"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9A94C47" w14:textId="3C0D9DF1" w:rsidR="00100ADF" w:rsidRPr="00373AC2" w:rsidRDefault="00100ADF" w:rsidP="008C6A67">
            <w:pPr>
              <w:jc w:val="right"/>
            </w:pPr>
            <w:r w:rsidRPr="00373AC2">
              <w:t>30</w:t>
            </w:r>
          </w:p>
        </w:tc>
        <w:tc>
          <w:tcPr>
            <w:tcW w:w="8660" w:type="dxa"/>
          </w:tcPr>
          <w:p w14:paraId="7EE02761" w14:textId="65CD73C5" w:rsidR="00100ADF" w:rsidRPr="0006463A" w:rsidRDefault="00100ADF" w:rsidP="0041603B">
            <w:pPr>
              <w:cnfStyle w:val="000000000000" w:firstRow="0" w:lastRow="0" w:firstColumn="0" w:lastColumn="0" w:oddVBand="0" w:evenVBand="0" w:oddHBand="0" w:evenHBand="0" w:firstRowFirstColumn="0" w:firstRowLastColumn="0" w:lastRowFirstColumn="0" w:lastRowLastColumn="0"/>
            </w:pPr>
            <w:r>
              <w:t>No</w:t>
            </w:r>
            <w:r w:rsidR="00FD083E">
              <w:t xml:space="preserve"> </w:t>
            </w:r>
            <w:r>
              <w:t>exit</w:t>
            </w:r>
            <w:r w:rsidR="00FD083E">
              <w:t xml:space="preserve"> </w:t>
            </w:r>
            <w:r>
              <w:t>interview</w:t>
            </w:r>
            <w:r w:rsidR="00FD083E">
              <w:t xml:space="preserve"> </w:t>
            </w:r>
            <w:r>
              <w:t>completed</w:t>
            </w:r>
          </w:p>
        </w:tc>
      </w:tr>
      <w:tr w:rsidR="00100ADF" w:rsidRPr="00135FA4" w14:paraId="60D2C39E"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5A7163C6" w14:textId="10A75C71" w:rsidR="00100ADF" w:rsidRPr="00373AC2" w:rsidRDefault="00100ADF" w:rsidP="008C6A67">
            <w:pPr>
              <w:jc w:val="right"/>
            </w:pPr>
            <w:r w:rsidRPr="00373AC2">
              <w:t>8</w:t>
            </w:r>
          </w:p>
        </w:tc>
        <w:tc>
          <w:tcPr>
            <w:tcW w:w="8660" w:type="dxa"/>
          </w:tcPr>
          <w:p w14:paraId="4B0D85CC" w14:textId="701119CF" w:rsidR="00100ADF" w:rsidRDefault="00100ADF" w:rsidP="0041603B">
            <w:pPr>
              <w:cnfStyle w:val="000000000000" w:firstRow="0" w:lastRow="0" w:firstColumn="0" w:lastColumn="0" w:oddVBand="0" w:evenVBand="0" w:oddHBand="0" w:evenHBand="0" w:firstRowFirstColumn="0" w:firstRowLastColumn="0" w:lastRowFirstColumn="0" w:lastRowLastColumn="0"/>
            </w:pPr>
            <w:r w:rsidRPr="0006463A">
              <w:t>Client</w:t>
            </w:r>
            <w:r w:rsidR="00FD083E">
              <w:t xml:space="preserve"> </w:t>
            </w:r>
            <w:r w:rsidRPr="0006463A">
              <w:t>doesn’t</w:t>
            </w:r>
            <w:r w:rsidR="00FD083E">
              <w:t xml:space="preserve"> </w:t>
            </w:r>
            <w:r w:rsidRPr="0006463A">
              <w:t>know</w:t>
            </w:r>
          </w:p>
        </w:tc>
      </w:tr>
      <w:tr w:rsidR="00100ADF" w:rsidRPr="00135FA4" w14:paraId="3D342DA2"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4B6388C" w14:textId="15C76F5A" w:rsidR="00100ADF" w:rsidRPr="00373AC2" w:rsidRDefault="00100ADF" w:rsidP="008C6A67">
            <w:pPr>
              <w:jc w:val="right"/>
            </w:pPr>
            <w:r w:rsidRPr="00373AC2">
              <w:t>9</w:t>
            </w:r>
          </w:p>
        </w:tc>
        <w:tc>
          <w:tcPr>
            <w:tcW w:w="8660" w:type="dxa"/>
          </w:tcPr>
          <w:p w14:paraId="1DA42535" w14:textId="44864C83" w:rsidR="00100ADF" w:rsidRPr="0006463A" w:rsidRDefault="00100ADF" w:rsidP="0041603B">
            <w:pPr>
              <w:cnfStyle w:val="000000000000" w:firstRow="0" w:lastRow="0" w:firstColumn="0" w:lastColumn="0" w:oddVBand="0" w:evenVBand="0" w:oddHBand="0" w:evenHBand="0" w:firstRowFirstColumn="0" w:firstRowLastColumn="0" w:lastRowFirstColumn="0" w:lastRowLastColumn="0"/>
            </w:pPr>
            <w:r w:rsidRPr="0006463A">
              <w:t>Client</w:t>
            </w:r>
            <w:r w:rsidR="00FD083E">
              <w:t xml:space="preserve"> </w:t>
            </w:r>
            <w:r w:rsidRPr="0006463A">
              <w:t>refused</w:t>
            </w:r>
          </w:p>
        </w:tc>
      </w:tr>
      <w:tr w:rsidR="00100ADF" w:rsidRPr="00135FA4" w14:paraId="1D0378F1"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F24F2E3" w14:textId="29437671" w:rsidR="00100ADF" w:rsidRPr="00373AC2" w:rsidRDefault="00100ADF" w:rsidP="008C6A67">
            <w:pPr>
              <w:jc w:val="right"/>
            </w:pPr>
            <w:r w:rsidRPr="0006463A">
              <w:t>9</w:t>
            </w:r>
            <w:r>
              <w:t>9</w:t>
            </w:r>
          </w:p>
        </w:tc>
        <w:tc>
          <w:tcPr>
            <w:tcW w:w="8660" w:type="dxa"/>
          </w:tcPr>
          <w:p w14:paraId="4786E4C7" w14:textId="176A8804" w:rsidR="00100ADF" w:rsidRPr="0006463A" w:rsidRDefault="00100ADF" w:rsidP="0041603B">
            <w:pPr>
              <w:cnfStyle w:val="000000000000" w:firstRow="0" w:lastRow="0" w:firstColumn="0" w:lastColumn="0" w:oddVBand="0" w:evenVBand="0" w:oddHBand="0" w:evenHBand="0" w:firstRowFirstColumn="0" w:firstRowLastColumn="0" w:lastRowFirstColumn="0" w:lastRowLastColumn="0"/>
            </w:pPr>
            <w:r>
              <w:t>Data</w:t>
            </w:r>
            <w:r w:rsidR="00FD083E">
              <w:t xml:space="preserve"> </w:t>
            </w:r>
            <w:r>
              <w:t>not</w:t>
            </w:r>
            <w:r w:rsidR="00FD083E">
              <w:t xml:space="preserve"> </w:t>
            </w:r>
            <w:r>
              <w:t>collected</w:t>
            </w:r>
          </w:p>
        </w:tc>
      </w:tr>
    </w:tbl>
    <w:p w14:paraId="5C014F69" w14:textId="6628224B" w:rsidR="009A0FCD" w:rsidRDefault="009A0FCD"/>
    <w:p w14:paraId="3982B35F" w14:textId="24FA87E8" w:rsidR="009A0FCD" w:rsidRDefault="00100ADF" w:rsidP="00100ADF">
      <w:pPr>
        <w:pStyle w:val="Heading2"/>
      </w:pPr>
      <w:bookmarkStart w:id="652" w:name="_3.15.1_RelationshipToHoH"/>
      <w:bookmarkStart w:id="653" w:name="_Toc430693271"/>
      <w:bookmarkEnd w:id="652"/>
      <w:r w:rsidRPr="00100ADF">
        <w:t>3.15.1</w:t>
      </w:r>
      <w:r w:rsidRPr="00100ADF">
        <w:tab/>
        <w:t>RelationshipToHoH</w:t>
      </w:r>
      <w:bookmarkEnd w:id="653"/>
    </w:p>
    <w:tbl>
      <w:tblPr>
        <w:tblStyle w:val="GridTable1Light-Accent11"/>
        <w:tblW w:w="9445" w:type="dxa"/>
        <w:tblLook w:val="04A0" w:firstRow="1" w:lastRow="0" w:firstColumn="1" w:lastColumn="0" w:noHBand="0" w:noVBand="1"/>
      </w:tblPr>
      <w:tblGrid>
        <w:gridCol w:w="785"/>
        <w:gridCol w:w="8660"/>
      </w:tblGrid>
      <w:tr w:rsidR="00100ADF" w:rsidRPr="00135FA4" w14:paraId="7B88950A"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1E52714B" w14:textId="2623B7AE" w:rsidR="00100ADF" w:rsidRPr="0006463A" w:rsidRDefault="00100ADF" w:rsidP="00100ADF">
            <w:r>
              <w:t>Value</w:t>
            </w:r>
          </w:p>
        </w:tc>
        <w:tc>
          <w:tcPr>
            <w:tcW w:w="8660" w:type="dxa"/>
          </w:tcPr>
          <w:p w14:paraId="5BD0FD0C" w14:textId="434A565E" w:rsidR="00100ADF" w:rsidRDefault="00100ADF" w:rsidP="0041603B">
            <w:pPr>
              <w:cnfStyle w:val="100000000000" w:firstRow="1" w:lastRow="0" w:firstColumn="0" w:lastColumn="0" w:oddVBand="0" w:evenVBand="0" w:oddHBand="0" w:evenHBand="0" w:firstRowFirstColumn="0" w:firstRowLastColumn="0" w:lastRowFirstColumn="0" w:lastRowLastColumn="0"/>
            </w:pPr>
            <w:r>
              <w:t>Text</w:t>
            </w:r>
          </w:p>
        </w:tc>
      </w:tr>
      <w:tr w:rsidR="00100ADF" w:rsidRPr="00135FA4" w14:paraId="3F2C7F47"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5D0CA128" w14:textId="5312CD13" w:rsidR="00100ADF" w:rsidRPr="0006463A" w:rsidRDefault="00100ADF" w:rsidP="008C6A67">
            <w:pPr>
              <w:jc w:val="right"/>
            </w:pPr>
            <w:r>
              <w:t>1</w:t>
            </w:r>
          </w:p>
        </w:tc>
        <w:tc>
          <w:tcPr>
            <w:tcW w:w="8660" w:type="dxa"/>
          </w:tcPr>
          <w:p w14:paraId="488F5E96" w14:textId="2EE4AD57" w:rsidR="00100ADF" w:rsidRDefault="00100ADF" w:rsidP="00462418">
            <w:pPr>
              <w:cnfStyle w:val="000000000000" w:firstRow="0" w:lastRow="0" w:firstColumn="0" w:lastColumn="0" w:oddVBand="0" w:evenVBand="0" w:oddHBand="0" w:evenHBand="0" w:firstRowFirstColumn="0" w:firstRowLastColumn="0" w:lastRowFirstColumn="0" w:lastRowLastColumn="0"/>
            </w:pPr>
            <w:r w:rsidRPr="004979C2">
              <w:t>Self</w:t>
            </w:r>
            <w:r w:rsidR="00FD083E">
              <w:t xml:space="preserve"> </w:t>
            </w:r>
            <w:r>
              <w:t>(</w:t>
            </w:r>
            <w:r w:rsidR="00462418">
              <w:t>h</w:t>
            </w:r>
            <w:r>
              <w:t>ead</w:t>
            </w:r>
            <w:r w:rsidR="00FD083E">
              <w:t xml:space="preserve"> </w:t>
            </w:r>
            <w:r>
              <w:t>of</w:t>
            </w:r>
            <w:r w:rsidR="00FD083E">
              <w:t xml:space="preserve"> </w:t>
            </w:r>
            <w:r w:rsidR="00462418">
              <w:t>h</w:t>
            </w:r>
            <w:r>
              <w:t>ousehold)</w:t>
            </w:r>
          </w:p>
        </w:tc>
      </w:tr>
      <w:tr w:rsidR="00100ADF" w:rsidRPr="00135FA4" w14:paraId="5ABFA6A6"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0851B133" w14:textId="05691EB3" w:rsidR="00100ADF" w:rsidRDefault="00100ADF" w:rsidP="008C6A67">
            <w:pPr>
              <w:jc w:val="right"/>
            </w:pPr>
            <w:r>
              <w:t>2</w:t>
            </w:r>
          </w:p>
        </w:tc>
        <w:tc>
          <w:tcPr>
            <w:tcW w:w="8660" w:type="dxa"/>
          </w:tcPr>
          <w:p w14:paraId="410793D8" w14:textId="1524CE90" w:rsidR="00100ADF" w:rsidRPr="004979C2" w:rsidRDefault="00100ADF" w:rsidP="0041603B">
            <w:pPr>
              <w:cnfStyle w:val="000000000000" w:firstRow="0" w:lastRow="0" w:firstColumn="0" w:lastColumn="0" w:oddVBand="0" w:evenVBand="0" w:oddHBand="0" w:evenHBand="0" w:firstRowFirstColumn="0" w:firstRowLastColumn="0" w:lastRowFirstColumn="0" w:lastRowLastColumn="0"/>
            </w:pPr>
            <w:r>
              <w:t>Child</w:t>
            </w:r>
          </w:p>
        </w:tc>
      </w:tr>
      <w:tr w:rsidR="00100ADF" w:rsidRPr="00135FA4" w14:paraId="1613B1A0"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690F4CEA" w14:textId="0C92064B" w:rsidR="00100ADF" w:rsidRDefault="00100ADF" w:rsidP="008C6A67">
            <w:pPr>
              <w:jc w:val="right"/>
            </w:pPr>
            <w:r>
              <w:t>3</w:t>
            </w:r>
          </w:p>
        </w:tc>
        <w:tc>
          <w:tcPr>
            <w:tcW w:w="8660" w:type="dxa"/>
          </w:tcPr>
          <w:p w14:paraId="0B0691CA" w14:textId="55FA2A6B" w:rsidR="00100ADF" w:rsidRDefault="00100ADF" w:rsidP="0041603B">
            <w:pPr>
              <w:cnfStyle w:val="000000000000" w:firstRow="0" w:lastRow="0" w:firstColumn="0" w:lastColumn="0" w:oddVBand="0" w:evenVBand="0" w:oddHBand="0" w:evenHBand="0" w:firstRowFirstColumn="0" w:firstRowLastColumn="0" w:lastRowFirstColumn="0" w:lastRowLastColumn="0"/>
            </w:pPr>
            <w:r>
              <w:t>Spouse</w:t>
            </w:r>
            <w:r w:rsidR="00FD083E">
              <w:t xml:space="preserve"> </w:t>
            </w:r>
            <w:r w:rsidRPr="004979C2">
              <w:t>or</w:t>
            </w:r>
            <w:r w:rsidR="00FD083E">
              <w:t xml:space="preserve"> </w:t>
            </w:r>
            <w:r w:rsidRPr="004979C2">
              <w:t>partner</w:t>
            </w:r>
          </w:p>
        </w:tc>
      </w:tr>
      <w:tr w:rsidR="00100ADF" w:rsidRPr="00135FA4" w14:paraId="5A1D7EF5"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1F7157BD" w14:textId="389C671A" w:rsidR="00100ADF" w:rsidRDefault="00100ADF" w:rsidP="008C6A67">
            <w:pPr>
              <w:jc w:val="right"/>
            </w:pPr>
            <w:r>
              <w:t>4</w:t>
            </w:r>
          </w:p>
        </w:tc>
        <w:tc>
          <w:tcPr>
            <w:tcW w:w="8660" w:type="dxa"/>
          </w:tcPr>
          <w:p w14:paraId="5A3FBC09" w14:textId="4BE888B9" w:rsidR="00100ADF" w:rsidRDefault="00100ADF" w:rsidP="0041603B">
            <w:pPr>
              <w:cnfStyle w:val="000000000000" w:firstRow="0" w:lastRow="0" w:firstColumn="0" w:lastColumn="0" w:oddVBand="0" w:evenVBand="0" w:oddHBand="0" w:evenHBand="0" w:firstRowFirstColumn="0" w:firstRowLastColumn="0" w:lastRowFirstColumn="0" w:lastRowLastColumn="0"/>
            </w:pPr>
            <w:r>
              <w:t>Other</w:t>
            </w:r>
            <w:r w:rsidR="00FD083E">
              <w:t xml:space="preserve"> </w:t>
            </w:r>
            <w:r>
              <w:t>relative</w:t>
            </w:r>
            <w:r w:rsidR="00FD083E">
              <w:t xml:space="preserve"> </w:t>
            </w:r>
          </w:p>
        </w:tc>
      </w:tr>
      <w:tr w:rsidR="00100ADF" w:rsidRPr="00135FA4" w14:paraId="2DF863D7"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17A6C65" w14:textId="2D1AF64A" w:rsidR="00100ADF" w:rsidRDefault="00100ADF" w:rsidP="008C6A67">
            <w:pPr>
              <w:jc w:val="right"/>
            </w:pPr>
            <w:r>
              <w:t>5</w:t>
            </w:r>
          </w:p>
        </w:tc>
        <w:tc>
          <w:tcPr>
            <w:tcW w:w="8660" w:type="dxa"/>
          </w:tcPr>
          <w:p w14:paraId="009D4F50" w14:textId="4F8E7556" w:rsidR="00100ADF" w:rsidRDefault="00100ADF" w:rsidP="0041603B">
            <w:pPr>
              <w:cnfStyle w:val="000000000000" w:firstRow="0" w:lastRow="0" w:firstColumn="0" w:lastColumn="0" w:oddVBand="0" w:evenVBand="0" w:oddHBand="0" w:evenHBand="0" w:firstRowFirstColumn="0" w:firstRowLastColumn="0" w:lastRowFirstColumn="0" w:lastRowLastColumn="0"/>
            </w:pPr>
            <w:r>
              <w:t>Unrelated</w:t>
            </w:r>
            <w:r w:rsidR="00FD083E">
              <w:t xml:space="preserve"> </w:t>
            </w:r>
            <w:r>
              <w:t>household</w:t>
            </w:r>
            <w:r w:rsidR="00FD083E">
              <w:t xml:space="preserve"> </w:t>
            </w:r>
            <w:r>
              <w:t>member</w:t>
            </w:r>
            <w:r w:rsidR="00FD083E">
              <w:t xml:space="preserve"> </w:t>
            </w:r>
          </w:p>
        </w:tc>
      </w:tr>
    </w:tbl>
    <w:p w14:paraId="6E605C53" w14:textId="3BBED139" w:rsidR="009A0FCD" w:rsidRDefault="009A0FCD"/>
    <w:p w14:paraId="48B0A536" w14:textId="0CBDE2F7" w:rsidR="009A0FCD" w:rsidRDefault="00100ADF" w:rsidP="00100ADF">
      <w:pPr>
        <w:pStyle w:val="Heading2"/>
      </w:pPr>
      <w:bookmarkStart w:id="654" w:name="_3.17.2_TimesHomelessPastThreeYears"/>
      <w:bookmarkStart w:id="655" w:name="_Toc430693272"/>
      <w:bookmarkEnd w:id="654"/>
      <w:r w:rsidRPr="00100ADF">
        <w:t>3.17.2</w:t>
      </w:r>
      <w:r w:rsidRPr="00100ADF">
        <w:tab/>
        <w:t>TimesHomelessPastThreeYears</w:t>
      </w:r>
      <w:bookmarkEnd w:id="655"/>
    </w:p>
    <w:tbl>
      <w:tblPr>
        <w:tblStyle w:val="GridTable1Light-Accent11"/>
        <w:tblW w:w="9445" w:type="dxa"/>
        <w:tblLook w:val="04A0" w:firstRow="1" w:lastRow="0" w:firstColumn="1" w:lastColumn="0" w:noHBand="0" w:noVBand="1"/>
      </w:tblPr>
      <w:tblGrid>
        <w:gridCol w:w="785"/>
        <w:gridCol w:w="8660"/>
      </w:tblGrid>
      <w:tr w:rsidR="00100ADF" w:rsidRPr="00135FA4" w14:paraId="1C0291AF"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228A85FC" w14:textId="03B43C55" w:rsidR="00100ADF" w:rsidRDefault="00100ADF" w:rsidP="0041603B">
            <w:r>
              <w:t>Value</w:t>
            </w:r>
          </w:p>
        </w:tc>
        <w:tc>
          <w:tcPr>
            <w:tcW w:w="8660" w:type="dxa"/>
          </w:tcPr>
          <w:p w14:paraId="3742E2C6" w14:textId="347B4978" w:rsidR="00100ADF" w:rsidRDefault="00100ADF" w:rsidP="0041603B">
            <w:pPr>
              <w:cnfStyle w:val="100000000000" w:firstRow="1" w:lastRow="0" w:firstColumn="0" w:lastColumn="0" w:oddVBand="0" w:evenVBand="0" w:oddHBand="0" w:evenHBand="0" w:firstRowFirstColumn="0" w:firstRowLastColumn="0" w:lastRowFirstColumn="0" w:lastRowLastColumn="0"/>
            </w:pPr>
            <w:r>
              <w:t>Text</w:t>
            </w:r>
          </w:p>
        </w:tc>
      </w:tr>
      <w:tr w:rsidR="00100ADF" w:rsidRPr="00135FA4" w:rsidDel="00D4784D" w14:paraId="4AF06E04" w14:textId="5923EDA1" w:rsidTr="000B1E65">
        <w:trPr>
          <w:cantSplit/>
          <w:del w:id="656" w:author="Molly McEvilley" w:date="2016-07-08T06:41:00Z"/>
        </w:trPr>
        <w:tc>
          <w:tcPr>
            <w:cnfStyle w:val="001000000000" w:firstRow="0" w:lastRow="0" w:firstColumn="1" w:lastColumn="0" w:oddVBand="0" w:evenVBand="0" w:oddHBand="0" w:evenHBand="0" w:firstRowFirstColumn="0" w:firstRowLastColumn="0" w:lastRowFirstColumn="0" w:lastRowLastColumn="0"/>
            <w:tcW w:w="785" w:type="dxa"/>
          </w:tcPr>
          <w:p w14:paraId="1F8CC739" w14:textId="7CA54308" w:rsidR="00100ADF" w:rsidDel="00D4784D" w:rsidRDefault="00100ADF" w:rsidP="008C6A67">
            <w:pPr>
              <w:jc w:val="right"/>
              <w:rPr>
                <w:del w:id="657" w:author="Molly McEvilley" w:date="2016-07-08T06:41:00Z"/>
              </w:rPr>
            </w:pPr>
            <w:del w:id="658" w:author="Molly McEvilley" w:date="2016-07-08T06:41:00Z">
              <w:r w:rsidDel="00D4784D">
                <w:delText>0</w:delText>
              </w:r>
            </w:del>
          </w:p>
        </w:tc>
        <w:tc>
          <w:tcPr>
            <w:tcW w:w="8660" w:type="dxa"/>
          </w:tcPr>
          <w:p w14:paraId="76C3A727" w14:textId="66189BF5" w:rsidR="00100ADF" w:rsidDel="00D4784D" w:rsidRDefault="008D13B4" w:rsidP="0041603B">
            <w:pPr>
              <w:cnfStyle w:val="000000000000" w:firstRow="0" w:lastRow="0" w:firstColumn="0" w:lastColumn="0" w:oddVBand="0" w:evenVBand="0" w:oddHBand="0" w:evenHBand="0" w:firstRowFirstColumn="0" w:firstRowLastColumn="0" w:lastRowFirstColumn="0" w:lastRowLastColumn="0"/>
              <w:rPr>
                <w:del w:id="659" w:author="Molly McEvilley" w:date="2016-07-08T06:41:00Z"/>
              </w:rPr>
            </w:pPr>
            <w:del w:id="660" w:author="Molly McEvilley" w:date="2016-07-08T06:41:00Z">
              <w:r w:rsidDel="00D4784D">
                <w:delText>Never in the 3 years</w:delText>
              </w:r>
            </w:del>
          </w:p>
        </w:tc>
      </w:tr>
      <w:tr w:rsidR="00100ADF" w:rsidRPr="00135FA4" w14:paraId="5514F8EA"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074852D2" w14:textId="209E0CBD" w:rsidR="00100ADF" w:rsidRDefault="00100ADF" w:rsidP="008C6A67">
            <w:pPr>
              <w:jc w:val="right"/>
            </w:pPr>
            <w:r>
              <w:t>1</w:t>
            </w:r>
          </w:p>
        </w:tc>
        <w:tc>
          <w:tcPr>
            <w:tcW w:w="8660" w:type="dxa"/>
          </w:tcPr>
          <w:p w14:paraId="7C9E0439" w14:textId="5D0BCF96" w:rsidR="00100ADF" w:rsidRDefault="008D13B4" w:rsidP="0041603B">
            <w:pPr>
              <w:cnfStyle w:val="000000000000" w:firstRow="0" w:lastRow="0" w:firstColumn="0" w:lastColumn="0" w:oddVBand="0" w:evenVBand="0" w:oddHBand="0" w:evenHBand="0" w:firstRowFirstColumn="0" w:firstRowLastColumn="0" w:lastRowFirstColumn="0" w:lastRowLastColumn="0"/>
            </w:pPr>
            <w:r>
              <w:t>One time</w:t>
            </w:r>
          </w:p>
        </w:tc>
      </w:tr>
      <w:tr w:rsidR="00100ADF" w:rsidRPr="00135FA4" w14:paraId="43C4A5DB"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182C0415" w14:textId="6A1B8D1C" w:rsidR="00100ADF" w:rsidRDefault="00100ADF" w:rsidP="008C6A67">
            <w:pPr>
              <w:jc w:val="right"/>
            </w:pPr>
            <w:r>
              <w:t>2</w:t>
            </w:r>
          </w:p>
        </w:tc>
        <w:tc>
          <w:tcPr>
            <w:tcW w:w="8660" w:type="dxa"/>
          </w:tcPr>
          <w:p w14:paraId="6BA56946" w14:textId="09598CAD" w:rsidR="00100ADF" w:rsidRDefault="008D13B4" w:rsidP="0041603B">
            <w:pPr>
              <w:cnfStyle w:val="000000000000" w:firstRow="0" w:lastRow="0" w:firstColumn="0" w:lastColumn="0" w:oddVBand="0" w:evenVBand="0" w:oddHBand="0" w:evenHBand="0" w:firstRowFirstColumn="0" w:firstRowLastColumn="0" w:lastRowFirstColumn="0" w:lastRowLastColumn="0"/>
            </w:pPr>
            <w:r>
              <w:t>Two times</w:t>
            </w:r>
          </w:p>
        </w:tc>
      </w:tr>
      <w:tr w:rsidR="00100ADF" w:rsidRPr="00135FA4" w14:paraId="2110556C"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4CD11D1" w14:textId="0AA9D360" w:rsidR="00100ADF" w:rsidRDefault="00100ADF" w:rsidP="008C6A67">
            <w:pPr>
              <w:jc w:val="right"/>
            </w:pPr>
            <w:r>
              <w:t>3</w:t>
            </w:r>
          </w:p>
        </w:tc>
        <w:tc>
          <w:tcPr>
            <w:tcW w:w="8660" w:type="dxa"/>
          </w:tcPr>
          <w:p w14:paraId="0A315180" w14:textId="6303FA61" w:rsidR="00100ADF" w:rsidRDefault="008D13B4" w:rsidP="0041603B">
            <w:pPr>
              <w:cnfStyle w:val="000000000000" w:firstRow="0" w:lastRow="0" w:firstColumn="0" w:lastColumn="0" w:oddVBand="0" w:evenVBand="0" w:oddHBand="0" w:evenHBand="0" w:firstRowFirstColumn="0" w:firstRowLastColumn="0" w:lastRowFirstColumn="0" w:lastRowLastColumn="0"/>
            </w:pPr>
            <w:r>
              <w:t>Three times</w:t>
            </w:r>
          </w:p>
        </w:tc>
      </w:tr>
      <w:tr w:rsidR="00100ADF" w:rsidRPr="00135FA4" w14:paraId="36A6D423"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6546F86" w14:textId="392524DF" w:rsidR="00100ADF" w:rsidRDefault="00100ADF" w:rsidP="008C6A67">
            <w:pPr>
              <w:jc w:val="right"/>
            </w:pPr>
            <w:r>
              <w:t>4</w:t>
            </w:r>
          </w:p>
        </w:tc>
        <w:tc>
          <w:tcPr>
            <w:tcW w:w="8660" w:type="dxa"/>
          </w:tcPr>
          <w:p w14:paraId="3047341C" w14:textId="111C0FB6" w:rsidR="00100ADF" w:rsidRDefault="00100ADF" w:rsidP="0041603B">
            <w:pPr>
              <w:cnfStyle w:val="000000000000" w:firstRow="0" w:lastRow="0" w:firstColumn="0" w:lastColumn="0" w:oddVBand="0" w:evenVBand="0" w:oddHBand="0" w:evenHBand="0" w:firstRowFirstColumn="0" w:firstRowLastColumn="0" w:lastRowFirstColumn="0" w:lastRowLastColumn="0"/>
            </w:pPr>
            <w:r>
              <w:t>4</w:t>
            </w:r>
            <w:r w:rsidR="00FD083E">
              <w:t xml:space="preserve"> </w:t>
            </w:r>
            <w:r>
              <w:t>or</w:t>
            </w:r>
            <w:r w:rsidR="00FD083E">
              <w:t xml:space="preserve"> </w:t>
            </w:r>
            <w:r>
              <w:t>more</w:t>
            </w:r>
            <w:r w:rsidR="008D13B4">
              <w:t xml:space="preserve"> times</w:t>
            </w:r>
          </w:p>
        </w:tc>
      </w:tr>
      <w:tr w:rsidR="00100ADF" w:rsidRPr="00135FA4" w14:paraId="779F22E9"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64C004A8" w14:textId="2F0B4D04" w:rsidR="00100ADF" w:rsidRDefault="00100ADF" w:rsidP="008C6A67">
            <w:pPr>
              <w:jc w:val="right"/>
            </w:pPr>
            <w:r>
              <w:t>8</w:t>
            </w:r>
          </w:p>
        </w:tc>
        <w:tc>
          <w:tcPr>
            <w:tcW w:w="8660" w:type="dxa"/>
          </w:tcPr>
          <w:p w14:paraId="357F81B1" w14:textId="5B3A0F30" w:rsidR="00100ADF" w:rsidRDefault="00100ADF" w:rsidP="0041603B">
            <w:pPr>
              <w:cnfStyle w:val="000000000000" w:firstRow="0" w:lastRow="0" w:firstColumn="0" w:lastColumn="0" w:oddVBand="0" w:evenVBand="0" w:oddHBand="0" w:evenHBand="0" w:firstRowFirstColumn="0" w:firstRowLastColumn="0" w:lastRowFirstColumn="0" w:lastRowLastColumn="0"/>
            </w:pPr>
            <w:r>
              <w:t>Client</w:t>
            </w:r>
            <w:r w:rsidR="00FD083E">
              <w:t xml:space="preserve"> </w:t>
            </w:r>
            <w:r>
              <w:t>doesn’t</w:t>
            </w:r>
            <w:r w:rsidR="00FD083E">
              <w:t xml:space="preserve"> </w:t>
            </w:r>
            <w:r>
              <w:t>know</w:t>
            </w:r>
          </w:p>
        </w:tc>
      </w:tr>
      <w:tr w:rsidR="00100ADF" w:rsidRPr="00135FA4" w14:paraId="0B516883"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1C3700DD" w14:textId="4D23314C" w:rsidR="00100ADF" w:rsidRDefault="00100ADF" w:rsidP="008C6A67">
            <w:pPr>
              <w:jc w:val="right"/>
            </w:pPr>
            <w:r>
              <w:t>9</w:t>
            </w:r>
          </w:p>
        </w:tc>
        <w:tc>
          <w:tcPr>
            <w:tcW w:w="8660" w:type="dxa"/>
          </w:tcPr>
          <w:p w14:paraId="0528DA75" w14:textId="1987BD05" w:rsidR="00100ADF" w:rsidRDefault="00100ADF" w:rsidP="0041603B">
            <w:pPr>
              <w:cnfStyle w:val="000000000000" w:firstRow="0" w:lastRow="0" w:firstColumn="0" w:lastColumn="0" w:oddVBand="0" w:evenVBand="0" w:oddHBand="0" w:evenHBand="0" w:firstRowFirstColumn="0" w:firstRowLastColumn="0" w:lastRowFirstColumn="0" w:lastRowLastColumn="0"/>
            </w:pPr>
            <w:r>
              <w:t>Client</w:t>
            </w:r>
            <w:r w:rsidR="00FD083E">
              <w:t xml:space="preserve"> </w:t>
            </w:r>
            <w:r>
              <w:t>refused</w:t>
            </w:r>
          </w:p>
        </w:tc>
      </w:tr>
      <w:tr w:rsidR="00100ADF" w:rsidRPr="00135FA4" w14:paraId="12B66711"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1A4407BA" w14:textId="7A9CA7CD" w:rsidR="00100ADF" w:rsidRDefault="00100ADF" w:rsidP="008C6A67">
            <w:pPr>
              <w:jc w:val="right"/>
            </w:pPr>
            <w:r>
              <w:t>99</w:t>
            </w:r>
          </w:p>
        </w:tc>
        <w:tc>
          <w:tcPr>
            <w:tcW w:w="8660" w:type="dxa"/>
          </w:tcPr>
          <w:p w14:paraId="3EE92ED5" w14:textId="5384DDDB" w:rsidR="00100ADF" w:rsidRDefault="00100ADF" w:rsidP="0041603B">
            <w:pPr>
              <w:cnfStyle w:val="000000000000" w:firstRow="0" w:lastRow="0" w:firstColumn="0" w:lastColumn="0" w:oddVBand="0" w:evenVBand="0" w:oddHBand="0" w:evenHBand="0" w:firstRowFirstColumn="0" w:firstRowLastColumn="0" w:lastRowFirstColumn="0" w:lastRowLastColumn="0"/>
            </w:pPr>
            <w:r>
              <w:t>Data</w:t>
            </w:r>
            <w:r w:rsidR="00FD083E">
              <w:t xml:space="preserve"> </w:t>
            </w:r>
            <w:r>
              <w:t>not</w:t>
            </w:r>
            <w:r w:rsidR="00FD083E">
              <w:t xml:space="preserve"> </w:t>
            </w:r>
            <w:r>
              <w:t>collected</w:t>
            </w:r>
          </w:p>
        </w:tc>
      </w:tr>
    </w:tbl>
    <w:p w14:paraId="288703C0" w14:textId="64FE376F" w:rsidR="009A0FCD" w:rsidRDefault="009A0FCD"/>
    <w:p w14:paraId="197CD4D9" w14:textId="7DEF7499" w:rsidR="009A0FCD" w:rsidRDefault="00100ADF" w:rsidP="00100ADF">
      <w:pPr>
        <w:pStyle w:val="Heading2"/>
      </w:pPr>
      <w:bookmarkStart w:id="661" w:name="_3.17.B_MonthsHomelessPastThreeYears"/>
      <w:bookmarkStart w:id="662" w:name="_3.17.A_MonthsHomelessPastThreeYears"/>
      <w:bookmarkStart w:id="663" w:name="_Toc430693273"/>
      <w:bookmarkEnd w:id="661"/>
      <w:bookmarkEnd w:id="662"/>
      <w:r w:rsidRPr="00100ADF">
        <w:t>3.17.</w:t>
      </w:r>
      <w:r w:rsidR="000F4918">
        <w:t>B</w:t>
      </w:r>
      <w:r w:rsidRPr="00100ADF">
        <w:tab/>
        <w:t>MonthsHomelessPastThreeYears</w:t>
      </w:r>
      <w:bookmarkEnd w:id="663"/>
    </w:p>
    <w:tbl>
      <w:tblPr>
        <w:tblStyle w:val="GridTable1Light-Accent11"/>
        <w:tblW w:w="9445" w:type="dxa"/>
        <w:tblLook w:val="04A0" w:firstRow="1" w:lastRow="0" w:firstColumn="1" w:lastColumn="0" w:noHBand="0" w:noVBand="1"/>
      </w:tblPr>
      <w:tblGrid>
        <w:gridCol w:w="785"/>
        <w:gridCol w:w="8660"/>
      </w:tblGrid>
      <w:tr w:rsidR="00100ADF" w:rsidRPr="00135FA4" w14:paraId="042EC0B0"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5D86C62D" w14:textId="4BB0F187" w:rsidR="00100ADF" w:rsidRDefault="00100ADF" w:rsidP="0022457B">
            <w:pPr>
              <w:jc w:val="right"/>
            </w:pPr>
            <w:r>
              <w:t>Value</w:t>
            </w:r>
          </w:p>
        </w:tc>
        <w:tc>
          <w:tcPr>
            <w:tcW w:w="8660" w:type="dxa"/>
          </w:tcPr>
          <w:p w14:paraId="166D8FB5" w14:textId="5E2EAEB1" w:rsidR="00100ADF" w:rsidRDefault="00100ADF" w:rsidP="0041603B">
            <w:pPr>
              <w:cnfStyle w:val="100000000000" w:firstRow="1" w:lastRow="0" w:firstColumn="0" w:lastColumn="0" w:oddVBand="0" w:evenVBand="0" w:oddHBand="0" w:evenHBand="0" w:firstRowFirstColumn="0" w:firstRowLastColumn="0" w:lastRowFirstColumn="0" w:lastRowLastColumn="0"/>
            </w:pPr>
            <w:r>
              <w:t>Text</w:t>
            </w:r>
          </w:p>
        </w:tc>
      </w:tr>
      <w:tr w:rsidR="00100ADF" w:rsidRPr="00135FA4" w14:paraId="546885F0"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672B5D30" w14:textId="389DF1FF" w:rsidR="00100ADF" w:rsidRDefault="00100ADF" w:rsidP="0022457B">
            <w:pPr>
              <w:jc w:val="right"/>
            </w:pPr>
            <w:r w:rsidRPr="00736998">
              <w:t>101</w:t>
            </w:r>
          </w:p>
        </w:tc>
        <w:tc>
          <w:tcPr>
            <w:tcW w:w="8660" w:type="dxa"/>
          </w:tcPr>
          <w:p w14:paraId="05A2DF98" w14:textId="67B58C1B" w:rsidR="00100ADF" w:rsidRDefault="00100ADF" w:rsidP="0041603B">
            <w:pPr>
              <w:cnfStyle w:val="000000000000" w:firstRow="0" w:lastRow="0" w:firstColumn="0" w:lastColumn="0" w:oddVBand="0" w:evenVBand="0" w:oddHBand="0" w:evenHBand="0" w:firstRowFirstColumn="0" w:firstRowLastColumn="0" w:lastRowFirstColumn="0" w:lastRowLastColumn="0"/>
            </w:pPr>
            <w:r>
              <w:t>1</w:t>
            </w:r>
          </w:p>
        </w:tc>
      </w:tr>
      <w:tr w:rsidR="00100ADF" w:rsidRPr="00135FA4" w14:paraId="201B4522"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2CFE1841" w14:textId="1E599636" w:rsidR="00100ADF" w:rsidRDefault="00100ADF" w:rsidP="0022457B">
            <w:pPr>
              <w:jc w:val="right"/>
            </w:pPr>
            <w:r w:rsidRPr="00736998">
              <w:t>102</w:t>
            </w:r>
          </w:p>
        </w:tc>
        <w:tc>
          <w:tcPr>
            <w:tcW w:w="8660" w:type="dxa"/>
          </w:tcPr>
          <w:p w14:paraId="2AF5506E" w14:textId="49E6B71E" w:rsidR="00100ADF" w:rsidRDefault="00100ADF" w:rsidP="0041603B">
            <w:pPr>
              <w:cnfStyle w:val="000000000000" w:firstRow="0" w:lastRow="0" w:firstColumn="0" w:lastColumn="0" w:oddVBand="0" w:evenVBand="0" w:oddHBand="0" w:evenHBand="0" w:firstRowFirstColumn="0" w:firstRowLastColumn="0" w:lastRowFirstColumn="0" w:lastRowLastColumn="0"/>
            </w:pPr>
            <w:r>
              <w:t>2</w:t>
            </w:r>
          </w:p>
        </w:tc>
      </w:tr>
      <w:tr w:rsidR="00100ADF" w:rsidRPr="00135FA4" w14:paraId="539CF88A"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2C022E6" w14:textId="6DE44F89" w:rsidR="00100ADF" w:rsidRDefault="00100ADF" w:rsidP="0022457B">
            <w:pPr>
              <w:jc w:val="right"/>
            </w:pPr>
            <w:r w:rsidRPr="00736998">
              <w:t>103</w:t>
            </w:r>
          </w:p>
        </w:tc>
        <w:tc>
          <w:tcPr>
            <w:tcW w:w="8660" w:type="dxa"/>
          </w:tcPr>
          <w:p w14:paraId="5007BAFA" w14:textId="3160E7A9" w:rsidR="00100ADF" w:rsidRDefault="00100ADF" w:rsidP="0041603B">
            <w:pPr>
              <w:cnfStyle w:val="000000000000" w:firstRow="0" w:lastRow="0" w:firstColumn="0" w:lastColumn="0" w:oddVBand="0" w:evenVBand="0" w:oddHBand="0" w:evenHBand="0" w:firstRowFirstColumn="0" w:firstRowLastColumn="0" w:lastRowFirstColumn="0" w:lastRowLastColumn="0"/>
            </w:pPr>
            <w:r>
              <w:t>3</w:t>
            </w:r>
          </w:p>
        </w:tc>
      </w:tr>
      <w:tr w:rsidR="00100ADF" w:rsidRPr="00135FA4" w14:paraId="4C1FBE13"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6576B731" w14:textId="6ACC2444" w:rsidR="00100ADF" w:rsidRDefault="00100ADF" w:rsidP="0022457B">
            <w:pPr>
              <w:jc w:val="right"/>
            </w:pPr>
            <w:r w:rsidRPr="00736998">
              <w:t>104</w:t>
            </w:r>
          </w:p>
        </w:tc>
        <w:tc>
          <w:tcPr>
            <w:tcW w:w="8660" w:type="dxa"/>
          </w:tcPr>
          <w:p w14:paraId="165EC106" w14:textId="5DAAFEB4" w:rsidR="00100ADF" w:rsidRDefault="00100ADF" w:rsidP="0041603B">
            <w:pPr>
              <w:cnfStyle w:val="000000000000" w:firstRow="0" w:lastRow="0" w:firstColumn="0" w:lastColumn="0" w:oddVBand="0" w:evenVBand="0" w:oddHBand="0" w:evenHBand="0" w:firstRowFirstColumn="0" w:firstRowLastColumn="0" w:lastRowFirstColumn="0" w:lastRowLastColumn="0"/>
            </w:pPr>
            <w:r>
              <w:t>4</w:t>
            </w:r>
          </w:p>
        </w:tc>
      </w:tr>
      <w:tr w:rsidR="00100ADF" w:rsidRPr="00135FA4" w14:paraId="333681B1"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7FDBE18" w14:textId="34983B51" w:rsidR="00100ADF" w:rsidRDefault="00100ADF" w:rsidP="0022457B">
            <w:pPr>
              <w:jc w:val="right"/>
            </w:pPr>
            <w:r w:rsidRPr="00736998">
              <w:t>105</w:t>
            </w:r>
          </w:p>
        </w:tc>
        <w:tc>
          <w:tcPr>
            <w:tcW w:w="8660" w:type="dxa"/>
          </w:tcPr>
          <w:p w14:paraId="5C7297CD" w14:textId="20D1873C" w:rsidR="00100ADF" w:rsidRDefault="00100ADF" w:rsidP="0041603B">
            <w:pPr>
              <w:cnfStyle w:val="000000000000" w:firstRow="0" w:lastRow="0" w:firstColumn="0" w:lastColumn="0" w:oddVBand="0" w:evenVBand="0" w:oddHBand="0" w:evenHBand="0" w:firstRowFirstColumn="0" w:firstRowLastColumn="0" w:lastRowFirstColumn="0" w:lastRowLastColumn="0"/>
            </w:pPr>
            <w:r>
              <w:t>5</w:t>
            </w:r>
          </w:p>
        </w:tc>
      </w:tr>
      <w:tr w:rsidR="00100ADF" w:rsidRPr="00135FA4" w14:paraId="16AAF637"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1892760D" w14:textId="4F285A95" w:rsidR="00100ADF" w:rsidRDefault="00100ADF" w:rsidP="0022457B">
            <w:pPr>
              <w:jc w:val="right"/>
            </w:pPr>
            <w:r w:rsidRPr="00736998">
              <w:t>106</w:t>
            </w:r>
          </w:p>
        </w:tc>
        <w:tc>
          <w:tcPr>
            <w:tcW w:w="8660" w:type="dxa"/>
          </w:tcPr>
          <w:p w14:paraId="45C7A252" w14:textId="00FE62A1" w:rsidR="00100ADF" w:rsidRDefault="00100ADF" w:rsidP="0041603B">
            <w:pPr>
              <w:cnfStyle w:val="000000000000" w:firstRow="0" w:lastRow="0" w:firstColumn="0" w:lastColumn="0" w:oddVBand="0" w:evenVBand="0" w:oddHBand="0" w:evenHBand="0" w:firstRowFirstColumn="0" w:firstRowLastColumn="0" w:lastRowFirstColumn="0" w:lastRowLastColumn="0"/>
            </w:pPr>
            <w:r>
              <w:t>6</w:t>
            </w:r>
          </w:p>
        </w:tc>
      </w:tr>
      <w:tr w:rsidR="00100ADF" w:rsidRPr="00135FA4" w14:paraId="25D36F1E"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632B016D" w14:textId="5A27DCE5" w:rsidR="00100ADF" w:rsidRDefault="00100ADF" w:rsidP="0022457B">
            <w:pPr>
              <w:jc w:val="right"/>
            </w:pPr>
            <w:r w:rsidRPr="00736998">
              <w:t>107</w:t>
            </w:r>
          </w:p>
        </w:tc>
        <w:tc>
          <w:tcPr>
            <w:tcW w:w="8660" w:type="dxa"/>
          </w:tcPr>
          <w:p w14:paraId="03E290A3" w14:textId="4E8C0833" w:rsidR="00100ADF" w:rsidRDefault="00100ADF" w:rsidP="0041603B">
            <w:pPr>
              <w:cnfStyle w:val="000000000000" w:firstRow="0" w:lastRow="0" w:firstColumn="0" w:lastColumn="0" w:oddVBand="0" w:evenVBand="0" w:oddHBand="0" w:evenHBand="0" w:firstRowFirstColumn="0" w:firstRowLastColumn="0" w:lastRowFirstColumn="0" w:lastRowLastColumn="0"/>
            </w:pPr>
            <w:r>
              <w:t>7</w:t>
            </w:r>
          </w:p>
        </w:tc>
      </w:tr>
      <w:tr w:rsidR="00100ADF" w:rsidRPr="00135FA4" w14:paraId="34414445"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0598AD1F" w14:textId="46522411" w:rsidR="00100ADF" w:rsidRDefault="00100ADF" w:rsidP="0022457B">
            <w:pPr>
              <w:jc w:val="right"/>
            </w:pPr>
            <w:r w:rsidRPr="00736998">
              <w:t>108</w:t>
            </w:r>
          </w:p>
        </w:tc>
        <w:tc>
          <w:tcPr>
            <w:tcW w:w="8660" w:type="dxa"/>
          </w:tcPr>
          <w:p w14:paraId="4D36394E" w14:textId="159EC019" w:rsidR="00100ADF" w:rsidRDefault="00100ADF" w:rsidP="0041603B">
            <w:pPr>
              <w:cnfStyle w:val="000000000000" w:firstRow="0" w:lastRow="0" w:firstColumn="0" w:lastColumn="0" w:oddVBand="0" w:evenVBand="0" w:oddHBand="0" w:evenHBand="0" w:firstRowFirstColumn="0" w:firstRowLastColumn="0" w:lastRowFirstColumn="0" w:lastRowLastColumn="0"/>
            </w:pPr>
            <w:r>
              <w:t>8</w:t>
            </w:r>
          </w:p>
        </w:tc>
      </w:tr>
      <w:tr w:rsidR="00100ADF" w:rsidRPr="00135FA4" w14:paraId="489BF6A9"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533D5B97" w14:textId="583E8913" w:rsidR="00100ADF" w:rsidRDefault="00100ADF" w:rsidP="0022457B">
            <w:pPr>
              <w:jc w:val="right"/>
            </w:pPr>
            <w:r w:rsidRPr="00736998">
              <w:t>109</w:t>
            </w:r>
          </w:p>
        </w:tc>
        <w:tc>
          <w:tcPr>
            <w:tcW w:w="8660" w:type="dxa"/>
          </w:tcPr>
          <w:p w14:paraId="73EF9109" w14:textId="76DD9F33" w:rsidR="00100ADF" w:rsidRDefault="00100ADF" w:rsidP="0041603B">
            <w:pPr>
              <w:cnfStyle w:val="000000000000" w:firstRow="0" w:lastRow="0" w:firstColumn="0" w:lastColumn="0" w:oddVBand="0" w:evenVBand="0" w:oddHBand="0" w:evenHBand="0" w:firstRowFirstColumn="0" w:firstRowLastColumn="0" w:lastRowFirstColumn="0" w:lastRowLastColumn="0"/>
            </w:pPr>
            <w:r>
              <w:t>9</w:t>
            </w:r>
          </w:p>
        </w:tc>
      </w:tr>
      <w:tr w:rsidR="00100ADF" w:rsidRPr="00135FA4" w14:paraId="7D9E67E4"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AEECD72" w14:textId="721D8321" w:rsidR="00100ADF" w:rsidRDefault="00100ADF" w:rsidP="0022457B">
            <w:pPr>
              <w:jc w:val="right"/>
            </w:pPr>
            <w:r w:rsidRPr="00736998">
              <w:t>110</w:t>
            </w:r>
          </w:p>
        </w:tc>
        <w:tc>
          <w:tcPr>
            <w:tcW w:w="8660" w:type="dxa"/>
          </w:tcPr>
          <w:p w14:paraId="464C712B" w14:textId="4EC4CD87" w:rsidR="00100ADF" w:rsidRDefault="00100ADF" w:rsidP="0041603B">
            <w:pPr>
              <w:cnfStyle w:val="000000000000" w:firstRow="0" w:lastRow="0" w:firstColumn="0" w:lastColumn="0" w:oddVBand="0" w:evenVBand="0" w:oddHBand="0" w:evenHBand="0" w:firstRowFirstColumn="0" w:firstRowLastColumn="0" w:lastRowFirstColumn="0" w:lastRowLastColumn="0"/>
            </w:pPr>
            <w:r>
              <w:t>10</w:t>
            </w:r>
          </w:p>
        </w:tc>
      </w:tr>
      <w:tr w:rsidR="00100ADF" w:rsidRPr="00135FA4" w14:paraId="42BDEDC3"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F66203A" w14:textId="713C7209" w:rsidR="00100ADF" w:rsidRDefault="00100ADF" w:rsidP="0022457B">
            <w:pPr>
              <w:jc w:val="right"/>
            </w:pPr>
            <w:r w:rsidRPr="00736998">
              <w:t>111</w:t>
            </w:r>
          </w:p>
        </w:tc>
        <w:tc>
          <w:tcPr>
            <w:tcW w:w="8660" w:type="dxa"/>
          </w:tcPr>
          <w:p w14:paraId="1BEF3481" w14:textId="582C0DB3" w:rsidR="00100ADF" w:rsidRDefault="00100ADF" w:rsidP="0041603B">
            <w:pPr>
              <w:cnfStyle w:val="000000000000" w:firstRow="0" w:lastRow="0" w:firstColumn="0" w:lastColumn="0" w:oddVBand="0" w:evenVBand="0" w:oddHBand="0" w:evenHBand="0" w:firstRowFirstColumn="0" w:firstRowLastColumn="0" w:lastRowFirstColumn="0" w:lastRowLastColumn="0"/>
            </w:pPr>
            <w:r>
              <w:t>11</w:t>
            </w:r>
          </w:p>
        </w:tc>
      </w:tr>
      <w:tr w:rsidR="00100ADF" w:rsidRPr="00135FA4" w14:paraId="3FD24533"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1D2A6E49" w14:textId="36EFB696" w:rsidR="00100ADF" w:rsidRDefault="00100ADF" w:rsidP="0022457B">
            <w:pPr>
              <w:jc w:val="right"/>
            </w:pPr>
            <w:r w:rsidRPr="00736998">
              <w:t>112</w:t>
            </w:r>
          </w:p>
        </w:tc>
        <w:tc>
          <w:tcPr>
            <w:tcW w:w="8660" w:type="dxa"/>
          </w:tcPr>
          <w:p w14:paraId="7FD5956C" w14:textId="12288827" w:rsidR="00100ADF" w:rsidRDefault="00100ADF" w:rsidP="0041603B">
            <w:pPr>
              <w:cnfStyle w:val="000000000000" w:firstRow="0" w:lastRow="0" w:firstColumn="0" w:lastColumn="0" w:oddVBand="0" w:evenVBand="0" w:oddHBand="0" w:evenHBand="0" w:firstRowFirstColumn="0" w:firstRowLastColumn="0" w:lastRowFirstColumn="0" w:lastRowLastColumn="0"/>
            </w:pPr>
            <w:r>
              <w:t>12</w:t>
            </w:r>
          </w:p>
        </w:tc>
      </w:tr>
      <w:tr w:rsidR="00100ADF" w:rsidRPr="00135FA4" w14:paraId="55D0D5B0"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025358DF" w14:textId="444980CC" w:rsidR="00100ADF" w:rsidRDefault="00640D40" w:rsidP="0022457B">
            <w:pPr>
              <w:jc w:val="right"/>
            </w:pPr>
            <w:r>
              <w:t>113</w:t>
            </w:r>
          </w:p>
        </w:tc>
        <w:tc>
          <w:tcPr>
            <w:tcW w:w="8660" w:type="dxa"/>
          </w:tcPr>
          <w:p w14:paraId="52851058" w14:textId="7D689E9D" w:rsidR="00100ADF" w:rsidRDefault="00100ADF" w:rsidP="0041603B">
            <w:pPr>
              <w:cnfStyle w:val="000000000000" w:firstRow="0" w:lastRow="0" w:firstColumn="0" w:lastColumn="0" w:oddVBand="0" w:evenVBand="0" w:oddHBand="0" w:evenHBand="0" w:firstRowFirstColumn="0" w:firstRowLastColumn="0" w:lastRowFirstColumn="0" w:lastRowLastColumn="0"/>
            </w:pPr>
            <w:r>
              <w:t>More</w:t>
            </w:r>
            <w:r w:rsidR="00FD083E">
              <w:t xml:space="preserve"> </w:t>
            </w:r>
            <w:r>
              <w:t>than</w:t>
            </w:r>
            <w:r w:rsidR="00FD083E">
              <w:t xml:space="preserve"> </w:t>
            </w:r>
            <w:r>
              <w:t>12</w:t>
            </w:r>
            <w:r w:rsidR="00FD083E">
              <w:t xml:space="preserve"> </w:t>
            </w:r>
            <w:r>
              <w:t>months</w:t>
            </w:r>
          </w:p>
        </w:tc>
      </w:tr>
      <w:tr w:rsidR="00100ADF" w:rsidRPr="00135FA4" w14:paraId="02E0ED18"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2A215303" w14:textId="11A2F5BB" w:rsidR="00100ADF" w:rsidRDefault="00100ADF" w:rsidP="0022457B">
            <w:pPr>
              <w:jc w:val="right"/>
            </w:pPr>
            <w:r>
              <w:t>8</w:t>
            </w:r>
          </w:p>
        </w:tc>
        <w:tc>
          <w:tcPr>
            <w:tcW w:w="8660" w:type="dxa"/>
          </w:tcPr>
          <w:p w14:paraId="5B7A6E28" w14:textId="61A8475A" w:rsidR="00100ADF" w:rsidRDefault="00100ADF" w:rsidP="0041603B">
            <w:pPr>
              <w:cnfStyle w:val="000000000000" w:firstRow="0" w:lastRow="0" w:firstColumn="0" w:lastColumn="0" w:oddVBand="0" w:evenVBand="0" w:oddHBand="0" w:evenHBand="0" w:firstRowFirstColumn="0" w:firstRowLastColumn="0" w:lastRowFirstColumn="0" w:lastRowLastColumn="0"/>
            </w:pPr>
            <w:r>
              <w:t>Client</w:t>
            </w:r>
            <w:r w:rsidR="00FD083E">
              <w:t xml:space="preserve"> </w:t>
            </w:r>
            <w:r>
              <w:t>doesn’t</w:t>
            </w:r>
            <w:r w:rsidR="00FD083E">
              <w:t xml:space="preserve"> </w:t>
            </w:r>
            <w:r>
              <w:t>know</w:t>
            </w:r>
          </w:p>
        </w:tc>
      </w:tr>
      <w:tr w:rsidR="00100ADF" w:rsidRPr="00135FA4" w14:paraId="1B694F02"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5AD82A00" w14:textId="33B9BE75" w:rsidR="00100ADF" w:rsidRDefault="00100ADF" w:rsidP="0022457B">
            <w:pPr>
              <w:jc w:val="right"/>
            </w:pPr>
            <w:r>
              <w:t>9</w:t>
            </w:r>
          </w:p>
        </w:tc>
        <w:tc>
          <w:tcPr>
            <w:tcW w:w="8660" w:type="dxa"/>
          </w:tcPr>
          <w:p w14:paraId="31D0340B" w14:textId="410F5EC6" w:rsidR="00100ADF" w:rsidRDefault="00100ADF" w:rsidP="0041603B">
            <w:pPr>
              <w:cnfStyle w:val="000000000000" w:firstRow="0" w:lastRow="0" w:firstColumn="0" w:lastColumn="0" w:oddVBand="0" w:evenVBand="0" w:oddHBand="0" w:evenHBand="0" w:firstRowFirstColumn="0" w:firstRowLastColumn="0" w:lastRowFirstColumn="0" w:lastRowLastColumn="0"/>
            </w:pPr>
            <w:r>
              <w:t>Client</w:t>
            </w:r>
            <w:r w:rsidR="00FD083E">
              <w:t xml:space="preserve"> </w:t>
            </w:r>
            <w:r>
              <w:t>refused</w:t>
            </w:r>
          </w:p>
        </w:tc>
      </w:tr>
      <w:tr w:rsidR="00100ADF" w:rsidRPr="00135FA4" w14:paraId="0326B53D"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0A7DEF60" w14:textId="77CC58D4" w:rsidR="00100ADF" w:rsidRDefault="00100ADF" w:rsidP="0022457B">
            <w:pPr>
              <w:jc w:val="right"/>
            </w:pPr>
            <w:r>
              <w:t>99</w:t>
            </w:r>
          </w:p>
        </w:tc>
        <w:tc>
          <w:tcPr>
            <w:tcW w:w="8660" w:type="dxa"/>
          </w:tcPr>
          <w:p w14:paraId="1C54FAD0" w14:textId="4DA170B7" w:rsidR="00100ADF" w:rsidRDefault="00100ADF" w:rsidP="0041603B">
            <w:pPr>
              <w:cnfStyle w:val="000000000000" w:firstRow="0" w:lastRow="0" w:firstColumn="0" w:lastColumn="0" w:oddVBand="0" w:evenVBand="0" w:oddHBand="0" w:evenHBand="0" w:firstRowFirstColumn="0" w:firstRowLastColumn="0" w:lastRowFirstColumn="0" w:lastRowLastColumn="0"/>
            </w:pPr>
            <w:r>
              <w:t>Data</w:t>
            </w:r>
            <w:r w:rsidR="00FD083E">
              <w:t xml:space="preserve"> </w:t>
            </w:r>
            <w:r>
              <w:t>not</w:t>
            </w:r>
            <w:r w:rsidR="00FD083E">
              <w:t xml:space="preserve"> </w:t>
            </w:r>
            <w:r>
              <w:t>collected</w:t>
            </w:r>
          </w:p>
        </w:tc>
      </w:tr>
    </w:tbl>
    <w:p w14:paraId="4D54951B" w14:textId="73B5382D" w:rsidR="009A0FCD" w:rsidRDefault="009A0FCD"/>
    <w:p w14:paraId="11974816" w14:textId="2311AB3D" w:rsidR="009A0FCD" w:rsidRDefault="00100ADF" w:rsidP="00100ADF">
      <w:pPr>
        <w:pStyle w:val="Heading2"/>
      </w:pPr>
      <w:bookmarkStart w:id="664" w:name="_4.1.1_HousingStatus"/>
      <w:bookmarkStart w:id="665" w:name="_Toc430693274"/>
      <w:bookmarkEnd w:id="664"/>
      <w:r w:rsidRPr="00100ADF">
        <w:lastRenderedPageBreak/>
        <w:t>4.1.1</w:t>
      </w:r>
      <w:r w:rsidRPr="00100ADF">
        <w:tab/>
        <w:t>HousingStatus</w:t>
      </w:r>
      <w:bookmarkEnd w:id="665"/>
    </w:p>
    <w:tbl>
      <w:tblPr>
        <w:tblStyle w:val="GridTable1Light-Accent11"/>
        <w:tblW w:w="9445" w:type="dxa"/>
        <w:tblLook w:val="04A0" w:firstRow="1" w:lastRow="0" w:firstColumn="1" w:lastColumn="0" w:noHBand="0" w:noVBand="1"/>
      </w:tblPr>
      <w:tblGrid>
        <w:gridCol w:w="785"/>
        <w:gridCol w:w="8660"/>
      </w:tblGrid>
      <w:tr w:rsidR="00100ADF" w:rsidRPr="00135FA4" w14:paraId="10A928A7"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34ED06D2" w14:textId="1E7ED028" w:rsidR="00100ADF" w:rsidRDefault="00100ADF" w:rsidP="00100ADF">
            <w:r>
              <w:t>Value</w:t>
            </w:r>
          </w:p>
        </w:tc>
        <w:tc>
          <w:tcPr>
            <w:tcW w:w="8660" w:type="dxa"/>
          </w:tcPr>
          <w:p w14:paraId="042B6AB4" w14:textId="020440D0" w:rsidR="00100ADF" w:rsidRDefault="00100ADF" w:rsidP="00100ADF">
            <w:pPr>
              <w:cnfStyle w:val="100000000000" w:firstRow="1" w:lastRow="0" w:firstColumn="0" w:lastColumn="0" w:oddVBand="0" w:evenVBand="0" w:oddHBand="0" w:evenHBand="0" w:firstRowFirstColumn="0" w:firstRowLastColumn="0" w:lastRowFirstColumn="0" w:lastRowLastColumn="0"/>
            </w:pPr>
            <w:r>
              <w:t>Text</w:t>
            </w:r>
          </w:p>
        </w:tc>
      </w:tr>
      <w:tr w:rsidR="00100ADF" w:rsidRPr="00135FA4" w14:paraId="04FBC55F"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005E09A" w14:textId="67EB5827" w:rsidR="00100ADF" w:rsidRDefault="00100ADF" w:rsidP="008C6A67">
            <w:pPr>
              <w:jc w:val="right"/>
            </w:pPr>
            <w:r w:rsidRPr="0021402C">
              <w:t>1</w:t>
            </w:r>
          </w:p>
        </w:tc>
        <w:tc>
          <w:tcPr>
            <w:tcW w:w="8660" w:type="dxa"/>
          </w:tcPr>
          <w:p w14:paraId="3C863DC0" w14:textId="63272836" w:rsidR="00100ADF" w:rsidRDefault="00100ADF" w:rsidP="00100ADF">
            <w:pPr>
              <w:cnfStyle w:val="000000000000" w:firstRow="0" w:lastRow="0" w:firstColumn="0" w:lastColumn="0" w:oddVBand="0" w:evenVBand="0" w:oddHBand="0" w:evenHBand="0" w:firstRowFirstColumn="0" w:firstRowLastColumn="0" w:lastRowFirstColumn="0" w:lastRowLastColumn="0"/>
            </w:pPr>
            <w:r>
              <w:t>Category</w:t>
            </w:r>
            <w:r w:rsidR="00FD083E">
              <w:t xml:space="preserve"> </w:t>
            </w:r>
            <w:r>
              <w:t>1</w:t>
            </w:r>
            <w:r w:rsidR="00FD083E">
              <w:t xml:space="preserve"> </w:t>
            </w:r>
            <w:r>
              <w:t>-</w:t>
            </w:r>
            <w:r w:rsidR="00FD083E">
              <w:t xml:space="preserve"> </w:t>
            </w:r>
            <w:r w:rsidRPr="0021402C">
              <w:t>Homeless</w:t>
            </w:r>
          </w:p>
        </w:tc>
      </w:tr>
      <w:tr w:rsidR="00100ADF" w:rsidRPr="00135FA4" w14:paraId="35020D67"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4FA95F7" w14:textId="3FCF6C41" w:rsidR="00100ADF" w:rsidRDefault="00100ADF" w:rsidP="008C6A67">
            <w:pPr>
              <w:jc w:val="right"/>
            </w:pPr>
            <w:r w:rsidRPr="0021402C">
              <w:t>2</w:t>
            </w:r>
          </w:p>
        </w:tc>
        <w:tc>
          <w:tcPr>
            <w:tcW w:w="8660" w:type="dxa"/>
          </w:tcPr>
          <w:p w14:paraId="5C57F294" w14:textId="7E574F69" w:rsidR="00100ADF" w:rsidRDefault="00100ADF" w:rsidP="00100ADF">
            <w:pPr>
              <w:cnfStyle w:val="000000000000" w:firstRow="0" w:lastRow="0" w:firstColumn="0" w:lastColumn="0" w:oddVBand="0" w:evenVBand="0" w:oddHBand="0" w:evenHBand="0" w:firstRowFirstColumn="0" w:firstRowLastColumn="0" w:lastRowFirstColumn="0" w:lastRowLastColumn="0"/>
            </w:pPr>
            <w:r w:rsidRPr="0021402C">
              <w:t>Category</w:t>
            </w:r>
            <w:r w:rsidR="00FD083E">
              <w:t xml:space="preserve"> </w:t>
            </w:r>
            <w:r w:rsidRPr="0021402C">
              <w:t>2</w:t>
            </w:r>
            <w:r w:rsidR="00FD083E">
              <w:t xml:space="preserve"> </w:t>
            </w:r>
            <w:r w:rsidRPr="0021402C">
              <w:t>-</w:t>
            </w:r>
            <w:r w:rsidR="00FD083E">
              <w:t xml:space="preserve"> </w:t>
            </w:r>
            <w:r w:rsidRPr="0021402C">
              <w:t>At</w:t>
            </w:r>
            <w:r w:rsidR="00FD083E">
              <w:t xml:space="preserve"> </w:t>
            </w:r>
            <w:r w:rsidRPr="0021402C">
              <w:t>imminent</w:t>
            </w:r>
            <w:r w:rsidR="00FD083E">
              <w:t xml:space="preserve"> </w:t>
            </w:r>
            <w:r w:rsidRPr="0021402C">
              <w:t>risk</w:t>
            </w:r>
            <w:r w:rsidR="00FD083E">
              <w:t xml:space="preserve"> </w:t>
            </w:r>
            <w:r w:rsidRPr="0021402C">
              <w:t>of</w:t>
            </w:r>
            <w:r w:rsidR="00FD083E">
              <w:t xml:space="preserve"> </w:t>
            </w:r>
            <w:r w:rsidRPr="0021402C">
              <w:t>losing</w:t>
            </w:r>
            <w:r w:rsidR="00FD083E">
              <w:t xml:space="preserve"> </w:t>
            </w:r>
            <w:r w:rsidRPr="0021402C">
              <w:t>housing</w:t>
            </w:r>
          </w:p>
        </w:tc>
      </w:tr>
      <w:tr w:rsidR="00100ADF" w:rsidRPr="00135FA4" w14:paraId="4E86E0E2"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105DECA5" w14:textId="597452E3" w:rsidR="00100ADF" w:rsidRDefault="00100ADF" w:rsidP="008C6A67">
            <w:pPr>
              <w:jc w:val="right"/>
            </w:pPr>
            <w:r>
              <w:t>5</w:t>
            </w:r>
          </w:p>
        </w:tc>
        <w:tc>
          <w:tcPr>
            <w:tcW w:w="8660" w:type="dxa"/>
          </w:tcPr>
          <w:p w14:paraId="7E4C41D7" w14:textId="37A69DCB" w:rsidR="00100ADF" w:rsidRDefault="00100ADF" w:rsidP="00100ADF">
            <w:pPr>
              <w:cnfStyle w:val="000000000000" w:firstRow="0" w:lastRow="0" w:firstColumn="0" w:lastColumn="0" w:oddVBand="0" w:evenVBand="0" w:oddHBand="0" w:evenHBand="0" w:firstRowFirstColumn="0" w:firstRowLastColumn="0" w:lastRowFirstColumn="0" w:lastRowLastColumn="0"/>
            </w:pPr>
            <w:r w:rsidRPr="0021402C">
              <w:t>Category</w:t>
            </w:r>
            <w:r w:rsidR="00FD083E">
              <w:t xml:space="preserve"> </w:t>
            </w:r>
            <w:r w:rsidRPr="0021402C">
              <w:t>3</w:t>
            </w:r>
            <w:r w:rsidR="00FD083E">
              <w:t xml:space="preserve"> </w:t>
            </w:r>
            <w:r>
              <w:t>-</w:t>
            </w:r>
            <w:r w:rsidR="00FD083E">
              <w:t xml:space="preserve"> </w:t>
            </w:r>
            <w:r>
              <w:t>Homeless</w:t>
            </w:r>
            <w:r w:rsidR="00FD083E">
              <w:t xml:space="preserve"> </w:t>
            </w:r>
            <w:r>
              <w:t>only</w:t>
            </w:r>
            <w:r w:rsidR="00FD083E">
              <w:t xml:space="preserve"> </w:t>
            </w:r>
            <w:r>
              <w:t>under</w:t>
            </w:r>
            <w:r w:rsidR="00FD083E">
              <w:t xml:space="preserve"> </w:t>
            </w:r>
            <w:r>
              <w:t>other</w:t>
            </w:r>
            <w:r w:rsidR="00FD083E">
              <w:t xml:space="preserve"> </w:t>
            </w:r>
            <w:r>
              <w:t>f</w:t>
            </w:r>
            <w:r w:rsidRPr="0021402C">
              <w:t>ederal</w:t>
            </w:r>
            <w:r w:rsidR="00FD083E">
              <w:t xml:space="preserve"> </w:t>
            </w:r>
            <w:r w:rsidRPr="0021402C">
              <w:t>statutes</w:t>
            </w:r>
          </w:p>
        </w:tc>
      </w:tr>
      <w:tr w:rsidR="00100ADF" w:rsidRPr="00135FA4" w14:paraId="301A9E28"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5831B996" w14:textId="08323695" w:rsidR="00100ADF" w:rsidRDefault="00100ADF" w:rsidP="008C6A67">
            <w:pPr>
              <w:jc w:val="right"/>
            </w:pPr>
            <w:r>
              <w:t>6</w:t>
            </w:r>
          </w:p>
        </w:tc>
        <w:tc>
          <w:tcPr>
            <w:tcW w:w="8660" w:type="dxa"/>
          </w:tcPr>
          <w:p w14:paraId="06A98331" w14:textId="5F4EBC9F" w:rsidR="00100ADF" w:rsidRPr="0021402C" w:rsidRDefault="00100ADF" w:rsidP="00100ADF">
            <w:pPr>
              <w:cnfStyle w:val="000000000000" w:firstRow="0" w:lastRow="0" w:firstColumn="0" w:lastColumn="0" w:oddVBand="0" w:evenVBand="0" w:oddHBand="0" w:evenHBand="0" w:firstRowFirstColumn="0" w:firstRowLastColumn="0" w:lastRowFirstColumn="0" w:lastRowLastColumn="0"/>
            </w:pPr>
            <w:r w:rsidRPr="0021402C">
              <w:t>Category</w:t>
            </w:r>
            <w:r w:rsidR="00FD083E">
              <w:t xml:space="preserve"> </w:t>
            </w:r>
            <w:r w:rsidRPr="0021402C">
              <w:t>4</w:t>
            </w:r>
            <w:r w:rsidR="00FD083E">
              <w:t xml:space="preserve"> </w:t>
            </w:r>
            <w:r w:rsidRPr="0021402C">
              <w:t>-</w:t>
            </w:r>
            <w:r w:rsidR="00FD083E">
              <w:t xml:space="preserve"> </w:t>
            </w:r>
            <w:r w:rsidRPr="0021402C">
              <w:t>Fleeing</w:t>
            </w:r>
            <w:r w:rsidR="00FD083E">
              <w:t xml:space="preserve"> </w:t>
            </w:r>
            <w:r w:rsidRPr="0021402C">
              <w:t>domestic</w:t>
            </w:r>
            <w:r w:rsidR="00FD083E">
              <w:t xml:space="preserve"> </w:t>
            </w:r>
            <w:r w:rsidRPr="0021402C">
              <w:t>violence</w:t>
            </w:r>
          </w:p>
        </w:tc>
      </w:tr>
      <w:tr w:rsidR="00100ADF" w:rsidRPr="00135FA4" w14:paraId="724B345D"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490AB11" w14:textId="4A24C29B" w:rsidR="00100ADF" w:rsidRDefault="00100ADF" w:rsidP="008C6A67">
            <w:pPr>
              <w:jc w:val="right"/>
            </w:pPr>
            <w:r w:rsidRPr="0021402C">
              <w:t>3</w:t>
            </w:r>
          </w:p>
        </w:tc>
        <w:tc>
          <w:tcPr>
            <w:tcW w:w="8660" w:type="dxa"/>
          </w:tcPr>
          <w:p w14:paraId="7CFF8982" w14:textId="7A02D0D3" w:rsidR="00100ADF" w:rsidRPr="0021402C" w:rsidRDefault="00100ADF" w:rsidP="0020087E">
            <w:pPr>
              <w:cnfStyle w:val="000000000000" w:firstRow="0" w:lastRow="0" w:firstColumn="0" w:lastColumn="0" w:oddVBand="0" w:evenVBand="0" w:oddHBand="0" w:evenHBand="0" w:firstRowFirstColumn="0" w:firstRowLastColumn="0" w:lastRowFirstColumn="0" w:lastRowLastColumn="0"/>
            </w:pPr>
            <w:r>
              <w:t>At-risk</w:t>
            </w:r>
            <w:r w:rsidR="00FD083E">
              <w:t xml:space="preserve"> </w:t>
            </w:r>
            <w:r>
              <w:t>of</w:t>
            </w:r>
            <w:r w:rsidR="00FD083E">
              <w:t xml:space="preserve"> </w:t>
            </w:r>
            <w:r>
              <w:t>homelessness</w:t>
            </w:r>
            <w:r w:rsidR="00FD083E">
              <w:t xml:space="preserve"> </w:t>
            </w:r>
          </w:p>
        </w:tc>
      </w:tr>
      <w:tr w:rsidR="00100ADF" w:rsidRPr="00135FA4" w14:paraId="27A1E181"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3FB2802D" w14:textId="0854E0EB" w:rsidR="00100ADF" w:rsidRPr="0021402C" w:rsidRDefault="00100ADF" w:rsidP="008C6A67">
            <w:pPr>
              <w:jc w:val="right"/>
            </w:pPr>
            <w:r w:rsidRPr="0021402C">
              <w:t>4</w:t>
            </w:r>
          </w:p>
        </w:tc>
        <w:tc>
          <w:tcPr>
            <w:tcW w:w="8660" w:type="dxa"/>
          </w:tcPr>
          <w:p w14:paraId="3DEC2706" w14:textId="373D3A38" w:rsidR="00100ADF" w:rsidRDefault="00100ADF" w:rsidP="0022457B">
            <w:pPr>
              <w:cnfStyle w:val="000000000000" w:firstRow="0" w:lastRow="0" w:firstColumn="0" w:lastColumn="0" w:oddVBand="0" w:evenVBand="0" w:oddHBand="0" w:evenHBand="0" w:firstRowFirstColumn="0" w:firstRowLastColumn="0" w:lastRowFirstColumn="0" w:lastRowLastColumn="0"/>
            </w:pPr>
            <w:r w:rsidRPr="0021402C">
              <w:t>Stably</w:t>
            </w:r>
            <w:r w:rsidR="00FD083E">
              <w:t xml:space="preserve"> </w:t>
            </w:r>
            <w:r w:rsidR="0022457B">
              <w:t>h</w:t>
            </w:r>
            <w:r w:rsidRPr="0021402C">
              <w:t>oused</w:t>
            </w:r>
          </w:p>
        </w:tc>
      </w:tr>
      <w:tr w:rsidR="00100ADF" w:rsidRPr="00135FA4" w14:paraId="7531C2C7"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5BA59DBD" w14:textId="110A42C2" w:rsidR="00100ADF" w:rsidRPr="0021402C" w:rsidRDefault="00100ADF" w:rsidP="008C6A67">
            <w:pPr>
              <w:jc w:val="right"/>
            </w:pPr>
            <w:r w:rsidRPr="0021402C">
              <w:t>8</w:t>
            </w:r>
          </w:p>
        </w:tc>
        <w:tc>
          <w:tcPr>
            <w:tcW w:w="8660" w:type="dxa"/>
          </w:tcPr>
          <w:p w14:paraId="7BA1471B" w14:textId="638F6C4C" w:rsidR="00100ADF" w:rsidRPr="0021402C" w:rsidRDefault="00100ADF" w:rsidP="00100ADF">
            <w:pPr>
              <w:cnfStyle w:val="000000000000" w:firstRow="0" w:lastRow="0" w:firstColumn="0" w:lastColumn="0" w:oddVBand="0" w:evenVBand="0" w:oddHBand="0" w:evenHBand="0" w:firstRowFirstColumn="0" w:firstRowLastColumn="0" w:lastRowFirstColumn="0" w:lastRowLastColumn="0"/>
            </w:pPr>
            <w:r w:rsidRPr="0021402C">
              <w:t>Client</w:t>
            </w:r>
            <w:r w:rsidR="00FD083E">
              <w:t xml:space="preserve"> </w:t>
            </w:r>
            <w:r w:rsidRPr="0021402C">
              <w:t>doesn’t</w:t>
            </w:r>
            <w:r w:rsidR="00FD083E">
              <w:t xml:space="preserve"> </w:t>
            </w:r>
            <w:r w:rsidRPr="0021402C">
              <w:t>know</w:t>
            </w:r>
          </w:p>
        </w:tc>
      </w:tr>
      <w:tr w:rsidR="00100ADF" w:rsidRPr="00135FA4" w14:paraId="0FBCC14F"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1B2A3FB" w14:textId="5750BD0E" w:rsidR="00100ADF" w:rsidRPr="0021402C" w:rsidRDefault="00100ADF" w:rsidP="008C6A67">
            <w:pPr>
              <w:jc w:val="right"/>
            </w:pPr>
            <w:r>
              <w:t>9</w:t>
            </w:r>
          </w:p>
        </w:tc>
        <w:tc>
          <w:tcPr>
            <w:tcW w:w="8660" w:type="dxa"/>
          </w:tcPr>
          <w:p w14:paraId="7D49B54A" w14:textId="30320CDA" w:rsidR="00100ADF" w:rsidRPr="0021402C" w:rsidRDefault="00100ADF" w:rsidP="00100ADF">
            <w:pPr>
              <w:cnfStyle w:val="000000000000" w:firstRow="0" w:lastRow="0" w:firstColumn="0" w:lastColumn="0" w:oddVBand="0" w:evenVBand="0" w:oddHBand="0" w:evenHBand="0" w:firstRowFirstColumn="0" w:firstRowLastColumn="0" w:lastRowFirstColumn="0" w:lastRowLastColumn="0"/>
            </w:pPr>
            <w:r w:rsidRPr="0021402C">
              <w:t>Client</w:t>
            </w:r>
            <w:r w:rsidR="00FD083E">
              <w:t xml:space="preserve"> </w:t>
            </w:r>
            <w:r w:rsidRPr="0021402C">
              <w:t>refused</w:t>
            </w:r>
          </w:p>
        </w:tc>
      </w:tr>
      <w:tr w:rsidR="00100ADF" w:rsidRPr="00135FA4" w14:paraId="5FB11916"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06CFCB1" w14:textId="281C4480" w:rsidR="00100ADF" w:rsidRDefault="00100ADF" w:rsidP="008C6A67">
            <w:pPr>
              <w:jc w:val="right"/>
            </w:pPr>
            <w:r w:rsidRPr="0021402C">
              <w:t>9</w:t>
            </w:r>
            <w:r>
              <w:t>9</w:t>
            </w:r>
          </w:p>
        </w:tc>
        <w:tc>
          <w:tcPr>
            <w:tcW w:w="8660" w:type="dxa"/>
          </w:tcPr>
          <w:p w14:paraId="3026E878" w14:textId="4E8E7DFF" w:rsidR="00100ADF" w:rsidRPr="0021402C" w:rsidRDefault="00100ADF" w:rsidP="00100ADF">
            <w:pPr>
              <w:cnfStyle w:val="000000000000" w:firstRow="0" w:lastRow="0" w:firstColumn="0" w:lastColumn="0" w:oddVBand="0" w:evenVBand="0" w:oddHBand="0" w:evenHBand="0" w:firstRowFirstColumn="0" w:firstRowLastColumn="0" w:lastRowFirstColumn="0" w:lastRowLastColumn="0"/>
            </w:pPr>
            <w:r>
              <w:t>Data</w:t>
            </w:r>
            <w:r w:rsidR="00FD083E">
              <w:t xml:space="preserve"> </w:t>
            </w:r>
            <w:r>
              <w:t>not</w:t>
            </w:r>
            <w:r w:rsidR="00FD083E">
              <w:t xml:space="preserve"> </w:t>
            </w:r>
            <w:r>
              <w:t>collected</w:t>
            </w:r>
          </w:p>
        </w:tc>
      </w:tr>
    </w:tbl>
    <w:p w14:paraId="1C08AF1C" w14:textId="19AE6276" w:rsidR="009A0FCD" w:rsidRDefault="009A0FCD"/>
    <w:p w14:paraId="3E6C2CBD" w14:textId="529C6A06" w:rsidR="009C41A0" w:rsidRDefault="009C41A0" w:rsidP="008C6A67">
      <w:pPr>
        <w:pStyle w:val="Heading2"/>
      </w:pPr>
      <w:bookmarkStart w:id="666" w:name="_4.4.A_ReasonNotInsured"/>
      <w:bookmarkStart w:id="667" w:name="_Toc430693275"/>
      <w:bookmarkEnd w:id="666"/>
      <w:r>
        <w:t>4.4.A</w:t>
      </w:r>
      <w:r>
        <w:tab/>
      </w:r>
      <w:r w:rsidR="008C6A67">
        <w:t>ReasonNotInsured</w:t>
      </w:r>
      <w:bookmarkEnd w:id="667"/>
    </w:p>
    <w:tbl>
      <w:tblPr>
        <w:tblStyle w:val="GridTable1Light-Accent11"/>
        <w:tblW w:w="9445" w:type="dxa"/>
        <w:tblLook w:val="04A0" w:firstRow="1" w:lastRow="0" w:firstColumn="1" w:lastColumn="0" w:noHBand="0" w:noVBand="1"/>
      </w:tblPr>
      <w:tblGrid>
        <w:gridCol w:w="785"/>
        <w:gridCol w:w="8660"/>
      </w:tblGrid>
      <w:tr w:rsidR="008C6A67" w:rsidRPr="00135FA4" w14:paraId="7D20E721"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7E9BEB92" w14:textId="77777777" w:rsidR="008C6A67" w:rsidRDefault="008C6A67" w:rsidP="008C6A67">
            <w:r>
              <w:t>Value</w:t>
            </w:r>
          </w:p>
        </w:tc>
        <w:tc>
          <w:tcPr>
            <w:tcW w:w="8660" w:type="dxa"/>
          </w:tcPr>
          <w:p w14:paraId="3EA939F3" w14:textId="77777777" w:rsidR="008C6A67" w:rsidRDefault="008C6A67" w:rsidP="008C6A67">
            <w:pPr>
              <w:cnfStyle w:val="100000000000" w:firstRow="1" w:lastRow="0" w:firstColumn="0" w:lastColumn="0" w:oddVBand="0" w:evenVBand="0" w:oddHBand="0" w:evenHBand="0" w:firstRowFirstColumn="0" w:firstRowLastColumn="0" w:lastRowFirstColumn="0" w:lastRowLastColumn="0"/>
            </w:pPr>
            <w:r>
              <w:t>Text</w:t>
            </w:r>
          </w:p>
        </w:tc>
      </w:tr>
      <w:tr w:rsidR="008C6A67" w:rsidRPr="00135FA4" w14:paraId="2EA61857"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24FE49B" w14:textId="77777777" w:rsidR="008C6A67" w:rsidRDefault="008C6A67" w:rsidP="008C6A67">
            <w:pPr>
              <w:jc w:val="right"/>
            </w:pPr>
            <w:r w:rsidRPr="0021402C">
              <w:t>1</w:t>
            </w:r>
          </w:p>
        </w:tc>
        <w:tc>
          <w:tcPr>
            <w:tcW w:w="8660" w:type="dxa"/>
          </w:tcPr>
          <w:p w14:paraId="7E0205D1" w14:textId="2D9CFBF6" w:rsidR="008C6A67" w:rsidRDefault="008C6A67" w:rsidP="008C6A67">
            <w:pPr>
              <w:cnfStyle w:val="000000000000" w:firstRow="0" w:lastRow="0" w:firstColumn="0" w:lastColumn="0" w:oddVBand="0" w:evenVBand="0" w:oddHBand="0" w:evenHBand="0" w:firstRowFirstColumn="0" w:firstRowLastColumn="0" w:lastRowFirstColumn="0" w:lastRowLastColumn="0"/>
            </w:pPr>
            <w:r>
              <w:t>Applied;</w:t>
            </w:r>
            <w:r w:rsidR="00FD083E">
              <w:t xml:space="preserve"> </w:t>
            </w:r>
            <w:r>
              <w:t>decision</w:t>
            </w:r>
            <w:r w:rsidR="00FD083E">
              <w:t xml:space="preserve"> </w:t>
            </w:r>
            <w:r>
              <w:t>pending</w:t>
            </w:r>
          </w:p>
        </w:tc>
      </w:tr>
      <w:tr w:rsidR="008C6A67" w:rsidRPr="00135FA4" w14:paraId="796289ED"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661912E0" w14:textId="2742EB7E" w:rsidR="008C6A67" w:rsidRPr="0021402C" w:rsidRDefault="008C6A67" w:rsidP="008C6A67">
            <w:pPr>
              <w:jc w:val="right"/>
            </w:pPr>
            <w:r>
              <w:t>2</w:t>
            </w:r>
          </w:p>
        </w:tc>
        <w:tc>
          <w:tcPr>
            <w:tcW w:w="8660" w:type="dxa"/>
          </w:tcPr>
          <w:p w14:paraId="6AF5F91C" w14:textId="489B30B6" w:rsidR="008C6A67" w:rsidRDefault="008C6A67" w:rsidP="008C6A67">
            <w:pPr>
              <w:cnfStyle w:val="000000000000" w:firstRow="0" w:lastRow="0" w:firstColumn="0" w:lastColumn="0" w:oddVBand="0" w:evenVBand="0" w:oddHBand="0" w:evenHBand="0" w:firstRowFirstColumn="0" w:firstRowLastColumn="0" w:lastRowFirstColumn="0" w:lastRowLastColumn="0"/>
            </w:pPr>
            <w:r>
              <w:t>Applied;</w:t>
            </w:r>
            <w:r w:rsidR="00FD083E">
              <w:t xml:space="preserve"> </w:t>
            </w:r>
            <w:r>
              <w:t>client</w:t>
            </w:r>
            <w:r w:rsidR="00FD083E">
              <w:t xml:space="preserve"> </w:t>
            </w:r>
            <w:r>
              <w:t>not</w:t>
            </w:r>
            <w:r w:rsidR="00FD083E">
              <w:t xml:space="preserve"> </w:t>
            </w:r>
            <w:r>
              <w:t>eligible</w:t>
            </w:r>
          </w:p>
        </w:tc>
      </w:tr>
      <w:tr w:rsidR="008C6A67" w:rsidRPr="00135FA4" w14:paraId="247294E2"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F2AFE81" w14:textId="4D510209" w:rsidR="008C6A67" w:rsidRPr="0021402C" w:rsidRDefault="008C6A67" w:rsidP="008C6A67">
            <w:pPr>
              <w:jc w:val="right"/>
            </w:pPr>
            <w:r>
              <w:t>3</w:t>
            </w:r>
          </w:p>
        </w:tc>
        <w:tc>
          <w:tcPr>
            <w:tcW w:w="8660" w:type="dxa"/>
          </w:tcPr>
          <w:p w14:paraId="3F727155" w14:textId="1BD7DB37" w:rsidR="008C6A67" w:rsidRDefault="008C6A67" w:rsidP="008C6A67">
            <w:pPr>
              <w:cnfStyle w:val="000000000000" w:firstRow="0" w:lastRow="0" w:firstColumn="0" w:lastColumn="0" w:oddVBand="0" w:evenVBand="0" w:oddHBand="0" w:evenHBand="0" w:firstRowFirstColumn="0" w:firstRowLastColumn="0" w:lastRowFirstColumn="0" w:lastRowLastColumn="0"/>
            </w:pPr>
            <w:r>
              <w:t>Client</w:t>
            </w:r>
            <w:r w:rsidR="00FD083E">
              <w:t xml:space="preserve"> </w:t>
            </w:r>
            <w:r>
              <w:t>did</w:t>
            </w:r>
            <w:r w:rsidR="00FD083E">
              <w:t xml:space="preserve"> </w:t>
            </w:r>
            <w:r>
              <w:t>not</w:t>
            </w:r>
            <w:r w:rsidR="00FD083E">
              <w:t xml:space="preserve"> </w:t>
            </w:r>
            <w:r>
              <w:t>apply</w:t>
            </w:r>
          </w:p>
        </w:tc>
      </w:tr>
      <w:tr w:rsidR="008C6A67" w:rsidRPr="00135FA4" w14:paraId="5C95E6A1"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4646CDA" w14:textId="37C7F520" w:rsidR="008C6A67" w:rsidRPr="0021402C" w:rsidRDefault="008C6A67" w:rsidP="008C6A67">
            <w:pPr>
              <w:jc w:val="right"/>
            </w:pPr>
            <w:r>
              <w:t>4</w:t>
            </w:r>
          </w:p>
        </w:tc>
        <w:tc>
          <w:tcPr>
            <w:tcW w:w="8660" w:type="dxa"/>
          </w:tcPr>
          <w:p w14:paraId="4BB0E6DF" w14:textId="3985B90C" w:rsidR="008C6A67" w:rsidRDefault="008C6A67" w:rsidP="0022457B">
            <w:pPr>
              <w:cnfStyle w:val="000000000000" w:firstRow="0" w:lastRow="0" w:firstColumn="0" w:lastColumn="0" w:oddVBand="0" w:evenVBand="0" w:oddHBand="0" w:evenHBand="0" w:firstRowFirstColumn="0" w:firstRowLastColumn="0" w:lastRowFirstColumn="0" w:lastRowLastColumn="0"/>
            </w:pPr>
            <w:r>
              <w:t>Insurance</w:t>
            </w:r>
            <w:r w:rsidR="00FD083E">
              <w:t xml:space="preserve"> </w:t>
            </w:r>
            <w:r>
              <w:t>type</w:t>
            </w:r>
            <w:r w:rsidR="00FD083E">
              <w:t xml:space="preserve"> </w:t>
            </w:r>
            <w:r w:rsidR="0022457B">
              <w:t>n/a</w:t>
            </w:r>
            <w:r w:rsidR="00FD083E">
              <w:t xml:space="preserve"> </w:t>
            </w:r>
            <w:r>
              <w:t>for</w:t>
            </w:r>
            <w:r w:rsidR="00FD083E">
              <w:t xml:space="preserve"> </w:t>
            </w:r>
            <w:r>
              <w:t>this</w:t>
            </w:r>
            <w:r w:rsidR="00FD083E">
              <w:t xml:space="preserve"> </w:t>
            </w:r>
            <w:r>
              <w:t>client</w:t>
            </w:r>
          </w:p>
        </w:tc>
      </w:tr>
      <w:tr w:rsidR="008C6A67" w:rsidRPr="00135FA4" w14:paraId="1400A268"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0C9C220A" w14:textId="0D13AF02" w:rsidR="008C6A67" w:rsidRPr="0021402C" w:rsidRDefault="008C6A67" w:rsidP="008C6A67">
            <w:pPr>
              <w:jc w:val="right"/>
            </w:pPr>
            <w:r>
              <w:t>8</w:t>
            </w:r>
          </w:p>
        </w:tc>
        <w:tc>
          <w:tcPr>
            <w:tcW w:w="8660" w:type="dxa"/>
          </w:tcPr>
          <w:p w14:paraId="5CD289E3" w14:textId="69F2F0AF" w:rsidR="008C6A67" w:rsidRDefault="008C6A67" w:rsidP="008C6A67">
            <w:pPr>
              <w:cnfStyle w:val="000000000000" w:firstRow="0" w:lastRow="0" w:firstColumn="0" w:lastColumn="0" w:oddVBand="0" w:evenVBand="0" w:oddHBand="0" w:evenHBand="0" w:firstRowFirstColumn="0" w:firstRowLastColumn="0" w:lastRowFirstColumn="0" w:lastRowLastColumn="0"/>
            </w:pPr>
            <w:r>
              <w:t>Client</w:t>
            </w:r>
            <w:r w:rsidR="00FD083E">
              <w:t xml:space="preserve"> </w:t>
            </w:r>
            <w:r>
              <w:t>doesn’t</w:t>
            </w:r>
            <w:r w:rsidR="00FD083E">
              <w:t xml:space="preserve"> </w:t>
            </w:r>
            <w:r>
              <w:t>know</w:t>
            </w:r>
          </w:p>
        </w:tc>
      </w:tr>
      <w:tr w:rsidR="008C6A67" w:rsidRPr="00135FA4" w14:paraId="626BA936"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7C6CAD2" w14:textId="472DA629" w:rsidR="008C6A67" w:rsidRPr="0021402C" w:rsidRDefault="008C6A67" w:rsidP="008C6A67">
            <w:pPr>
              <w:jc w:val="right"/>
            </w:pPr>
            <w:r>
              <w:t>9</w:t>
            </w:r>
          </w:p>
        </w:tc>
        <w:tc>
          <w:tcPr>
            <w:tcW w:w="8660" w:type="dxa"/>
          </w:tcPr>
          <w:p w14:paraId="305FB33B" w14:textId="608D857D" w:rsidR="008C6A67" w:rsidRDefault="008C6A67" w:rsidP="008C6A67">
            <w:pPr>
              <w:cnfStyle w:val="000000000000" w:firstRow="0" w:lastRow="0" w:firstColumn="0" w:lastColumn="0" w:oddVBand="0" w:evenVBand="0" w:oddHBand="0" w:evenHBand="0" w:firstRowFirstColumn="0" w:firstRowLastColumn="0" w:lastRowFirstColumn="0" w:lastRowLastColumn="0"/>
            </w:pPr>
            <w:r>
              <w:t>Client</w:t>
            </w:r>
            <w:r w:rsidR="00FD083E">
              <w:t xml:space="preserve"> </w:t>
            </w:r>
            <w:r>
              <w:t>refused</w:t>
            </w:r>
          </w:p>
        </w:tc>
      </w:tr>
      <w:tr w:rsidR="008C6A67" w:rsidRPr="00135FA4" w14:paraId="2F29C7C7"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58E0D0AD" w14:textId="3D4C42D8" w:rsidR="008C6A67" w:rsidRPr="0021402C" w:rsidRDefault="008C6A67" w:rsidP="008C6A67">
            <w:pPr>
              <w:jc w:val="right"/>
            </w:pPr>
            <w:r>
              <w:t>99</w:t>
            </w:r>
          </w:p>
        </w:tc>
        <w:tc>
          <w:tcPr>
            <w:tcW w:w="8660" w:type="dxa"/>
          </w:tcPr>
          <w:p w14:paraId="43B26DC4" w14:textId="2C23B606" w:rsidR="008C6A67" w:rsidRDefault="008C6A67" w:rsidP="008C6A67">
            <w:pPr>
              <w:cnfStyle w:val="000000000000" w:firstRow="0" w:lastRow="0" w:firstColumn="0" w:lastColumn="0" w:oddVBand="0" w:evenVBand="0" w:oddHBand="0" w:evenHBand="0" w:firstRowFirstColumn="0" w:firstRowLastColumn="0" w:lastRowFirstColumn="0" w:lastRowLastColumn="0"/>
            </w:pPr>
            <w:r>
              <w:t>Data</w:t>
            </w:r>
            <w:r w:rsidR="00FD083E">
              <w:t xml:space="preserve"> </w:t>
            </w:r>
            <w:r>
              <w:t>not</w:t>
            </w:r>
            <w:r w:rsidR="00FD083E">
              <w:t xml:space="preserve"> </w:t>
            </w:r>
            <w:r>
              <w:t>collected</w:t>
            </w:r>
          </w:p>
        </w:tc>
      </w:tr>
    </w:tbl>
    <w:p w14:paraId="2A09BCCA" w14:textId="77777777" w:rsidR="008C6A67" w:rsidRDefault="008C6A67"/>
    <w:p w14:paraId="0D672A07" w14:textId="614C082F" w:rsidR="002A2406" w:rsidRDefault="002A2406" w:rsidP="002A2406">
      <w:pPr>
        <w:pStyle w:val="Heading2"/>
      </w:pPr>
      <w:bookmarkStart w:id="668" w:name="_4.9.D_PATHHowConfirmed"/>
      <w:bookmarkStart w:id="669" w:name="_Toc430693276"/>
      <w:bookmarkEnd w:id="668"/>
      <w:r>
        <w:t>4.9</w:t>
      </w:r>
      <w:r w:rsidRPr="00100ADF">
        <w:t>.D</w:t>
      </w:r>
      <w:r w:rsidRPr="00100ADF">
        <w:tab/>
        <w:t>PATHHowConfirmed</w:t>
      </w:r>
      <w:bookmarkEnd w:id="669"/>
    </w:p>
    <w:tbl>
      <w:tblPr>
        <w:tblStyle w:val="GridTable1Light-Accent11"/>
        <w:tblW w:w="9445" w:type="dxa"/>
        <w:tblLook w:val="04A0" w:firstRow="1" w:lastRow="0" w:firstColumn="1" w:lastColumn="0" w:noHBand="0" w:noVBand="1"/>
      </w:tblPr>
      <w:tblGrid>
        <w:gridCol w:w="785"/>
        <w:gridCol w:w="8660"/>
      </w:tblGrid>
      <w:tr w:rsidR="002A2406" w:rsidRPr="00135FA4" w14:paraId="06F3EB0E"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49C40803" w14:textId="77777777" w:rsidR="002A2406" w:rsidRPr="0002092E" w:rsidRDefault="002A2406" w:rsidP="006A6F1C">
            <w:pPr>
              <w:jc w:val="right"/>
            </w:pPr>
            <w:r>
              <w:t>Value</w:t>
            </w:r>
          </w:p>
        </w:tc>
        <w:tc>
          <w:tcPr>
            <w:tcW w:w="8660" w:type="dxa"/>
          </w:tcPr>
          <w:p w14:paraId="00744125" w14:textId="77777777" w:rsidR="002A2406" w:rsidRPr="0002092E" w:rsidRDefault="002A2406" w:rsidP="006A6F1C">
            <w:pPr>
              <w:cnfStyle w:val="100000000000" w:firstRow="1" w:lastRow="0" w:firstColumn="0" w:lastColumn="0" w:oddVBand="0" w:evenVBand="0" w:oddHBand="0" w:evenHBand="0" w:firstRowFirstColumn="0" w:firstRowLastColumn="0" w:lastRowFirstColumn="0" w:lastRowLastColumn="0"/>
            </w:pPr>
            <w:r>
              <w:t>Text</w:t>
            </w:r>
          </w:p>
        </w:tc>
      </w:tr>
      <w:tr w:rsidR="002A2406" w:rsidRPr="00135FA4" w14:paraId="5F61A455"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568D3DEB" w14:textId="77777777" w:rsidR="002A2406" w:rsidRPr="0002092E" w:rsidRDefault="002A2406" w:rsidP="006A6F1C">
            <w:pPr>
              <w:jc w:val="right"/>
            </w:pPr>
            <w:r>
              <w:t>1</w:t>
            </w:r>
          </w:p>
        </w:tc>
        <w:tc>
          <w:tcPr>
            <w:tcW w:w="8660" w:type="dxa"/>
          </w:tcPr>
          <w:p w14:paraId="038D50CE" w14:textId="733FC9A1" w:rsidR="002A2406" w:rsidRPr="0002092E" w:rsidRDefault="002A2406" w:rsidP="006A6F1C">
            <w:pPr>
              <w:cnfStyle w:val="000000000000" w:firstRow="0" w:lastRow="0" w:firstColumn="0" w:lastColumn="0" w:oddVBand="0" w:evenVBand="0" w:oddHBand="0" w:evenHBand="0" w:firstRowFirstColumn="0" w:firstRowLastColumn="0" w:lastRowFirstColumn="0" w:lastRowLastColumn="0"/>
            </w:pPr>
            <w:r w:rsidRPr="004B355E">
              <w:t>Unconfirmed;</w:t>
            </w:r>
            <w:r w:rsidR="00FD083E">
              <w:t xml:space="preserve"> </w:t>
            </w:r>
            <w:r w:rsidRPr="004B355E">
              <w:t>presumptive</w:t>
            </w:r>
            <w:r w:rsidR="00FD083E">
              <w:t xml:space="preserve"> </w:t>
            </w:r>
            <w:r w:rsidRPr="004B355E">
              <w:t>or</w:t>
            </w:r>
            <w:r w:rsidR="00FD083E">
              <w:t xml:space="preserve"> </w:t>
            </w:r>
            <w:r w:rsidRPr="004B355E">
              <w:t>self-report</w:t>
            </w:r>
          </w:p>
        </w:tc>
      </w:tr>
      <w:tr w:rsidR="002A2406" w:rsidRPr="00135FA4" w14:paraId="5AE05CA3"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3FEA453E" w14:textId="77777777" w:rsidR="002A2406" w:rsidRDefault="002A2406" w:rsidP="006A6F1C">
            <w:pPr>
              <w:jc w:val="right"/>
            </w:pPr>
            <w:r>
              <w:t>2</w:t>
            </w:r>
          </w:p>
        </w:tc>
        <w:tc>
          <w:tcPr>
            <w:tcW w:w="8660" w:type="dxa"/>
          </w:tcPr>
          <w:p w14:paraId="196F38BD" w14:textId="7CC2087F" w:rsidR="002A2406" w:rsidRPr="004B355E" w:rsidRDefault="002A2406" w:rsidP="006A6F1C">
            <w:pPr>
              <w:cnfStyle w:val="000000000000" w:firstRow="0" w:lastRow="0" w:firstColumn="0" w:lastColumn="0" w:oddVBand="0" w:evenVBand="0" w:oddHBand="0" w:evenHBand="0" w:firstRowFirstColumn="0" w:firstRowLastColumn="0" w:lastRowFirstColumn="0" w:lastRowLastColumn="0"/>
            </w:pPr>
            <w:r w:rsidRPr="004B355E">
              <w:t>Confirmed</w:t>
            </w:r>
            <w:r w:rsidR="00FD083E">
              <w:t xml:space="preserve"> </w:t>
            </w:r>
            <w:r w:rsidRPr="004B355E">
              <w:t>through</w:t>
            </w:r>
            <w:r w:rsidR="00FD083E">
              <w:t xml:space="preserve"> </w:t>
            </w:r>
            <w:r w:rsidRPr="004B355E">
              <w:t>assessment</w:t>
            </w:r>
            <w:r w:rsidR="00FD083E">
              <w:t xml:space="preserve"> </w:t>
            </w:r>
            <w:r w:rsidRPr="004B355E">
              <w:t>and</w:t>
            </w:r>
            <w:r w:rsidR="00FD083E">
              <w:t xml:space="preserve"> </w:t>
            </w:r>
            <w:r w:rsidRPr="004B355E">
              <w:t>clinical</w:t>
            </w:r>
            <w:r w:rsidR="00FD083E">
              <w:t xml:space="preserve"> </w:t>
            </w:r>
            <w:r w:rsidRPr="004B355E">
              <w:t>evaluation</w:t>
            </w:r>
          </w:p>
        </w:tc>
      </w:tr>
      <w:tr w:rsidR="002A2406" w:rsidRPr="00135FA4" w14:paraId="5EFD264D"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6C4EB8F9" w14:textId="77777777" w:rsidR="002A2406" w:rsidRDefault="002A2406" w:rsidP="006A6F1C">
            <w:pPr>
              <w:jc w:val="right"/>
            </w:pPr>
            <w:r>
              <w:t>3</w:t>
            </w:r>
          </w:p>
        </w:tc>
        <w:tc>
          <w:tcPr>
            <w:tcW w:w="8660" w:type="dxa"/>
          </w:tcPr>
          <w:p w14:paraId="231B078B" w14:textId="7FCAEF49" w:rsidR="002A2406" w:rsidRPr="004B355E" w:rsidRDefault="002A2406" w:rsidP="006A6F1C">
            <w:pPr>
              <w:cnfStyle w:val="000000000000" w:firstRow="0" w:lastRow="0" w:firstColumn="0" w:lastColumn="0" w:oddVBand="0" w:evenVBand="0" w:oddHBand="0" w:evenHBand="0" w:firstRowFirstColumn="0" w:firstRowLastColumn="0" w:lastRowFirstColumn="0" w:lastRowLastColumn="0"/>
            </w:pPr>
            <w:r w:rsidRPr="004B355E">
              <w:t>Confirmed</w:t>
            </w:r>
            <w:r w:rsidR="00FD083E">
              <w:t xml:space="preserve"> </w:t>
            </w:r>
            <w:r w:rsidRPr="004B355E">
              <w:t>by</w:t>
            </w:r>
            <w:r w:rsidR="00FD083E">
              <w:t xml:space="preserve"> </w:t>
            </w:r>
            <w:r w:rsidRPr="004B355E">
              <w:t>prior</w:t>
            </w:r>
            <w:r w:rsidR="00FD083E">
              <w:t xml:space="preserve"> </w:t>
            </w:r>
            <w:r w:rsidRPr="004B355E">
              <w:t>evaluation</w:t>
            </w:r>
            <w:r w:rsidR="00FD083E">
              <w:t xml:space="preserve"> </w:t>
            </w:r>
            <w:r w:rsidRPr="004B355E">
              <w:t>or</w:t>
            </w:r>
            <w:r w:rsidR="00FD083E">
              <w:t xml:space="preserve"> </w:t>
            </w:r>
            <w:r w:rsidRPr="004B355E">
              <w:t>clinical</w:t>
            </w:r>
            <w:r w:rsidR="00FD083E">
              <w:t xml:space="preserve"> </w:t>
            </w:r>
            <w:r w:rsidRPr="004B355E">
              <w:t>records</w:t>
            </w:r>
          </w:p>
        </w:tc>
      </w:tr>
    </w:tbl>
    <w:p w14:paraId="356AE9B0" w14:textId="77777777" w:rsidR="002A2406" w:rsidRDefault="002A2406" w:rsidP="002A2406"/>
    <w:p w14:paraId="60E1D193" w14:textId="3855A2F5" w:rsidR="002A2406" w:rsidRDefault="002A2406" w:rsidP="002A2406">
      <w:pPr>
        <w:pStyle w:val="Heading2"/>
      </w:pPr>
      <w:bookmarkStart w:id="670" w:name="_4.9.E_PATHSMI"/>
      <w:bookmarkStart w:id="671" w:name="_4.9.E_PATHSMIInformation"/>
      <w:bookmarkStart w:id="672" w:name="_Toc430693277"/>
      <w:bookmarkEnd w:id="670"/>
      <w:bookmarkEnd w:id="671"/>
      <w:r>
        <w:t>4.9</w:t>
      </w:r>
      <w:r w:rsidRPr="00100ADF">
        <w:t>.</w:t>
      </w:r>
      <w:r>
        <w:t>E</w:t>
      </w:r>
      <w:r w:rsidRPr="00100ADF">
        <w:tab/>
        <w:t>PATH</w:t>
      </w:r>
      <w:r>
        <w:t>SMI</w:t>
      </w:r>
      <w:r w:rsidR="00064337">
        <w:t>Information</w:t>
      </w:r>
      <w:bookmarkEnd w:id="672"/>
    </w:p>
    <w:tbl>
      <w:tblPr>
        <w:tblStyle w:val="GridTable1Light-Accent11"/>
        <w:tblW w:w="9445" w:type="dxa"/>
        <w:tblLook w:val="04A0" w:firstRow="1" w:lastRow="0" w:firstColumn="1" w:lastColumn="0" w:noHBand="0" w:noVBand="1"/>
      </w:tblPr>
      <w:tblGrid>
        <w:gridCol w:w="785"/>
        <w:gridCol w:w="8660"/>
      </w:tblGrid>
      <w:tr w:rsidR="002A2406" w:rsidRPr="00135FA4" w14:paraId="3FEBB388"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5231E013" w14:textId="77777777" w:rsidR="002A2406" w:rsidRPr="0002092E" w:rsidRDefault="002A2406" w:rsidP="006A6F1C">
            <w:pPr>
              <w:jc w:val="right"/>
            </w:pPr>
            <w:r>
              <w:t>Value</w:t>
            </w:r>
          </w:p>
        </w:tc>
        <w:tc>
          <w:tcPr>
            <w:tcW w:w="8660" w:type="dxa"/>
          </w:tcPr>
          <w:p w14:paraId="5E6E136A" w14:textId="77777777" w:rsidR="002A2406" w:rsidRPr="0002092E" w:rsidRDefault="002A2406" w:rsidP="006A6F1C">
            <w:pPr>
              <w:cnfStyle w:val="100000000000" w:firstRow="1" w:lastRow="0" w:firstColumn="0" w:lastColumn="0" w:oddVBand="0" w:evenVBand="0" w:oddHBand="0" w:evenHBand="0" w:firstRowFirstColumn="0" w:firstRowLastColumn="0" w:lastRowFirstColumn="0" w:lastRowLastColumn="0"/>
            </w:pPr>
            <w:r>
              <w:t>Text</w:t>
            </w:r>
          </w:p>
        </w:tc>
      </w:tr>
      <w:tr w:rsidR="002A2406" w:rsidRPr="00135FA4" w14:paraId="3C9CEB4A"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1D744479" w14:textId="10940202" w:rsidR="002A2406" w:rsidRDefault="002A2406" w:rsidP="002A2406">
            <w:pPr>
              <w:jc w:val="right"/>
            </w:pPr>
            <w:r>
              <w:t>0</w:t>
            </w:r>
          </w:p>
        </w:tc>
        <w:tc>
          <w:tcPr>
            <w:tcW w:w="8660" w:type="dxa"/>
          </w:tcPr>
          <w:p w14:paraId="10739161" w14:textId="0C619483" w:rsidR="002A2406" w:rsidRDefault="002A2406" w:rsidP="002A2406">
            <w:pPr>
              <w:cnfStyle w:val="000000000000" w:firstRow="0" w:lastRow="0" w:firstColumn="0" w:lastColumn="0" w:oddVBand="0" w:evenVBand="0" w:oddHBand="0" w:evenHBand="0" w:firstRowFirstColumn="0" w:firstRowLastColumn="0" w:lastRowFirstColumn="0" w:lastRowLastColumn="0"/>
            </w:pPr>
            <w:r>
              <w:t>No</w:t>
            </w:r>
          </w:p>
        </w:tc>
      </w:tr>
      <w:tr w:rsidR="002A2406" w:rsidRPr="00135FA4" w14:paraId="4423A023"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50534312" w14:textId="23329D70" w:rsidR="002A2406" w:rsidRPr="0002092E" w:rsidRDefault="002A2406" w:rsidP="002A2406">
            <w:pPr>
              <w:jc w:val="right"/>
            </w:pPr>
            <w:r>
              <w:t>1</w:t>
            </w:r>
          </w:p>
        </w:tc>
        <w:tc>
          <w:tcPr>
            <w:tcW w:w="8660" w:type="dxa"/>
          </w:tcPr>
          <w:p w14:paraId="2540DB23" w14:textId="68BFE0CE" w:rsidR="002A2406" w:rsidRPr="0002092E" w:rsidRDefault="002A2406" w:rsidP="002A2406">
            <w:pPr>
              <w:cnfStyle w:val="000000000000" w:firstRow="0" w:lastRow="0" w:firstColumn="0" w:lastColumn="0" w:oddVBand="0" w:evenVBand="0" w:oddHBand="0" w:evenHBand="0" w:firstRowFirstColumn="0" w:firstRowLastColumn="0" w:lastRowFirstColumn="0" w:lastRowLastColumn="0"/>
            </w:pPr>
            <w:r w:rsidRPr="004B355E">
              <w:t>Unconfirmed;</w:t>
            </w:r>
            <w:r w:rsidR="00FD083E">
              <w:t xml:space="preserve"> </w:t>
            </w:r>
            <w:r w:rsidRPr="004B355E">
              <w:t>presumptive</w:t>
            </w:r>
            <w:r w:rsidR="00FD083E">
              <w:t xml:space="preserve"> </w:t>
            </w:r>
            <w:r w:rsidRPr="004B355E">
              <w:t>or</w:t>
            </w:r>
            <w:r w:rsidR="00FD083E">
              <w:t xml:space="preserve"> </w:t>
            </w:r>
            <w:r w:rsidRPr="004B355E">
              <w:t>self-report</w:t>
            </w:r>
          </w:p>
        </w:tc>
      </w:tr>
      <w:tr w:rsidR="002A2406" w:rsidRPr="00135FA4" w14:paraId="014D6D4E"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25C33110" w14:textId="7ACE774B" w:rsidR="002A2406" w:rsidRDefault="002A2406" w:rsidP="002A2406">
            <w:pPr>
              <w:jc w:val="right"/>
            </w:pPr>
            <w:r>
              <w:t>2</w:t>
            </w:r>
          </w:p>
        </w:tc>
        <w:tc>
          <w:tcPr>
            <w:tcW w:w="8660" w:type="dxa"/>
          </w:tcPr>
          <w:p w14:paraId="4C3DFE31" w14:textId="0EF75B8A" w:rsidR="002A2406" w:rsidRPr="004B355E" w:rsidRDefault="002A2406" w:rsidP="002A2406">
            <w:pPr>
              <w:cnfStyle w:val="000000000000" w:firstRow="0" w:lastRow="0" w:firstColumn="0" w:lastColumn="0" w:oddVBand="0" w:evenVBand="0" w:oddHBand="0" w:evenHBand="0" w:firstRowFirstColumn="0" w:firstRowLastColumn="0" w:lastRowFirstColumn="0" w:lastRowLastColumn="0"/>
            </w:pPr>
            <w:r w:rsidRPr="004B355E">
              <w:t>Confirmed</w:t>
            </w:r>
            <w:r w:rsidR="00FD083E">
              <w:t xml:space="preserve"> </w:t>
            </w:r>
            <w:r w:rsidRPr="004B355E">
              <w:t>through</w:t>
            </w:r>
            <w:r w:rsidR="00FD083E">
              <w:t xml:space="preserve"> </w:t>
            </w:r>
            <w:r w:rsidRPr="004B355E">
              <w:t>assessment</w:t>
            </w:r>
            <w:r w:rsidR="00FD083E">
              <w:t xml:space="preserve"> </w:t>
            </w:r>
            <w:r w:rsidRPr="004B355E">
              <w:t>and</w:t>
            </w:r>
            <w:r w:rsidR="00FD083E">
              <w:t xml:space="preserve"> </w:t>
            </w:r>
            <w:r w:rsidRPr="004B355E">
              <w:t>clinical</w:t>
            </w:r>
            <w:r w:rsidR="00FD083E">
              <w:t xml:space="preserve"> </w:t>
            </w:r>
            <w:r w:rsidRPr="004B355E">
              <w:t>evaluation</w:t>
            </w:r>
          </w:p>
        </w:tc>
      </w:tr>
      <w:tr w:rsidR="002A2406" w:rsidRPr="00135FA4" w14:paraId="67318152"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1266F21A" w14:textId="5DC37FB7" w:rsidR="002A2406" w:rsidRDefault="002A2406" w:rsidP="002A2406">
            <w:pPr>
              <w:jc w:val="right"/>
            </w:pPr>
            <w:r>
              <w:t>3</w:t>
            </w:r>
          </w:p>
        </w:tc>
        <w:tc>
          <w:tcPr>
            <w:tcW w:w="8660" w:type="dxa"/>
          </w:tcPr>
          <w:p w14:paraId="12627BBB" w14:textId="6E91E90E" w:rsidR="002A2406" w:rsidRPr="004B355E" w:rsidRDefault="002A2406" w:rsidP="002A2406">
            <w:pPr>
              <w:cnfStyle w:val="000000000000" w:firstRow="0" w:lastRow="0" w:firstColumn="0" w:lastColumn="0" w:oddVBand="0" w:evenVBand="0" w:oddHBand="0" w:evenHBand="0" w:firstRowFirstColumn="0" w:firstRowLastColumn="0" w:lastRowFirstColumn="0" w:lastRowLastColumn="0"/>
            </w:pPr>
            <w:r w:rsidRPr="004B355E">
              <w:t>Confirmed</w:t>
            </w:r>
            <w:r w:rsidR="00FD083E">
              <w:t xml:space="preserve"> </w:t>
            </w:r>
            <w:r w:rsidRPr="004B355E">
              <w:t>by</w:t>
            </w:r>
            <w:r w:rsidR="00FD083E">
              <w:t xml:space="preserve"> </w:t>
            </w:r>
            <w:r w:rsidRPr="004B355E">
              <w:t>prior</w:t>
            </w:r>
            <w:r w:rsidR="00FD083E">
              <w:t xml:space="preserve"> </w:t>
            </w:r>
            <w:r w:rsidRPr="004B355E">
              <w:t>evaluation</w:t>
            </w:r>
            <w:r w:rsidR="00FD083E">
              <w:t xml:space="preserve"> </w:t>
            </w:r>
            <w:r w:rsidRPr="004B355E">
              <w:t>or</w:t>
            </w:r>
            <w:r w:rsidR="00FD083E">
              <w:t xml:space="preserve"> </w:t>
            </w:r>
            <w:r w:rsidRPr="004B355E">
              <w:t>clinical</w:t>
            </w:r>
            <w:r w:rsidR="00FD083E">
              <w:t xml:space="preserve"> </w:t>
            </w:r>
            <w:r w:rsidRPr="004B355E">
              <w:t>records</w:t>
            </w:r>
          </w:p>
        </w:tc>
      </w:tr>
      <w:tr w:rsidR="002A2406" w:rsidRPr="00135FA4" w14:paraId="37B04565"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BCBD184" w14:textId="00630A76" w:rsidR="002A2406" w:rsidRDefault="002A2406" w:rsidP="002A2406">
            <w:pPr>
              <w:jc w:val="right"/>
            </w:pPr>
            <w:r>
              <w:t>8</w:t>
            </w:r>
          </w:p>
        </w:tc>
        <w:tc>
          <w:tcPr>
            <w:tcW w:w="8660" w:type="dxa"/>
          </w:tcPr>
          <w:p w14:paraId="65318460" w14:textId="7C5E4D8A" w:rsidR="002A2406" w:rsidRPr="004B355E" w:rsidRDefault="002A2406" w:rsidP="002A2406">
            <w:pPr>
              <w:cnfStyle w:val="000000000000" w:firstRow="0" w:lastRow="0" w:firstColumn="0" w:lastColumn="0" w:oddVBand="0" w:evenVBand="0" w:oddHBand="0" w:evenHBand="0" w:firstRowFirstColumn="0" w:firstRowLastColumn="0" w:lastRowFirstColumn="0" w:lastRowLastColumn="0"/>
            </w:pPr>
            <w:r>
              <w:t>Client</w:t>
            </w:r>
            <w:r w:rsidR="00FD083E">
              <w:t xml:space="preserve"> </w:t>
            </w:r>
            <w:r>
              <w:t>doesn’t</w:t>
            </w:r>
            <w:r w:rsidR="00FD083E">
              <w:t xml:space="preserve"> </w:t>
            </w:r>
            <w:r>
              <w:t>know</w:t>
            </w:r>
          </w:p>
        </w:tc>
      </w:tr>
      <w:tr w:rsidR="002A2406" w:rsidRPr="00135FA4" w14:paraId="46055E86"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25EF66E" w14:textId="570816D7" w:rsidR="002A2406" w:rsidRDefault="002A2406" w:rsidP="002A2406">
            <w:pPr>
              <w:jc w:val="right"/>
            </w:pPr>
            <w:r>
              <w:t>9</w:t>
            </w:r>
          </w:p>
        </w:tc>
        <w:tc>
          <w:tcPr>
            <w:tcW w:w="8660" w:type="dxa"/>
          </w:tcPr>
          <w:p w14:paraId="4020D12C" w14:textId="2F10145A" w:rsidR="002A2406" w:rsidRDefault="002A2406" w:rsidP="002A2406">
            <w:pPr>
              <w:cnfStyle w:val="000000000000" w:firstRow="0" w:lastRow="0" w:firstColumn="0" w:lastColumn="0" w:oddVBand="0" w:evenVBand="0" w:oddHBand="0" w:evenHBand="0" w:firstRowFirstColumn="0" w:firstRowLastColumn="0" w:lastRowFirstColumn="0" w:lastRowLastColumn="0"/>
            </w:pPr>
            <w:r>
              <w:t>Client</w:t>
            </w:r>
            <w:r w:rsidR="00FD083E">
              <w:t xml:space="preserve"> </w:t>
            </w:r>
            <w:r>
              <w:t>refused</w:t>
            </w:r>
          </w:p>
        </w:tc>
      </w:tr>
    </w:tbl>
    <w:p w14:paraId="5ACF7D2C" w14:textId="77777777" w:rsidR="002A2406" w:rsidRDefault="002A2406" w:rsidP="002A2406"/>
    <w:p w14:paraId="5A1C4D78" w14:textId="17FD4C6C" w:rsidR="00100ADF" w:rsidRDefault="00100ADF" w:rsidP="00100ADF">
      <w:pPr>
        <w:pStyle w:val="Heading2"/>
      </w:pPr>
      <w:bookmarkStart w:id="673" w:name="_4.10.2_DisabilityResponse"/>
      <w:bookmarkStart w:id="674" w:name="_Toc430693278"/>
      <w:bookmarkEnd w:id="673"/>
      <w:r>
        <w:t>4.10.2</w:t>
      </w:r>
      <w:r>
        <w:tab/>
        <w:t>DisabilityResponse</w:t>
      </w:r>
      <w:bookmarkEnd w:id="674"/>
      <w:r w:rsidR="00FD083E">
        <w:t xml:space="preserve"> </w:t>
      </w:r>
    </w:p>
    <w:p w14:paraId="601EE468" w14:textId="03838E78" w:rsidR="009A0FCD" w:rsidRDefault="00100ADF" w:rsidP="00100ADF">
      <w:r>
        <w:t>Used</w:t>
      </w:r>
      <w:r w:rsidR="00FD083E">
        <w:t xml:space="preserve"> </w:t>
      </w:r>
      <w:r>
        <w:t>in</w:t>
      </w:r>
      <w:r w:rsidR="00FD083E">
        <w:t xml:space="preserve"> </w:t>
      </w:r>
      <w:r>
        <w:t>Disabilities.csv</w:t>
      </w:r>
      <w:r w:rsidR="00FD083E">
        <w:t xml:space="preserve"> </w:t>
      </w:r>
      <w:r>
        <w:t>if</w:t>
      </w:r>
      <w:r w:rsidR="00FD083E">
        <w:t xml:space="preserve"> </w:t>
      </w:r>
      <w:r>
        <w:t>DisabilityType</w:t>
      </w:r>
      <w:r w:rsidR="00FD083E">
        <w:t xml:space="preserve"> </w:t>
      </w:r>
      <w:r>
        <w:t>=</w:t>
      </w:r>
      <w:r w:rsidR="00FD083E">
        <w:t xml:space="preserve"> </w:t>
      </w:r>
      <w:r>
        <w:t>10</w:t>
      </w:r>
      <w:r w:rsidR="00FD083E">
        <w:t xml:space="preserve"> </w:t>
      </w:r>
      <w:r>
        <w:t>(Substance</w:t>
      </w:r>
      <w:r w:rsidR="00FD083E">
        <w:t xml:space="preserve"> </w:t>
      </w:r>
      <w:r>
        <w:t>Abuse).</w:t>
      </w:r>
    </w:p>
    <w:tbl>
      <w:tblPr>
        <w:tblStyle w:val="GridTable1Light-Accent11"/>
        <w:tblW w:w="9445" w:type="dxa"/>
        <w:tblLook w:val="04A0" w:firstRow="1" w:lastRow="0" w:firstColumn="1" w:lastColumn="0" w:noHBand="0" w:noVBand="1"/>
      </w:tblPr>
      <w:tblGrid>
        <w:gridCol w:w="785"/>
        <w:gridCol w:w="8660"/>
      </w:tblGrid>
      <w:tr w:rsidR="00100ADF" w:rsidRPr="00135FA4" w14:paraId="4BA2E6D1"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6C5041E5" w14:textId="0EF27137" w:rsidR="00100ADF" w:rsidRDefault="00100ADF" w:rsidP="0022457B">
            <w:pPr>
              <w:jc w:val="right"/>
            </w:pPr>
            <w:r>
              <w:t>Value</w:t>
            </w:r>
          </w:p>
        </w:tc>
        <w:tc>
          <w:tcPr>
            <w:tcW w:w="8660" w:type="dxa"/>
          </w:tcPr>
          <w:p w14:paraId="5DFCF07D" w14:textId="05EDFACA" w:rsidR="00100ADF" w:rsidRDefault="00100ADF" w:rsidP="00100ADF">
            <w:pPr>
              <w:cnfStyle w:val="100000000000" w:firstRow="1" w:lastRow="0" w:firstColumn="0" w:lastColumn="0" w:oddVBand="0" w:evenVBand="0" w:oddHBand="0" w:evenHBand="0" w:firstRowFirstColumn="0" w:firstRowLastColumn="0" w:lastRowFirstColumn="0" w:lastRowLastColumn="0"/>
            </w:pPr>
            <w:r>
              <w:t>Text</w:t>
            </w:r>
          </w:p>
        </w:tc>
      </w:tr>
      <w:tr w:rsidR="00100ADF" w:rsidRPr="00135FA4" w14:paraId="3D994D79"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ECE850E" w14:textId="24688DF5" w:rsidR="00100ADF" w:rsidRPr="0021402C" w:rsidRDefault="00100ADF" w:rsidP="0022457B">
            <w:pPr>
              <w:jc w:val="right"/>
            </w:pPr>
            <w:r w:rsidRPr="0002092E">
              <w:t>0</w:t>
            </w:r>
          </w:p>
        </w:tc>
        <w:tc>
          <w:tcPr>
            <w:tcW w:w="8660" w:type="dxa"/>
          </w:tcPr>
          <w:p w14:paraId="63D3560E" w14:textId="05275291" w:rsidR="00100ADF" w:rsidRDefault="00100ADF" w:rsidP="00100ADF">
            <w:pPr>
              <w:cnfStyle w:val="000000000000" w:firstRow="0" w:lastRow="0" w:firstColumn="0" w:lastColumn="0" w:oddVBand="0" w:evenVBand="0" w:oddHBand="0" w:evenHBand="0" w:firstRowFirstColumn="0" w:firstRowLastColumn="0" w:lastRowFirstColumn="0" w:lastRowLastColumn="0"/>
            </w:pPr>
            <w:r w:rsidRPr="0002092E">
              <w:t>No</w:t>
            </w:r>
          </w:p>
        </w:tc>
      </w:tr>
      <w:tr w:rsidR="00100ADF" w:rsidRPr="00135FA4" w14:paraId="3C33DECC"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D31D4B7" w14:textId="2CF70703" w:rsidR="00100ADF" w:rsidRPr="0002092E" w:rsidRDefault="00100ADF" w:rsidP="0022457B">
            <w:pPr>
              <w:jc w:val="right"/>
            </w:pPr>
            <w:r w:rsidRPr="0002092E">
              <w:t>1</w:t>
            </w:r>
          </w:p>
        </w:tc>
        <w:tc>
          <w:tcPr>
            <w:tcW w:w="8660" w:type="dxa"/>
          </w:tcPr>
          <w:p w14:paraId="7BBA7BFF" w14:textId="5635E1E2" w:rsidR="00100ADF" w:rsidRPr="0002092E" w:rsidRDefault="00100ADF" w:rsidP="00100ADF">
            <w:pPr>
              <w:cnfStyle w:val="000000000000" w:firstRow="0" w:lastRow="0" w:firstColumn="0" w:lastColumn="0" w:oddVBand="0" w:evenVBand="0" w:oddHBand="0" w:evenHBand="0" w:firstRowFirstColumn="0" w:firstRowLastColumn="0" w:lastRowFirstColumn="0" w:lastRowLastColumn="0"/>
            </w:pPr>
            <w:r w:rsidRPr="0002092E">
              <w:t>Alcohol</w:t>
            </w:r>
            <w:r w:rsidR="00FD083E">
              <w:t xml:space="preserve"> </w:t>
            </w:r>
            <w:r w:rsidRPr="0002092E">
              <w:t>abuse</w:t>
            </w:r>
          </w:p>
        </w:tc>
      </w:tr>
      <w:tr w:rsidR="00100ADF" w:rsidRPr="00135FA4" w14:paraId="56028D9B"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21207C3" w14:textId="3AFF6427" w:rsidR="00100ADF" w:rsidRPr="0002092E" w:rsidRDefault="00100ADF" w:rsidP="0022457B">
            <w:pPr>
              <w:jc w:val="right"/>
            </w:pPr>
            <w:r w:rsidRPr="0002092E">
              <w:t>2</w:t>
            </w:r>
          </w:p>
        </w:tc>
        <w:tc>
          <w:tcPr>
            <w:tcW w:w="8660" w:type="dxa"/>
          </w:tcPr>
          <w:p w14:paraId="38C0C2EB" w14:textId="43B4F115" w:rsidR="00100ADF" w:rsidRPr="0002092E" w:rsidRDefault="00100ADF" w:rsidP="00100ADF">
            <w:pPr>
              <w:cnfStyle w:val="000000000000" w:firstRow="0" w:lastRow="0" w:firstColumn="0" w:lastColumn="0" w:oddVBand="0" w:evenVBand="0" w:oddHBand="0" w:evenHBand="0" w:firstRowFirstColumn="0" w:firstRowLastColumn="0" w:lastRowFirstColumn="0" w:lastRowLastColumn="0"/>
            </w:pPr>
            <w:r w:rsidRPr="0002092E">
              <w:t>Drug</w:t>
            </w:r>
            <w:r w:rsidR="00FD083E">
              <w:t xml:space="preserve"> </w:t>
            </w:r>
            <w:r w:rsidRPr="0002092E">
              <w:t>abuse</w:t>
            </w:r>
          </w:p>
        </w:tc>
      </w:tr>
      <w:tr w:rsidR="00100ADF" w:rsidRPr="00135FA4" w14:paraId="60B8BE4E"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154FED42" w14:textId="2A69B03F" w:rsidR="00100ADF" w:rsidRPr="0002092E" w:rsidRDefault="00100ADF" w:rsidP="0022457B">
            <w:pPr>
              <w:jc w:val="right"/>
            </w:pPr>
            <w:r w:rsidRPr="0002092E">
              <w:t>3</w:t>
            </w:r>
          </w:p>
        </w:tc>
        <w:tc>
          <w:tcPr>
            <w:tcW w:w="8660" w:type="dxa"/>
          </w:tcPr>
          <w:p w14:paraId="364DC62F" w14:textId="5FB6BDC8" w:rsidR="00100ADF" w:rsidRPr="0002092E" w:rsidRDefault="00100ADF" w:rsidP="00100ADF">
            <w:pPr>
              <w:cnfStyle w:val="000000000000" w:firstRow="0" w:lastRow="0" w:firstColumn="0" w:lastColumn="0" w:oddVBand="0" w:evenVBand="0" w:oddHBand="0" w:evenHBand="0" w:firstRowFirstColumn="0" w:firstRowLastColumn="0" w:lastRowFirstColumn="0" w:lastRowLastColumn="0"/>
            </w:pPr>
            <w:r w:rsidRPr="0002092E">
              <w:t>Both</w:t>
            </w:r>
            <w:r w:rsidR="00FD083E">
              <w:t xml:space="preserve"> </w:t>
            </w:r>
            <w:r w:rsidRPr="0002092E">
              <w:t>alcohol</w:t>
            </w:r>
            <w:r w:rsidR="00FD083E">
              <w:t xml:space="preserve"> </w:t>
            </w:r>
            <w:r w:rsidRPr="0002092E">
              <w:t>and</w:t>
            </w:r>
            <w:r w:rsidR="00FD083E">
              <w:t xml:space="preserve"> </w:t>
            </w:r>
            <w:r w:rsidRPr="0002092E">
              <w:t>drug</w:t>
            </w:r>
            <w:r w:rsidR="00FD083E">
              <w:t xml:space="preserve"> </w:t>
            </w:r>
            <w:r w:rsidRPr="0002092E">
              <w:t>abuse</w:t>
            </w:r>
          </w:p>
        </w:tc>
      </w:tr>
      <w:tr w:rsidR="00100ADF" w:rsidRPr="00135FA4" w14:paraId="455AF312"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A099A31" w14:textId="4D2BE463" w:rsidR="00100ADF" w:rsidRPr="0002092E" w:rsidRDefault="00100ADF" w:rsidP="0022457B">
            <w:pPr>
              <w:jc w:val="right"/>
            </w:pPr>
            <w:r w:rsidRPr="0002092E">
              <w:lastRenderedPageBreak/>
              <w:t>8</w:t>
            </w:r>
          </w:p>
        </w:tc>
        <w:tc>
          <w:tcPr>
            <w:tcW w:w="8660" w:type="dxa"/>
          </w:tcPr>
          <w:p w14:paraId="5D6D4E1F" w14:textId="4383B3E2" w:rsidR="00100ADF" w:rsidRPr="0002092E" w:rsidRDefault="00100ADF" w:rsidP="00100ADF">
            <w:pPr>
              <w:cnfStyle w:val="000000000000" w:firstRow="0" w:lastRow="0" w:firstColumn="0" w:lastColumn="0" w:oddVBand="0" w:evenVBand="0" w:oddHBand="0" w:evenHBand="0" w:firstRowFirstColumn="0" w:firstRowLastColumn="0" w:lastRowFirstColumn="0" w:lastRowLastColumn="0"/>
            </w:pPr>
            <w:r w:rsidRPr="0002092E">
              <w:t>Client</w:t>
            </w:r>
            <w:r w:rsidR="00FD083E">
              <w:t xml:space="preserve"> </w:t>
            </w:r>
            <w:r w:rsidRPr="0002092E">
              <w:t>doesn’t</w:t>
            </w:r>
            <w:r w:rsidR="00FD083E">
              <w:t xml:space="preserve"> </w:t>
            </w:r>
            <w:r w:rsidRPr="0002092E">
              <w:t>know</w:t>
            </w:r>
          </w:p>
        </w:tc>
      </w:tr>
      <w:tr w:rsidR="00100ADF" w:rsidRPr="00135FA4" w14:paraId="3867BCC2"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70D5089" w14:textId="7EC1322B" w:rsidR="00100ADF" w:rsidRPr="0002092E" w:rsidRDefault="00100ADF" w:rsidP="0022457B">
            <w:pPr>
              <w:jc w:val="right"/>
            </w:pPr>
            <w:r w:rsidRPr="0002092E">
              <w:t>9</w:t>
            </w:r>
          </w:p>
        </w:tc>
        <w:tc>
          <w:tcPr>
            <w:tcW w:w="8660" w:type="dxa"/>
          </w:tcPr>
          <w:p w14:paraId="64D7731B" w14:textId="3235D401" w:rsidR="00100ADF" w:rsidRPr="0002092E" w:rsidRDefault="00100ADF" w:rsidP="00100ADF">
            <w:pPr>
              <w:cnfStyle w:val="000000000000" w:firstRow="0" w:lastRow="0" w:firstColumn="0" w:lastColumn="0" w:oddVBand="0" w:evenVBand="0" w:oddHBand="0" w:evenHBand="0" w:firstRowFirstColumn="0" w:firstRowLastColumn="0" w:lastRowFirstColumn="0" w:lastRowLastColumn="0"/>
            </w:pPr>
            <w:r w:rsidRPr="0002092E">
              <w:t>Client</w:t>
            </w:r>
            <w:r w:rsidR="00FD083E">
              <w:t xml:space="preserve"> </w:t>
            </w:r>
            <w:r w:rsidRPr="0002092E">
              <w:t>refused</w:t>
            </w:r>
          </w:p>
        </w:tc>
      </w:tr>
      <w:tr w:rsidR="00100ADF" w:rsidRPr="00135FA4" w14:paraId="41AA715A"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5C73C39" w14:textId="42CB6E66" w:rsidR="00100ADF" w:rsidRPr="0002092E" w:rsidRDefault="00100ADF" w:rsidP="0022457B">
            <w:pPr>
              <w:jc w:val="right"/>
            </w:pPr>
            <w:r w:rsidRPr="0002092E">
              <w:t>99</w:t>
            </w:r>
          </w:p>
        </w:tc>
        <w:tc>
          <w:tcPr>
            <w:tcW w:w="8660" w:type="dxa"/>
          </w:tcPr>
          <w:p w14:paraId="075E247D" w14:textId="56B98262" w:rsidR="00100ADF" w:rsidRPr="0002092E" w:rsidRDefault="00100ADF" w:rsidP="00100ADF">
            <w:pPr>
              <w:cnfStyle w:val="000000000000" w:firstRow="0" w:lastRow="0" w:firstColumn="0" w:lastColumn="0" w:oddVBand="0" w:evenVBand="0" w:oddHBand="0" w:evenHBand="0" w:firstRowFirstColumn="0" w:firstRowLastColumn="0" w:lastRowFirstColumn="0" w:lastRowLastColumn="0"/>
            </w:pPr>
            <w:r w:rsidRPr="0002092E">
              <w:t>Data</w:t>
            </w:r>
            <w:r w:rsidR="00FD083E">
              <w:t xml:space="preserve"> </w:t>
            </w:r>
            <w:r w:rsidRPr="0002092E">
              <w:t>not</w:t>
            </w:r>
            <w:r w:rsidR="00FD083E">
              <w:t xml:space="preserve"> </w:t>
            </w:r>
            <w:r w:rsidRPr="0002092E">
              <w:t>collected</w:t>
            </w:r>
          </w:p>
        </w:tc>
      </w:tr>
    </w:tbl>
    <w:p w14:paraId="00EB7E5C" w14:textId="1B009766" w:rsidR="009A0FCD" w:rsidRDefault="009A0FCD"/>
    <w:p w14:paraId="7F2E3FED" w14:textId="24C7F1D4" w:rsidR="009A0FCD" w:rsidRDefault="009A0FCD" w:rsidP="009A0FCD">
      <w:pPr>
        <w:pStyle w:val="Heading2"/>
      </w:pPr>
      <w:bookmarkStart w:id="675" w:name="_4.10.D_PATHHowConfirmed"/>
      <w:bookmarkStart w:id="676" w:name="_4.11.A_WhenDVOccurred"/>
      <w:bookmarkStart w:id="677" w:name="_Toc430693279"/>
      <w:bookmarkEnd w:id="675"/>
      <w:bookmarkEnd w:id="676"/>
      <w:r>
        <w:t>4.11.A</w:t>
      </w:r>
      <w:r>
        <w:tab/>
        <w:t>WhenDVOccurred</w:t>
      </w:r>
      <w:bookmarkEnd w:id="677"/>
    </w:p>
    <w:tbl>
      <w:tblPr>
        <w:tblStyle w:val="GridTable1Light-Accent11"/>
        <w:tblW w:w="9445" w:type="dxa"/>
        <w:tblLook w:val="04A0" w:firstRow="1" w:lastRow="0" w:firstColumn="1" w:lastColumn="0" w:noHBand="0" w:noVBand="1"/>
      </w:tblPr>
      <w:tblGrid>
        <w:gridCol w:w="785"/>
        <w:gridCol w:w="8660"/>
      </w:tblGrid>
      <w:tr w:rsidR="0022457B" w:rsidRPr="00135FA4" w14:paraId="5DAD0667"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480EB7B4" w14:textId="53A140A4" w:rsidR="0022457B" w:rsidRDefault="0022457B" w:rsidP="0022457B">
            <w:pPr>
              <w:jc w:val="right"/>
            </w:pPr>
            <w:r>
              <w:t>Value</w:t>
            </w:r>
          </w:p>
        </w:tc>
        <w:tc>
          <w:tcPr>
            <w:tcW w:w="8660" w:type="dxa"/>
          </w:tcPr>
          <w:p w14:paraId="77AA5C8A" w14:textId="6C39A985" w:rsidR="0022457B" w:rsidRPr="004B355E" w:rsidRDefault="0022457B" w:rsidP="00100ADF">
            <w:pPr>
              <w:cnfStyle w:val="100000000000" w:firstRow="1" w:lastRow="0" w:firstColumn="0" w:lastColumn="0" w:oddVBand="0" w:evenVBand="0" w:oddHBand="0" w:evenHBand="0" w:firstRowFirstColumn="0" w:firstRowLastColumn="0" w:lastRowFirstColumn="0" w:lastRowLastColumn="0"/>
            </w:pPr>
            <w:r>
              <w:t>Text</w:t>
            </w:r>
          </w:p>
        </w:tc>
      </w:tr>
      <w:tr w:rsidR="0022457B" w:rsidRPr="00135FA4" w14:paraId="5E980B58"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6D5866BF" w14:textId="4CD3887D" w:rsidR="0022457B" w:rsidRDefault="0022457B" w:rsidP="0022457B">
            <w:pPr>
              <w:jc w:val="right"/>
            </w:pPr>
            <w:r w:rsidRPr="000376A1">
              <w:t>1</w:t>
            </w:r>
          </w:p>
        </w:tc>
        <w:tc>
          <w:tcPr>
            <w:tcW w:w="8660" w:type="dxa"/>
          </w:tcPr>
          <w:p w14:paraId="736AADBC" w14:textId="18199E9B" w:rsidR="0022457B" w:rsidRPr="004B355E" w:rsidRDefault="0022457B" w:rsidP="00100ADF">
            <w:pPr>
              <w:cnfStyle w:val="000000000000" w:firstRow="0" w:lastRow="0" w:firstColumn="0" w:lastColumn="0" w:oddVBand="0" w:evenVBand="0" w:oddHBand="0" w:evenHBand="0" w:firstRowFirstColumn="0" w:firstRowLastColumn="0" w:lastRowFirstColumn="0" w:lastRowLastColumn="0"/>
            </w:pPr>
            <w:r w:rsidRPr="000376A1">
              <w:t>Within</w:t>
            </w:r>
            <w:r w:rsidR="00FD083E">
              <w:t xml:space="preserve"> </w:t>
            </w:r>
            <w:r w:rsidRPr="000376A1">
              <w:t>the</w:t>
            </w:r>
            <w:r w:rsidR="00FD083E">
              <w:t xml:space="preserve"> </w:t>
            </w:r>
            <w:r w:rsidRPr="000376A1">
              <w:t>past</w:t>
            </w:r>
            <w:r w:rsidR="00FD083E">
              <w:t xml:space="preserve"> </w:t>
            </w:r>
            <w:r w:rsidRPr="000376A1">
              <w:t>three</w:t>
            </w:r>
            <w:r w:rsidR="00FD083E">
              <w:t xml:space="preserve"> </w:t>
            </w:r>
            <w:r w:rsidRPr="000376A1">
              <w:t>months</w:t>
            </w:r>
          </w:p>
        </w:tc>
      </w:tr>
      <w:tr w:rsidR="0022457B" w:rsidRPr="00135FA4" w14:paraId="50505C44"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6E9679D4" w14:textId="35F073C5" w:rsidR="0022457B" w:rsidRPr="000376A1" w:rsidRDefault="0022457B" w:rsidP="0022457B">
            <w:pPr>
              <w:jc w:val="right"/>
            </w:pPr>
            <w:r w:rsidRPr="000376A1">
              <w:t>2</w:t>
            </w:r>
          </w:p>
        </w:tc>
        <w:tc>
          <w:tcPr>
            <w:tcW w:w="8660" w:type="dxa"/>
          </w:tcPr>
          <w:p w14:paraId="1DCCAE88" w14:textId="4F952592" w:rsidR="0022457B" w:rsidRPr="000376A1" w:rsidRDefault="0022457B" w:rsidP="00100ADF">
            <w:pPr>
              <w:cnfStyle w:val="000000000000" w:firstRow="0" w:lastRow="0" w:firstColumn="0" w:lastColumn="0" w:oddVBand="0" w:evenVBand="0" w:oddHBand="0" w:evenHBand="0" w:firstRowFirstColumn="0" w:firstRowLastColumn="0" w:lastRowFirstColumn="0" w:lastRowLastColumn="0"/>
            </w:pPr>
            <w:r>
              <w:t>Three</w:t>
            </w:r>
            <w:r w:rsidR="00FD083E">
              <w:t xml:space="preserve"> </w:t>
            </w:r>
            <w:r>
              <w:t>to</w:t>
            </w:r>
            <w:r w:rsidR="00FD083E">
              <w:t xml:space="preserve"> </w:t>
            </w:r>
            <w:r>
              <w:t>six</w:t>
            </w:r>
            <w:r w:rsidR="00FD083E">
              <w:t xml:space="preserve"> </w:t>
            </w:r>
            <w:r>
              <w:t>months</w:t>
            </w:r>
            <w:r w:rsidR="00FD083E">
              <w:t xml:space="preserve"> </w:t>
            </w:r>
            <w:r>
              <w:t>ago</w:t>
            </w:r>
            <w:r w:rsidR="00FD083E">
              <w:t xml:space="preserve"> </w:t>
            </w:r>
            <w:r>
              <w:t>(excluding</w:t>
            </w:r>
            <w:r w:rsidR="00FD083E">
              <w:t xml:space="preserve"> </w:t>
            </w:r>
            <w:r>
              <w:t>six</w:t>
            </w:r>
            <w:r w:rsidR="00FD083E">
              <w:t xml:space="preserve"> </w:t>
            </w:r>
            <w:r>
              <w:t>months</w:t>
            </w:r>
            <w:r w:rsidR="00FD083E">
              <w:t xml:space="preserve"> </w:t>
            </w:r>
            <w:r>
              <w:t>exactly)</w:t>
            </w:r>
          </w:p>
        </w:tc>
      </w:tr>
      <w:tr w:rsidR="0022457B" w:rsidRPr="00135FA4" w14:paraId="156100AF"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E1D8AE5" w14:textId="456402C7" w:rsidR="0022457B" w:rsidRPr="000376A1" w:rsidRDefault="0022457B" w:rsidP="0022457B">
            <w:pPr>
              <w:jc w:val="right"/>
            </w:pPr>
            <w:r w:rsidRPr="000376A1">
              <w:t>3</w:t>
            </w:r>
          </w:p>
        </w:tc>
        <w:tc>
          <w:tcPr>
            <w:tcW w:w="8660" w:type="dxa"/>
          </w:tcPr>
          <w:p w14:paraId="5E664B3B" w14:textId="098BF88D" w:rsidR="0022457B" w:rsidRDefault="0022457B" w:rsidP="00100ADF">
            <w:pPr>
              <w:cnfStyle w:val="000000000000" w:firstRow="0" w:lastRow="0" w:firstColumn="0" w:lastColumn="0" w:oddVBand="0" w:evenVBand="0" w:oddHBand="0" w:evenHBand="0" w:firstRowFirstColumn="0" w:firstRowLastColumn="0" w:lastRowFirstColumn="0" w:lastRowLastColumn="0"/>
            </w:pPr>
            <w:r>
              <w:t>Six</w:t>
            </w:r>
            <w:r w:rsidR="00FD083E">
              <w:t xml:space="preserve"> </w:t>
            </w:r>
            <w:r>
              <w:t>months</w:t>
            </w:r>
            <w:r w:rsidR="00FD083E">
              <w:t xml:space="preserve"> </w:t>
            </w:r>
            <w:r>
              <w:t>to</w:t>
            </w:r>
            <w:r w:rsidR="00FD083E">
              <w:t xml:space="preserve"> </w:t>
            </w:r>
            <w:r>
              <w:t>one</w:t>
            </w:r>
            <w:r w:rsidR="00FD083E">
              <w:t xml:space="preserve"> </w:t>
            </w:r>
            <w:r>
              <w:t>year</w:t>
            </w:r>
            <w:r w:rsidR="00FD083E">
              <w:t xml:space="preserve"> </w:t>
            </w:r>
            <w:r>
              <w:t>ago</w:t>
            </w:r>
            <w:r w:rsidR="00FD083E">
              <w:t xml:space="preserve"> </w:t>
            </w:r>
            <w:r>
              <w:t>(excluding</w:t>
            </w:r>
            <w:r w:rsidR="00FD083E">
              <w:t xml:space="preserve"> </w:t>
            </w:r>
            <w:r>
              <w:t>one</w:t>
            </w:r>
            <w:r w:rsidR="00FD083E">
              <w:t xml:space="preserve"> </w:t>
            </w:r>
            <w:r>
              <w:t>year</w:t>
            </w:r>
            <w:r w:rsidR="00FD083E">
              <w:t xml:space="preserve"> </w:t>
            </w:r>
            <w:r>
              <w:t>exactly)</w:t>
            </w:r>
          </w:p>
        </w:tc>
      </w:tr>
      <w:tr w:rsidR="0022457B" w:rsidRPr="00135FA4" w14:paraId="67F1B2AC"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AF3732B" w14:textId="3E604F0B" w:rsidR="0022457B" w:rsidRPr="000376A1" w:rsidRDefault="0022457B" w:rsidP="0022457B">
            <w:pPr>
              <w:jc w:val="right"/>
            </w:pPr>
            <w:r w:rsidRPr="000376A1">
              <w:t>4</w:t>
            </w:r>
          </w:p>
        </w:tc>
        <w:tc>
          <w:tcPr>
            <w:tcW w:w="8660" w:type="dxa"/>
          </w:tcPr>
          <w:p w14:paraId="68964569" w14:textId="7FF7E242" w:rsidR="0022457B" w:rsidRDefault="0022457B" w:rsidP="00100ADF">
            <w:pPr>
              <w:cnfStyle w:val="000000000000" w:firstRow="0" w:lastRow="0" w:firstColumn="0" w:lastColumn="0" w:oddVBand="0" w:evenVBand="0" w:oddHBand="0" w:evenHBand="0" w:firstRowFirstColumn="0" w:firstRowLastColumn="0" w:lastRowFirstColumn="0" w:lastRowLastColumn="0"/>
            </w:pPr>
            <w:r>
              <w:t>One</w:t>
            </w:r>
            <w:r w:rsidR="00FD083E">
              <w:t xml:space="preserve"> </w:t>
            </w:r>
            <w:r>
              <w:t>year</w:t>
            </w:r>
            <w:r w:rsidR="00FD083E">
              <w:t xml:space="preserve"> </w:t>
            </w:r>
            <w:r>
              <w:t>or</w:t>
            </w:r>
            <w:r w:rsidR="00FD083E">
              <w:t xml:space="preserve"> </w:t>
            </w:r>
            <w:r>
              <w:t>more</w:t>
            </w:r>
          </w:p>
        </w:tc>
      </w:tr>
      <w:tr w:rsidR="0022457B" w:rsidRPr="00135FA4" w14:paraId="74997743"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A0717E3" w14:textId="3E814D56" w:rsidR="0022457B" w:rsidRPr="000376A1" w:rsidRDefault="0022457B" w:rsidP="0022457B">
            <w:pPr>
              <w:jc w:val="right"/>
            </w:pPr>
            <w:r w:rsidRPr="000376A1">
              <w:t>8</w:t>
            </w:r>
          </w:p>
        </w:tc>
        <w:tc>
          <w:tcPr>
            <w:tcW w:w="8660" w:type="dxa"/>
          </w:tcPr>
          <w:p w14:paraId="0D2C3928" w14:textId="346221A1" w:rsidR="0022457B" w:rsidRDefault="0022457B" w:rsidP="00100ADF">
            <w:pPr>
              <w:cnfStyle w:val="000000000000" w:firstRow="0" w:lastRow="0" w:firstColumn="0" w:lastColumn="0" w:oddVBand="0" w:evenVBand="0" w:oddHBand="0" w:evenHBand="0" w:firstRowFirstColumn="0" w:firstRowLastColumn="0" w:lastRowFirstColumn="0" w:lastRowLastColumn="0"/>
            </w:pPr>
            <w:r w:rsidRPr="000376A1">
              <w:t>Client</w:t>
            </w:r>
            <w:r w:rsidR="00FD083E">
              <w:t xml:space="preserve"> </w:t>
            </w:r>
            <w:r w:rsidRPr="000376A1">
              <w:t>doesn’t</w:t>
            </w:r>
            <w:r w:rsidR="00FD083E">
              <w:t xml:space="preserve"> </w:t>
            </w:r>
            <w:r w:rsidRPr="000376A1">
              <w:t>know</w:t>
            </w:r>
          </w:p>
        </w:tc>
      </w:tr>
      <w:tr w:rsidR="0022457B" w:rsidRPr="00135FA4" w14:paraId="7C528E97"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9458831" w14:textId="06353CC2" w:rsidR="0022457B" w:rsidRPr="000376A1" w:rsidRDefault="0022457B" w:rsidP="0022457B">
            <w:pPr>
              <w:jc w:val="right"/>
            </w:pPr>
            <w:r w:rsidRPr="000376A1">
              <w:t>9</w:t>
            </w:r>
          </w:p>
        </w:tc>
        <w:tc>
          <w:tcPr>
            <w:tcW w:w="8660" w:type="dxa"/>
          </w:tcPr>
          <w:p w14:paraId="7B86C578" w14:textId="23F0E703" w:rsidR="0022457B" w:rsidRPr="000376A1" w:rsidRDefault="0022457B" w:rsidP="00100ADF">
            <w:pPr>
              <w:cnfStyle w:val="000000000000" w:firstRow="0" w:lastRow="0" w:firstColumn="0" w:lastColumn="0" w:oddVBand="0" w:evenVBand="0" w:oddHBand="0" w:evenHBand="0" w:firstRowFirstColumn="0" w:firstRowLastColumn="0" w:lastRowFirstColumn="0" w:lastRowLastColumn="0"/>
            </w:pPr>
            <w:r w:rsidRPr="000376A1">
              <w:t>Client</w:t>
            </w:r>
            <w:r w:rsidR="00FD083E">
              <w:t xml:space="preserve"> </w:t>
            </w:r>
            <w:r w:rsidRPr="000376A1">
              <w:t>refused</w:t>
            </w:r>
          </w:p>
        </w:tc>
      </w:tr>
      <w:tr w:rsidR="0022457B" w:rsidRPr="00135FA4" w14:paraId="235AB614"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37D7B228" w14:textId="6A07F527" w:rsidR="0022457B" w:rsidRPr="000376A1" w:rsidRDefault="0022457B" w:rsidP="0022457B">
            <w:pPr>
              <w:jc w:val="right"/>
            </w:pPr>
            <w:r w:rsidRPr="000376A1">
              <w:t>99</w:t>
            </w:r>
          </w:p>
        </w:tc>
        <w:tc>
          <w:tcPr>
            <w:tcW w:w="8660" w:type="dxa"/>
          </w:tcPr>
          <w:p w14:paraId="68DA8CDC" w14:textId="4647188F" w:rsidR="0022457B" w:rsidRPr="000376A1" w:rsidRDefault="0022457B" w:rsidP="00100ADF">
            <w:pPr>
              <w:cnfStyle w:val="000000000000" w:firstRow="0" w:lastRow="0" w:firstColumn="0" w:lastColumn="0" w:oddVBand="0" w:evenVBand="0" w:oddHBand="0" w:evenHBand="0" w:firstRowFirstColumn="0" w:firstRowLastColumn="0" w:lastRowFirstColumn="0" w:lastRowLastColumn="0"/>
            </w:pPr>
            <w:r w:rsidRPr="000376A1">
              <w:t>Data</w:t>
            </w:r>
            <w:r w:rsidR="00FD083E">
              <w:t xml:space="preserve"> </w:t>
            </w:r>
            <w:r w:rsidRPr="000376A1">
              <w:t>not</w:t>
            </w:r>
            <w:r w:rsidR="00FD083E">
              <w:t xml:space="preserve"> </w:t>
            </w:r>
            <w:r w:rsidRPr="000376A1">
              <w:t>collected</w:t>
            </w:r>
          </w:p>
        </w:tc>
      </w:tr>
    </w:tbl>
    <w:p w14:paraId="64B80725" w14:textId="2F540272" w:rsidR="009A0FCD" w:rsidRDefault="009A0FCD"/>
    <w:p w14:paraId="4BD1165E" w14:textId="7D933337" w:rsidR="009A0FCD" w:rsidRDefault="009A0FCD" w:rsidP="009A0FCD">
      <w:pPr>
        <w:pStyle w:val="Heading2"/>
      </w:pPr>
      <w:bookmarkStart w:id="678" w:name="_4.12.2_ContactLocation"/>
      <w:bookmarkStart w:id="679" w:name="_Toc430693280"/>
      <w:bookmarkEnd w:id="678"/>
      <w:r>
        <w:t>4.12.2</w:t>
      </w:r>
      <w:r>
        <w:tab/>
        <w:t>ContactLocation</w:t>
      </w:r>
      <w:bookmarkEnd w:id="679"/>
    </w:p>
    <w:tbl>
      <w:tblPr>
        <w:tblStyle w:val="GridTable1Light-Accent11"/>
        <w:tblW w:w="9445" w:type="dxa"/>
        <w:tblLook w:val="04A0" w:firstRow="1" w:lastRow="0" w:firstColumn="1" w:lastColumn="0" w:noHBand="0" w:noVBand="1"/>
      </w:tblPr>
      <w:tblGrid>
        <w:gridCol w:w="785"/>
        <w:gridCol w:w="8660"/>
      </w:tblGrid>
      <w:tr w:rsidR="0022457B" w:rsidRPr="00135FA4" w14:paraId="2C29FB18"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2B658904" w14:textId="468E082F" w:rsidR="0022457B" w:rsidRPr="000376A1" w:rsidRDefault="0022457B" w:rsidP="0022457B">
            <w:pPr>
              <w:jc w:val="right"/>
            </w:pPr>
            <w:r>
              <w:t>Value</w:t>
            </w:r>
          </w:p>
        </w:tc>
        <w:tc>
          <w:tcPr>
            <w:tcW w:w="8660" w:type="dxa"/>
          </w:tcPr>
          <w:p w14:paraId="71462C9A" w14:textId="51DCDAC6" w:rsidR="0022457B" w:rsidRPr="000376A1" w:rsidRDefault="0022457B" w:rsidP="0041603B">
            <w:pPr>
              <w:cnfStyle w:val="100000000000" w:firstRow="1" w:lastRow="0" w:firstColumn="0" w:lastColumn="0" w:oddVBand="0" w:evenVBand="0" w:oddHBand="0" w:evenHBand="0" w:firstRowFirstColumn="0" w:firstRowLastColumn="0" w:lastRowFirstColumn="0" w:lastRowLastColumn="0"/>
            </w:pPr>
            <w:r>
              <w:t>Text</w:t>
            </w:r>
          </w:p>
        </w:tc>
      </w:tr>
      <w:tr w:rsidR="0022457B" w:rsidRPr="00135FA4" w14:paraId="219082C3"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3767D3E8" w14:textId="5079C745" w:rsidR="0022457B" w:rsidRPr="000376A1" w:rsidRDefault="0022457B" w:rsidP="0022457B">
            <w:pPr>
              <w:jc w:val="right"/>
            </w:pPr>
            <w:r w:rsidRPr="000376A1">
              <w:t>1</w:t>
            </w:r>
          </w:p>
        </w:tc>
        <w:tc>
          <w:tcPr>
            <w:tcW w:w="8660" w:type="dxa"/>
          </w:tcPr>
          <w:p w14:paraId="2539481F" w14:textId="7DC82E1F" w:rsidR="0022457B" w:rsidRPr="000376A1" w:rsidRDefault="0022457B" w:rsidP="0041603B">
            <w:pPr>
              <w:cnfStyle w:val="000000000000" w:firstRow="0" w:lastRow="0" w:firstColumn="0" w:lastColumn="0" w:oddVBand="0" w:evenVBand="0" w:oddHBand="0" w:evenHBand="0" w:firstRowFirstColumn="0" w:firstRowLastColumn="0" w:lastRowFirstColumn="0" w:lastRowLastColumn="0"/>
            </w:pPr>
            <w:r w:rsidRPr="000376A1">
              <w:t>Place</w:t>
            </w:r>
            <w:r w:rsidR="00FD083E">
              <w:t xml:space="preserve"> </w:t>
            </w:r>
            <w:r w:rsidRPr="000376A1">
              <w:t>not</w:t>
            </w:r>
            <w:r w:rsidR="00FD083E">
              <w:t xml:space="preserve"> </w:t>
            </w:r>
            <w:r w:rsidRPr="000376A1">
              <w:t>meant</w:t>
            </w:r>
            <w:r w:rsidR="00FD083E">
              <w:t xml:space="preserve"> </w:t>
            </w:r>
            <w:r w:rsidRPr="000376A1">
              <w:t>for</w:t>
            </w:r>
            <w:r w:rsidR="00FD083E">
              <w:t xml:space="preserve"> </w:t>
            </w:r>
            <w:r w:rsidRPr="000376A1">
              <w:t>habitation</w:t>
            </w:r>
          </w:p>
        </w:tc>
      </w:tr>
      <w:tr w:rsidR="0022457B" w:rsidRPr="00135FA4" w14:paraId="0E7F56EF"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11582B4" w14:textId="4636D050" w:rsidR="0022457B" w:rsidRPr="000376A1" w:rsidRDefault="0022457B" w:rsidP="0022457B">
            <w:pPr>
              <w:jc w:val="right"/>
            </w:pPr>
            <w:r w:rsidRPr="000376A1">
              <w:t>2</w:t>
            </w:r>
          </w:p>
        </w:tc>
        <w:tc>
          <w:tcPr>
            <w:tcW w:w="8660" w:type="dxa"/>
          </w:tcPr>
          <w:p w14:paraId="61442654" w14:textId="4EE925F6" w:rsidR="0022457B" w:rsidRPr="000376A1" w:rsidRDefault="0022457B" w:rsidP="0041603B">
            <w:pPr>
              <w:cnfStyle w:val="000000000000" w:firstRow="0" w:lastRow="0" w:firstColumn="0" w:lastColumn="0" w:oddVBand="0" w:evenVBand="0" w:oddHBand="0" w:evenHBand="0" w:firstRowFirstColumn="0" w:firstRowLastColumn="0" w:lastRowFirstColumn="0" w:lastRowLastColumn="0"/>
            </w:pPr>
            <w:r w:rsidRPr="000376A1">
              <w:t>Service</w:t>
            </w:r>
            <w:r w:rsidR="00FD083E">
              <w:t xml:space="preserve"> </w:t>
            </w:r>
            <w:r w:rsidRPr="000376A1">
              <w:t>setting,</w:t>
            </w:r>
            <w:r w:rsidR="00FD083E">
              <w:t xml:space="preserve"> </w:t>
            </w:r>
            <w:r w:rsidRPr="000376A1">
              <w:t>non-residential</w:t>
            </w:r>
          </w:p>
        </w:tc>
      </w:tr>
      <w:tr w:rsidR="0022457B" w:rsidRPr="00135FA4" w14:paraId="3562EEF0"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645334EF" w14:textId="2F7538B7" w:rsidR="0022457B" w:rsidRPr="000376A1" w:rsidRDefault="0022457B" w:rsidP="0022457B">
            <w:pPr>
              <w:jc w:val="right"/>
            </w:pPr>
            <w:r w:rsidRPr="000376A1">
              <w:t>3</w:t>
            </w:r>
          </w:p>
        </w:tc>
        <w:tc>
          <w:tcPr>
            <w:tcW w:w="8660" w:type="dxa"/>
          </w:tcPr>
          <w:p w14:paraId="67229960" w14:textId="7D938357" w:rsidR="0022457B" w:rsidRPr="000376A1" w:rsidRDefault="0022457B" w:rsidP="0041603B">
            <w:pPr>
              <w:cnfStyle w:val="000000000000" w:firstRow="0" w:lastRow="0" w:firstColumn="0" w:lastColumn="0" w:oddVBand="0" w:evenVBand="0" w:oddHBand="0" w:evenHBand="0" w:firstRowFirstColumn="0" w:firstRowLastColumn="0" w:lastRowFirstColumn="0" w:lastRowLastColumn="0"/>
            </w:pPr>
            <w:r w:rsidRPr="000376A1">
              <w:t>Service</w:t>
            </w:r>
            <w:r w:rsidR="00FD083E">
              <w:t xml:space="preserve"> </w:t>
            </w:r>
            <w:r w:rsidRPr="000376A1">
              <w:t>setting,</w:t>
            </w:r>
            <w:r w:rsidR="00FD083E">
              <w:t xml:space="preserve"> </w:t>
            </w:r>
            <w:r w:rsidRPr="000376A1">
              <w:t>residential</w:t>
            </w:r>
          </w:p>
        </w:tc>
      </w:tr>
    </w:tbl>
    <w:p w14:paraId="68E23263" w14:textId="69B45AE4" w:rsidR="009A0FCD" w:rsidRDefault="009A0FCD"/>
    <w:p w14:paraId="0639E38B" w14:textId="797D5FE4" w:rsidR="00FB3831" w:rsidRDefault="00FB3831" w:rsidP="00FB3831">
      <w:pPr>
        <w:pStyle w:val="Heading2"/>
      </w:pPr>
      <w:bookmarkStart w:id="680" w:name="_4.14_TypeProvided_(Services)"/>
      <w:bookmarkStart w:id="681" w:name="_4.14.A_PATHServices"/>
      <w:bookmarkStart w:id="682" w:name="_Toc430693281"/>
      <w:bookmarkEnd w:id="680"/>
      <w:bookmarkEnd w:id="681"/>
      <w:r>
        <w:t>4.14.A</w:t>
      </w:r>
      <w:r>
        <w:tab/>
        <w:t>PATHServices</w:t>
      </w:r>
      <w:bookmarkEnd w:id="682"/>
    </w:p>
    <w:p w14:paraId="2EE69CCD" w14:textId="574B0E4F" w:rsidR="004B0AEF" w:rsidRPr="004B0AEF" w:rsidRDefault="004B0AEF" w:rsidP="004B0AEF">
      <w:r>
        <w:t>Used</w:t>
      </w:r>
      <w:r w:rsidR="00FD083E">
        <w:t xml:space="preserve"> </w:t>
      </w:r>
      <w:r>
        <w:t>in</w:t>
      </w:r>
      <w:r w:rsidR="00FD083E">
        <w:t xml:space="preserve"> </w:t>
      </w:r>
      <w:r>
        <w:t>Services.csv</w:t>
      </w:r>
      <w:r w:rsidR="00FD083E">
        <w:t xml:space="preserve"> </w:t>
      </w:r>
      <w:r>
        <w:t>when</w:t>
      </w:r>
      <w:r w:rsidR="00FD083E">
        <w:t xml:space="preserve"> </w:t>
      </w:r>
      <w:r>
        <w:t>RecordType</w:t>
      </w:r>
      <w:r w:rsidR="00FD083E">
        <w:t xml:space="preserve"> </w:t>
      </w:r>
      <w:r>
        <w:t>=</w:t>
      </w:r>
      <w:r w:rsidR="00FD083E">
        <w:t xml:space="preserve"> </w:t>
      </w:r>
      <w:r>
        <w:t>141</w:t>
      </w:r>
      <w:r w:rsidR="00FD083E">
        <w:t xml:space="preserve"> </w:t>
      </w:r>
      <w:r>
        <w:t>(PATH</w:t>
      </w:r>
      <w:r w:rsidR="00FD083E">
        <w:t xml:space="preserve"> </w:t>
      </w:r>
      <w:r>
        <w:t>service).</w:t>
      </w:r>
    </w:p>
    <w:tbl>
      <w:tblPr>
        <w:tblStyle w:val="GridTable1Light-Accent11"/>
        <w:tblW w:w="9445" w:type="dxa"/>
        <w:tblLook w:val="04A0" w:firstRow="1" w:lastRow="0" w:firstColumn="1" w:lastColumn="0" w:noHBand="0" w:noVBand="1"/>
      </w:tblPr>
      <w:tblGrid>
        <w:gridCol w:w="785"/>
        <w:gridCol w:w="8660"/>
      </w:tblGrid>
      <w:tr w:rsidR="00FB3831" w:rsidRPr="00135FA4" w14:paraId="7F1B9E55" w14:textId="77777777" w:rsidTr="004B0AE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0EB985DB" w14:textId="77777777" w:rsidR="00FB3831" w:rsidRDefault="00FB3831" w:rsidP="004B0AEF">
            <w:pPr>
              <w:jc w:val="right"/>
            </w:pPr>
            <w:r>
              <w:t>Value</w:t>
            </w:r>
          </w:p>
        </w:tc>
        <w:tc>
          <w:tcPr>
            <w:tcW w:w="8660" w:type="dxa"/>
          </w:tcPr>
          <w:p w14:paraId="7E50DC2D" w14:textId="77777777" w:rsidR="00FB3831" w:rsidRDefault="00FB3831" w:rsidP="004B0AEF">
            <w:pPr>
              <w:cnfStyle w:val="100000000000" w:firstRow="1" w:lastRow="0" w:firstColumn="0" w:lastColumn="0" w:oddVBand="0" w:evenVBand="0" w:oddHBand="0" w:evenHBand="0" w:firstRowFirstColumn="0" w:firstRowLastColumn="0" w:lastRowFirstColumn="0" w:lastRowLastColumn="0"/>
            </w:pPr>
            <w:r>
              <w:t>Text</w:t>
            </w:r>
          </w:p>
        </w:tc>
      </w:tr>
      <w:tr w:rsidR="00611019" w:rsidRPr="00135FA4" w14:paraId="2A41F669" w14:textId="77777777" w:rsidTr="00611019">
        <w:trPr>
          <w:cantSplit/>
        </w:trPr>
        <w:tc>
          <w:tcPr>
            <w:cnfStyle w:val="001000000000" w:firstRow="0" w:lastRow="0" w:firstColumn="1" w:lastColumn="0" w:oddVBand="0" w:evenVBand="0" w:oddHBand="0" w:evenHBand="0" w:firstRowFirstColumn="0" w:firstRowLastColumn="0" w:lastRowFirstColumn="0" w:lastRowLastColumn="0"/>
            <w:tcW w:w="785" w:type="dxa"/>
          </w:tcPr>
          <w:p w14:paraId="38CEC20F" w14:textId="3C4C1F1D" w:rsidR="00611019" w:rsidRDefault="00611019" w:rsidP="00611019">
            <w:pPr>
              <w:jc w:val="right"/>
            </w:pPr>
            <w:r w:rsidRPr="001C42B1">
              <w:rPr>
                <w:iCs/>
              </w:rPr>
              <w:t>1</w:t>
            </w:r>
          </w:p>
        </w:tc>
        <w:tc>
          <w:tcPr>
            <w:tcW w:w="8660" w:type="dxa"/>
          </w:tcPr>
          <w:p w14:paraId="6EF78F51" w14:textId="4DC54CE7" w:rsidR="00611019" w:rsidRPr="00CF2A87" w:rsidRDefault="00611019" w:rsidP="00611019">
            <w:pPr>
              <w:cnfStyle w:val="000000000000" w:firstRow="0" w:lastRow="0" w:firstColumn="0" w:lastColumn="0" w:oddVBand="0" w:evenVBand="0" w:oddHBand="0" w:evenHBand="0" w:firstRowFirstColumn="0" w:firstRowLastColumn="0" w:lastRowFirstColumn="0" w:lastRowLastColumn="0"/>
            </w:pPr>
            <w:r w:rsidRPr="00792E4E">
              <w:rPr>
                <w:iCs/>
              </w:rPr>
              <w:t>Re-engagement</w:t>
            </w:r>
          </w:p>
        </w:tc>
      </w:tr>
      <w:tr w:rsidR="00611019" w:rsidRPr="00135FA4" w14:paraId="61F02772" w14:textId="77777777" w:rsidTr="00611019">
        <w:trPr>
          <w:cantSplit/>
        </w:trPr>
        <w:tc>
          <w:tcPr>
            <w:cnfStyle w:val="001000000000" w:firstRow="0" w:lastRow="0" w:firstColumn="1" w:lastColumn="0" w:oddVBand="0" w:evenVBand="0" w:oddHBand="0" w:evenHBand="0" w:firstRowFirstColumn="0" w:firstRowLastColumn="0" w:lastRowFirstColumn="0" w:lastRowLastColumn="0"/>
            <w:tcW w:w="785" w:type="dxa"/>
          </w:tcPr>
          <w:p w14:paraId="3F96E7D8" w14:textId="62EC3675" w:rsidR="00611019" w:rsidRDefault="00611019" w:rsidP="00611019">
            <w:pPr>
              <w:jc w:val="right"/>
            </w:pPr>
            <w:r w:rsidRPr="001C42B1">
              <w:rPr>
                <w:iCs/>
              </w:rPr>
              <w:t>2</w:t>
            </w:r>
          </w:p>
        </w:tc>
        <w:tc>
          <w:tcPr>
            <w:tcW w:w="8660" w:type="dxa"/>
          </w:tcPr>
          <w:p w14:paraId="1B49312C" w14:textId="5C38BFF1" w:rsidR="00611019" w:rsidRPr="00CF2A87" w:rsidRDefault="00611019" w:rsidP="00611019">
            <w:pPr>
              <w:cnfStyle w:val="000000000000" w:firstRow="0" w:lastRow="0" w:firstColumn="0" w:lastColumn="0" w:oddVBand="0" w:evenVBand="0" w:oddHBand="0" w:evenHBand="0" w:firstRowFirstColumn="0" w:firstRowLastColumn="0" w:lastRowFirstColumn="0" w:lastRowLastColumn="0"/>
            </w:pPr>
            <w:r w:rsidRPr="00792E4E">
              <w:rPr>
                <w:iCs/>
              </w:rPr>
              <w:t>Screening</w:t>
            </w:r>
          </w:p>
        </w:tc>
      </w:tr>
      <w:tr w:rsidR="00611019" w:rsidRPr="00135FA4" w14:paraId="17DA8E76" w14:textId="77777777" w:rsidTr="00611019">
        <w:trPr>
          <w:cantSplit/>
        </w:trPr>
        <w:tc>
          <w:tcPr>
            <w:cnfStyle w:val="001000000000" w:firstRow="0" w:lastRow="0" w:firstColumn="1" w:lastColumn="0" w:oddVBand="0" w:evenVBand="0" w:oddHBand="0" w:evenHBand="0" w:firstRowFirstColumn="0" w:firstRowLastColumn="0" w:lastRowFirstColumn="0" w:lastRowLastColumn="0"/>
            <w:tcW w:w="785" w:type="dxa"/>
          </w:tcPr>
          <w:p w14:paraId="55261EAC" w14:textId="268343C9" w:rsidR="00611019" w:rsidRDefault="00611019" w:rsidP="00611019">
            <w:pPr>
              <w:jc w:val="right"/>
            </w:pPr>
            <w:r w:rsidRPr="001C42B1">
              <w:rPr>
                <w:iCs/>
              </w:rPr>
              <w:t>14</w:t>
            </w:r>
          </w:p>
        </w:tc>
        <w:tc>
          <w:tcPr>
            <w:tcW w:w="8660" w:type="dxa"/>
          </w:tcPr>
          <w:p w14:paraId="327399A8" w14:textId="06CE1A87" w:rsidR="00611019" w:rsidRPr="00CF2A87" w:rsidRDefault="00611019" w:rsidP="00611019">
            <w:pPr>
              <w:cnfStyle w:val="000000000000" w:firstRow="0" w:lastRow="0" w:firstColumn="0" w:lastColumn="0" w:oddVBand="0" w:evenVBand="0" w:oddHBand="0" w:evenHBand="0" w:firstRowFirstColumn="0" w:firstRowLastColumn="0" w:lastRowFirstColumn="0" w:lastRowLastColumn="0"/>
            </w:pPr>
            <w:r w:rsidRPr="00792E4E">
              <w:rPr>
                <w:iCs/>
              </w:rPr>
              <w:t>Clinical assessment</w:t>
            </w:r>
          </w:p>
        </w:tc>
      </w:tr>
      <w:tr w:rsidR="00611019" w:rsidRPr="00135FA4" w14:paraId="35A96AA9" w14:textId="77777777" w:rsidTr="00611019">
        <w:trPr>
          <w:cantSplit/>
        </w:trPr>
        <w:tc>
          <w:tcPr>
            <w:cnfStyle w:val="001000000000" w:firstRow="0" w:lastRow="0" w:firstColumn="1" w:lastColumn="0" w:oddVBand="0" w:evenVBand="0" w:oddHBand="0" w:evenHBand="0" w:firstRowFirstColumn="0" w:firstRowLastColumn="0" w:lastRowFirstColumn="0" w:lastRowLastColumn="0"/>
            <w:tcW w:w="785" w:type="dxa"/>
          </w:tcPr>
          <w:p w14:paraId="369802D5" w14:textId="0E9BB0CC" w:rsidR="00611019" w:rsidRDefault="00611019" w:rsidP="00611019">
            <w:pPr>
              <w:jc w:val="right"/>
            </w:pPr>
            <w:r w:rsidRPr="001C42B1">
              <w:rPr>
                <w:iCs/>
              </w:rPr>
              <w:t>3</w:t>
            </w:r>
          </w:p>
        </w:tc>
        <w:tc>
          <w:tcPr>
            <w:tcW w:w="8660" w:type="dxa"/>
          </w:tcPr>
          <w:p w14:paraId="00B1878A" w14:textId="2B27200C" w:rsidR="00611019" w:rsidRPr="00CF2A87" w:rsidRDefault="00611019" w:rsidP="00611019">
            <w:pPr>
              <w:cnfStyle w:val="000000000000" w:firstRow="0" w:lastRow="0" w:firstColumn="0" w:lastColumn="0" w:oddVBand="0" w:evenVBand="0" w:oddHBand="0" w:evenHBand="0" w:firstRowFirstColumn="0" w:firstRowLastColumn="0" w:lastRowFirstColumn="0" w:lastRowLastColumn="0"/>
            </w:pPr>
            <w:r w:rsidRPr="00792E4E">
              <w:rPr>
                <w:iCs/>
              </w:rPr>
              <w:t>Habilitation/rehabilitation</w:t>
            </w:r>
          </w:p>
        </w:tc>
      </w:tr>
      <w:tr w:rsidR="00611019" w:rsidRPr="00135FA4" w14:paraId="3FE1E197" w14:textId="77777777" w:rsidTr="00611019">
        <w:trPr>
          <w:cantSplit/>
        </w:trPr>
        <w:tc>
          <w:tcPr>
            <w:cnfStyle w:val="001000000000" w:firstRow="0" w:lastRow="0" w:firstColumn="1" w:lastColumn="0" w:oddVBand="0" w:evenVBand="0" w:oddHBand="0" w:evenHBand="0" w:firstRowFirstColumn="0" w:firstRowLastColumn="0" w:lastRowFirstColumn="0" w:lastRowLastColumn="0"/>
            <w:tcW w:w="785" w:type="dxa"/>
          </w:tcPr>
          <w:p w14:paraId="3F6DB1B5" w14:textId="689BAB72" w:rsidR="00611019" w:rsidRDefault="00611019" w:rsidP="00611019">
            <w:pPr>
              <w:jc w:val="right"/>
            </w:pPr>
            <w:r w:rsidRPr="001C42B1">
              <w:rPr>
                <w:iCs/>
              </w:rPr>
              <w:t>4</w:t>
            </w:r>
          </w:p>
        </w:tc>
        <w:tc>
          <w:tcPr>
            <w:tcW w:w="8660" w:type="dxa"/>
          </w:tcPr>
          <w:p w14:paraId="6E4749AA" w14:textId="47EE7B19" w:rsidR="00611019" w:rsidRPr="00CF2A87" w:rsidRDefault="00611019" w:rsidP="00611019">
            <w:pPr>
              <w:cnfStyle w:val="000000000000" w:firstRow="0" w:lastRow="0" w:firstColumn="0" w:lastColumn="0" w:oddVBand="0" w:evenVBand="0" w:oddHBand="0" w:evenHBand="0" w:firstRowFirstColumn="0" w:firstRowLastColumn="0" w:lastRowFirstColumn="0" w:lastRowLastColumn="0"/>
            </w:pPr>
            <w:r w:rsidRPr="00792E4E">
              <w:rPr>
                <w:iCs/>
              </w:rPr>
              <w:t>Community mental health</w:t>
            </w:r>
          </w:p>
        </w:tc>
      </w:tr>
      <w:tr w:rsidR="00611019" w:rsidRPr="00135FA4" w14:paraId="32F500D0" w14:textId="77777777" w:rsidTr="00611019">
        <w:trPr>
          <w:cantSplit/>
        </w:trPr>
        <w:tc>
          <w:tcPr>
            <w:cnfStyle w:val="001000000000" w:firstRow="0" w:lastRow="0" w:firstColumn="1" w:lastColumn="0" w:oddVBand="0" w:evenVBand="0" w:oddHBand="0" w:evenHBand="0" w:firstRowFirstColumn="0" w:firstRowLastColumn="0" w:lastRowFirstColumn="0" w:lastRowLastColumn="0"/>
            <w:tcW w:w="785" w:type="dxa"/>
          </w:tcPr>
          <w:p w14:paraId="579827CF" w14:textId="55FF1AC7" w:rsidR="00611019" w:rsidRDefault="00611019" w:rsidP="00611019">
            <w:pPr>
              <w:jc w:val="right"/>
            </w:pPr>
            <w:r w:rsidRPr="001C42B1">
              <w:rPr>
                <w:iCs/>
              </w:rPr>
              <w:t>5</w:t>
            </w:r>
          </w:p>
        </w:tc>
        <w:tc>
          <w:tcPr>
            <w:tcW w:w="8660" w:type="dxa"/>
          </w:tcPr>
          <w:p w14:paraId="033C14C2" w14:textId="43A5E9C4" w:rsidR="00611019" w:rsidRPr="005652C2" w:rsidRDefault="00611019" w:rsidP="00611019">
            <w:pPr>
              <w:cnfStyle w:val="000000000000" w:firstRow="0" w:lastRow="0" w:firstColumn="0" w:lastColumn="0" w:oddVBand="0" w:evenVBand="0" w:oddHBand="0" w:evenHBand="0" w:firstRowFirstColumn="0" w:firstRowLastColumn="0" w:lastRowFirstColumn="0" w:lastRowLastColumn="0"/>
            </w:pPr>
            <w:r w:rsidRPr="00792E4E">
              <w:rPr>
                <w:iCs/>
              </w:rPr>
              <w:t>Substance use treatment</w:t>
            </w:r>
          </w:p>
        </w:tc>
      </w:tr>
      <w:tr w:rsidR="00611019" w:rsidRPr="00135FA4" w14:paraId="59ED4D13" w14:textId="77777777" w:rsidTr="00611019">
        <w:trPr>
          <w:cantSplit/>
        </w:trPr>
        <w:tc>
          <w:tcPr>
            <w:cnfStyle w:val="001000000000" w:firstRow="0" w:lastRow="0" w:firstColumn="1" w:lastColumn="0" w:oddVBand="0" w:evenVBand="0" w:oddHBand="0" w:evenHBand="0" w:firstRowFirstColumn="0" w:firstRowLastColumn="0" w:lastRowFirstColumn="0" w:lastRowLastColumn="0"/>
            <w:tcW w:w="785" w:type="dxa"/>
          </w:tcPr>
          <w:p w14:paraId="7C2CF717" w14:textId="433624A2" w:rsidR="00611019" w:rsidRDefault="00611019" w:rsidP="00611019">
            <w:pPr>
              <w:jc w:val="right"/>
            </w:pPr>
            <w:r w:rsidRPr="001C42B1">
              <w:rPr>
                <w:iCs/>
              </w:rPr>
              <w:t>6</w:t>
            </w:r>
          </w:p>
        </w:tc>
        <w:tc>
          <w:tcPr>
            <w:tcW w:w="8660" w:type="dxa"/>
          </w:tcPr>
          <w:p w14:paraId="641021CB" w14:textId="2B5BF765" w:rsidR="00611019" w:rsidRPr="005652C2" w:rsidRDefault="00611019" w:rsidP="00611019">
            <w:pPr>
              <w:cnfStyle w:val="000000000000" w:firstRow="0" w:lastRow="0" w:firstColumn="0" w:lastColumn="0" w:oddVBand="0" w:evenVBand="0" w:oddHBand="0" w:evenHBand="0" w:firstRowFirstColumn="0" w:firstRowLastColumn="0" w:lastRowFirstColumn="0" w:lastRowLastColumn="0"/>
            </w:pPr>
            <w:r w:rsidRPr="001C42B1">
              <w:rPr>
                <w:iCs/>
              </w:rPr>
              <w:t>Case management</w:t>
            </w:r>
          </w:p>
        </w:tc>
      </w:tr>
      <w:tr w:rsidR="00611019" w:rsidRPr="00135FA4" w14:paraId="2B3294FE" w14:textId="77777777" w:rsidTr="00611019">
        <w:trPr>
          <w:cantSplit/>
        </w:trPr>
        <w:tc>
          <w:tcPr>
            <w:cnfStyle w:val="001000000000" w:firstRow="0" w:lastRow="0" w:firstColumn="1" w:lastColumn="0" w:oddVBand="0" w:evenVBand="0" w:oddHBand="0" w:evenHBand="0" w:firstRowFirstColumn="0" w:firstRowLastColumn="0" w:lastRowFirstColumn="0" w:lastRowLastColumn="0"/>
            <w:tcW w:w="785" w:type="dxa"/>
          </w:tcPr>
          <w:p w14:paraId="7FB2B40E" w14:textId="347AFFEC" w:rsidR="00611019" w:rsidRDefault="00611019" w:rsidP="00611019">
            <w:pPr>
              <w:jc w:val="right"/>
            </w:pPr>
            <w:r w:rsidRPr="001C42B1">
              <w:rPr>
                <w:iCs/>
              </w:rPr>
              <w:t>7</w:t>
            </w:r>
          </w:p>
        </w:tc>
        <w:tc>
          <w:tcPr>
            <w:tcW w:w="8660" w:type="dxa"/>
          </w:tcPr>
          <w:p w14:paraId="05B27B58" w14:textId="578CFB0E" w:rsidR="00611019" w:rsidRPr="005652C2" w:rsidRDefault="00611019" w:rsidP="00611019">
            <w:pPr>
              <w:cnfStyle w:val="000000000000" w:firstRow="0" w:lastRow="0" w:firstColumn="0" w:lastColumn="0" w:oddVBand="0" w:evenVBand="0" w:oddHBand="0" w:evenHBand="0" w:firstRowFirstColumn="0" w:firstRowLastColumn="0" w:lastRowFirstColumn="0" w:lastRowLastColumn="0"/>
            </w:pPr>
            <w:r w:rsidRPr="001C42B1">
              <w:rPr>
                <w:iCs/>
              </w:rPr>
              <w:t>Residential supportive services</w:t>
            </w:r>
          </w:p>
        </w:tc>
      </w:tr>
      <w:tr w:rsidR="00611019" w:rsidRPr="00135FA4" w14:paraId="2CABCEB9" w14:textId="77777777" w:rsidTr="00611019">
        <w:trPr>
          <w:cantSplit/>
        </w:trPr>
        <w:tc>
          <w:tcPr>
            <w:cnfStyle w:val="001000000000" w:firstRow="0" w:lastRow="0" w:firstColumn="1" w:lastColumn="0" w:oddVBand="0" w:evenVBand="0" w:oddHBand="0" w:evenHBand="0" w:firstRowFirstColumn="0" w:firstRowLastColumn="0" w:lastRowFirstColumn="0" w:lastRowLastColumn="0"/>
            <w:tcW w:w="785" w:type="dxa"/>
          </w:tcPr>
          <w:p w14:paraId="4E8AACB0" w14:textId="396C88B8" w:rsidR="00611019" w:rsidRDefault="00611019" w:rsidP="00611019">
            <w:pPr>
              <w:jc w:val="right"/>
            </w:pPr>
            <w:r w:rsidRPr="001C42B1">
              <w:rPr>
                <w:iCs/>
              </w:rPr>
              <w:t>8</w:t>
            </w:r>
          </w:p>
        </w:tc>
        <w:tc>
          <w:tcPr>
            <w:tcW w:w="8660" w:type="dxa"/>
          </w:tcPr>
          <w:p w14:paraId="390FC2AA" w14:textId="04B9BA5B" w:rsidR="00611019" w:rsidRPr="005652C2" w:rsidRDefault="00611019" w:rsidP="00611019">
            <w:pPr>
              <w:cnfStyle w:val="000000000000" w:firstRow="0" w:lastRow="0" w:firstColumn="0" w:lastColumn="0" w:oddVBand="0" w:evenVBand="0" w:oddHBand="0" w:evenHBand="0" w:firstRowFirstColumn="0" w:firstRowLastColumn="0" w:lastRowFirstColumn="0" w:lastRowLastColumn="0"/>
            </w:pPr>
            <w:r w:rsidRPr="001C42B1">
              <w:rPr>
                <w:iCs/>
              </w:rPr>
              <w:t>Housing minor renovation</w:t>
            </w:r>
          </w:p>
        </w:tc>
      </w:tr>
      <w:tr w:rsidR="00611019" w:rsidRPr="00135FA4" w14:paraId="40BB7AA1" w14:textId="77777777" w:rsidTr="00611019">
        <w:trPr>
          <w:cantSplit/>
        </w:trPr>
        <w:tc>
          <w:tcPr>
            <w:cnfStyle w:val="001000000000" w:firstRow="0" w:lastRow="0" w:firstColumn="1" w:lastColumn="0" w:oddVBand="0" w:evenVBand="0" w:oddHBand="0" w:evenHBand="0" w:firstRowFirstColumn="0" w:firstRowLastColumn="0" w:lastRowFirstColumn="0" w:lastRowLastColumn="0"/>
            <w:tcW w:w="785" w:type="dxa"/>
          </w:tcPr>
          <w:p w14:paraId="56265650" w14:textId="6852A907" w:rsidR="00611019" w:rsidRDefault="00611019" w:rsidP="00611019">
            <w:pPr>
              <w:jc w:val="right"/>
            </w:pPr>
            <w:r w:rsidRPr="001C42B1">
              <w:rPr>
                <w:iCs/>
              </w:rPr>
              <w:t>9</w:t>
            </w:r>
          </w:p>
        </w:tc>
        <w:tc>
          <w:tcPr>
            <w:tcW w:w="8660" w:type="dxa"/>
          </w:tcPr>
          <w:p w14:paraId="17CA235E" w14:textId="5BBA2AAC" w:rsidR="00611019" w:rsidRPr="005652C2" w:rsidRDefault="00611019" w:rsidP="00611019">
            <w:pPr>
              <w:cnfStyle w:val="000000000000" w:firstRow="0" w:lastRow="0" w:firstColumn="0" w:lastColumn="0" w:oddVBand="0" w:evenVBand="0" w:oddHBand="0" w:evenHBand="0" w:firstRowFirstColumn="0" w:firstRowLastColumn="0" w:lastRowFirstColumn="0" w:lastRowLastColumn="0"/>
            </w:pPr>
            <w:r w:rsidRPr="001C42B1">
              <w:rPr>
                <w:iCs/>
              </w:rPr>
              <w:t>Housing moving assistance</w:t>
            </w:r>
          </w:p>
        </w:tc>
      </w:tr>
      <w:tr w:rsidR="00611019" w:rsidRPr="00135FA4" w14:paraId="125AAE95" w14:textId="77777777" w:rsidTr="00611019">
        <w:trPr>
          <w:cantSplit/>
        </w:trPr>
        <w:tc>
          <w:tcPr>
            <w:cnfStyle w:val="001000000000" w:firstRow="0" w:lastRow="0" w:firstColumn="1" w:lastColumn="0" w:oddVBand="0" w:evenVBand="0" w:oddHBand="0" w:evenHBand="0" w:firstRowFirstColumn="0" w:firstRowLastColumn="0" w:lastRowFirstColumn="0" w:lastRowLastColumn="0"/>
            <w:tcW w:w="785" w:type="dxa"/>
          </w:tcPr>
          <w:p w14:paraId="735C5624" w14:textId="1886FE9F" w:rsidR="00611019" w:rsidRDefault="00611019" w:rsidP="00611019">
            <w:pPr>
              <w:jc w:val="right"/>
            </w:pPr>
            <w:r w:rsidRPr="001C42B1">
              <w:rPr>
                <w:iCs/>
              </w:rPr>
              <w:t>10</w:t>
            </w:r>
          </w:p>
        </w:tc>
        <w:tc>
          <w:tcPr>
            <w:tcW w:w="8660" w:type="dxa"/>
          </w:tcPr>
          <w:p w14:paraId="3861933F" w14:textId="7C5D7198" w:rsidR="00611019" w:rsidRPr="005652C2" w:rsidRDefault="00611019" w:rsidP="00611019">
            <w:pPr>
              <w:cnfStyle w:val="000000000000" w:firstRow="0" w:lastRow="0" w:firstColumn="0" w:lastColumn="0" w:oddVBand="0" w:evenVBand="0" w:oddHBand="0" w:evenHBand="0" w:firstRowFirstColumn="0" w:firstRowLastColumn="0" w:lastRowFirstColumn="0" w:lastRowLastColumn="0"/>
            </w:pPr>
            <w:r w:rsidRPr="001C42B1">
              <w:rPr>
                <w:iCs/>
              </w:rPr>
              <w:t>Housing eligibility determination</w:t>
            </w:r>
          </w:p>
        </w:tc>
      </w:tr>
      <w:tr w:rsidR="00611019" w:rsidRPr="00135FA4" w14:paraId="3694DBB8" w14:textId="77777777" w:rsidTr="00611019">
        <w:trPr>
          <w:cantSplit/>
        </w:trPr>
        <w:tc>
          <w:tcPr>
            <w:cnfStyle w:val="001000000000" w:firstRow="0" w:lastRow="0" w:firstColumn="1" w:lastColumn="0" w:oddVBand="0" w:evenVBand="0" w:oddHBand="0" w:evenHBand="0" w:firstRowFirstColumn="0" w:firstRowLastColumn="0" w:lastRowFirstColumn="0" w:lastRowLastColumn="0"/>
            <w:tcW w:w="785" w:type="dxa"/>
          </w:tcPr>
          <w:p w14:paraId="3BE843AD" w14:textId="699C439A" w:rsidR="00611019" w:rsidRDefault="00611019" w:rsidP="00611019">
            <w:pPr>
              <w:jc w:val="right"/>
            </w:pPr>
            <w:r w:rsidRPr="001C42B1">
              <w:rPr>
                <w:iCs/>
              </w:rPr>
              <w:t>11</w:t>
            </w:r>
          </w:p>
        </w:tc>
        <w:tc>
          <w:tcPr>
            <w:tcW w:w="8660" w:type="dxa"/>
          </w:tcPr>
          <w:p w14:paraId="58790A81" w14:textId="57DA087A" w:rsidR="00611019" w:rsidRPr="005652C2" w:rsidRDefault="00611019" w:rsidP="00611019">
            <w:pPr>
              <w:cnfStyle w:val="000000000000" w:firstRow="0" w:lastRow="0" w:firstColumn="0" w:lastColumn="0" w:oddVBand="0" w:evenVBand="0" w:oddHBand="0" w:evenHBand="0" w:firstRowFirstColumn="0" w:firstRowLastColumn="0" w:lastRowFirstColumn="0" w:lastRowLastColumn="0"/>
            </w:pPr>
            <w:r w:rsidRPr="001C42B1">
              <w:rPr>
                <w:iCs/>
              </w:rPr>
              <w:t>Security deposits</w:t>
            </w:r>
          </w:p>
        </w:tc>
      </w:tr>
      <w:tr w:rsidR="00611019" w:rsidRPr="00135FA4" w14:paraId="034FFCED" w14:textId="77777777" w:rsidTr="00611019">
        <w:trPr>
          <w:cantSplit/>
        </w:trPr>
        <w:tc>
          <w:tcPr>
            <w:cnfStyle w:val="001000000000" w:firstRow="0" w:lastRow="0" w:firstColumn="1" w:lastColumn="0" w:oddVBand="0" w:evenVBand="0" w:oddHBand="0" w:evenHBand="0" w:firstRowFirstColumn="0" w:firstRowLastColumn="0" w:lastRowFirstColumn="0" w:lastRowLastColumn="0"/>
            <w:tcW w:w="785" w:type="dxa"/>
          </w:tcPr>
          <w:p w14:paraId="07BDE80E" w14:textId="652CB809" w:rsidR="00611019" w:rsidRDefault="00611019" w:rsidP="00611019">
            <w:pPr>
              <w:jc w:val="right"/>
            </w:pPr>
            <w:r w:rsidRPr="001C42B1">
              <w:rPr>
                <w:iCs/>
              </w:rPr>
              <w:t>12</w:t>
            </w:r>
          </w:p>
        </w:tc>
        <w:tc>
          <w:tcPr>
            <w:tcW w:w="8660" w:type="dxa"/>
          </w:tcPr>
          <w:p w14:paraId="1B7C1C22" w14:textId="2911BEBE" w:rsidR="00611019" w:rsidRPr="005652C2" w:rsidRDefault="00611019" w:rsidP="00611019">
            <w:pPr>
              <w:cnfStyle w:val="000000000000" w:firstRow="0" w:lastRow="0" w:firstColumn="0" w:lastColumn="0" w:oddVBand="0" w:evenVBand="0" w:oddHBand="0" w:evenHBand="0" w:firstRowFirstColumn="0" w:firstRowLastColumn="0" w:lastRowFirstColumn="0" w:lastRowLastColumn="0"/>
            </w:pPr>
            <w:r w:rsidRPr="001C42B1">
              <w:rPr>
                <w:iCs/>
              </w:rPr>
              <w:t>One-time rent for eviction prevention</w:t>
            </w:r>
          </w:p>
        </w:tc>
      </w:tr>
    </w:tbl>
    <w:p w14:paraId="3B0760EF" w14:textId="64E045BB" w:rsidR="00FB3831" w:rsidRDefault="00FB3831" w:rsidP="00FB3831"/>
    <w:p w14:paraId="6300009A" w14:textId="5E095D7C" w:rsidR="00FB3831" w:rsidRDefault="00FB3831" w:rsidP="00FB3831">
      <w:pPr>
        <w:pStyle w:val="Heading2"/>
      </w:pPr>
      <w:bookmarkStart w:id="683" w:name="_4.14.B_RHYServices"/>
      <w:bookmarkStart w:id="684" w:name="_Toc430693282"/>
      <w:bookmarkEnd w:id="683"/>
      <w:r>
        <w:t>4.14.B</w:t>
      </w:r>
      <w:r>
        <w:tab/>
        <w:t>RHYServices</w:t>
      </w:r>
      <w:bookmarkEnd w:id="684"/>
    </w:p>
    <w:p w14:paraId="54D26919" w14:textId="1332997B" w:rsidR="004B0AEF" w:rsidRPr="004B0AEF" w:rsidRDefault="004B0AEF" w:rsidP="004B0AEF">
      <w:r>
        <w:t>Used</w:t>
      </w:r>
      <w:r w:rsidR="00FD083E">
        <w:t xml:space="preserve"> </w:t>
      </w:r>
      <w:r>
        <w:t>in</w:t>
      </w:r>
      <w:r w:rsidR="00FD083E">
        <w:t xml:space="preserve"> </w:t>
      </w:r>
      <w:r>
        <w:t>Services.csv</w:t>
      </w:r>
      <w:r w:rsidR="00FD083E">
        <w:t xml:space="preserve"> </w:t>
      </w:r>
      <w:r>
        <w:t>when</w:t>
      </w:r>
      <w:r w:rsidR="00FD083E">
        <w:t xml:space="preserve"> </w:t>
      </w:r>
      <w:r>
        <w:t>RecordType</w:t>
      </w:r>
      <w:r w:rsidR="00FD083E">
        <w:t xml:space="preserve"> </w:t>
      </w:r>
      <w:r>
        <w:t>=</w:t>
      </w:r>
      <w:r w:rsidR="00FD083E">
        <w:t xml:space="preserve"> </w:t>
      </w:r>
      <w:r>
        <w:t>142</w:t>
      </w:r>
      <w:r w:rsidR="00FD083E">
        <w:t xml:space="preserve"> </w:t>
      </w:r>
      <w:r>
        <w:t>(RHY</w:t>
      </w:r>
      <w:r w:rsidR="00FD083E">
        <w:t xml:space="preserve"> </w:t>
      </w:r>
      <w:r>
        <w:t>service).</w:t>
      </w:r>
    </w:p>
    <w:tbl>
      <w:tblPr>
        <w:tblStyle w:val="GridTable1Light-Accent11"/>
        <w:tblW w:w="9445" w:type="dxa"/>
        <w:tblLook w:val="04A0" w:firstRow="1" w:lastRow="0" w:firstColumn="1" w:lastColumn="0" w:noHBand="0" w:noVBand="1"/>
      </w:tblPr>
      <w:tblGrid>
        <w:gridCol w:w="785"/>
        <w:gridCol w:w="8660"/>
      </w:tblGrid>
      <w:tr w:rsidR="00FB3831" w:rsidRPr="00135FA4" w14:paraId="52A9DCC3" w14:textId="77777777" w:rsidTr="004B0AE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23768ED0" w14:textId="77777777" w:rsidR="00FB3831" w:rsidRDefault="00FB3831" w:rsidP="004B0AEF">
            <w:pPr>
              <w:jc w:val="right"/>
            </w:pPr>
            <w:r>
              <w:t>Value</w:t>
            </w:r>
          </w:p>
        </w:tc>
        <w:tc>
          <w:tcPr>
            <w:tcW w:w="8660" w:type="dxa"/>
          </w:tcPr>
          <w:p w14:paraId="16519410" w14:textId="77777777" w:rsidR="00FB3831" w:rsidRDefault="00FB3831" w:rsidP="004B0AEF">
            <w:pPr>
              <w:cnfStyle w:val="100000000000" w:firstRow="1" w:lastRow="0" w:firstColumn="0" w:lastColumn="0" w:oddVBand="0" w:evenVBand="0" w:oddHBand="0" w:evenHBand="0" w:firstRowFirstColumn="0" w:firstRowLastColumn="0" w:lastRowFirstColumn="0" w:lastRowLastColumn="0"/>
            </w:pPr>
            <w:r>
              <w:t>Text</w:t>
            </w:r>
          </w:p>
        </w:tc>
      </w:tr>
      <w:tr w:rsidR="00FB3831" w:rsidRPr="00135FA4" w14:paraId="6D482CA0"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59871275" w14:textId="21411307" w:rsidR="00FB3831" w:rsidRDefault="00FB3831" w:rsidP="00FB3831">
            <w:pPr>
              <w:jc w:val="right"/>
            </w:pPr>
            <w:r w:rsidRPr="00300C81">
              <w:t>1</w:t>
            </w:r>
          </w:p>
        </w:tc>
        <w:tc>
          <w:tcPr>
            <w:tcW w:w="8660" w:type="dxa"/>
            <w:vAlign w:val="bottom"/>
          </w:tcPr>
          <w:p w14:paraId="2DDC08BE" w14:textId="3B1E239B" w:rsidR="00FB3831" w:rsidRDefault="00FB3831" w:rsidP="00FB3831">
            <w:pPr>
              <w:cnfStyle w:val="000000000000" w:firstRow="0" w:lastRow="0" w:firstColumn="0" w:lastColumn="0" w:oddVBand="0" w:evenVBand="0" w:oddHBand="0" w:evenHBand="0" w:firstRowFirstColumn="0" w:firstRowLastColumn="0" w:lastRowFirstColumn="0" w:lastRowLastColumn="0"/>
            </w:pPr>
            <w:r w:rsidRPr="00300C81">
              <w:t>Basic</w:t>
            </w:r>
            <w:r w:rsidR="00FD083E">
              <w:t xml:space="preserve"> </w:t>
            </w:r>
            <w:r w:rsidRPr="00300C81">
              <w:t>support</w:t>
            </w:r>
            <w:r w:rsidR="00FD083E">
              <w:t xml:space="preserve"> </w:t>
            </w:r>
            <w:r w:rsidRPr="00300C81">
              <w:t>services</w:t>
            </w:r>
          </w:p>
        </w:tc>
      </w:tr>
      <w:tr w:rsidR="00FB3831" w:rsidRPr="00135FA4" w14:paraId="54168364"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04E4DA88" w14:textId="60D7F7B6" w:rsidR="00FB3831" w:rsidRDefault="00FB3831" w:rsidP="00FB3831">
            <w:pPr>
              <w:jc w:val="right"/>
            </w:pPr>
            <w:r w:rsidRPr="00300C81">
              <w:t>2</w:t>
            </w:r>
          </w:p>
        </w:tc>
        <w:tc>
          <w:tcPr>
            <w:tcW w:w="8660" w:type="dxa"/>
            <w:vAlign w:val="bottom"/>
          </w:tcPr>
          <w:p w14:paraId="5AA0562B" w14:textId="68453B55" w:rsidR="00FB3831" w:rsidRPr="00CF2A87" w:rsidRDefault="00FB3831" w:rsidP="00FB3831">
            <w:pPr>
              <w:cnfStyle w:val="000000000000" w:firstRow="0" w:lastRow="0" w:firstColumn="0" w:lastColumn="0" w:oddVBand="0" w:evenVBand="0" w:oddHBand="0" w:evenHBand="0" w:firstRowFirstColumn="0" w:firstRowLastColumn="0" w:lastRowFirstColumn="0" w:lastRowLastColumn="0"/>
            </w:pPr>
            <w:r w:rsidRPr="00300C81">
              <w:t>Community</w:t>
            </w:r>
            <w:r w:rsidR="00FD083E">
              <w:t xml:space="preserve"> </w:t>
            </w:r>
            <w:r w:rsidRPr="00300C81">
              <w:t>service/service</w:t>
            </w:r>
            <w:r w:rsidR="00FD083E">
              <w:t xml:space="preserve"> </w:t>
            </w:r>
            <w:r w:rsidRPr="00300C81">
              <w:t>learning</w:t>
            </w:r>
            <w:r w:rsidR="00FD083E">
              <w:t xml:space="preserve"> </w:t>
            </w:r>
            <w:r w:rsidRPr="00300C81">
              <w:t>(CSL)</w:t>
            </w:r>
          </w:p>
        </w:tc>
      </w:tr>
      <w:tr w:rsidR="00FB3831" w:rsidRPr="00135FA4" w14:paraId="5F1EBA7B"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7EBB7003" w14:textId="0415CC6F" w:rsidR="00FB3831" w:rsidRDefault="00FB3831" w:rsidP="00FB3831">
            <w:pPr>
              <w:jc w:val="right"/>
            </w:pPr>
            <w:r w:rsidRPr="00300C81">
              <w:t>3</w:t>
            </w:r>
          </w:p>
        </w:tc>
        <w:tc>
          <w:tcPr>
            <w:tcW w:w="8660" w:type="dxa"/>
            <w:vAlign w:val="bottom"/>
          </w:tcPr>
          <w:p w14:paraId="77C51760" w14:textId="52D6B85D" w:rsidR="00FB3831" w:rsidRPr="00CF2A87" w:rsidRDefault="00FB3831" w:rsidP="00FB3831">
            <w:pPr>
              <w:cnfStyle w:val="000000000000" w:firstRow="0" w:lastRow="0" w:firstColumn="0" w:lastColumn="0" w:oddVBand="0" w:evenVBand="0" w:oddHBand="0" w:evenHBand="0" w:firstRowFirstColumn="0" w:firstRowLastColumn="0" w:lastRowFirstColumn="0" w:lastRowLastColumn="0"/>
            </w:pPr>
            <w:r w:rsidRPr="00300C81">
              <w:t>Counseling/therapy</w:t>
            </w:r>
          </w:p>
        </w:tc>
      </w:tr>
      <w:tr w:rsidR="00FB3831" w:rsidRPr="00135FA4" w14:paraId="20B9F227"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38E4DD39" w14:textId="48912CDD" w:rsidR="00FB3831" w:rsidRDefault="00FB3831" w:rsidP="00FB3831">
            <w:pPr>
              <w:jc w:val="right"/>
            </w:pPr>
            <w:r w:rsidRPr="00300C81">
              <w:t>4</w:t>
            </w:r>
          </w:p>
        </w:tc>
        <w:tc>
          <w:tcPr>
            <w:tcW w:w="8660" w:type="dxa"/>
            <w:vAlign w:val="bottom"/>
          </w:tcPr>
          <w:p w14:paraId="3F0793B2" w14:textId="43B88671" w:rsidR="00FB3831" w:rsidRPr="00CF2A87" w:rsidRDefault="00FB3831" w:rsidP="00FB3831">
            <w:pPr>
              <w:cnfStyle w:val="000000000000" w:firstRow="0" w:lastRow="0" w:firstColumn="0" w:lastColumn="0" w:oddVBand="0" w:evenVBand="0" w:oddHBand="0" w:evenHBand="0" w:firstRowFirstColumn="0" w:firstRowLastColumn="0" w:lastRowFirstColumn="0" w:lastRowLastColumn="0"/>
            </w:pPr>
            <w:r w:rsidRPr="00300C81">
              <w:t>Dental</w:t>
            </w:r>
            <w:r w:rsidR="00FD083E">
              <w:t xml:space="preserve"> </w:t>
            </w:r>
            <w:r w:rsidRPr="00300C81">
              <w:t>care</w:t>
            </w:r>
          </w:p>
        </w:tc>
      </w:tr>
      <w:tr w:rsidR="00FB3831" w:rsidRPr="00135FA4" w14:paraId="552A13B1"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188B7785" w14:textId="06BA89ED" w:rsidR="00FB3831" w:rsidRDefault="00FB3831" w:rsidP="00FB3831">
            <w:pPr>
              <w:jc w:val="right"/>
            </w:pPr>
            <w:r w:rsidRPr="00300C81">
              <w:lastRenderedPageBreak/>
              <w:t>5</w:t>
            </w:r>
          </w:p>
        </w:tc>
        <w:tc>
          <w:tcPr>
            <w:tcW w:w="8660" w:type="dxa"/>
            <w:vAlign w:val="bottom"/>
          </w:tcPr>
          <w:p w14:paraId="3974E961" w14:textId="58DEB6EC" w:rsidR="00FB3831" w:rsidRPr="00CF2A87" w:rsidRDefault="00FB3831" w:rsidP="00FB3831">
            <w:pPr>
              <w:cnfStyle w:val="000000000000" w:firstRow="0" w:lastRow="0" w:firstColumn="0" w:lastColumn="0" w:oddVBand="0" w:evenVBand="0" w:oddHBand="0" w:evenHBand="0" w:firstRowFirstColumn="0" w:firstRowLastColumn="0" w:lastRowFirstColumn="0" w:lastRowLastColumn="0"/>
            </w:pPr>
            <w:r w:rsidRPr="00300C81">
              <w:t>Education</w:t>
            </w:r>
          </w:p>
        </w:tc>
      </w:tr>
      <w:tr w:rsidR="00FB3831" w:rsidRPr="00135FA4" w14:paraId="6DFF936B"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4A4244E4" w14:textId="1FF7C67E" w:rsidR="00FB3831" w:rsidRDefault="00FB3831" w:rsidP="00FB3831">
            <w:pPr>
              <w:jc w:val="right"/>
            </w:pPr>
            <w:r w:rsidRPr="00300C81">
              <w:t>6</w:t>
            </w:r>
          </w:p>
        </w:tc>
        <w:tc>
          <w:tcPr>
            <w:tcW w:w="8660" w:type="dxa"/>
            <w:vAlign w:val="bottom"/>
          </w:tcPr>
          <w:p w14:paraId="6B59C5A1" w14:textId="07284D97" w:rsidR="00FB3831" w:rsidRPr="00CF2A87" w:rsidRDefault="00FB3831" w:rsidP="00FB3831">
            <w:pPr>
              <w:cnfStyle w:val="000000000000" w:firstRow="0" w:lastRow="0" w:firstColumn="0" w:lastColumn="0" w:oddVBand="0" w:evenVBand="0" w:oddHBand="0" w:evenHBand="0" w:firstRowFirstColumn="0" w:firstRowLastColumn="0" w:lastRowFirstColumn="0" w:lastRowLastColumn="0"/>
            </w:pPr>
            <w:r w:rsidRPr="00300C81">
              <w:t>Employment</w:t>
            </w:r>
            <w:r w:rsidR="00FD083E">
              <w:t xml:space="preserve"> </w:t>
            </w:r>
            <w:r w:rsidRPr="00300C81">
              <w:t>and</w:t>
            </w:r>
            <w:r w:rsidR="00FD083E">
              <w:t xml:space="preserve"> </w:t>
            </w:r>
            <w:r w:rsidRPr="00300C81">
              <w:t>training</w:t>
            </w:r>
            <w:r w:rsidR="00FD083E">
              <w:t xml:space="preserve"> </w:t>
            </w:r>
            <w:r w:rsidRPr="00300C81">
              <w:t>services</w:t>
            </w:r>
          </w:p>
        </w:tc>
      </w:tr>
      <w:tr w:rsidR="00FB3831" w:rsidRPr="00135FA4" w14:paraId="39BBB3E7"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00C7594D" w14:textId="1A9E6B3A" w:rsidR="00FB3831" w:rsidRDefault="00FB3831" w:rsidP="00FB3831">
            <w:pPr>
              <w:jc w:val="right"/>
            </w:pPr>
            <w:r w:rsidRPr="00300C81">
              <w:t>7</w:t>
            </w:r>
          </w:p>
        </w:tc>
        <w:tc>
          <w:tcPr>
            <w:tcW w:w="8660" w:type="dxa"/>
            <w:vAlign w:val="bottom"/>
          </w:tcPr>
          <w:p w14:paraId="7AB981F6" w14:textId="7932C4F6" w:rsidR="00FB3831" w:rsidRPr="00CF2A87" w:rsidRDefault="00FB3831" w:rsidP="00FB3831">
            <w:pPr>
              <w:cnfStyle w:val="000000000000" w:firstRow="0" w:lastRow="0" w:firstColumn="0" w:lastColumn="0" w:oddVBand="0" w:evenVBand="0" w:oddHBand="0" w:evenHBand="0" w:firstRowFirstColumn="0" w:firstRowLastColumn="0" w:lastRowFirstColumn="0" w:lastRowLastColumn="0"/>
            </w:pPr>
            <w:r w:rsidRPr="00300C81">
              <w:t>Criminal</w:t>
            </w:r>
            <w:r w:rsidR="00FD083E">
              <w:t xml:space="preserve"> </w:t>
            </w:r>
            <w:r w:rsidRPr="00300C81">
              <w:t>justice</w:t>
            </w:r>
            <w:r w:rsidR="00FD083E">
              <w:t xml:space="preserve"> </w:t>
            </w:r>
            <w:r w:rsidRPr="00300C81">
              <w:t>/legal</w:t>
            </w:r>
            <w:r w:rsidR="00FD083E">
              <w:t xml:space="preserve"> </w:t>
            </w:r>
            <w:r w:rsidRPr="00300C81">
              <w:t>services</w:t>
            </w:r>
          </w:p>
        </w:tc>
      </w:tr>
      <w:tr w:rsidR="00FB3831" w:rsidRPr="00135FA4" w14:paraId="6FC3C1B7"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70F17BC2" w14:textId="00D3977A" w:rsidR="00FB3831" w:rsidRDefault="00FB3831" w:rsidP="00FB3831">
            <w:pPr>
              <w:jc w:val="right"/>
            </w:pPr>
            <w:r w:rsidRPr="00300C81">
              <w:t>8</w:t>
            </w:r>
          </w:p>
        </w:tc>
        <w:tc>
          <w:tcPr>
            <w:tcW w:w="8660" w:type="dxa"/>
            <w:vAlign w:val="bottom"/>
          </w:tcPr>
          <w:p w14:paraId="7B25AF51" w14:textId="3564DFEC" w:rsidR="00FB3831" w:rsidRPr="00CF2A87" w:rsidRDefault="00FB3831" w:rsidP="00FB3831">
            <w:pPr>
              <w:cnfStyle w:val="000000000000" w:firstRow="0" w:lastRow="0" w:firstColumn="0" w:lastColumn="0" w:oddVBand="0" w:evenVBand="0" w:oddHBand="0" w:evenHBand="0" w:firstRowFirstColumn="0" w:firstRowLastColumn="0" w:lastRowFirstColumn="0" w:lastRowLastColumn="0"/>
            </w:pPr>
            <w:r w:rsidRPr="00300C81">
              <w:t>Life</w:t>
            </w:r>
            <w:r w:rsidR="00FD083E">
              <w:t xml:space="preserve"> </w:t>
            </w:r>
            <w:r w:rsidRPr="00300C81">
              <w:t>skills</w:t>
            </w:r>
            <w:r w:rsidR="00FD083E">
              <w:t xml:space="preserve"> </w:t>
            </w:r>
            <w:r w:rsidRPr="00300C81">
              <w:t>training</w:t>
            </w:r>
          </w:p>
        </w:tc>
      </w:tr>
      <w:tr w:rsidR="00FB3831" w:rsidRPr="00135FA4" w14:paraId="54C83C84"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43EB7D18" w14:textId="24697E43" w:rsidR="00FB3831" w:rsidRDefault="00FB3831" w:rsidP="00FB3831">
            <w:pPr>
              <w:jc w:val="right"/>
            </w:pPr>
            <w:r w:rsidRPr="00300C81">
              <w:t>9</w:t>
            </w:r>
          </w:p>
        </w:tc>
        <w:tc>
          <w:tcPr>
            <w:tcW w:w="8660" w:type="dxa"/>
            <w:vAlign w:val="bottom"/>
          </w:tcPr>
          <w:p w14:paraId="3C2AE60C" w14:textId="3A962481" w:rsidR="00FB3831" w:rsidRPr="00CF2A87" w:rsidRDefault="00FB3831" w:rsidP="00FB3831">
            <w:pPr>
              <w:cnfStyle w:val="000000000000" w:firstRow="0" w:lastRow="0" w:firstColumn="0" w:lastColumn="0" w:oddVBand="0" w:evenVBand="0" w:oddHBand="0" w:evenHBand="0" w:firstRowFirstColumn="0" w:firstRowLastColumn="0" w:lastRowFirstColumn="0" w:lastRowLastColumn="0"/>
            </w:pPr>
            <w:r w:rsidRPr="00300C81">
              <w:t>Parenting</w:t>
            </w:r>
            <w:r w:rsidR="00FD083E">
              <w:t xml:space="preserve"> </w:t>
            </w:r>
            <w:r w:rsidRPr="00300C81">
              <w:t>education</w:t>
            </w:r>
            <w:r w:rsidR="00FD083E">
              <w:t xml:space="preserve"> </w:t>
            </w:r>
            <w:r w:rsidRPr="00300C81">
              <w:t>for</w:t>
            </w:r>
            <w:r w:rsidR="00FD083E">
              <w:t xml:space="preserve"> </w:t>
            </w:r>
            <w:r w:rsidRPr="00300C81">
              <w:t>parent</w:t>
            </w:r>
            <w:r w:rsidR="00FD083E">
              <w:t xml:space="preserve"> </w:t>
            </w:r>
            <w:r w:rsidRPr="00300C81">
              <w:t>of</w:t>
            </w:r>
            <w:r w:rsidR="00FD083E">
              <w:t xml:space="preserve"> </w:t>
            </w:r>
            <w:r w:rsidRPr="00300C81">
              <w:t>youth</w:t>
            </w:r>
          </w:p>
        </w:tc>
      </w:tr>
      <w:tr w:rsidR="00FB3831" w:rsidRPr="00135FA4" w14:paraId="3EFDDF1B"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20C66BD9" w14:textId="79227900" w:rsidR="00FB3831" w:rsidRDefault="00FB3831" w:rsidP="00FB3831">
            <w:pPr>
              <w:jc w:val="right"/>
            </w:pPr>
            <w:r w:rsidRPr="00300C81">
              <w:t>10</w:t>
            </w:r>
          </w:p>
        </w:tc>
        <w:tc>
          <w:tcPr>
            <w:tcW w:w="8660" w:type="dxa"/>
            <w:vAlign w:val="bottom"/>
          </w:tcPr>
          <w:p w14:paraId="772419C7" w14:textId="45389F7A" w:rsidR="00FB3831" w:rsidRPr="00CF2A87" w:rsidRDefault="00FB3831" w:rsidP="00FB3831">
            <w:pPr>
              <w:cnfStyle w:val="000000000000" w:firstRow="0" w:lastRow="0" w:firstColumn="0" w:lastColumn="0" w:oddVBand="0" w:evenVBand="0" w:oddHBand="0" w:evenHBand="0" w:firstRowFirstColumn="0" w:firstRowLastColumn="0" w:lastRowFirstColumn="0" w:lastRowLastColumn="0"/>
            </w:pPr>
            <w:r w:rsidRPr="00300C81">
              <w:t>Parenting</w:t>
            </w:r>
            <w:r w:rsidR="00FD083E">
              <w:t xml:space="preserve"> </w:t>
            </w:r>
            <w:r w:rsidRPr="00300C81">
              <w:t>education</w:t>
            </w:r>
            <w:r w:rsidR="00FD083E">
              <w:t xml:space="preserve"> </w:t>
            </w:r>
            <w:r w:rsidRPr="00300C81">
              <w:t>for</w:t>
            </w:r>
            <w:r w:rsidR="00FD083E">
              <w:t xml:space="preserve"> </w:t>
            </w:r>
            <w:r w:rsidRPr="00300C81">
              <w:t>youth</w:t>
            </w:r>
            <w:r w:rsidR="00FD083E">
              <w:t xml:space="preserve"> </w:t>
            </w:r>
            <w:r w:rsidRPr="00300C81">
              <w:t>with</w:t>
            </w:r>
            <w:r w:rsidR="00FD083E">
              <w:t xml:space="preserve"> </w:t>
            </w:r>
            <w:r w:rsidRPr="00300C81">
              <w:t>children</w:t>
            </w:r>
          </w:p>
        </w:tc>
      </w:tr>
      <w:tr w:rsidR="00FB3831" w:rsidRPr="00135FA4" w14:paraId="2C8E4C43"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2C64D35F" w14:textId="14C8A15A" w:rsidR="00FB3831" w:rsidRDefault="00FB3831" w:rsidP="00FB3831">
            <w:pPr>
              <w:jc w:val="right"/>
            </w:pPr>
            <w:r w:rsidRPr="00300C81">
              <w:t>11</w:t>
            </w:r>
          </w:p>
        </w:tc>
        <w:tc>
          <w:tcPr>
            <w:tcW w:w="8660" w:type="dxa"/>
            <w:vAlign w:val="bottom"/>
          </w:tcPr>
          <w:p w14:paraId="330D9EB5" w14:textId="0617EF94" w:rsidR="00FB3831" w:rsidRPr="00CF2A87" w:rsidRDefault="00FB3831" w:rsidP="00FB3831">
            <w:pPr>
              <w:cnfStyle w:val="000000000000" w:firstRow="0" w:lastRow="0" w:firstColumn="0" w:lastColumn="0" w:oddVBand="0" w:evenVBand="0" w:oddHBand="0" w:evenHBand="0" w:firstRowFirstColumn="0" w:firstRowLastColumn="0" w:lastRowFirstColumn="0" w:lastRowLastColumn="0"/>
            </w:pPr>
            <w:r w:rsidRPr="00300C81">
              <w:t>Peer</w:t>
            </w:r>
            <w:r w:rsidR="00FD083E">
              <w:t xml:space="preserve"> </w:t>
            </w:r>
            <w:r w:rsidRPr="00300C81">
              <w:t>(youth)</w:t>
            </w:r>
            <w:r w:rsidR="00FD083E">
              <w:t xml:space="preserve"> </w:t>
            </w:r>
            <w:r w:rsidRPr="00300C81">
              <w:t>counseling</w:t>
            </w:r>
          </w:p>
        </w:tc>
      </w:tr>
      <w:tr w:rsidR="00FB3831" w:rsidRPr="00135FA4" w14:paraId="07030542"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6A107D41" w14:textId="215267EF" w:rsidR="00FB3831" w:rsidRDefault="00FB3831" w:rsidP="00FB3831">
            <w:pPr>
              <w:jc w:val="right"/>
            </w:pPr>
            <w:r w:rsidRPr="00300C81">
              <w:t>12</w:t>
            </w:r>
          </w:p>
        </w:tc>
        <w:tc>
          <w:tcPr>
            <w:tcW w:w="8660" w:type="dxa"/>
            <w:vAlign w:val="bottom"/>
          </w:tcPr>
          <w:p w14:paraId="15A21B6E" w14:textId="6B93271B" w:rsidR="00FB3831" w:rsidRPr="00CF2A87" w:rsidRDefault="00FB3831" w:rsidP="00FB3831">
            <w:pPr>
              <w:cnfStyle w:val="000000000000" w:firstRow="0" w:lastRow="0" w:firstColumn="0" w:lastColumn="0" w:oddVBand="0" w:evenVBand="0" w:oddHBand="0" w:evenHBand="0" w:firstRowFirstColumn="0" w:firstRowLastColumn="0" w:lastRowFirstColumn="0" w:lastRowLastColumn="0"/>
            </w:pPr>
            <w:r w:rsidRPr="00300C81">
              <w:t>Post-natal</w:t>
            </w:r>
            <w:r w:rsidR="00FD083E">
              <w:t xml:space="preserve"> </w:t>
            </w:r>
            <w:r w:rsidRPr="00300C81">
              <w:t>care</w:t>
            </w:r>
          </w:p>
        </w:tc>
      </w:tr>
      <w:tr w:rsidR="00FB3831" w:rsidRPr="00135FA4" w14:paraId="7274363D"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19ED7498" w14:textId="22116FB3" w:rsidR="00FB3831" w:rsidRDefault="00FB3831" w:rsidP="00FB3831">
            <w:pPr>
              <w:jc w:val="right"/>
            </w:pPr>
            <w:r w:rsidRPr="00300C81">
              <w:t>13</w:t>
            </w:r>
          </w:p>
        </w:tc>
        <w:tc>
          <w:tcPr>
            <w:tcW w:w="8660" w:type="dxa"/>
            <w:vAlign w:val="bottom"/>
          </w:tcPr>
          <w:p w14:paraId="459EA6DD" w14:textId="2675F839" w:rsidR="00FB3831" w:rsidRPr="00CF2A87" w:rsidRDefault="00FB3831" w:rsidP="00FB3831">
            <w:pPr>
              <w:cnfStyle w:val="000000000000" w:firstRow="0" w:lastRow="0" w:firstColumn="0" w:lastColumn="0" w:oddVBand="0" w:evenVBand="0" w:oddHBand="0" w:evenHBand="0" w:firstRowFirstColumn="0" w:firstRowLastColumn="0" w:lastRowFirstColumn="0" w:lastRowLastColumn="0"/>
            </w:pPr>
            <w:r w:rsidRPr="00300C81">
              <w:t>Pre-natal</w:t>
            </w:r>
            <w:r w:rsidR="00FD083E">
              <w:t xml:space="preserve"> </w:t>
            </w:r>
            <w:r w:rsidRPr="00300C81">
              <w:t>care</w:t>
            </w:r>
          </w:p>
        </w:tc>
      </w:tr>
      <w:tr w:rsidR="00FB3831" w:rsidRPr="00135FA4" w14:paraId="7A6EEF0D"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6F51A6B6" w14:textId="3DDA37E0" w:rsidR="00FB3831" w:rsidRDefault="00FB3831" w:rsidP="00FB3831">
            <w:pPr>
              <w:jc w:val="right"/>
            </w:pPr>
            <w:r w:rsidRPr="00300C81">
              <w:t>14</w:t>
            </w:r>
          </w:p>
        </w:tc>
        <w:tc>
          <w:tcPr>
            <w:tcW w:w="8660" w:type="dxa"/>
            <w:vAlign w:val="bottom"/>
          </w:tcPr>
          <w:p w14:paraId="2A758B54" w14:textId="6A85FAF1" w:rsidR="00FB3831" w:rsidRPr="00CF2A87" w:rsidRDefault="00FB3831" w:rsidP="00FB3831">
            <w:pPr>
              <w:cnfStyle w:val="000000000000" w:firstRow="0" w:lastRow="0" w:firstColumn="0" w:lastColumn="0" w:oddVBand="0" w:evenVBand="0" w:oddHBand="0" w:evenHBand="0" w:firstRowFirstColumn="0" w:firstRowLastColumn="0" w:lastRowFirstColumn="0" w:lastRowLastColumn="0"/>
            </w:pPr>
            <w:r w:rsidRPr="00300C81">
              <w:t>Health/medical</w:t>
            </w:r>
            <w:r w:rsidR="00FD083E">
              <w:t xml:space="preserve"> </w:t>
            </w:r>
            <w:r w:rsidRPr="00300C81">
              <w:t>care</w:t>
            </w:r>
            <w:r w:rsidR="00FD083E">
              <w:t xml:space="preserve"> </w:t>
            </w:r>
          </w:p>
        </w:tc>
      </w:tr>
      <w:tr w:rsidR="00FB3831" w:rsidRPr="00135FA4" w14:paraId="642C7F4E"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0CD5C840" w14:textId="79672DD8" w:rsidR="00FB3831" w:rsidRDefault="00FB3831" w:rsidP="00FB3831">
            <w:pPr>
              <w:jc w:val="right"/>
            </w:pPr>
            <w:r w:rsidRPr="00300C81">
              <w:t>15</w:t>
            </w:r>
          </w:p>
        </w:tc>
        <w:tc>
          <w:tcPr>
            <w:tcW w:w="8660" w:type="dxa"/>
            <w:vAlign w:val="bottom"/>
          </w:tcPr>
          <w:p w14:paraId="007002EA" w14:textId="6EA88A54" w:rsidR="00FB3831" w:rsidRPr="00CF2A87" w:rsidRDefault="00FB3831" w:rsidP="00FB3831">
            <w:pPr>
              <w:cnfStyle w:val="000000000000" w:firstRow="0" w:lastRow="0" w:firstColumn="0" w:lastColumn="0" w:oddVBand="0" w:evenVBand="0" w:oddHBand="0" w:evenHBand="0" w:firstRowFirstColumn="0" w:firstRowLastColumn="0" w:lastRowFirstColumn="0" w:lastRowLastColumn="0"/>
            </w:pPr>
            <w:r w:rsidRPr="00300C81">
              <w:t>Psychological</w:t>
            </w:r>
            <w:r w:rsidR="00FD083E">
              <w:t xml:space="preserve"> </w:t>
            </w:r>
            <w:r w:rsidRPr="00300C81">
              <w:t>or</w:t>
            </w:r>
            <w:r w:rsidR="00FD083E">
              <w:t xml:space="preserve"> </w:t>
            </w:r>
            <w:r w:rsidRPr="00300C81">
              <w:t>psychiatric</w:t>
            </w:r>
            <w:r w:rsidR="00FD083E">
              <w:t xml:space="preserve"> </w:t>
            </w:r>
            <w:r w:rsidRPr="00300C81">
              <w:t>care</w:t>
            </w:r>
          </w:p>
        </w:tc>
      </w:tr>
      <w:tr w:rsidR="00FB3831" w:rsidRPr="00135FA4" w14:paraId="440FD277"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1A1CCB4D" w14:textId="2E747681" w:rsidR="00FB3831" w:rsidRDefault="00FB3831" w:rsidP="00FB3831">
            <w:pPr>
              <w:jc w:val="right"/>
            </w:pPr>
            <w:r w:rsidRPr="00300C81">
              <w:t>16</w:t>
            </w:r>
          </w:p>
        </w:tc>
        <w:tc>
          <w:tcPr>
            <w:tcW w:w="8660" w:type="dxa"/>
            <w:vAlign w:val="bottom"/>
          </w:tcPr>
          <w:p w14:paraId="5DB0007E" w14:textId="05FF7BD2" w:rsidR="00FB3831" w:rsidRPr="00CF2A87" w:rsidRDefault="00FB3831" w:rsidP="00FB3831">
            <w:pPr>
              <w:cnfStyle w:val="000000000000" w:firstRow="0" w:lastRow="0" w:firstColumn="0" w:lastColumn="0" w:oddVBand="0" w:evenVBand="0" w:oddHBand="0" w:evenHBand="0" w:firstRowFirstColumn="0" w:firstRowLastColumn="0" w:lastRowFirstColumn="0" w:lastRowLastColumn="0"/>
            </w:pPr>
            <w:r w:rsidRPr="00300C81">
              <w:t>Recreational</w:t>
            </w:r>
            <w:r w:rsidR="00FD083E">
              <w:t xml:space="preserve"> </w:t>
            </w:r>
            <w:r w:rsidRPr="00300C81">
              <w:t>activities</w:t>
            </w:r>
          </w:p>
        </w:tc>
      </w:tr>
      <w:tr w:rsidR="00FB3831" w:rsidRPr="00135FA4" w14:paraId="61611B82"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2E0A0044" w14:textId="37DF0EF8" w:rsidR="00FB3831" w:rsidRDefault="00FB3831" w:rsidP="00FB3831">
            <w:pPr>
              <w:jc w:val="right"/>
            </w:pPr>
            <w:r w:rsidRPr="00300C81">
              <w:t>17</w:t>
            </w:r>
          </w:p>
        </w:tc>
        <w:tc>
          <w:tcPr>
            <w:tcW w:w="8660" w:type="dxa"/>
            <w:vAlign w:val="bottom"/>
          </w:tcPr>
          <w:p w14:paraId="50B8ECCC" w14:textId="54A4772B" w:rsidR="00FB3831" w:rsidRPr="00CF2A87" w:rsidRDefault="00FB3831" w:rsidP="00FB3831">
            <w:pPr>
              <w:cnfStyle w:val="000000000000" w:firstRow="0" w:lastRow="0" w:firstColumn="0" w:lastColumn="0" w:oddVBand="0" w:evenVBand="0" w:oddHBand="0" w:evenHBand="0" w:firstRowFirstColumn="0" w:firstRowLastColumn="0" w:lastRowFirstColumn="0" w:lastRowLastColumn="0"/>
            </w:pPr>
            <w:r w:rsidRPr="00300C81">
              <w:t>Substance</w:t>
            </w:r>
            <w:r w:rsidR="00FD083E">
              <w:t xml:space="preserve"> </w:t>
            </w:r>
            <w:r w:rsidRPr="00300C81">
              <w:t>abuse</w:t>
            </w:r>
            <w:r w:rsidR="00FD083E">
              <w:t xml:space="preserve"> </w:t>
            </w:r>
            <w:r w:rsidRPr="00300C81">
              <w:t>assessment</w:t>
            </w:r>
            <w:r w:rsidR="00FD083E">
              <w:t xml:space="preserve"> </w:t>
            </w:r>
            <w:r w:rsidRPr="00300C81">
              <w:t>and/or</w:t>
            </w:r>
            <w:r w:rsidR="00FD083E">
              <w:t xml:space="preserve"> </w:t>
            </w:r>
            <w:r w:rsidRPr="00300C81">
              <w:t>treatment</w:t>
            </w:r>
          </w:p>
        </w:tc>
      </w:tr>
      <w:tr w:rsidR="00FB3831" w:rsidRPr="00135FA4" w14:paraId="5215D9B0"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65693C6A" w14:textId="42F5B0B7" w:rsidR="00FB3831" w:rsidRDefault="00FB3831" w:rsidP="00FB3831">
            <w:pPr>
              <w:jc w:val="right"/>
            </w:pPr>
            <w:r w:rsidRPr="00300C81">
              <w:t>18</w:t>
            </w:r>
          </w:p>
        </w:tc>
        <w:tc>
          <w:tcPr>
            <w:tcW w:w="8660" w:type="dxa"/>
            <w:vAlign w:val="bottom"/>
          </w:tcPr>
          <w:p w14:paraId="113FA7D2" w14:textId="78F2CDBB" w:rsidR="00FB3831" w:rsidRPr="00CF2A87" w:rsidRDefault="00FB3831" w:rsidP="00FB3831">
            <w:pPr>
              <w:cnfStyle w:val="000000000000" w:firstRow="0" w:lastRow="0" w:firstColumn="0" w:lastColumn="0" w:oddVBand="0" w:evenVBand="0" w:oddHBand="0" w:evenHBand="0" w:firstRowFirstColumn="0" w:firstRowLastColumn="0" w:lastRowFirstColumn="0" w:lastRowLastColumn="0"/>
            </w:pPr>
            <w:r w:rsidRPr="00300C81">
              <w:t>Substance</w:t>
            </w:r>
            <w:r w:rsidR="00FD083E">
              <w:t xml:space="preserve"> </w:t>
            </w:r>
            <w:r w:rsidRPr="00300C81">
              <w:t>abuse</w:t>
            </w:r>
            <w:r w:rsidR="00FD083E">
              <w:t xml:space="preserve"> </w:t>
            </w:r>
            <w:r w:rsidRPr="00300C81">
              <w:t>prevention</w:t>
            </w:r>
          </w:p>
        </w:tc>
      </w:tr>
      <w:tr w:rsidR="00FB3831" w:rsidRPr="00135FA4" w14:paraId="348FC556"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2B4D09D5" w14:textId="343DD4AD" w:rsidR="00FB3831" w:rsidRDefault="00FB3831" w:rsidP="00FB3831">
            <w:pPr>
              <w:jc w:val="right"/>
            </w:pPr>
            <w:r w:rsidRPr="00300C81">
              <w:t>19</w:t>
            </w:r>
          </w:p>
        </w:tc>
        <w:tc>
          <w:tcPr>
            <w:tcW w:w="8660" w:type="dxa"/>
            <w:vAlign w:val="bottom"/>
          </w:tcPr>
          <w:p w14:paraId="457F0280" w14:textId="3801F442" w:rsidR="00FB3831" w:rsidRPr="00CF2A87" w:rsidRDefault="00FB3831" w:rsidP="00FB3831">
            <w:pPr>
              <w:cnfStyle w:val="000000000000" w:firstRow="0" w:lastRow="0" w:firstColumn="0" w:lastColumn="0" w:oddVBand="0" w:evenVBand="0" w:oddHBand="0" w:evenHBand="0" w:firstRowFirstColumn="0" w:firstRowLastColumn="0" w:lastRowFirstColumn="0" w:lastRowLastColumn="0"/>
            </w:pPr>
            <w:r w:rsidRPr="00300C81">
              <w:t>Support</w:t>
            </w:r>
            <w:r w:rsidR="00FD083E">
              <w:t xml:space="preserve"> </w:t>
            </w:r>
            <w:r w:rsidRPr="00300C81">
              <w:t>group</w:t>
            </w:r>
          </w:p>
        </w:tc>
      </w:tr>
      <w:tr w:rsidR="00FB3831" w:rsidRPr="00135FA4" w14:paraId="72718768"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tcPr>
          <w:p w14:paraId="0A92501C" w14:textId="36EB3926" w:rsidR="00FB3831" w:rsidRDefault="00FB3831" w:rsidP="00FB3831">
            <w:pPr>
              <w:jc w:val="right"/>
            </w:pPr>
            <w:r w:rsidRPr="00300C81">
              <w:t>20</w:t>
            </w:r>
          </w:p>
        </w:tc>
        <w:tc>
          <w:tcPr>
            <w:tcW w:w="8660" w:type="dxa"/>
            <w:vAlign w:val="bottom"/>
          </w:tcPr>
          <w:p w14:paraId="2A17E9D0" w14:textId="40AAFB85" w:rsidR="00FB3831" w:rsidRPr="005652C2" w:rsidRDefault="00FB3831" w:rsidP="00FB3831">
            <w:pPr>
              <w:cnfStyle w:val="000000000000" w:firstRow="0" w:lastRow="0" w:firstColumn="0" w:lastColumn="0" w:oddVBand="0" w:evenVBand="0" w:oddHBand="0" w:evenHBand="0" w:firstRowFirstColumn="0" w:firstRowLastColumn="0" w:lastRowFirstColumn="0" w:lastRowLastColumn="0"/>
            </w:pPr>
            <w:r w:rsidRPr="00300C81">
              <w:t>Preventative</w:t>
            </w:r>
            <w:r w:rsidR="00FD083E">
              <w:t xml:space="preserve"> </w:t>
            </w:r>
            <w:r w:rsidRPr="00300C81">
              <w:t>–</w:t>
            </w:r>
            <w:r w:rsidR="00FD083E">
              <w:t xml:space="preserve"> </w:t>
            </w:r>
            <w:r w:rsidRPr="00300C81">
              <w:t>overnight</w:t>
            </w:r>
            <w:r w:rsidR="00FD083E">
              <w:t xml:space="preserve"> </w:t>
            </w:r>
            <w:r w:rsidRPr="00300C81">
              <w:t>interim,</w:t>
            </w:r>
            <w:r w:rsidR="00FD083E">
              <w:t xml:space="preserve"> </w:t>
            </w:r>
            <w:r w:rsidRPr="00300C81">
              <w:t>respite</w:t>
            </w:r>
          </w:p>
        </w:tc>
      </w:tr>
      <w:tr w:rsidR="00FB3831" w:rsidRPr="00135FA4" w14:paraId="223798CB"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tcPr>
          <w:p w14:paraId="08649F7D" w14:textId="07A9E284" w:rsidR="00FB3831" w:rsidRDefault="00FB3831" w:rsidP="00FB3831">
            <w:pPr>
              <w:jc w:val="right"/>
            </w:pPr>
            <w:r w:rsidRPr="00300C81">
              <w:t>21</w:t>
            </w:r>
          </w:p>
        </w:tc>
        <w:tc>
          <w:tcPr>
            <w:tcW w:w="8660" w:type="dxa"/>
            <w:vAlign w:val="bottom"/>
          </w:tcPr>
          <w:p w14:paraId="174737E2" w14:textId="4EE6D8C5" w:rsidR="00FB3831" w:rsidRPr="005652C2" w:rsidRDefault="00FB3831" w:rsidP="00FB3831">
            <w:pPr>
              <w:cnfStyle w:val="000000000000" w:firstRow="0" w:lastRow="0" w:firstColumn="0" w:lastColumn="0" w:oddVBand="0" w:evenVBand="0" w:oddHBand="0" w:evenHBand="0" w:firstRowFirstColumn="0" w:firstRowLastColumn="0" w:lastRowFirstColumn="0" w:lastRowLastColumn="0"/>
            </w:pPr>
            <w:r w:rsidRPr="00300C81">
              <w:t>Preventative</w:t>
            </w:r>
            <w:r w:rsidR="00FD083E">
              <w:t xml:space="preserve"> </w:t>
            </w:r>
            <w:r w:rsidRPr="00300C81">
              <w:t>–</w:t>
            </w:r>
            <w:r w:rsidR="00FD083E">
              <w:t xml:space="preserve"> </w:t>
            </w:r>
            <w:r w:rsidRPr="00300C81">
              <w:t>formal</w:t>
            </w:r>
            <w:r w:rsidR="00FD083E">
              <w:t xml:space="preserve"> </w:t>
            </w:r>
            <w:r w:rsidRPr="00300C81">
              <w:t>placement</w:t>
            </w:r>
            <w:r w:rsidR="00FD083E">
              <w:t xml:space="preserve"> </w:t>
            </w:r>
            <w:r w:rsidRPr="00300C81">
              <w:t>in</w:t>
            </w:r>
            <w:r w:rsidR="00FD083E">
              <w:t xml:space="preserve"> </w:t>
            </w:r>
            <w:r w:rsidRPr="00300C81">
              <w:t>an</w:t>
            </w:r>
            <w:r w:rsidR="00FD083E">
              <w:t xml:space="preserve"> </w:t>
            </w:r>
            <w:r w:rsidRPr="00300C81">
              <w:t>alternative</w:t>
            </w:r>
            <w:r w:rsidR="00FD083E">
              <w:t xml:space="preserve"> </w:t>
            </w:r>
            <w:r w:rsidRPr="00300C81">
              <w:t>setting</w:t>
            </w:r>
            <w:r w:rsidR="00FD083E">
              <w:t xml:space="preserve"> </w:t>
            </w:r>
            <w:r w:rsidRPr="00300C81">
              <w:t>outside</w:t>
            </w:r>
            <w:r w:rsidR="00FD083E">
              <w:t xml:space="preserve"> </w:t>
            </w:r>
            <w:r w:rsidRPr="00300C81">
              <w:t>of</w:t>
            </w:r>
            <w:r w:rsidR="00FD083E">
              <w:t xml:space="preserve"> </w:t>
            </w:r>
            <w:r w:rsidRPr="00300C81">
              <w:t>BCP</w:t>
            </w:r>
          </w:p>
        </w:tc>
      </w:tr>
      <w:tr w:rsidR="00FB3831" w:rsidRPr="00135FA4" w14:paraId="4EA9AB8B"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tcPr>
          <w:p w14:paraId="49ED665B" w14:textId="69E86E31" w:rsidR="00FB3831" w:rsidRDefault="00FB3831" w:rsidP="00FB3831">
            <w:pPr>
              <w:jc w:val="right"/>
            </w:pPr>
            <w:r w:rsidRPr="00300C81">
              <w:t>22</w:t>
            </w:r>
          </w:p>
        </w:tc>
        <w:tc>
          <w:tcPr>
            <w:tcW w:w="8660" w:type="dxa"/>
            <w:vAlign w:val="bottom"/>
          </w:tcPr>
          <w:p w14:paraId="337C9D42" w14:textId="61C885AA" w:rsidR="00FB3831" w:rsidRPr="005652C2" w:rsidRDefault="00FB3831" w:rsidP="00FB3831">
            <w:pPr>
              <w:cnfStyle w:val="000000000000" w:firstRow="0" w:lastRow="0" w:firstColumn="0" w:lastColumn="0" w:oddVBand="0" w:evenVBand="0" w:oddHBand="0" w:evenHBand="0" w:firstRowFirstColumn="0" w:firstRowLastColumn="0" w:lastRowFirstColumn="0" w:lastRowLastColumn="0"/>
            </w:pPr>
            <w:r w:rsidRPr="00300C81">
              <w:t>Preventative</w:t>
            </w:r>
            <w:r w:rsidR="00FD083E">
              <w:t xml:space="preserve"> </w:t>
            </w:r>
            <w:r w:rsidRPr="00300C81">
              <w:t>–</w:t>
            </w:r>
            <w:r w:rsidR="00FD083E">
              <w:t xml:space="preserve"> </w:t>
            </w:r>
            <w:r w:rsidRPr="00300C81">
              <w:t>entry</w:t>
            </w:r>
            <w:r w:rsidR="00FD083E">
              <w:t xml:space="preserve"> </w:t>
            </w:r>
            <w:r w:rsidRPr="00300C81">
              <w:t>into</w:t>
            </w:r>
            <w:r w:rsidR="00FD083E">
              <w:t xml:space="preserve"> </w:t>
            </w:r>
            <w:r w:rsidRPr="00300C81">
              <w:t>BCP</w:t>
            </w:r>
            <w:r w:rsidR="00FD083E">
              <w:t xml:space="preserve"> </w:t>
            </w:r>
            <w:r w:rsidRPr="00300C81">
              <w:t>after</w:t>
            </w:r>
            <w:r w:rsidR="00FD083E">
              <w:t xml:space="preserve"> </w:t>
            </w:r>
            <w:r w:rsidRPr="00300C81">
              <w:t>preventative</w:t>
            </w:r>
            <w:r w:rsidR="00FD083E">
              <w:t xml:space="preserve"> </w:t>
            </w:r>
            <w:r w:rsidRPr="00300C81">
              <w:t>services</w:t>
            </w:r>
          </w:p>
        </w:tc>
      </w:tr>
      <w:tr w:rsidR="00FB3831" w:rsidRPr="00135FA4" w14:paraId="7C925BDF"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tcPr>
          <w:p w14:paraId="5E26C0AC" w14:textId="04F948D0" w:rsidR="00FB3831" w:rsidRDefault="00FB3831" w:rsidP="00FB3831">
            <w:pPr>
              <w:jc w:val="right"/>
            </w:pPr>
            <w:r w:rsidRPr="00300C81">
              <w:t>23</w:t>
            </w:r>
          </w:p>
        </w:tc>
        <w:tc>
          <w:tcPr>
            <w:tcW w:w="8660" w:type="dxa"/>
            <w:vAlign w:val="bottom"/>
          </w:tcPr>
          <w:p w14:paraId="0FBA63C6" w14:textId="38D178FD" w:rsidR="00FB3831" w:rsidRPr="005652C2" w:rsidRDefault="00DB6148" w:rsidP="00FB3831">
            <w:pPr>
              <w:cnfStyle w:val="000000000000" w:firstRow="0" w:lastRow="0" w:firstColumn="0" w:lastColumn="0" w:oddVBand="0" w:evenVBand="0" w:oddHBand="0" w:evenHBand="0" w:firstRowFirstColumn="0" w:firstRowLastColumn="0" w:lastRowFirstColumn="0" w:lastRowLastColumn="0"/>
            </w:pPr>
            <w:r w:rsidRPr="00300C81">
              <w:t>Street</w:t>
            </w:r>
            <w:r w:rsidR="00FD083E">
              <w:t xml:space="preserve"> </w:t>
            </w:r>
            <w:r w:rsidRPr="00300C81">
              <w:t>outreach</w:t>
            </w:r>
            <w:r w:rsidR="00FD083E">
              <w:t xml:space="preserve"> </w:t>
            </w:r>
            <w:r w:rsidRPr="00300C81">
              <w:t>–</w:t>
            </w:r>
            <w:r w:rsidR="00FD083E">
              <w:t xml:space="preserve"> </w:t>
            </w:r>
            <w:r w:rsidRPr="00300C81">
              <w:t>health</w:t>
            </w:r>
            <w:r w:rsidR="00FD083E">
              <w:t xml:space="preserve"> </w:t>
            </w:r>
            <w:r w:rsidRPr="00300C81">
              <w:t>and</w:t>
            </w:r>
            <w:r w:rsidR="00FD083E">
              <w:t xml:space="preserve"> </w:t>
            </w:r>
            <w:r w:rsidRPr="00300C81">
              <w:t>hygiene</w:t>
            </w:r>
            <w:r w:rsidR="00FD083E">
              <w:t xml:space="preserve"> </w:t>
            </w:r>
            <w:r w:rsidRPr="00300C81">
              <w:t>products</w:t>
            </w:r>
            <w:r w:rsidR="00FD083E">
              <w:t xml:space="preserve"> </w:t>
            </w:r>
            <w:r w:rsidRPr="00300C81">
              <w:t>distributed</w:t>
            </w:r>
          </w:p>
        </w:tc>
      </w:tr>
      <w:tr w:rsidR="00FB3831" w:rsidRPr="00135FA4" w14:paraId="2107EA4E"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tcPr>
          <w:p w14:paraId="15DB7C04" w14:textId="4D022ECC" w:rsidR="00FB3831" w:rsidRDefault="00FB3831" w:rsidP="00FB3831">
            <w:pPr>
              <w:jc w:val="right"/>
            </w:pPr>
            <w:r w:rsidRPr="00300C81">
              <w:t>24</w:t>
            </w:r>
          </w:p>
        </w:tc>
        <w:tc>
          <w:tcPr>
            <w:tcW w:w="8660" w:type="dxa"/>
            <w:vAlign w:val="bottom"/>
          </w:tcPr>
          <w:p w14:paraId="20315EA0" w14:textId="2A1D4102" w:rsidR="00FB3831" w:rsidRPr="005652C2" w:rsidRDefault="00DB6148" w:rsidP="00FB3831">
            <w:pPr>
              <w:cnfStyle w:val="000000000000" w:firstRow="0" w:lastRow="0" w:firstColumn="0" w:lastColumn="0" w:oddVBand="0" w:evenVBand="0" w:oddHBand="0" w:evenHBand="0" w:firstRowFirstColumn="0" w:firstRowLastColumn="0" w:lastRowFirstColumn="0" w:lastRowLastColumn="0"/>
            </w:pPr>
            <w:r w:rsidRPr="00300C81">
              <w:t>Street</w:t>
            </w:r>
            <w:r w:rsidR="00FD083E">
              <w:t xml:space="preserve"> </w:t>
            </w:r>
            <w:r w:rsidRPr="00300C81">
              <w:t>outreach</w:t>
            </w:r>
            <w:r w:rsidR="00FD083E">
              <w:t xml:space="preserve"> </w:t>
            </w:r>
            <w:r w:rsidRPr="00300C81">
              <w:t>–</w:t>
            </w:r>
            <w:r w:rsidR="00FD083E">
              <w:t xml:space="preserve"> </w:t>
            </w:r>
            <w:r w:rsidRPr="00300C81">
              <w:t>food</w:t>
            </w:r>
            <w:r w:rsidR="00FD083E">
              <w:t xml:space="preserve"> </w:t>
            </w:r>
            <w:r w:rsidRPr="00300C81">
              <w:t>and</w:t>
            </w:r>
            <w:r w:rsidR="00FD083E">
              <w:t xml:space="preserve"> </w:t>
            </w:r>
            <w:r w:rsidRPr="00300C81">
              <w:t>drink</w:t>
            </w:r>
            <w:r w:rsidR="00FD083E">
              <w:t xml:space="preserve"> </w:t>
            </w:r>
            <w:r w:rsidRPr="00300C81">
              <w:t>items</w:t>
            </w:r>
          </w:p>
        </w:tc>
      </w:tr>
      <w:tr w:rsidR="00FB3831" w:rsidRPr="00135FA4" w14:paraId="1FE59B0C"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tcPr>
          <w:p w14:paraId="47B4856E" w14:textId="3AE3D73A" w:rsidR="00FB3831" w:rsidRDefault="00FB3831" w:rsidP="00FB3831">
            <w:pPr>
              <w:jc w:val="right"/>
            </w:pPr>
            <w:r w:rsidRPr="00300C81">
              <w:t>25</w:t>
            </w:r>
          </w:p>
        </w:tc>
        <w:tc>
          <w:tcPr>
            <w:tcW w:w="8660" w:type="dxa"/>
            <w:vAlign w:val="bottom"/>
          </w:tcPr>
          <w:p w14:paraId="736FB7A8" w14:textId="17A3C613" w:rsidR="00FB3831" w:rsidRPr="005652C2" w:rsidRDefault="00DB6148" w:rsidP="00FB3831">
            <w:pPr>
              <w:cnfStyle w:val="000000000000" w:firstRow="0" w:lastRow="0" w:firstColumn="0" w:lastColumn="0" w:oddVBand="0" w:evenVBand="0" w:oddHBand="0" w:evenHBand="0" w:firstRowFirstColumn="0" w:firstRowLastColumn="0" w:lastRowFirstColumn="0" w:lastRowLastColumn="0"/>
            </w:pPr>
            <w:r w:rsidRPr="00300C81">
              <w:t>Street</w:t>
            </w:r>
            <w:r w:rsidR="00FD083E">
              <w:t xml:space="preserve"> </w:t>
            </w:r>
            <w:r w:rsidRPr="00300C81">
              <w:t>outreach</w:t>
            </w:r>
            <w:r w:rsidR="00FD083E">
              <w:t xml:space="preserve"> </w:t>
            </w:r>
            <w:r w:rsidRPr="00300C81">
              <w:t>–</w:t>
            </w:r>
            <w:r w:rsidR="00FD083E">
              <w:t xml:space="preserve"> </w:t>
            </w:r>
            <w:r w:rsidRPr="00300C81">
              <w:t>services</w:t>
            </w:r>
            <w:r w:rsidR="00FD083E">
              <w:t xml:space="preserve"> </w:t>
            </w:r>
            <w:r w:rsidRPr="00300C81">
              <w:t>information/brochures</w:t>
            </w:r>
          </w:p>
        </w:tc>
      </w:tr>
    </w:tbl>
    <w:p w14:paraId="39EE7843" w14:textId="33D91064" w:rsidR="009A0FCD" w:rsidRDefault="009A0FCD"/>
    <w:p w14:paraId="50BCA24B" w14:textId="74E52650" w:rsidR="00FB3831" w:rsidRDefault="00FB3831" w:rsidP="00FB3831">
      <w:pPr>
        <w:pStyle w:val="Heading2"/>
      </w:pPr>
      <w:bookmarkStart w:id="685" w:name="_4.14.C_HOPWAServices"/>
      <w:bookmarkStart w:id="686" w:name="_Toc430693283"/>
      <w:bookmarkEnd w:id="685"/>
      <w:r>
        <w:t>4.14.C</w:t>
      </w:r>
      <w:r>
        <w:tab/>
        <w:t>HOPWAServices</w:t>
      </w:r>
      <w:bookmarkEnd w:id="686"/>
    </w:p>
    <w:p w14:paraId="529C217F" w14:textId="249D7149" w:rsidR="004B0AEF" w:rsidRPr="004B0AEF" w:rsidRDefault="004B0AEF" w:rsidP="004B0AEF">
      <w:r>
        <w:t>Used</w:t>
      </w:r>
      <w:r w:rsidR="00FD083E">
        <w:t xml:space="preserve"> </w:t>
      </w:r>
      <w:r>
        <w:t>in</w:t>
      </w:r>
      <w:r w:rsidR="00FD083E">
        <w:t xml:space="preserve"> </w:t>
      </w:r>
      <w:r>
        <w:t>Services.csv</w:t>
      </w:r>
      <w:r w:rsidR="00FD083E">
        <w:t xml:space="preserve"> </w:t>
      </w:r>
      <w:r>
        <w:t>when</w:t>
      </w:r>
      <w:r w:rsidR="00FD083E">
        <w:t xml:space="preserve"> </w:t>
      </w:r>
      <w:r>
        <w:t>RecordType</w:t>
      </w:r>
      <w:r w:rsidR="00FD083E">
        <w:t xml:space="preserve"> </w:t>
      </w:r>
      <w:r>
        <w:t>=</w:t>
      </w:r>
      <w:r w:rsidR="00FD083E">
        <w:t xml:space="preserve"> </w:t>
      </w:r>
      <w:r>
        <w:t>143</w:t>
      </w:r>
      <w:r w:rsidR="00FD083E">
        <w:t xml:space="preserve"> </w:t>
      </w:r>
      <w:r>
        <w:t>(HOPWA</w:t>
      </w:r>
      <w:r w:rsidR="00FD083E">
        <w:t xml:space="preserve"> </w:t>
      </w:r>
      <w:r>
        <w:t>service).</w:t>
      </w:r>
    </w:p>
    <w:tbl>
      <w:tblPr>
        <w:tblStyle w:val="GridTable1Light-Accent11"/>
        <w:tblW w:w="9445" w:type="dxa"/>
        <w:tblLook w:val="04A0" w:firstRow="1" w:lastRow="0" w:firstColumn="1" w:lastColumn="0" w:noHBand="0" w:noVBand="1"/>
      </w:tblPr>
      <w:tblGrid>
        <w:gridCol w:w="785"/>
        <w:gridCol w:w="8660"/>
      </w:tblGrid>
      <w:tr w:rsidR="00FB3831" w:rsidRPr="00135FA4" w14:paraId="3DCAF6ED" w14:textId="77777777" w:rsidTr="004B0AE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6FAAE7A4" w14:textId="77777777" w:rsidR="00FB3831" w:rsidRDefault="00FB3831" w:rsidP="004B0AEF">
            <w:pPr>
              <w:jc w:val="right"/>
            </w:pPr>
            <w:r>
              <w:t>Value</w:t>
            </w:r>
          </w:p>
        </w:tc>
        <w:tc>
          <w:tcPr>
            <w:tcW w:w="8660" w:type="dxa"/>
          </w:tcPr>
          <w:p w14:paraId="0A857AF6" w14:textId="77777777" w:rsidR="00FB3831" w:rsidRDefault="00FB3831" w:rsidP="004B0AEF">
            <w:pPr>
              <w:cnfStyle w:val="100000000000" w:firstRow="1" w:lastRow="0" w:firstColumn="0" w:lastColumn="0" w:oddVBand="0" w:evenVBand="0" w:oddHBand="0" w:evenHBand="0" w:firstRowFirstColumn="0" w:firstRowLastColumn="0" w:lastRowFirstColumn="0" w:lastRowLastColumn="0"/>
            </w:pPr>
            <w:r>
              <w:t>Text</w:t>
            </w:r>
          </w:p>
        </w:tc>
      </w:tr>
      <w:tr w:rsidR="00FB3831" w:rsidRPr="00135FA4" w14:paraId="1848602A"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2E6FA77C" w14:textId="79398A4F" w:rsidR="00FB3831" w:rsidRDefault="00FB3831" w:rsidP="00FB3831">
            <w:pPr>
              <w:jc w:val="right"/>
            </w:pPr>
            <w:r w:rsidRPr="00300C81">
              <w:t>1</w:t>
            </w:r>
          </w:p>
        </w:tc>
        <w:tc>
          <w:tcPr>
            <w:tcW w:w="8660" w:type="dxa"/>
          </w:tcPr>
          <w:p w14:paraId="0C78FB2B" w14:textId="65A41A89" w:rsidR="00FB3831" w:rsidRDefault="00FB3831" w:rsidP="00FB3831">
            <w:pPr>
              <w:cnfStyle w:val="000000000000" w:firstRow="0" w:lastRow="0" w:firstColumn="0" w:lastColumn="0" w:oddVBand="0" w:evenVBand="0" w:oddHBand="0" w:evenHBand="0" w:firstRowFirstColumn="0" w:firstRowLastColumn="0" w:lastRowFirstColumn="0" w:lastRowLastColumn="0"/>
            </w:pPr>
            <w:r w:rsidRPr="00300C81">
              <w:t>Adult</w:t>
            </w:r>
            <w:r w:rsidR="00FD083E">
              <w:t xml:space="preserve"> </w:t>
            </w:r>
            <w:r w:rsidRPr="00300C81">
              <w:t>day</w:t>
            </w:r>
            <w:r w:rsidR="00FD083E">
              <w:t xml:space="preserve"> </w:t>
            </w:r>
            <w:r w:rsidRPr="00300C81">
              <w:t>care</w:t>
            </w:r>
            <w:r w:rsidR="00FD083E">
              <w:t xml:space="preserve"> </w:t>
            </w:r>
            <w:r w:rsidRPr="00300C81">
              <w:t>and</w:t>
            </w:r>
            <w:r w:rsidR="00FD083E">
              <w:t xml:space="preserve"> </w:t>
            </w:r>
            <w:r w:rsidRPr="00300C81">
              <w:t>personal</w:t>
            </w:r>
            <w:r w:rsidR="00FD083E">
              <w:t xml:space="preserve"> </w:t>
            </w:r>
            <w:r w:rsidRPr="00300C81">
              <w:t>assistance</w:t>
            </w:r>
          </w:p>
        </w:tc>
      </w:tr>
      <w:tr w:rsidR="00FB3831" w:rsidRPr="00135FA4" w14:paraId="60E3D8BB"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2B9DDFEF" w14:textId="12D503AA" w:rsidR="00FB3831" w:rsidRDefault="00FB3831" w:rsidP="00FB3831">
            <w:pPr>
              <w:jc w:val="right"/>
            </w:pPr>
            <w:r w:rsidRPr="00300C81">
              <w:t>2</w:t>
            </w:r>
          </w:p>
        </w:tc>
        <w:tc>
          <w:tcPr>
            <w:tcW w:w="8660" w:type="dxa"/>
          </w:tcPr>
          <w:p w14:paraId="62A4A1E6" w14:textId="482D3CE4" w:rsidR="00FB3831" w:rsidRPr="00CF2A87" w:rsidRDefault="00FB3831" w:rsidP="00FB3831">
            <w:pPr>
              <w:cnfStyle w:val="000000000000" w:firstRow="0" w:lastRow="0" w:firstColumn="0" w:lastColumn="0" w:oddVBand="0" w:evenVBand="0" w:oddHBand="0" w:evenHBand="0" w:firstRowFirstColumn="0" w:firstRowLastColumn="0" w:lastRowFirstColumn="0" w:lastRowLastColumn="0"/>
            </w:pPr>
            <w:r w:rsidRPr="00300C81">
              <w:t>Case</w:t>
            </w:r>
            <w:r w:rsidR="00FD083E">
              <w:t xml:space="preserve"> </w:t>
            </w:r>
            <w:r w:rsidRPr="00300C81">
              <w:t>management</w:t>
            </w:r>
          </w:p>
        </w:tc>
      </w:tr>
      <w:tr w:rsidR="00FB3831" w:rsidRPr="00135FA4" w14:paraId="5441678E"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1FFE7885" w14:textId="5A169A44" w:rsidR="00FB3831" w:rsidRDefault="00FB3831" w:rsidP="00FB3831">
            <w:pPr>
              <w:jc w:val="right"/>
            </w:pPr>
            <w:r w:rsidRPr="00300C81">
              <w:t>3</w:t>
            </w:r>
          </w:p>
        </w:tc>
        <w:tc>
          <w:tcPr>
            <w:tcW w:w="8660" w:type="dxa"/>
          </w:tcPr>
          <w:p w14:paraId="00624017" w14:textId="4CAE2A41" w:rsidR="00FB3831" w:rsidRPr="00CF2A87" w:rsidRDefault="00FB3831" w:rsidP="00FB3831">
            <w:pPr>
              <w:cnfStyle w:val="000000000000" w:firstRow="0" w:lastRow="0" w:firstColumn="0" w:lastColumn="0" w:oddVBand="0" w:evenVBand="0" w:oddHBand="0" w:evenHBand="0" w:firstRowFirstColumn="0" w:firstRowLastColumn="0" w:lastRowFirstColumn="0" w:lastRowLastColumn="0"/>
            </w:pPr>
            <w:r w:rsidRPr="00300C81">
              <w:t>Child</w:t>
            </w:r>
            <w:r w:rsidR="00FD083E">
              <w:t xml:space="preserve"> </w:t>
            </w:r>
            <w:r w:rsidRPr="00300C81">
              <w:t>care</w:t>
            </w:r>
          </w:p>
        </w:tc>
      </w:tr>
      <w:tr w:rsidR="00FB3831" w:rsidRPr="00135FA4" w14:paraId="4B94BC98"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6C2E8B13" w14:textId="676F6874" w:rsidR="00FB3831" w:rsidRDefault="00FB3831" w:rsidP="00FB3831">
            <w:pPr>
              <w:jc w:val="right"/>
            </w:pPr>
            <w:r w:rsidRPr="00300C81">
              <w:t>4</w:t>
            </w:r>
          </w:p>
        </w:tc>
        <w:tc>
          <w:tcPr>
            <w:tcW w:w="8660" w:type="dxa"/>
          </w:tcPr>
          <w:p w14:paraId="509A53FC" w14:textId="1869485D" w:rsidR="00FB3831" w:rsidRPr="00CF2A87" w:rsidRDefault="00FB3831" w:rsidP="00FB3831">
            <w:pPr>
              <w:cnfStyle w:val="000000000000" w:firstRow="0" w:lastRow="0" w:firstColumn="0" w:lastColumn="0" w:oddVBand="0" w:evenVBand="0" w:oddHBand="0" w:evenHBand="0" w:firstRowFirstColumn="0" w:firstRowLastColumn="0" w:lastRowFirstColumn="0" w:lastRowLastColumn="0"/>
            </w:pPr>
            <w:r w:rsidRPr="00300C81">
              <w:t>Criminal</w:t>
            </w:r>
            <w:r w:rsidR="00FD083E">
              <w:t xml:space="preserve"> </w:t>
            </w:r>
            <w:r w:rsidRPr="00300C81">
              <w:t>justice/legal</w:t>
            </w:r>
            <w:r w:rsidR="00FD083E">
              <w:t xml:space="preserve"> </w:t>
            </w:r>
            <w:r w:rsidRPr="00300C81">
              <w:t>services</w:t>
            </w:r>
          </w:p>
        </w:tc>
      </w:tr>
      <w:tr w:rsidR="00FB3831" w:rsidRPr="00135FA4" w14:paraId="341AD472"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2413E917" w14:textId="45152447" w:rsidR="00FB3831" w:rsidRDefault="00FB3831" w:rsidP="00FB3831">
            <w:pPr>
              <w:jc w:val="right"/>
            </w:pPr>
            <w:r w:rsidRPr="00300C81">
              <w:t>5</w:t>
            </w:r>
          </w:p>
        </w:tc>
        <w:tc>
          <w:tcPr>
            <w:tcW w:w="8660" w:type="dxa"/>
          </w:tcPr>
          <w:p w14:paraId="2AE1D0FA" w14:textId="25447DAA" w:rsidR="00FB3831" w:rsidRPr="00CF2A87" w:rsidRDefault="00FB3831" w:rsidP="00FB3831">
            <w:pPr>
              <w:cnfStyle w:val="000000000000" w:firstRow="0" w:lastRow="0" w:firstColumn="0" w:lastColumn="0" w:oddVBand="0" w:evenVBand="0" w:oddHBand="0" w:evenHBand="0" w:firstRowFirstColumn="0" w:firstRowLastColumn="0" w:lastRowFirstColumn="0" w:lastRowLastColumn="0"/>
            </w:pPr>
            <w:r w:rsidRPr="00300C81">
              <w:t>Education</w:t>
            </w:r>
          </w:p>
        </w:tc>
      </w:tr>
      <w:tr w:rsidR="00FB3831" w:rsidRPr="00135FA4" w14:paraId="57EB95D9"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0454FA27" w14:textId="3A9CD75B" w:rsidR="00FB3831" w:rsidRDefault="00FB3831" w:rsidP="00FB3831">
            <w:pPr>
              <w:jc w:val="right"/>
            </w:pPr>
            <w:r w:rsidRPr="00300C81">
              <w:t>6</w:t>
            </w:r>
          </w:p>
        </w:tc>
        <w:tc>
          <w:tcPr>
            <w:tcW w:w="8660" w:type="dxa"/>
          </w:tcPr>
          <w:p w14:paraId="4B0D4A63" w14:textId="4FC40CF6" w:rsidR="00FB3831" w:rsidRPr="00CF2A87" w:rsidRDefault="00FB3831" w:rsidP="00FB3831">
            <w:pPr>
              <w:cnfStyle w:val="000000000000" w:firstRow="0" w:lastRow="0" w:firstColumn="0" w:lastColumn="0" w:oddVBand="0" w:evenVBand="0" w:oddHBand="0" w:evenHBand="0" w:firstRowFirstColumn="0" w:firstRowLastColumn="0" w:lastRowFirstColumn="0" w:lastRowLastColumn="0"/>
            </w:pPr>
            <w:r w:rsidRPr="00300C81">
              <w:t>Employment</w:t>
            </w:r>
            <w:r w:rsidR="00FD083E">
              <w:t xml:space="preserve"> </w:t>
            </w:r>
            <w:r w:rsidRPr="00300C81">
              <w:t>and</w:t>
            </w:r>
            <w:r w:rsidR="00FD083E">
              <w:t xml:space="preserve"> </w:t>
            </w:r>
            <w:r w:rsidRPr="00300C81">
              <w:t>training</w:t>
            </w:r>
            <w:r w:rsidR="00FD083E">
              <w:t xml:space="preserve"> </w:t>
            </w:r>
            <w:r w:rsidRPr="00300C81">
              <w:t>services</w:t>
            </w:r>
          </w:p>
        </w:tc>
      </w:tr>
      <w:tr w:rsidR="00FB3831" w:rsidRPr="00135FA4" w14:paraId="1E92EF93"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03E09687" w14:textId="1A42CB8E" w:rsidR="00FB3831" w:rsidRDefault="00FB3831" w:rsidP="00FB3831">
            <w:pPr>
              <w:jc w:val="right"/>
            </w:pPr>
            <w:r w:rsidRPr="00300C81">
              <w:t>7</w:t>
            </w:r>
          </w:p>
        </w:tc>
        <w:tc>
          <w:tcPr>
            <w:tcW w:w="8660" w:type="dxa"/>
          </w:tcPr>
          <w:p w14:paraId="59FB73B6" w14:textId="31E089DB" w:rsidR="00FB3831" w:rsidRPr="00CF2A87" w:rsidRDefault="00FB3831" w:rsidP="00FB3831">
            <w:pPr>
              <w:cnfStyle w:val="000000000000" w:firstRow="0" w:lastRow="0" w:firstColumn="0" w:lastColumn="0" w:oddVBand="0" w:evenVBand="0" w:oddHBand="0" w:evenHBand="0" w:firstRowFirstColumn="0" w:firstRowLastColumn="0" w:lastRowFirstColumn="0" w:lastRowLastColumn="0"/>
            </w:pPr>
            <w:r w:rsidRPr="00300C81">
              <w:t>Food/meals/nutritional</w:t>
            </w:r>
            <w:r w:rsidR="00FD083E">
              <w:t xml:space="preserve"> </w:t>
            </w:r>
            <w:r w:rsidRPr="00300C81">
              <w:t>services</w:t>
            </w:r>
          </w:p>
        </w:tc>
      </w:tr>
      <w:tr w:rsidR="00FB3831" w:rsidRPr="00135FA4" w14:paraId="06B22DB5"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05FDA7CF" w14:textId="4CC1E544" w:rsidR="00FB3831" w:rsidRDefault="00FB3831" w:rsidP="00FB3831">
            <w:pPr>
              <w:jc w:val="right"/>
            </w:pPr>
            <w:r w:rsidRPr="00300C81">
              <w:t>8</w:t>
            </w:r>
          </w:p>
        </w:tc>
        <w:tc>
          <w:tcPr>
            <w:tcW w:w="8660" w:type="dxa"/>
          </w:tcPr>
          <w:p w14:paraId="6F1B55A9" w14:textId="63C5B5EB" w:rsidR="00FB3831" w:rsidRPr="00CF2A87" w:rsidRDefault="00FB3831" w:rsidP="00FB3831">
            <w:pPr>
              <w:cnfStyle w:val="000000000000" w:firstRow="0" w:lastRow="0" w:firstColumn="0" w:lastColumn="0" w:oddVBand="0" w:evenVBand="0" w:oddHBand="0" w:evenHBand="0" w:firstRowFirstColumn="0" w:firstRowLastColumn="0" w:lastRowFirstColumn="0" w:lastRowLastColumn="0"/>
            </w:pPr>
            <w:r w:rsidRPr="00300C81">
              <w:t>Health/medical</w:t>
            </w:r>
            <w:r w:rsidR="00FD083E">
              <w:t xml:space="preserve"> </w:t>
            </w:r>
            <w:r w:rsidRPr="00300C81">
              <w:t>care</w:t>
            </w:r>
          </w:p>
        </w:tc>
      </w:tr>
      <w:tr w:rsidR="00FB3831" w:rsidRPr="00135FA4" w14:paraId="75B461F9"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7C902F39" w14:textId="298118EE" w:rsidR="00FB3831" w:rsidRDefault="00FB3831" w:rsidP="00FB3831">
            <w:pPr>
              <w:jc w:val="right"/>
            </w:pPr>
            <w:r w:rsidRPr="00300C81">
              <w:t>9</w:t>
            </w:r>
          </w:p>
        </w:tc>
        <w:tc>
          <w:tcPr>
            <w:tcW w:w="8660" w:type="dxa"/>
          </w:tcPr>
          <w:p w14:paraId="42709FEF" w14:textId="7BA8A0C1" w:rsidR="00FB3831" w:rsidRPr="00CF2A87" w:rsidRDefault="00FB3831" w:rsidP="00FB3831">
            <w:pPr>
              <w:cnfStyle w:val="000000000000" w:firstRow="0" w:lastRow="0" w:firstColumn="0" w:lastColumn="0" w:oddVBand="0" w:evenVBand="0" w:oddHBand="0" w:evenHBand="0" w:firstRowFirstColumn="0" w:firstRowLastColumn="0" w:lastRowFirstColumn="0" w:lastRowLastColumn="0"/>
            </w:pPr>
            <w:r w:rsidRPr="00300C81">
              <w:t>Life</w:t>
            </w:r>
            <w:r w:rsidR="00FD083E">
              <w:t xml:space="preserve"> </w:t>
            </w:r>
            <w:r w:rsidRPr="00300C81">
              <w:t>skills</w:t>
            </w:r>
            <w:r w:rsidR="00FD083E">
              <w:t xml:space="preserve"> </w:t>
            </w:r>
            <w:r w:rsidRPr="00300C81">
              <w:t>training</w:t>
            </w:r>
          </w:p>
        </w:tc>
      </w:tr>
      <w:tr w:rsidR="00FB3831" w:rsidRPr="00135FA4" w14:paraId="71031007"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241F789B" w14:textId="67BE8C46" w:rsidR="00FB3831" w:rsidRDefault="00FB3831" w:rsidP="00FB3831">
            <w:pPr>
              <w:jc w:val="right"/>
            </w:pPr>
            <w:r w:rsidRPr="00300C81">
              <w:t>10</w:t>
            </w:r>
          </w:p>
        </w:tc>
        <w:tc>
          <w:tcPr>
            <w:tcW w:w="8660" w:type="dxa"/>
          </w:tcPr>
          <w:p w14:paraId="6662A28E" w14:textId="5E10D710" w:rsidR="00FB3831" w:rsidRPr="00CF2A87" w:rsidRDefault="00FB3831" w:rsidP="00FB3831">
            <w:pPr>
              <w:cnfStyle w:val="000000000000" w:firstRow="0" w:lastRow="0" w:firstColumn="0" w:lastColumn="0" w:oddVBand="0" w:evenVBand="0" w:oddHBand="0" w:evenHBand="0" w:firstRowFirstColumn="0" w:firstRowLastColumn="0" w:lastRowFirstColumn="0" w:lastRowLastColumn="0"/>
            </w:pPr>
            <w:r w:rsidRPr="00300C81">
              <w:t>Mental</w:t>
            </w:r>
            <w:r w:rsidR="00FD083E">
              <w:t xml:space="preserve"> </w:t>
            </w:r>
            <w:r w:rsidRPr="00300C81">
              <w:t>health</w:t>
            </w:r>
            <w:r w:rsidR="00FD083E">
              <w:t xml:space="preserve"> </w:t>
            </w:r>
            <w:r w:rsidRPr="00300C81">
              <w:t>care/counseling</w:t>
            </w:r>
          </w:p>
        </w:tc>
      </w:tr>
      <w:tr w:rsidR="00FB3831" w:rsidRPr="00135FA4" w14:paraId="417D545C"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1D8AD2B5" w14:textId="112ACA18" w:rsidR="00FB3831" w:rsidRDefault="00FB3831" w:rsidP="00FB3831">
            <w:pPr>
              <w:jc w:val="right"/>
            </w:pPr>
            <w:r w:rsidRPr="00300C81">
              <w:t>11</w:t>
            </w:r>
          </w:p>
        </w:tc>
        <w:tc>
          <w:tcPr>
            <w:tcW w:w="8660" w:type="dxa"/>
          </w:tcPr>
          <w:p w14:paraId="71C22E76" w14:textId="52A0C5D2" w:rsidR="00FB3831" w:rsidRPr="00CF2A87" w:rsidRDefault="00FB3831" w:rsidP="00FB3831">
            <w:pPr>
              <w:cnfStyle w:val="000000000000" w:firstRow="0" w:lastRow="0" w:firstColumn="0" w:lastColumn="0" w:oddVBand="0" w:evenVBand="0" w:oddHBand="0" w:evenHBand="0" w:firstRowFirstColumn="0" w:firstRowLastColumn="0" w:lastRowFirstColumn="0" w:lastRowLastColumn="0"/>
            </w:pPr>
            <w:r w:rsidRPr="00300C81">
              <w:t>Outreach</w:t>
            </w:r>
            <w:r w:rsidR="00FD083E">
              <w:t xml:space="preserve"> </w:t>
            </w:r>
            <w:r w:rsidRPr="00300C81">
              <w:t>and/or</w:t>
            </w:r>
            <w:r w:rsidR="00FD083E">
              <w:t xml:space="preserve"> </w:t>
            </w:r>
            <w:r w:rsidRPr="00300C81">
              <w:t>engagement</w:t>
            </w:r>
          </w:p>
        </w:tc>
      </w:tr>
      <w:tr w:rsidR="00FB3831" w:rsidRPr="00135FA4" w14:paraId="5AF267BC"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001A320E" w14:textId="651C35C8" w:rsidR="00FB3831" w:rsidRDefault="00FB3831" w:rsidP="00FB3831">
            <w:pPr>
              <w:jc w:val="right"/>
            </w:pPr>
            <w:r w:rsidRPr="00300C81">
              <w:t>12</w:t>
            </w:r>
          </w:p>
        </w:tc>
        <w:tc>
          <w:tcPr>
            <w:tcW w:w="8660" w:type="dxa"/>
          </w:tcPr>
          <w:p w14:paraId="07FEF464" w14:textId="106BE422" w:rsidR="00FB3831" w:rsidRPr="00CF2A87" w:rsidRDefault="00FB3831" w:rsidP="00FB3831">
            <w:pPr>
              <w:cnfStyle w:val="000000000000" w:firstRow="0" w:lastRow="0" w:firstColumn="0" w:lastColumn="0" w:oddVBand="0" w:evenVBand="0" w:oddHBand="0" w:evenHBand="0" w:firstRowFirstColumn="0" w:firstRowLastColumn="0" w:lastRowFirstColumn="0" w:lastRowLastColumn="0"/>
            </w:pPr>
            <w:r w:rsidRPr="00300C81">
              <w:t>Substance</w:t>
            </w:r>
            <w:r w:rsidR="00FD083E">
              <w:t xml:space="preserve"> </w:t>
            </w:r>
            <w:r w:rsidRPr="00300C81">
              <w:t>abuse</w:t>
            </w:r>
            <w:r w:rsidR="00FD083E">
              <w:t xml:space="preserve"> </w:t>
            </w:r>
            <w:r w:rsidRPr="00300C81">
              <w:t>services/treatment</w:t>
            </w:r>
          </w:p>
        </w:tc>
      </w:tr>
      <w:tr w:rsidR="00FB3831" w:rsidRPr="00135FA4" w14:paraId="3D7CAE61"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2082837C" w14:textId="3270FA6E" w:rsidR="00FB3831" w:rsidRDefault="00FB3831" w:rsidP="00FB3831">
            <w:pPr>
              <w:jc w:val="right"/>
            </w:pPr>
            <w:r w:rsidRPr="00300C81">
              <w:t>13</w:t>
            </w:r>
          </w:p>
        </w:tc>
        <w:tc>
          <w:tcPr>
            <w:tcW w:w="8660" w:type="dxa"/>
          </w:tcPr>
          <w:p w14:paraId="49FB01B1" w14:textId="5456A795" w:rsidR="00FB3831" w:rsidRPr="00CF2A87" w:rsidRDefault="00FB3831" w:rsidP="00FB3831">
            <w:pPr>
              <w:cnfStyle w:val="000000000000" w:firstRow="0" w:lastRow="0" w:firstColumn="0" w:lastColumn="0" w:oddVBand="0" w:evenVBand="0" w:oddHBand="0" w:evenHBand="0" w:firstRowFirstColumn="0" w:firstRowLastColumn="0" w:lastRowFirstColumn="0" w:lastRowLastColumn="0"/>
            </w:pPr>
            <w:r w:rsidRPr="00300C81">
              <w:t>Transportation</w:t>
            </w:r>
          </w:p>
        </w:tc>
      </w:tr>
      <w:tr w:rsidR="00FB3831" w:rsidRPr="00135FA4" w14:paraId="0853555D"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733A9939" w14:textId="794EFB86" w:rsidR="00FB3831" w:rsidRDefault="00FB3831" w:rsidP="00FB3831">
            <w:pPr>
              <w:jc w:val="right"/>
            </w:pPr>
            <w:r w:rsidRPr="00300C81">
              <w:t>14</w:t>
            </w:r>
          </w:p>
        </w:tc>
        <w:tc>
          <w:tcPr>
            <w:tcW w:w="8660" w:type="dxa"/>
          </w:tcPr>
          <w:p w14:paraId="2A1525AE" w14:textId="31FB7F2A" w:rsidR="00FB3831" w:rsidRPr="00CF2A87" w:rsidRDefault="00FB3831" w:rsidP="00FB3831">
            <w:pPr>
              <w:cnfStyle w:val="000000000000" w:firstRow="0" w:lastRow="0" w:firstColumn="0" w:lastColumn="0" w:oddVBand="0" w:evenVBand="0" w:oddHBand="0" w:evenHBand="0" w:firstRowFirstColumn="0" w:firstRowLastColumn="0" w:lastRowFirstColumn="0" w:lastRowLastColumn="0"/>
            </w:pPr>
            <w:r w:rsidRPr="00300C81">
              <w:t>Other</w:t>
            </w:r>
            <w:r w:rsidR="00FD083E">
              <w:t xml:space="preserve"> </w:t>
            </w:r>
            <w:r w:rsidRPr="00300C81">
              <w:t>HOPWA</w:t>
            </w:r>
            <w:r w:rsidR="00FD083E">
              <w:t xml:space="preserve"> </w:t>
            </w:r>
            <w:r w:rsidRPr="00300C81">
              <w:t>funded</w:t>
            </w:r>
            <w:r w:rsidR="00FD083E">
              <w:t xml:space="preserve"> </w:t>
            </w:r>
            <w:r w:rsidRPr="00300C81">
              <w:t>service</w:t>
            </w:r>
          </w:p>
        </w:tc>
      </w:tr>
    </w:tbl>
    <w:p w14:paraId="202395B0" w14:textId="77777777" w:rsidR="00FB3831" w:rsidRDefault="00FB3831"/>
    <w:p w14:paraId="556A0D3B" w14:textId="4155C119" w:rsidR="00DB6148" w:rsidRDefault="00DB6148" w:rsidP="00DB6148">
      <w:pPr>
        <w:pStyle w:val="Heading2"/>
      </w:pPr>
      <w:bookmarkStart w:id="687" w:name="_4.14.D_SubTypeProvided_(SSVF)"/>
      <w:bookmarkStart w:id="688" w:name="_4.14.D_SSVFServices"/>
      <w:bookmarkStart w:id="689" w:name="_Toc430693284"/>
      <w:bookmarkEnd w:id="687"/>
      <w:bookmarkEnd w:id="688"/>
      <w:r>
        <w:t>4.14.D</w:t>
      </w:r>
      <w:r>
        <w:tab/>
        <w:t>SSVFServices</w:t>
      </w:r>
      <w:bookmarkEnd w:id="689"/>
    </w:p>
    <w:p w14:paraId="594E7338" w14:textId="3965D511" w:rsidR="004B0AEF" w:rsidRPr="004B0AEF" w:rsidRDefault="004B0AEF" w:rsidP="004B0AEF">
      <w:r>
        <w:t>Used</w:t>
      </w:r>
      <w:r w:rsidR="00FD083E">
        <w:t xml:space="preserve"> </w:t>
      </w:r>
      <w:r>
        <w:t>in</w:t>
      </w:r>
      <w:r w:rsidR="00FD083E">
        <w:t xml:space="preserve"> </w:t>
      </w:r>
      <w:r>
        <w:t>Services.csv</w:t>
      </w:r>
      <w:r w:rsidR="00FD083E">
        <w:t xml:space="preserve"> </w:t>
      </w:r>
      <w:r>
        <w:t>when</w:t>
      </w:r>
      <w:r w:rsidR="00FD083E">
        <w:t xml:space="preserve"> </w:t>
      </w:r>
      <w:r>
        <w:t>RecordType</w:t>
      </w:r>
      <w:r w:rsidR="00FD083E">
        <w:t xml:space="preserve"> </w:t>
      </w:r>
      <w:r>
        <w:t>=</w:t>
      </w:r>
      <w:r w:rsidR="00FD083E">
        <w:t xml:space="preserve"> </w:t>
      </w:r>
      <w:r>
        <w:t>144</w:t>
      </w:r>
      <w:r w:rsidR="00FD083E">
        <w:t xml:space="preserve"> </w:t>
      </w:r>
      <w:r>
        <w:t>(SSVF</w:t>
      </w:r>
      <w:r w:rsidR="00FD083E">
        <w:t xml:space="preserve"> </w:t>
      </w:r>
      <w:r>
        <w:t>service)</w:t>
      </w:r>
    </w:p>
    <w:tbl>
      <w:tblPr>
        <w:tblStyle w:val="GridTable1Light-Accent11"/>
        <w:tblW w:w="9445" w:type="dxa"/>
        <w:tblLook w:val="04A0" w:firstRow="1" w:lastRow="0" w:firstColumn="1" w:lastColumn="0" w:noHBand="0" w:noVBand="1"/>
      </w:tblPr>
      <w:tblGrid>
        <w:gridCol w:w="785"/>
        <w:gridCol w:w="8660"/>
      </w:tblGrid>
      <w:tr w:rsidR="00DB6148" w:rsidRPr="00135FA4" w14:paraId="29EF1355" w14:textId="77777777" w:rsidTr="004B0AE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608A7F2D" w14:textId="77777777" w:rsidR="00DB6148" w:rsidRDefault="00DB6148" w:rsidP="004B0AEF">
            <w:pPr>
              <w:jc w:val="right"/>
            </w:pPr>
            <w:r>
              <w:t>Value</w:t>
            </w:r>
          </w:p>
        </w:tc>
        <w:tc>
          <w:tcPr>
            <w:tcW w:w="8660" w:type="dxa"/>
          </w:tcPr>
          <w:p w14:paraId="3C3DCD05" w14:textId="77777777" w:rsidR="00DB6148" w:rsidRDefault="00DB6148" w:rsidP="004B0AEF">
            <w:pPr>
              <w:cnfStyle w:val="100000000000" w:firstRow="1" w:lastRow="0" w:firstColumn="0" w:lastColumn="0" w:oddVBand="0" w:evenVBand="0" w:oddHBand="0" w:evenHBand="0" w:firstRowFirstColumn="0" w:firstRowLastColumn="0" w:lastRowFirstColumn="0" w:lastRowLastColumn="0"/>
            </w:pPr>
            <w:r>
              <w:t>Text</w:t>
            </w:r>
          </w:p>
        </w:tc>
      </w:tr>
      <w:tr w:rsidR="00DB6148" w:rsidRPr="00135FA4" w14:paraId="4C92AAB5"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53C5678A" w14:textId="59EBC40A" w:rsidR="00DB6148" w:rsidRDefault="00DB6148" w:rsidP="00DB6148">
            <w:pPr>
              <w:jc w:val="right"/>
            </w:pPr>
            <w:r w:rsidRPr="00300C81">
              <w:t>1</w:t>
            </w:r>
          </w:p>
        </w:tc>
        <w:tc>
          <w:tcPr>
            <w:tcW w:w="8660" w:type="dxa"/>
            <w:vAlign w:val="center"/>
          </w:tcPr>
          <w:p w14:paraId="5721F3CC" w14:textId="609A71AB" w:rsidR="00DB6148" w:rsidRDefault="00DB6148" w:rsidP="00DB6148">
            <w:pPr>
              <w:cnfStyle w:val="000000000000" w:firstRow="0" w:lastRow="0" w:firstColumn="0" w:lastColumn="0" w:oddVBand="0" w:evenVBand="0" w:oddHBand="0" w:evenHBand="0" w:firstRowFirstColumn="0" w:firstRowLastColumn="0" w:lastRowFirstColumn="0" w:lastRowLastColumn="0"/>
            </w:pPr>
            <w:r>
              <w:t>Outreach</w:t>
            </w:r>
            <w:r w:rsidR="00FD083E">
              <w:t xml:space="preserve"> </w:t>
            </w:r>
            <w:r>
              <w:t>services</w:t>
            </w:r>
          </w:p>
        </w:tc>
      </w:tr>
      <w:tr w:rsidR="00DB6148" w:rsidRPr="00135FA4" w14:paraId="68571C0A"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31ABB42D" w14:textId="73EF90D8" w:rsidR="00DB6148" w:rsidRDefault="00DB6148" w:rsidP="00DB6148">
            <w:pPr>
              <w:jc w:val="right"/>
            </w:pPr>
            <w:r w:rsidRPr="00300C81">
              <w:t>2</w:t>
            </w:r>
          </w:p>
        </w:tc>
        <w:tc>
          <w:tcPr>
            <w:tcW w:w="8660" w:type="dxa"/>
            <w:vAlign w:val="center"/>
          </w:tcPr>
          <w:p w14:paraId="232BF4B2" w14:textId="582C78A2" w:rsidR="00DB6148" w:rsidRPr="00CF2A87" w:rsidRDefault="00DB6148" w:rsidP="00DB6148">
            <w:pPr>
              <w:cnfStyle w:val="000000000000" w:firstRow="0" w:lastRow="0" w:firstColumn="0" w:lastColumn="0" w:oddVBand="0" w:evenVBand="0" w:oddHBand="0" w:evenHBand="0" w:firstRowFirstColumn="0" w:firstRowLastColumn="0" w:lastRowFirstColumn="0" w:lastRowLastColumn="0"/>
            </w:pPr>
            <w:r>
              <w:t>Case</w:t>
            </w:r>
            <w:r w:rsidR="00FD083E">
              <w:t xml:space="preserve"> </w:t>
            </w:r>
            <w:r>
              <w:t>management</w:t>
            </w:r>
            <w:r w:rsidR="00FD083E">
              <w:t xml:space="preserve"> </w:t>
            </w:r>
            <w:r>
              <w:t>services</w:t>
            </w:r>
          </w:p>
        </w:tc>
      </w:tr>
      <w:tr w:rsidR="00DB6148" w:rsidRPr="00135FA4" w14:paraId="10E060FD"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70DBA17E" w14:textId="7CCAD6B5" w:rsidR="00DB6148" w:rsidRDefault="00DB6148" w:rsidP="00DB6148">
            <w:pPr>
              <w:jc w:val="right"/>
            </w:pPr>
            <w:r w:rsidRPr="00300C81">
              <w:lastRenderedPageBreak/>
              <w:t>3</w:t>
            </w:r>
          </w:p>
        </w:tc>
        <w:tc>
          <w:tcPr>
            <w:tcW w:w="8660" w:type="dxa"/>
            <w:vAlign w:val="center"/>
          </w:tcPr>
          <w:p w14:paraId="34CF5443" w14:textId="6A11D15A" w:rsidR="00DB6148" w:rsidRPr="00CF2A87" w:rsidRDefault="00DB6148" w:rsidP="00DB6148">
            <w:pPr>
              <w:cnfStyle w:val="000000000000" w:firstRow="0" w:lastRow="0" w:firstColumn="0" w:lastColumn="0" w:oddVBand="0" w:evenVBand="0" w:oddHBand="0" w:evenHBand="0" w:firstRowFirstColumn="0" w:firstRowLastColumn="0" w:lastRowFirstColumn="0" w:lastRowLastColumn="0"/>
            </w:pPr>
            <w:r>
              <w:t>Assistance</w:t>
            </w:r>
            <w:r w:rsidR="00FD083E">
              <w:t xml:space="preserve"> </w:t>
            </w:r>
            <w:r>
              <w:t>obtaining</w:t>
            </w:r>
            <w:r w:rsidR="00FD083E">
              <w:t xml:space="preserve"> </w:t>
            </w:r>
            <w:r>
              <w:t>VA</w:t>
            </w:r>
            <w:r w:rsidR="00FD083E">
              <w:t xml:space="preserve"> </w:t>
            </w:r>
            <w:r>
              <w:t>benefits</w:t>
            </w:r>
          </w:p>
        </w:tc>
      </w:tr>
      <w:tr w:rsidR="00DB6148" w:rsidRPr="00135FA4" w14:paraId="453F2108"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0AF58ACD" w14:textId="0E3D3620" w:rsidR="00DB6148" w:rsidRDefault="00DB6148" w:rsidP="00DB6148">
            <w:pPr>
              <w:jc w:val="right"/>
            </w:pPr>
            <w:r w:rsidRPr="00300C81">
              <w:t>4</w:t>
            </w:r>
          </w:p>
        </w:tc>
        <w:tc>
          <w:tcPr>
            <w:tcW w:w="8660" w:type="dxa"/>
            <w:vAlign w:val="center"/>
          </w:tcPr>
          <w:p w14:paraId="08DA997E" w14:textId="1081B9BB" w:rsidR="00DB6148" w:rsidRPr="00CF2A87" w:rsidRDefault="00DB6148" w:rsidP="00DB6148">
            <w:pPr>
              <w:cnfStyle w:val="000000000000" w:firstRow="0" w:lastRow="0" w:firstColumn="0" w:lastColumn="0" w:oddVBand="0" w:evenVBand="0" w:oddHBand="0" w:evenHBand="0" w:firstRowFirstColumn="0" w:firstRowLastColumn="0" w:lastRowFirstColumn="0" w:lastRowLastColumn="0"/>
            </w:pPr>
            <w:r>
              <w:t>Assistance</w:t>
            </w:r>
            <w:r w:rsidR="00FD083E">
              <w:t xml:space="preserve"> </w:t>
            </w:r>
            <w:r>
              <w:t>obtaining/coordinating</w:t>
            </w:r>
            <w:r w:rsidR="00FD083E">
              <w:t xml:space="preserve"> </w:t>
            </w:r>
            <w:r>
              <w:t>other</w:t>
            </w:r>
            <w:r w:rsidR="00FD083E">
              <w:t xml:space="preserve"> </w:t>
            </w:r>
            <w:r>
              <w:t>public</w:t>
            </w:r>
            <w:r w:rsidR="00FD083E">
              <w:t xml:space="preserve"> </w:t>
            </w:r>
            <w:r>
              <w:t>benefits</w:t>
            </w:r>
          </w:p>
        </w:tc>
      </w:tr>
      <w:tr w:rsidR="00DB6148" w:rsidRPr="00135FA4" w14:paraId="468085E9"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21E31AD5" w14:textId="58E6D1CF" w:rsidR="00DB6148" w:rsidRDefault="00DB6148" w:rsidP="00DB6148">
            <w:pPr>
              <w:jc w:val="right"/>
            </w:pPr>
            <w:r>
              <w:t>5</w:t>
            </w:r>
          </w:p>
        </w:tc>
        <w:tc>
          <w:tcPr>
            <w:tcW w:w="8660" w:type="dxa"/>
            <w:vAlign w:val="center"/>
          </w:tcPr>
          <w:p w14:paraId="20891893" w14:textId="5FDFA189" w:rsidR="00DB6148" w:rsidRPr="00CF2A87" w:rsidRDefault="00DB6148" w:rsidP="00DB6148">
            <w:pPr>
              <w:cnfStyle w:val="000000000000" w:firstRow="0" w:lastRow="0" w:firstColumn="0" w:lastColumn="0" w:oddVBand="0" w:evenVBand="0" w:oddHBand="0" w:evenHBand="0" w:firstRowFirstColumn="0" w:firstRowLastColumn="0" w:lastRowFirstColumn="0" w:lastRowLastColumn="0"/>
            </w:pPr>
            <w:r>
              <w:t>Direct</w:t>
            </w:r>
            <w:r w:rsidR="00FD083E">
              <w:t xml:space="preserve"> </w:t>
            </w:r>
            <w:r>
              <w:t>provision</w:t>
            </w:r>
            <w:r w:rsidR="00FD083E">
              <w:t xml:space="preserve"> </w:t>
            </w:r>
            <w:r>
              <w:t>of</w:t>
            </w:r>
            <w:r w:rsidR="00FD083E">
              <w:t xml:space="preserve"> </w:t>
            </w:r>
            <w:r>
              <w:t>other</w:t>
            </w:r>
            <w:r w:rsidR="00FD083E">
              <w:t xml:space="preserve"> </w:t>
            </w:r>
            <w:r>
              <w:t>public</w:t>
            </w:r>
            <w:r w:rsidR="00FD083E">
              <w:t xml:space="preserve"> </w:t>
            </w:r>
            <w:r>
              <w:t>benefits</w:t>
            </w:r>
          </w:p>
        </w:tc>
      </w:tr>
      <w:tr w:rsidR="00DB6148" w:rsidRPr="00135FA4" w14:paraId="1199D580"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4B9E1290" w14:textId="250929D3" w:rsidR="00DB6148" w:rsidRDefault="00DB6148" w:rsidP="00DB6148">
            <w:pPr>
              <w:jc w:val="right"/>
            </w:pPr>
            <w:r>
              <w:t>6</w:t>
            </w:r>
          </w:p>
        </w:tc>
        <w:tc>
          <w:tcPr>
            <w:tcW w:w="8660" w:type="dxa"/>
            <w:vAlign w:val="center"/>
          </w:tcPr>
          <w:p w14:paraId="0A3AECC4" w14:textId="6CFF2A03" w:rsidR="00DB6148" w:rsidRPr="00CF2A87" w:rsidRDefault="00DB6148" w:rsidP="00DB6148">
            <w:pPr>
              <w:cnfStyle w:val="000000000000" w:firstRow="0" w:lastRow="0" w:firstColumn="0" w:lastColumn="0" w:oddVBand="0" w:evenVBand="0" w:oddHBand="0" w:evenHBand="0" w:firstRowFirstColumn="0" w:firstRowLastColumn="0" w:lastRowFirstColumn="0" w:lastRowLastColumn="0"/>
            </w:pPr>
            <w:r>
              <w:t>Other</w:t>
            </w:r>
            <w:r w:rsidR="00FD083E">
              <w:t xml:space="preserve"> </w:t>
            </w:r>
            <w:r>
              <w:t>(non-TFA)</w:t>
            </w:r>
            <w:r w:rsidR="00FD083E">
              <w:t xml:space="preserve"> </w:t>
            </w:r>
            <w:r>
              <w:t>supportive</w:t>
            </w:r>
            <w:r w:rsidR="00FD083E">
              <w:t xml:space="preserve"> </w:t>
            </w:r>
            <w:r>
              <w:t>service</w:t>
            </w:r>
            <w:r w:rsidR="00FD083E">
              <w:t xml:space="preserve"> </w:t>
            </w:r>
            <w:r>
              <w:t>approved</w:t>
            </w:r>
            <w:r w:rsidR="00FD083E">
              <w:t xml:space="preserve"> </w:t>
            </w:r>
            <w:r>
              <w:t>by</w:t>
            </w:r>
            <w:r w:rsidR="00FD083E">
              <w:t xml:space="preserve"> </w:t>
            </w:r>
            <w:r>
              <w:t>VA</w:t>
            </w:r>
          </w:p>
        </w:tc>
      </w:tr>
    </w:tbl>
    <w:p w14:paraId="0530B774" w14:textId="77777777" w:rsidR="00DB6148" w:rsidRDefault="00DB6148" w:rsidP="00DB6148"/>
    <w:p w14:paraId="48235045" w14:textId="28BB6C99" w:rsidR="009D5E69" w:rsidRDefault="009D5E69" w:rsidP="009D5E69">
      <w:pPr>
        <w:pStyle w:val="Heading2"/>
      </w:pPr>
      <w:bookmarkStart w:id="690" w:name="_4.14.D3_SSVFSubType3"/>
      <w:bookmarkStart w:id="691" w:name="_Toc430693285"/>
      <w:bookmarkEnd w:id="690"/>
      <w:r>
        <w:t>4.14.</w:t>
      </w:r>
      <w:r w:rsidR="007D2561">
        <w:t>D</w:t>
      </w:r>
      <w:r w:rsidR="00DB6148">
        <w:t>3</w:t>
      </w:r>
      <w:r>
        <w:tab/>
      </w:r>
      <w:r w:rsidR="00DB6148">
        <w:t>SSVFSubType3</w:t>
      </w:r>
      <w:bookmarkEnd w:id="691"/>
    </w:p>
    <w:p w14:paraId="5BD2FAAE" w14:textId="68067A15" w:rsidR="007D2561" w:rsidRDefault="004B0AEF" w:rsidP="007D2561">
      <w:r>
        <w:t>Used</w:t>
      </w:r>
      <w:r w:rsidR="00FD083E">
        <w:t xml:space="preserve"> </w:t>
      </w:r>
      <w:r>
        <w:t>in</w:t>
      </w:r>
      <w:r w:rsidR="00FD083E">
        <w:t xml:space="preserve"> </w:t>
      </w:r>
      <w:r>
        <w:t>Services.csv</w:t>
      </w:r>
      <w:r w:rsidR="00FD083E">
        <w:t xml:space="preserve"> </w:t>
      </w:r>
      <w:r>
        <w:t>when</w:t>
      </w:r>
      <w:r w:rsidR="00FD083E">
        <w:t xml:space="preserve"> </w:t>
      </w:r>
      <w:r w:rsidR="00064337">
        <w:t>RecordType</w:t>
      </w:r>
      <w:r w:rsidR="00FD083E">
        <w:t xml:space="preserve"> </w:t>
      </w:r>
      <w:r w:rsidR="00064337">
        <w:t>=</w:t>
      </w:r>
      <w:r w:rsidR="00FD083E">
        <w:t xml:space="preserve"> </w:t>
      </w:r>
      <w:r w:rsidR="00064337">
        <w:t>144</w:t>
      </w:r>
      <w:r w:rsidR="00FD083E">
        <w:t xml:space="preserve"> </w:t>
      </w:r>
      <w:r w:rsidR="00064337">
        <w:t>(SSVF</w:t>
      </w:r>
      <w:r w:rsidR="00FD083E">
        <w:t xml:space="preserve"> </w:t>
      </w:r>
      <w:r w:rsidR="00064337">
        <w:t>service)</w:t>
      </w:r>
      <w:r w:rsidR="00FD083E">
        <w:t xml:space="preserve"> </w:t>
      </w:r>
      <w:r w:rsidR="00064337">
        <w:t>and</w:t>
      </w:r>
      <w:r w:rsidR="00FD083E">
        <w:t xml:space="preserve"> </w:t>
      </w:r>
      <w:r w:rsidR="00DB6148">
        <w:t>TypeProvided</w:t>
      </w:r>
      <w:r w:rsidR="00FD083E">
        <w:t xml:space="preserve"> </w:t>
      </w:r>
      <w:r w:rsidR="00BA5C41">
        <w:t>=</w:t>
      </w:r>
      <w:r w:rsidR="00FD083E">
        <w:t xml:space="preserve"> </w:t>
      </w:r>
      <w:r w:rsidR="00DB6148">
        <w:t>3.</w:t>
      </w:r>
    </w:p>
    <w:tbl>
      <w:tblPr>
        <w:tblStyle w:val="GridTable1Light-Accent11"/>
        <w:tblW w:w="9535" w:type="dxa"/>
        <w:tblLook w:val="04A0" w:firstRow="1" w:lastRow="0" w:firstColumn="1" w:lastColumn="0" w:noHBand="0" w:noVBand="1"/>
      </w:tblPr>
      <w:tblGrid>
        <w:gridCol w:w="798"/>
        <w:gridCol w:w="8737"/>
      </w:tblGrid>
      <w:tr w:rsidR="00DB6148" w:rsidRPr="00135FA4" w14:paraId="3054AF18" w14:textId="77777777" w:rsidTr="00DB614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98" w:type="dxa"/>
          </w:tcPr>
          <w:p w14:paraId="0DCB439B" w14:textId="77777777" w:rsidR="00DB6148" w:rsidRDefault="00DB6148" w:rsidP="0022457B">
            <w:pPr>
              <w:jc w:val="right"/>
            </w:pPr>
            <w:r>
              <w:t>Value</w:t>
            </w:r>
          </w:p>
        </w:tc>
        <w:tc>
          <w:tcPr>
            <w:tcW w:w="8737" w:type="dxa"/>
          </w:tcPr>
          <w:p w14:paraId="5BA32533" w14:textId="1EB0EFCC" w:rsidR="00DB6148" w:rsidRDefault="00DB6148" w:rsidP="0035167E">
            <w:pPr>
              <w:cnfStyle w:val="100000000000" w:firstRow="1" w:lastRow="0" w:firstColumn="0" w:lastColumn="0" w:oddVBand="0" w:evenVBand="0" w:oddHBand="0" w:evenHBand="0" w:firstRowFirstColumn="0" w:firstRowLastColumn="0" w:lastRowFirstColumn="0" w:lastRowLastColumn="0"/>
            </w:pPr>
            <w:r>
              <w:t>Text</w:t>
            </w:r>
          </w:p>
        </w:tc>
      </w:tr>
      <w:tr w:rsidR="00DB6148" w:rsidRPr="00135FA4" w14:paraId="1A42D46C" w14:textId="77777777" w:rsidTr="00DB6148">
        <w:trPr>
          <w:cantSplit/>
        </w:trPr>
        <w:tc>
          <w:tcPr>
            <w:cnfStyle w:val="001000000000" w:firstRow="0" w:lastRow="0" w:firstColumn="1" w:lastColumn="0" w:oddVBand="0" w:evenVBand="0" w:oddHBand="0" w:evenHBand="0" w:firstRowFirstColumn="0" w:firstRowLastColumn="0" w:lastRowFirstColumn="0" w:lastRowLastColumn="0"/>
            <w:tcW w:w="798" w:type="dxa"/>
          </w:tcPr>
          <w:p w14:paraId="3BCE076E" w14:textId="0E28139B" w:rsidR="00DB6148" w:rsidRDefault="00DB6148" w:rsidP="0022457B">
            <w:pPr>
              <w:jc w:val="right"/>
            </w:pPr>
            <w:r>
              <w:t>1</w:t>
            </w:r>
          </w:p>
        </w:tc>
        <w:tc>
          <w:tcPr>
            <w:tcW w:w="8737" w:type="dxa"/>
          </w:tcPr>
          <w:p w14:paraId="7DD1CD7F" w14:textId="455821A4" w:rsidR="00DB6148" w:rsidRDefault="00DB6148" w:rsidP="0005021D">
            <w:pPr>
              <w:cnfStyle w:val="000000000000" w:firstRow="0" w:lastRow="0" w:firstColumn="0" w:lastColumn="0" w:oddVBand="0" w:evenVBand="0" w:oddHBand="0" w:evenHBand="0" w:firstRowFirstColumn="0" w:firstRowLastColumn="0" w:lastRowFirstColumn="0" w:lastRowLastColumn="0"/>
            </w:pPr>
            <w:r>
              <w:t>VA</w:t>
            </w:r>
            <w:r w:rsidR="00FD083E">
              <w:t xml:space="preserve"> </w:t>
            </w:r>
            <w:r>
              <w:t>vocational</w:t>
            </w:r>
            <w:r w:rsidR="00FD083E">
              <w:t xml:space="preserve"> </w:t>
            </w:r>
            <w:r>
              <w:t>and</w:t>
            </w:r>
            <w:r w:rsidR="00FD083E">
              <w:t xml:space="preserve"> </w:t>
            </w:r>
            <w:r>
              <w:t>rehabilitation</w:t>
            </w:r>
            <w:r w:rsidR="00FD083E">
              <w:t xml:space="preserve"> </w:t>
            </w:r>
            <w:r>
              <w:t>counseling</w:t>
            </w:r>
          </w:p>
        </w:tc>
      </w:tr>
      <w:tr w:rsidR="00DB6148" w:rsidRPr="00135FA4" w14:paraId="2F5AA70E" w14:textId="77777777" w:rsidTr="00DB6148">
        <w:trPr>
          <w:cantSplit/>
        </w:trPr>
        <w:tc>
          <w:tcPr>
            <w:cnfStyle w:val="001000000000" w:firstRow="0" w:lastRow="0" w:firstColumn="1" w:lastColumn="0" w:oddVBand="0" w:evenVBand="0" w:oddHBand="0" w:evenHBand="0" w:firstRowFirstColumn="0" w:firstRowLastColumn="0" w:lastRowFirstColumn="0" w:lastRowLastColumn="0"/>
            <w:tcW w:w="798" w:type="dxa"/>
          </w:tcPr>
          <w:p w14:paraId="10DBE477" w14:textId="3284CE31" w:rsidR="00DB6148" w:rsidRDefault="00DB6148" w:rsidP="0022457B">
            <w:pPr>
              <w:jc w:val="right"/>
            </w:pPr>
            <w:r>
              <w:t>2</w:t>
            </w:r>
          </w:p>
        </w:tc>
        <w:tc>
          <w:tcPr>
            <w:tcW w:w="8737" w:type="dxa"/>
          </w:tcPr>
          <w:p w14:paraId="578F9D52" w14:textId="03A9BF4D" w:rsidR="00DB6148" w:rsidRDefault="00DB6148" w:rsidP="0005021D">
            <w:pPr>
              <w:cnfStyle w:val="000000000000" w:firstRow="0" w:lastRow="0" w:firstColumn="0" w:lastColumn="0" w:oddVBand="0" w:evenVBand="0" w:oddHBand="0" w:evenHBand="0" w:firstRowFirstColumn="0" w:firstRowLastColumn="0" w:lastRowFirstColumn="0" w:lastRowLastColumn="0"/>
            </w:pPr>
            <w:r>
              <w:t>Employment</w:t>
            </w:r>
            <w:r w:rsidR="00FD083E">
              <w:t xml:space="preserve"> </w:t>
            </w:r>
            <w:r>
              <w:t>and</w:t>
            </w:r>
            <w:r w:rsidR="00FD083E">
              <w:t xml:space="preserve"> </w:t>
            </w:r>
            <w:r>
              <w:t>training</w:t>
            </w:r>
            <w:r w:rsidR="00FD083E">
              <w:t xml:space="preserve"> </w:t>
            </w:r>
            <w:r>
              <w:t>services</w:t>
            </w:r>
          </w:p>
        </w:tc>
      </w:tr>
      <w:tr w:rsidR="00DB6148" w:rsidRPr="00135FA4" w14:paraId="023638B6" w14:textId="77777777" w:rsidTr="00DB6148">
        <w:trPr>
          <w:cantSplit/>
        </w:trPr>
        <w:tc>
          <w:tcPr>
            <w:cnfStyle w:val="001000000000" w:firstRow="0" w:lastRow="0" w:firstColumn="1" w:lastColumn="0" w:oddVBand="0" w:evenVBand="0" w:oddHBand="0" w:evenHBand="0" w:firstRowFirstColumn="0" w:firstRowLastColumn="0" w:lastRowFirstColumn="0" w:lastRowLastColumn="0"/>
            <w:tcW w:w="798" w:type="dxa"/>
          </w:tcPr>
          <w:p w14:paraId="50D00FDB" w14:textId="2BE70013" w:rsidR="00DB6148" w:rsidRDefault="00DB6148" w:rsidP="0022457B">
            <w:pPr>
              <w:jc w:val="right"/>
            </w:pPr>
            <w:r>
              <w:t>3</w:t>
            </w:r>
          </w:p>
        </w:tc>
        <w:tc>
          <w:tcPr>
            <w:tcW w:w="8737" w:type="dxa"/>
          </w:tcPr>
          <w:p w14:paraId="192C6244" w14:textId="409FFDCD" w:rsidR="00DB6148" w:rsidRDefault="00DB6148" w:rsidP="0005021D">
            <w:pPr>
              <w:cnfStyle w:val="000000000000" w:firstRow="0" w:lastRow="0" w:firstColumn="0" w:lastColumn="0" w:oddVBand="0" w:evenVBand="0" w:oddHBand="0" w:evenHBand="0" w:firstRowFirstColumn="0" w:firstRowLastColumn="0" w:lastRowFirstColumn="0" w:lastRowLastColumn="0"/>
            </w:pPr>
            <w:r>
              <w:t>Educational</w:t>
            </w:r>
            <w:r w:rsidR="00FD083E">
              <w:t xml:space="preserve"> </w:t>
            </w:r>
            <w:r>
              <w:t>assistance</w:t>
            </w:r>
          </w:p>
        </w:tc>
      </w:tr>
      <w:tr w:rsidR="00DB6148" w:rsidRPr="00135FA4" w14:paraId="09BF623A" w14:textId="77777777" w:rsidTr="00DB6148">
        <w:trPr>
          <w:cantSplit/>
        </w:trPr>
        <w:tc>
          <w:tcPr>
            <w:cnfStyle w:val="001000000000" w:firstRow="0" w:lastRow="0" w:firstColumn="1" w:lastColumn="0" w:oddVBand="0" w:evenVBand="0" w:oddHBand="0" w:evenHBand="0" w:firstRowFirstColumn="0" w:firstRowLastColumn="0" w:lastRowFirstColumn="0" w:lastRowLastColumn="0"/>
            <w:tcW w:w="798" w:type="dxa"/>
          </w:tcPr>
          <w:p w14:paraId="593BE818" w14:textId="57FA9D50" w:rsidR="00DB6148" w:rsidRDefault="00DB6148" w:rsidP="0022457B">
            <w:pPr>
              <w:jc w:val="right"/>
            </w:pPr>
            <w:r>
              <w:t>4</w:t>
            </w:r>
          </w:p>
        </w:tc>
        <w:tc>
          <w:tcPr>
            <w:tcW w:w="8737" w:type="dxa"/>
          </w:tcPr>
          <w:p w14:paraId="6A43D06F" w14:textId="71309325" w:rsidR="00DB6148" w:rsidRDefault="00DB6148" w:rsidP="00100ADF">
            <w:pPr>
              <w:cnfStyle w:val="000000000000" w:firstRow="0" w:lastRow="0" w:firstColumn="0" w:lastColumn="0" w:oddVBand="0" w:evenVBand="0" w:oddHBand="0" w:evenHBand="0" w:firstRowFirstColumn="0" w:firstRowLastColumn="0" w:lastRowFirstColumn="0" w:lastRowLastColumn="0"/>
            </w:pPr>
            <w:r>
              <w:t>Health</w:t>
            </w:r>
            <w:r w:rsidR="00FD083E">
              <w:t xml:space="preserve"> </w:t>
            </w:r>
            <w:r>
              <w:t>care</w:t>
            </w:r>
            <w:r w:rsidR="00FD083E">
              <w:t xml:space="preserve"> </w:t>
            </w:r>
            <w:r>
              <w:t>services</w:t>
            </w:r>
          </w:p>
        </w:tc>
      </w:tr>
    </w:tbl>
    <w:p w14:paraId="43C78712" w14:textId="28C5C42A" w:rsidR="009D5E69" w:rsidRDefault="009D5E69" w:rsidP="009D5E69"/>
    <w:p w14:paraId="65469B29" w14:textId="7E5BC82C" w:rsidR="00DB6148" w:rsidRDefault="00DB6148" w:rsidP="00DB6148">
      <w:pPr>
        <w:pStyle w:val="Heading2"/>
      </w:pPr>
      <w:bookmarkStart w:id="692" w:name="_4.15_TypeProvided_(Financial"/>
      <w:bookmarkStart w:id="693" w:name="_4.14.D4_SSVFSubType4"/>
      <w:bookmarkStart w:id="694" w:name="_Toc430693286"/>
      <w:bookmarkEnd w:id="692"/>
      <w:bookmarkEnd w:id="693"/>
      <w:r>
        <w:t>4.14.D4</w:t>
      </w:r>
      <w:r>
        <w:tab/>
        <w:t>SSVFSubType4</w:t>
      </w:r>
      <w:bookmarkEnd w:id="694"/>
    </w:p>
    <w:p w14:paraId="60BB64A9" w14:textId="68634B2F" w:rsidR="00DB6148" w:rsidRDefault="00BA5C41" w:rsidP="00DB6148">
      <w:r>
        <w:t>Used</w:t>
      </w:r>
      <w:r w:rsidR="00FD083E">
        <w:t xml:space="preserve"> </w:t>
      </w:r>
      <w:r>
        <w:t>in</w:t>
      </w:r>
      <w:r w:rsidR="00FD083E">
        <w:t xml:space="preserve"> </w:t>
      </w:r>
      <w:r>
        <w:t>Services.csv</w:t>
      </w:r>
      <w:r w:rsidR="00FD083E">
        <w:t xml:space="preserve"> </w:t>
      </w:r>
      <w:r>
        <w:t>when</w:t>
      </w:r>
      <w:r w:rsidR="00FD083E">
        <w:t xml:space="preserve"> </w:t>
      </w:r>
      <w:r w:rsidR="00064337">
        <w:t>RecordType</w:t>
      </w:r>
      <w:r w:rsidR="00FD083E">
        <w:t xml:space="preserve"> </w:t>
      </w:r>
      <w:r w:rsidR="00064337">
        <w:t>=</w:t>
      </w:r>
      <w:r w:rsidR="00FD083E">
        <w:t xml:space="preserve"> </w:t>
      </w:r>
      <w:r w:rsidR="00064337">
        <w:t>144</w:t>
      </w:r>
      <w:r w:rsidR="00FD083E">
        <w:t xml:space="preserve"> </w:t>
      </w:r>
      <w:r w:rsidR="00064337">
        <w:t>(SSVF</w:t>
      </w:r>
      <w:r w:rsidR="00FD083E">
        <w:t xml:space="preserve"> </w:t>
      </w:r>
      <w:r w:rsidR="00064337">
        <w:t>service)</w:t>
      </w:r>
      <w:r w:rsidR="00FD083E">
        <w:t xml:space="preserve"> </w:t>
      </w:r>
      <w:r w:rsidR="00064337">
        <w:t>and</w:t>
      </w:r>
      <w:r w:rsidR="00FD083E">
        <w:t xml:space="preserve"> </w:t>
      </w:r>
      <w:r>
        <w:t>TypeProvided</w:t>
      </w:r>
      <w:r w:rsidR="00FD083E">
        <w:t xml:space="preserve"> </w:t>
      </w:r>
      <w:r>
        <w:t>=</w:t>
      </w:r>
      <w:r w:rsidR="00FD083E">
        <w:t xml:space="preserve"> </w:t>
      </w:r>
      <w:r w:rsidR="00DB6148">
        <w:t>4.</w:t>
      </w:r>
    </w:p>
    <w:tbl>
      <w:tblPr>
        <w:tblStyle w:val="GridTable1Light-Accent11"/>
        <w:tblW w:w="9535" w:type="dxa"/>
        <w:tblLook w:val="04A0" w:firstRow="1" w:lastRow="0" w:firstColumn="1" w:lastColumn="0" w:noHBand="0" w:noVBand="1"/>
      </w:tblPr>
      <w:tblGrid>
        <w:gridCol w:w="798"/>
        <w:gridCol w:w="8737"/>
      </w:tblGrid>
      <w:tr w:rsidR="00DB6148" w:rsidRPr="00135FA4" w14:paraId="0D2DFC61" w14:textId="77777777" w:rsidTr="004B0AE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98" w:type="dxa"/>
          </w:tcPr>
          <w:p w14:paraId="52728F09" w14:textId="77777777" w:rsidR="00DB6148" w:rsidRDefault="00DB6148" w:rsidP="004B0AEF">
            <w:pPr>
              <w:jc w:val="right"/>
            </w:pPr>
            <w:r>
              <w:t>Value</w:t>
            </w:r>
          </w:p>
        </w:tc>
        <w:tc>
          <w:tcPr>
            <w:tcW w:w="8737" w:type="dxa"/>
          </w:tcPr>
          <w:p w14:paraId="0FE6328D" w14:textId="77777777" w:rsidR="00DB6148" w:rsidRDefault="00DB6148" w:rsidP="004B0AEF">
            <w:pPr>
              <w:cnfStyle w:val="100000000000" w:firstRow="1" w:lastRow="0" w:firstColumn="0" w:lastColumn="0" w:oddVBand="0" w:evenVBand="0" w:oddHBand="0" w:evenHBand="0" w:firstRowFirstColumn="0" w:firstRowLastColumn="0" w:lastRowFirstColumn="0" w:lastRowLastColumn="0"/>
            </w:pPr>
            <w:r>
              <w:t>Text</w:t>
            </w:r>
          </w:p>
        </w:tc>
      </w:tr>
      <w:tr w:rsidR="00DB6148" w:rsidRPr="00135FA4" w14:paraId="725A56CF"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3837CEB6" w14:textId="77777777" w:rsidR="00DB6148" w:rsidRDefault="00DB6148" w:rsidP="004B0AEF">
            <w:pPr>
              <w:jc w:val="right"/>
            </w:pPr>
            <w:r>
              <w:t>1</w:t>
            </w:r>
          </w:p>
        </w:tc>
        <w:tc>
          <w:tcPr>
            <w:tcW w:w="8737" w:type="dxa"/>
          </w:tcPr>
          <w:p w14:paraId="5001DBCE" w14:textId="5A0D5ABF" w:rsidR="00DB6148" w:rsidRDefault="00DB6148" w:rsidP="004B0AEF">
            <w:pPr>
              <w:cnfStyle w:val="000000000000" w:firstRow="0" w:lastRow="0" w:firstColumn="0" w:lastColumn="0" w:oddVBand="0" w:evenVBand="0" w:oddHBand="0" w:evenHBand="0" w:firstRowFirstColumn="0" w:firstRowLastColumn="0" w:lastRowFirstColumn="0" w:lastRowLastColumn="0"/>
            </w:pPr>
            <w:r>
              <w:t>Health</w:t>
            </w:r>
            <w:r w:rsidR="00FD083E">
              <w:t xml:space="preserve"> </w:t>
            </w:r>
            <w:r>
              <w:t>care</w:t>
            </w:r>
            <w:r w:rsidR="00FD083E">
              <w:t xml:space="preserve"> </w:t>
            </w:r>
            <w:r>
              <w:t>services</w:t>
            </w:r>
          </w:p>
        </w:tc>
      </w:tr>
      <w:tr w:rsidR="00DB6148" w:rsidRPr="00135FA4" w14:paraId="63BE12F0"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0EC12F66" w14:textId="77777777" w:rsidR="00DB6148" w:rsidRDefault="00DB6148" w:rsidP="004B0AEF">
            <w:pPr>
              <w:jc w:val="right"/>
            </w:pPr>
            <w:r>
              <w:t>2</w:t>
            </w:r>
          </w:p>
        </w:tc>
        <w:tc>
          <w:tcPr>
            <w:tcW w:w="8737" w:type="dxa"/>
          </w:tcPr>
          <w:p w14:paraId="24441A9F" w14:textId="06443326" w:rsidR="00DB6148" w:rsidRDefault="00DB6148" w:rsidP="004B0AEF">
            <w:pPr>
              <w:cnfStyle w:val="000000000000" w:firstRow="0" w:lastRow="0" w:firstColumn="0" w:lastColumn="0" w:oddVBand="0" w:evenVBand="0" w:oddHBand="0" w:evenHBand="0" w:firstRowFirstColumn="0" w:firstRowLastColumn="0" w:lastRowFirstColumn="0" w:lastRowLastColumn="0"/>
            </w:pPr>
            <w:r>
              <w:t>Daily</w:t>
            </w:r>
            <w:r w:rsidR="00FD083E">
              <w:t xml:space="preserve"> </w:t>
            </w:r>
            <w:r>
              <w:t>living</w:t>
            </w:r>
            <w:r w:rsidR="00FD083E">
              <w:t xml:space="preserve"> </w:t>
            </w:r>
            <w:r>
              <w:t>services</w:t>
            </w:r>
          </w:p>
        </w:tc>
      </w:tr>
      <w:tr w:rsidR="00DB6148" w:rsidRPr="00135FA4" w14:paraId="68213757"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0DE95E7A" w14:textId="77777777" w:rsidR="00DB6148" w:rsidRDefault="00DB6148" w:rsidP="004B0AEF">
            <w:pPr>
              <w:jc w:val="right"/>
            </w:pPr>
            <w:r>
              <w:t>3</w:t>
            </w:r>
          </w:p>
        </w:tc>
        <w:tc>
          <w:tcPr>
            <w:tcW w:w="8737" w:type="dxa"/>
          </w:tcPr>
          <w:p w14:paraId="4CDA2744" w14:textId="1221B12F" w:rsidR="00DB6148" w:rsidRDefault="00DB6148" w:rsidP="004B0AEF">
            <w:pPr>
              <w:cnfStyle w:val="000000000000" w:firstRow="0" w:lastRow="0" w:firstColumn="0" w:lastColumn="0" w:oddVBand="0" w:evenVBand="0" w:oddHBand="0" w:evenHBand="0" w:firstRowFirstColumn="0" w:firstRowLastColumn="0" w:lastRowFirstColumn="0" w:lastRowLastColumn="0"/>
            </w:pPr>
            <w:r>
              <w:t>Personal</w:t>
            </w:r>
            <w:r w:rsidR="00FD083E">
              <w:t xml:space="preserve"> </w:t>
            </w:r>
            <w:r>
              <w:t>financial</w:t>
            </w:r>
            <w:r w:rsidR="00FD083E">
              <w:t xml:space="preserve"> </w:t>
            </w:r>
            <w:r>
              <w:t>planning</w:t>
            </w:r>
            <w:r w:rsidR="00FD083E">
              <w:t xml:space="preserve"> </w:t>
            </w:r>
            <w:r>
              <w:t>services</w:t>
            </w:r>
          </w:p>
        </w:tc>
      </w:tr>
      <w:tr w:rsidR="00DB6148" w:rsidRPr="00135FA4" w14:paraId="4560642E"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5D54E410" w14:textId="77777777" w:rsidR="00DB6148" w:rsidRDefault="00DB6148" w:rsidP="004B0AEF">
            <w:pPr>
              <w:jc w:val="right"/>
            </w:pPr>
            <w:r>
              <w:t>4</w:t>
            </w:r>
          </w:p>
        </w:tc>
        <w:tc>
          <w:tcPr>
            <w:tcW w:w="8737" w:type="dxa"/>
          </w:tcPr>
          <w:p w14:paraId="1CBE2364" w14:textId="0B3B4B0B" w:rsidR="00DB6148" w:rsidRDefault="00DB6148" w:rsidP="004B0AEF">
            <w:pPr>
              <w:cnfStyle w:val="000000000000" w:firstRow="0" w:lastRow="0" w:firstColumn="0" w:lastColumn="0" w:oddVBand="0" w:evenVBand="0" w:oddHBand="0" w:evenHBand="0" w:firstRowFirstColumn="0" w:firstRowLastColumn="0" w:lastRowFirstColumn="0" w:lastRowLastColumn="0"/>
            </w:pPr>
            <w:r>
              <w:t>Transportation</w:t>
            </w:r>
            <w:r w:rsidR="00FD083E">
              <w:t xml:space="preserve"> </w:t>
            </w:r>
            <w:r>
              <w:t>services</w:t>
            </w:r>
          </w:p>
        </w:tc>
      </w:tr>
      <w:tr w:rsidR="00DB6148" w:rsidRPr="00135FA4" w14:paraId="71BB3686"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1DF02309" w14:textId="77777777" w:rsidR="00DB6148" w:rsidRDefault="00DB6148" w:rsidP="004B0AEF">
            <w:pPr>
              <w:jc w:val="right"/>
            </w:pPr>
            <w:r>
              <w:t>5</w:t>
            </w:r>
          </w:p>
        </w:tc>
        <w:tc>
          <w:tcPr>
            <w:tcW w:w="8737" w:type="dxa"/>
          </w:tcPr>
          <w:p w14:paraId="207CE072" w14:textId="56B1EC73" w:rsidR="00DB6148" w:rsidRDefault="00DB6148" w:rsidP="004B0AEF">
            <w:pPr>
              <w:cnfStyle w:val="000000000000" w:firstRow="0" w:lastRow="0" w:firstColumn="0" w:lastColumn="0" w:oddVBand="0" w:evenVBand="0" w:oddHBand="0" w:evenHBand="0" w:firstRowFirstColumn="0" w:firstRowLastColumn="0" w:lastRowFirstColumn="0" w:lastRowLastColumn="0"/>
            </w:pPr>
            <w:r>
              <w:t>Income</w:t>
            </w:r>
            <w:r w:rsidR="00FD083E">
              <w:t xml:space="preserve"> </w:t>
            </w:r>
            <w:r>
              <w:t>support</w:t>
            </w:r>
            <w:r w:rsidR="00FD083E">
              <w:t xml:space="preserve"> </w:t>
            </w:r>
            <w:r>
              <w:t>services</w:t>
            </w:r>
          </w:p>
        </w:tc>
      </w:tr>
      <w:tr w:rsidR="00DB6148" w:rsidRPr="00135FA4" w14:paraId="02F42CF6"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3627ACF7" w14:textId="77777777" w:rsidR="00DB6148" w:rsidRDefault="00DB6148" w:rsidP="004B0AEF">
            <w:pPr>
              <w:jc w:val="right"/>
            </w:pPr>
            <w:r>
              <w:t>6</w:t>
            </w:r>
          </w:p>
        </w:tc>
        <w:tc>
          <w:tcPr>
            <w:tcW w:w="8737" w:type="dxa"/>
          </w:tcPr>
          <w:p w14:paraId="2B2343FE" w14:textId="4DCD1181" w:rsidR="00DB6148" w:rsidRDefault="00DB6148" w:rsidP="004B0AEF">
            <w:pPr>
              <w:cnfStyle w:val="000000000000" w:firstRow="0" w:lastRow="0" w:firstColumn="0" w:lastColumn="0" w:oddVBand="0" w:evenVBand="0" w:oddHBand="0" w:evenHBand="0" w:firstRowFirstColumn="0" w:firstRowLastColumn="0" w:lastRowFirstColumn="0" w:lastRowLastColumn="0"/>
            </w:pPr>
            <w:r>
              <w:t>Fiduciary</w:t>
            </w:r>
            <w:r w:rsidR="00FD083E">
              <w:t xml:space="preserve"> </w:t>
            </w:r>
            <w:r>
              <w:t>and</w:t>
            </w:r>
            <w:r w:rsidR="00FD083E">
              <w:t xml:space="preserve"> </w:t>
            </w:r>
            <w:r>
              <w:t>representative</w:t>
            </w:r>
            <w:r w:rsidR="00FD083E">
              <w:t xml:space="preserve"> </w:t>
            </w:r>
            <w:r>
              <w:t>payee</w:t>
            </w:r>
            <w:r w:rsidR="00FD083E">
              <w:t xml:space="preserve"> </w:t>
            </w:r>
            <w:r>
              <w:t>services</w:t>
            </w:r>
          </w:p>
        </w:tc>
      </w:tr>
      <w:tr w:rsidR="00DB6148" w:rsidRPr="00135FA4" w14:paraId="4787F9B3"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6C6D89FE" w14:textId="77777777" w:rsidR="00DB6148" w:rsidRDefault="00DB6148" w:rsidP="004B0AEF">
            <w:pPr>
              <w:jc w:val="right"/>
            </w:pPr>
            <w:r>
              <w:t>7</w:t>
            </w:r>
          </w:p>
        </w:tc>
        <w:tc>
          <w:tcPr>
            <w:tcW w:w="8737" w:type="dxa"/>
          </w:tcPr>
          <w:p w14:paraId="4153D10F" w14:textId="5EFE51ED" w:rsidR="00DB6148" w:rsidRDefault="00DB6148" w:rsidP="004B0AEF">
            <w:pPr>
              <w:cnfStyle w:val="000000000000" w:firstRow="0" w:lastRow="0" w:firstColumn="0" w:lastColumn="0" w:oddVBand="0" w:evenVBand="0" w:oddHBand="0" w:evenHBand="0" w:firstRowFirstColumn="0" w:firstRowLastColumn="0" w:lastRowFirstColumn="0" w:lastRowLastColumn="0"/>
            </w:pPr>
            <w:r>
              <w:t>Legal</w:t>
            </w:r>
            <w:r w:rsidR="00FD083E">
              <w:t xml:space="preserve"> </w:t>
            </w:r>
            <w:r>
              <w:t>services</w:t>
            </w:r>
            <w:r w:rsidR="00FD083E">
              <w:t xml:space="preserve"> </w:t>
            </w:r>
            <w:r>
              <w:t>-</w:t>
            </w:r>
            <w:r w:rsidR="00FD083E">
              <w:t xml:space="preserve"> </w:t>
            </w:r>
            <w:r>
              <w:t>child</w:t>
            </w:r>
            <w:r w:rsidR="00FD083E">
              <w:t xml:space="preserve"> </w:t>
            </w:r>
            <w:r>
              <w:t>support</w:t>
            </w:r>
          </w:p>
        </w:tc>
      </w:tr>
      <w:tr w:rsidR="00DB6148" w:rsidRPr="00135FA4" w14:paraId="7DA888FA"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46832C48" w14:textId="77777777" w:rsidR="00DB6148" w:rsidRDefault="00DB6148" w:rsidP="004B0AEF">
            <w:pPr>
              <w:jc w:val="right"/>
            </w:pPr>
            <w:r>
              <w:t>8</w:t>
            </w:r>
          </w:p>
        </w:tc>
        <w:tc>
          <w:tcPr>
            <w:tcW w:w="8737" w:type="dxa"/>
          </w:tcPr>
          <w:p w14:paraId="3146A158" w14:textId="48FC7AAD" w:rsidR="00DB6148" w:rsidRDefault="00DB6148" w:rsidP="004B0AEF">
            <w:pPr>
              <w:cnfStyle w:val="000000000000" w:firstRow="0" w:lastRow="0" w:firstColumn="0" w:lastColumn="0" w:oddVBand="0" w:evenVBand="0" w:oddHBand="0" w:evenHBand="0" w:firstRowFirstColumn="0" w:firstRowLastColumn="0" w:lastRowFirstColumn="0" w:lastRowLastColumn="0"/>
            </w:pPr>
            <w:r>
              <w:t>Legal</w:t>
            </w:r>
            <w:r w:rsidR="00FD083E">
              <w:t xml:space="preserve"> </w:t>
            </w:r>
            <w:r>
              <w:t>services</w:t>
            </w:r>
            <w:r w:rsidR="00FD083E">
              <w:t xml:space="preserve"> </w:t>
            </w:r>
            <w:r>
              <w:t>-</w:t>
            </w:r>
            <w:r w:rsidR="00FD083E">
              <w:t xml:space="preserve"> </w:t>
            </w:r>
            <w:r>
              <w:t>eviction</w:t>
            </w:r>
            <w:r w:rsidR="00FD083E">
              <w:t xml:space="preserve"> </w:t>
            </w:r>
            <w:r>
              <w:t>prevention</w:t>
            </w:r>
          </w:p>
        </w:tc>
      </w:tr>
      <w:tr w:rsidR="00DB6148" w:rsidRPr="00135FA4" w14:paraId="240E8B65"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459BE11F" w14:textId="77777777" w:rsidR="00DB6148" w:rsidRDefault="00DB6148" w:rsidP="004B0AEF">
            <w:pPr>
              <w:jc w:val="right"/>
            </w:pPr>
            <w:r>
              <w:t>9</w:t>
            </w:r>
          </w:p>
        </w:tc>
        <w:tc>
          <w:tcPr>
            <w:tcW w:w="8737" w:type="dxa"/>
          </w:tcPr>
          <w:p w14:paraId="0818374F" w14:textId="12CAD63E" w:rsidR="00DB6148" w:rsidRDefault="00DB6148" w:rsidP="004B0AEF">
            <w:pPr>
              <w:cnfStyle w:val="000000000000" w:firstRow="0" w:lastRow="0" w:firstColumn="0" w:lastColumn="0" w:oddVBand="0" w:evenVBand="0" w:oddHBand="0" w:evenHBand="0" w:firstRowFirstColumn="0" w:firstRowLastColumn="0" w:lastRowFirstColumn="0" w:lastRowLastColumn="0"/>
            </w:pPr>
            <w:r>
              <w:t>Legal</w:t>
            </w:r>
            <w:r w:rsidR="00FD083E">
              <w:t xml:space="preserve"> </w:t>
            </w:r>
            <w:r>
              <w:t>services</w:t>
            </w:r>
            <w:r w:rsidR="00FD083E">
              <w:t xml:space="preserve"> </w:t>
            </w:r>
            <w:r>
              <w:t>-</w:t>
            </w:r>
            <w:r w:rsidR="00FD083E">
              <w:t xml:space="preserve"> </w:t>
            </w:r>
            <w:r>
              <w:t>outstanding</w:t>
            </w:r>
            <w:r w:rsidR="00FD083E">
              <w:t xml:space="preserve"> </w:t>
            </w:r>
            <w:r>
              <w:t>fines</w:t>
            </w:r>
            <w:r w:rsidR="00FD083E">
              <w:t xml:space="preserve"> </w:t>
            </w:r>
            <w:r>
              <w:t>and</w:t>
            </w:r>
            <w:r w:rsidR="00FD083E">
              <w:t xml:space="preserve"> </w:t>
            </w:r>
            <w:r>
              <w:t>penalties</w:t>
            </w:r>
          </w:p>
        </w:tc>
      </w:tr>
      <w:tr w:rsidR="00DB6148" w:rsidRPr="00135FA4" w14:paraId="5455FE4F"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5D067649" w14:textId="77777777" w:rsidR="00DB6148" w:rsidRDefault="00DB6148" w:rsidP="004B0AEF">
            <w:pPr>
              <w:jc w:val="right"/>
            </w:pPr>
            <w:r>
              <w:t>10</w:t>
            </w:r>
          </w:p>
        </w:tc>
        <w:tc>
          <w:tcPr>
            <w:tcW w:w="8737" w:type="dxa"/>
          </w:tcPr>
          <w:p w14:paraId="5BF4AB21" w14:textId="14C6F7AA" w:rsidR="00DB6148" w:rsidRDefault="00DB6148" w:rsidP="004B0AEF">
            <w:pPr>
              <w:cnfStyle w:val="000000000000" w:firstRow="0" w:lastRow="0" w:firstColumn="0" w:lastColumn="0" w:oddVBand="0" w:evenVBand="0" w:oddHBand="0" w:evenHBand="0" w:firstRowFirstColumn="0" w:firstRowLastColumn="0" w:lastRowFirstColumn="0" w:lastRowLastColumn="0"/>
            </w:pPr>
            <w:r>
              <w:t>Legal</w:t>
            </w:r>
            <w:r w:rsidR="00FD083E">
              <w:t xml:space="preserve"> </w:t>
            </w:r>
            <w:r>
              <w:t>services</w:t>
            </w:r>
            <w:r w:rsidR="00FD083E">
              <w:t xml:space="preserve"> </w:t>
            </w:r>
            <w:r>
              <w:t>-</w:t>
            </w:r>
            <w:r w:rsidR="00FD083E">
              <w:t xml:space="preserve"> </w:t>
            </w:r>
            <w:r>
              <w:t>restore</w:t>
            </w:r>
            <w:r w:rsidR="00FD083E">
              <w:t xml:space="preserve"> </w:t>
            </w:r>
            <w:r>
              <w:t>/</w:t>
            </w:r>
            <w:r w:rsidR="00FD083E">
              <w:t xml:space="preserve"> </w:t>
            </w:r>
            <w:r>
              <w:t>acquire</w:t>
            </w:r>
            <w:r w:rsidR="00FD083E">
              <w:t xml:space="preserve"> </w:t>
            </w:r>
            <w:r>
              <w:t>driver’s</w:t>
            </w:r>
            <w:r w:rsidR="00FD083E">
              <w:t xml:space="preserve"> </w:t>
            </w:r>
            <w:r>
              <w:t>license</w:t>
            </w:r>
          </w:p>
        </w:tc>
      </w:tr>
      <w:tr w:rsidR="00DB6148" w:rsidRPr="00135FA4" w14:paraId="718DE676"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0209F711" w14:textId="77777777" w:rsidR="00DB6148" w:rsidRDefault="00DB6148" w:rsidP="004B0AEF">
            <w:pPr>
              <w:jc w:val="right"/>
            </w:pPr>
            <w:r>
              <w:t>11</w:t>
            </w:r>
          </w:p>
        </w:tc>
        <w:tc>
          <w:tcPr>
            <w:tcW w:w="8737" w:type="dxa"/>
          </w:tcPr>
          <w:p w14:paraId="5357FCE6" w14:textId="1B2E92E9" w:rsidR="00DB6148" w:rsidRDefault="00DB6148" w:rsidP="004B0AEF">
            <w:pPr>
              <w:cnfStyle w:val="000000000000" w:firstRow="0" w:lastRow="0" w:firstColumn="0" w:lastColumn="0" w:oddVBand="0" w:evenVBand="0" w:oddHBand="0" w:evenHBand="0" w:firstRowFirstColumn="0" w:firstRowLastColumn="0" w:lastRowFirstColumn="0" w:lastRowLastColumn="0"/>
            </w:pPr>
            <w:r>
              <w:t>Legal</w:t>
            </w:r>
            <w:r w:rsidR="00FD083E">
              <w:t xml:space="preserve"> </w:t>
            </w:r>
            <w:r>
              <w:t>services</w:t>
            </w:r>
            <w:r w:rsidR="00FD083E">
              <w:t xml:space="preserve"> </w:t>
            </w:r>
            <w:r>
              <w:t>-</w:t>
            </w:r>
            <w:r w:rsidR="00FD083E">
              <w:t xml:space="preserve"> </w:t>
            </w:r>
            <w:r>
              <w:t>other</w:t>
            </w:r>
          </w:p>
        </w:tc>
      </w:tr>
      <w:tr w:rsidR="00DB6148" w:rsidRPr="00135FA4" w14:paraId="66B11B5B"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6BCF24B7" w14:textId="77777777" w:rsidR="00DB6148" w:rsidRDefault="00DB6148" w:rsidP="004B0AEF">
            <w:pPr>
              <w:jc w:val="right"/>
            </w:pPr>
            <w:r>
              <w:t>12</w:t>
            </w:r>
          </w:p>
        </w:tc>
        <w:tc>
          <w:tcPr>
            <w:tcW w:w="8737" w:type="dxa"/>
          </w:tcPr>
          <w:p w14:paraId="04C07765" w14:textId="37E9B3DE" w:rsidR="00DB6148" w:rsidRDefault="00DB6148" w:rsidP="004B0AEF">
            <w:pPr>
              <w:cnfStyle w:val="000000000000" w:firstRow="0" w:lastRow="0" w:firstColumn="0" w:lastColumn="0" w:oddVBand="0" w:evenVBand="0" w:oddHBand="0" w:evenHBand="0" w:firstRowFirstColumn="0" w:firstRowLastColumn="0" w:lastRowFirstColumn="0" w:lastRowLastColumn="0"/>
            </w:pPr>
            <w:r>
              <w:t>Child</w:t>
            </w:r>
            <w:r w:rsidR="00FD083E">
              <w:t xml:space="preserve"> </w:t>
            </w:r>
            <w:r>
              <w:t>care</w:t>
            </w:r>
          </w:p>
        </w:tc>
      </w:tr>
      <w:tr w:rsidR="00DB6148" w:rsidRPr="00135FA4" w14:paraId="1807C505"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33735EB5" w14:textId="77777777" w:rsidR="00DB6148" w:rsidRDefault="00DB6148" w:rsidP="004B0AEF">
            <w:pPr>
              <w:jc w:val="right"/>
            </w:pPr>
            <w:r>
              <w:t>13</w:t>
            </w:r>
          </w:p>
        </w:tc>
        <w:tc>
          <w:tcPr>
            <w:tcW w:w="8737" w:type="dxa"/>
          </w:tcPr>
          <w:p w14:paraId="6C0507C3" w14:textId="51380FBA" w:rsidR="00DB6148" w:rsidRDefault="00DB6148" w:rsidP="004B0AEF">
            <w:pPr>
              <w:cnfStyle w:val="000000000000" w:firstRow="0" w:lastRow="0" w:firstColumn="0" w:lastColumn="0" w:oddVBand="0" w:evenVBand="0" w:oddHBand="0" w:evenHBand="0" w:firstRowFirstColumn="0" w:firstRowLastColumn="0" w:lastRowFirstColumn="0" w:lastRowLastColumn="0"/>
            </w:pPr>
            <w:r>
              <w:t>Housing</w:t>
            </w:r>
            <w:r w:rsidR="00FD083E">
              <w:t xml:space="preserve"> </w:t>
            </w:r>
            <w:r>
              <w:t>counseling</w:t>
            </w:r>
          </w:p>
        </w:tc>
      </w:tr>
    </w:tbl>
    <w:p w14:paraId="6DFB90BF" w14:textId="77777777" w:rsidR="00DB6148" w:rsidRDefault="00DB6148" w:rsidP="00DB6148"/>
    <w:p w14:paraId="285B481F" w14:textId="77777777" w:rsidR="00477750" w:rsidRDefault="00477750" w:rsidP="00477750">
      <w:pPr>
        <w:pStyle w:val="Heading2"/>
      </w:pPr>
      <w:bookmarkStart w:id="695" w:name="_4.14.D5_SSVFSubType5"/>
      <w:bookmarkStart w:id="696" w:name="_Toc430693287"/>
      <w:bookmarkEnd w:id="695"/>
      <w:r>
        <w:t>4.31.A</w:t>
      </w:r>
      <w:r>
        <w:tab/>
        <w:t>RHYNumberofYears</w:t>
      </w:r>
      <w:bookmarkEnd w:id="696"/>
    </w:p>
    <w:tbl>
      <w:tblPr>
        <w:tblStyle w:val="GridTable1Light-Accent11"/>
        <w:tblW w:w="9445" w:type="dxa"/>
        <w:tblLook w:val="04A0" w:firstRow="1" w:lastRow="0" w:firstColumn="1" w:lastColumn="0" w:noHBand="0" w:noVBand="1"/>
      </w:tblPr>
      <w:tblGrid>
        <w:gridCol w:w="785"/>
        <w:gridCol w:w="8660"/>
      </w:tblGrid>
      <w:tr w:rsidR="00477750" w14:paraId="0BA33012" w14:textId="77777777" w:rsidTr="0047775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50EA865B" w14:textId="77777777" w:rsidR="00477750" w:rsidRDefault="00477750" w:rsidP="00477750">
            <w:pPr>
              <w:jc w:val="right"/>
            </w:pPr>
            <w:r>
              <w:t>Value</w:t>
            </w:r>
          </w:p>
        </w:tc>
        <w:tc>
          <w:tcPr>
            <w:tcW w:w="8660" w:type="dxa"/>
            <w:hideMark/>
          </w:tcPr>
          <w:p w14:paraId="50313AA2" w14:textId="77777777" w:rsidR="00477750" w:rsidRDefault="00477750" w:rsidP="00477750">
            <w:pPr>
              <w:cnfStyle w:val="100000000000" w:firstRow="1" w:lastRow="0" w:firstColumn="0" w:lastColumn="0" w:oddVBand="0" w:evenVBand="0" w:oddHBand="0" w:evenHBand="0" w:firstRowFirstColumn="0" w:firstRowLastColumn="0" w:lastRowFirstColumn="0" w:lastRowLastColumn="0"/>
            </w:pPr>
            <w:r>
              <w:t>Text</w:t>
            </w:r>
          </w:p>
        </w:tc>
      </w:tr>
      <w:tr w:rsidR="00477750" w14:paraId="306B89F6" w14:textId="77777777" w:rsidTr="00477750">
        <w:trPr>
          <w:cantSplit/>
        </w:trPr>
        <w:tc>
          <w:tcPr>
            <w:cnfStyle w:val="001000000000" w:firstRow="0" w:lastRow="0" w:firstColumn="1" w:lastColumn="0" w:oddVBand="0" w:evenVBand="0" w:oddHBand="0" w:evenHBand="0" w:firstRowFirstColumn="0" w:firstRowLastColumn="0" w:lastRowFirstColumn="0" w:lastRowLastColumn="0"/>
            <w:tcW w:w="785" w:type="dxa"/>
          </w:tcPr>
          <w:p w14:paraId="0E77E681" w14:textId="77777777" w:rsidR="00477750" w:rsidRDefault="00477750" w:rsidP="00477750">
            <w:pPr>
              <w:jc w:val="right"/>
            </w:pPr>
            <w:r>
              <w:t>1</w:t>
            </w:r>
          </w:p>
        </w:tc>
        <w:tc>
          <w:tcPr>
            <w:tcW w:w="8660" w:type="dxa"/>
          </w:tcPr>
          <w:p w14:paraId="28D28CAD" w14:textId="77777777" w:rsidR="00477750" w:rsidRDefault="00477750" w:rsidP="00477750">
            <w:pPr>
              <w:cnfStyle w:val="000000000000" w:firstRow="0" w:lastRow="0" w:firstColumn="0" w:lastColumn="0" w:oddVBand="0" w:evenVBand="0" w:oddHBand="0" w:evenHBand="0" w:firstRowFirstColumn="0" w:firstRowLastColumn="0" w:lastRowFirstColumn="0" w:lastRowLastColumn="0"/>
            </w:pPr>
            <w:r>
              <w:t>Less than one year</w:t>
            </w:r>
          </w:p>
        </w:tc>
      </w:tr>
      <w:tr w:rsidR="00477750" w14:paraId="7611861F" w14:textId="77777777" w:rsidTr="00477750">
        <w:trPr>
          <w:cantSplit/>
        </w:trPr>
        <w:tc>
          <w:tcPr>
            <w:cnfStyle w:val="001000000000" w:firstRow="0" w:lastRow="0" w:firstColumn="1" w:lastColumn="0" w:oddVBand="0" w:evenVBand="0" w:oddHBand="0" w:evenHBand="0" w:firstRowFirstColumn="0" w:firstRowLastColumn="0" w:lastRowFirstColumn="0" w:lastRowLastColumn="0"/>
            <w:tcW w:w="785" w:type="dxa"/>
          </w:tcPr>
          <w:p w14:paraId="2898764A" w14:textId="77777777" w:rsidR="00477750" w:rsidRDefault="00477750" w:rsidP="00477750">
            <w:pPr>
              <w:jc w:val="right"/>
            </w:pPr>
            <w:r>
              <w:t>2</w:t>
            </w:r>
          </w:p>
        </w:tc>
        <w:tc>
          <w:tcPr>
            <w:tcW w:w="8660" w:type="dxa"/>
          </w:tcPr>
          <w:p w14:paraId="7BFEB924" w14:textId="77777777" w:rsidR="00477750" w:rsidRPr="00AC07D8" w:rsidRDefault="00477750" w:rsidP="00477750">
            <w:pPr>
              <w:cnfStyle w:val="000000000000" w:firstRow="0" w:lastRow="0" w:firstColumn="0" w:lastColumn="0" w:oddVBand="0" w:evenVBand="0" w:oddHBand="0" w:evenHBand="0" w:firstRowFirstColumn="0" w:firstRowLastColumn="0" w:lastRowFirstColumn="0" w:lastRowLastColumn="0"/>
            </w:pPr>
            <w:r>
              <w:t>1 to 2 years</w:t>
            </w:r>
          </w:p>
        </w:tc>
      </w:tr>
      <w:tr w:rsidR="00477750" w14:paraId="53C4EC1D" w14:textId="77777777" w:rsidTr="00477750">
        <w:trPr>
          <w:cantSplit/>
        </w:trPr>
        <w:tc>
          <w:tcPr>
            <w:cnfStyle w:val="001000000000" w:firstRow="0" w:lastRow="0" w:firstColumn="1" w:lastColumn="0" w:oddVBand="0" w:evenVBand="0" w:oddHBand="0" w:evenHBand="0" w:firstRowFirstColumn="0" w:firstRowLastColumn="0" w:lastRowFirstColumn="0" w:lastRowLastColumn="0"/>
            <w:tcW w:w="785" w:type="dxa"/>
          </w:tcPr>
          <w:p w14:paraId="195350C5" w14:textId="77777777" w:rsidR="00477750" w:rsidRDefault="00477750" w:rsidP="00477750">
            <w:pPr>
              <w:jc w:val="right"/>
            </w:pPr>
            <w:r>
              <w:t>3</w:t>
            </w:r>
          </w:p>
        </w:tc>
        <w:tc>
          <w:tcPr>
            <w:tcW w:w="8660" w:type="dxa"/>
          </w:tcPr>
          <w:p w14:paraId="2C4E52A2" w14:textId="77777777" w:rsidR="00477750" w:rsidRPr="00AC07D8" w:rsidRDefault="00477750" w:rsidP="00477750">
            <w:pPr>
              <w:cnfStyle w:val="000000000000" w:firstRow="0" w:lastRow="0" w:firstColumn="0" w:lastColumn="0" w:oddVBand="0" w:evenVBand="0" w:oddHBand="0" w:evenHBand="0" w:firstRowFirstColumn="0" w:firstRowLastColumn="0" w:lastRowFirstColumn="0" w:lastRowLastColumn="0"/>
            </w:pPr>
            <w:r>
              <w:t>3 to 5 or more years</w:t>
            </w:r>
          </w:p>
        </w:tc>
      </w:tr>
    </w:tbl>
    <w:p w14:paraId="44A2F784" w14:textId="77777777" w:rsidR="00477750" w:rsidRDefault="00477750" w:rsidP="00477750"/>
    <w:p w14:paraId="5943B885" w14:textId="07BD481B" w:rsidR="00DB6148" w:rsidRDefault="00DB6148" w:rsidP="00DB6148">
      <w:pPr>
        <w:pStyle w:val="Heading2"/>
      </w:pPr>
      <w:bookmarkStart w:id="697" w:name="_Toc430693288"/>
      <w:r>
        <w:t>4.14.D5</w:t>
      </w:r>
      <w:r>
        <w:tab/>
        <w:t>SSVFSubType5</w:t>
      </w:r>
      <w:bookmarkEnd w:id="697"/>
    </w:p>
    <w:p w14:paraId="160A9E0F" w14:textId="6861ED2A" w:rsidR="00DB6148" w:rsidRDefault="00BA5C41" w:rsidP="00DB6148">
      <w:r>
        <w:t>Used</w:t>
      </w:r>
      <w:r w:rsidR="00FD083E">
        <w:t xml:space="preserve"> </w:t>
      </w:r>
      <w:r>
        <w:t>in</w:t>
      </w:r>
      <w:r w:rsidR="00FD083E">
        <w:t xml:space="preserve"> </w:t>
      </w:r>
      <w:r>
        <w:t>Services.csv</w:t>
      </w:r>
      <w:r w:rsidR="00FD083E">
        <w:t xml:space="preserve"> </w:t>
      </w:r>
      <w:r>
        <w:t>when</w:t>
      </w:r>
      <w:r w:rsidR="00FD083E">
        <w:t xml:space="preserve"> </w:t>
      </w:r>
      <w:r w:rsidR="00064337">
        <w:t>RecordType</w:t>
      </w:r>
      <w:r w:rsidR="00FD083E">
        <w:t xml:space="preserve"> </w:t>
      </w:r>
      <w:r w:rsidR="00064337">
        <w:t>=</w:t>
      </w:r>
      <w:r w:rsidR="00FD083E">
        <w:t xml:space="preserve"> </w:t>
      </w:r>
      <w:r w:rsidR="00064337">
        <w:t>144</w:t>
      </w:r>
      <w:r w:rsidR="00FD083E">
        <w:t xml:space="preserve"> </w:t>
      </w:r>
      <w:r w:rsidR="00064337">
        <w:t>(SSVF</w:t>
      </w:r>
      <w:r w:rsidR="00FD083E">
        <w:t xml:space="preserve"> </w:t>
      </w:r>
      <w:r w:rsidR="00064337">
        <w:t>service)</w:t>
      </w:r>
      <w:r w:rsidR="00FD083E">
        <w:t xml:space="preserve"> </w:t>
      </w:r>
      <w:r w:rsidR="00064337">
        <w:t>and</w:t>
      </w:r>
      <w:r w:rsidR="00FD083E">
        <w:t xml:space="preserve"> </w:t>
      </w:r>
      <w:r>
        <w:t>TypeProvided</w:t>
      </w:r>
      <w:r w:rsidR="00FD083E">
        <w:t xml:space="preserve"> </w:t>
      </w:r>
      <w:r>
        <w:t>=</w:t>
      </w:r>
      <w:r w:rsidR="00FD083E">
        <w:t xml:space="preserve"> </w:t>
      </w:r>
      <w:r w:rsidR="00DB6148">
        <w:t>5.</w:t>
      </w:r>
    </w:p>
    <w:tbl>
      <w:tblPr>
        <w:tblStyle w:val="GridTable1Light-Accent11"/>
        <w:tblW w:w="9535" w:type="dxa"/>
        <w:tblLook w:val="04A0" w:firstRow="1" w:lastRow="0" w:firstColumn="1" w:lastColumn="0" w:noHBand="0" w:noVBand="1"/>
      </w:tblPr>
      <w:tblGrid>
        <w:gridCol w:w="798"/>
        <w:gridCol w:w="8737"/>
      </w:tblGrid>
      <w:tr w:rsidR="00DB6148" w:rsidRPr="00135FA4" w14:paraId="200DE677" w14:textId="77777777" w:rsidTr="004B0AE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98" w:type="dxa"/>
          </w:tcPr>
          <w:p w14:paraId="64FB6F18" w14:textId="77777777" w:rsidR="00DB6148" w:rsidRDefault="00DB6148" w:rsidP="004B0AEF">
            <w:pPr>
              <w:jc w:val="right"/>
            </w:pPr>
            <w:r>
              <w:t>Value</w:t>
            </w:r>
          </w:p>
        </w:tc>
        <w:tc>
          <w:tcPr>
            <w:tcW w:w="8737" w:type="dxa"/>
          </w:tcPr>
          <w:p w14:paraId="1CE1DDFD" w14:textId="77777777" w:rsidR="00DB6148" w:rsidRDefault="00DB6148" w:rsidP="004B0AEF">
            <w:pPr>
              <w:cnfStyle w:val="100000000000" w:firstRow="1" w:lastRow="0" w:firstColumn="0" w:lastColumn="0" w:oddVBand="0" w:evenVBand="0" w:oddHBand="0" w:evenHBand="0" w:firstRowFirstColumn="0" w:firstRowLastColumn="0" w:lastRowFirstColumn="0" w:lastRowLastColumn="0"/>
            </w:pPr>
            <w:r>
              <w:t>Text</w:t>
            </w:r>
          </w:p>
        </w:tc>
      </w:tr>
      <w:tr w:rsidR="00DB6148" w:rsidRPr="00135FA4" w14:paraId="5D5563BC"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504F1582" w14:textId="77777777" w:rsidR="00DB6148" w:rsidRDefault="00DB6148" w:rsidP="00DB6148">
            <w:pPr>
              <w:jc w:val="right"/>
            </w:pPr>
            <w:r>
              <w:t>1</w:t>
            </w:r>
          </w:p>
        </w:tc>
        <w:tc>
          <w:tcPr>
            <w:tcW w:w="8737" w:type="dxa"/>
          </w:tcPr>
          <w:p w14:paraId="04F8F180" w14:textId="5B74C197" w:rsidR="00DB6148" w:rsidRDefault="00DB6148" w:rsidP="00DB6148">
            <w:pPr>
              <w:cnfStyle w:val="000000000000" w:firstRow="0" w:lastRow="0" w:firstColumn="0" w:lastColumn="0" w:oddVBand="0" w:evenVBand="0" w:oddHBand="0" w:evenHBand="0" w:firstRowFirstColumn="0" w:firstRowLastColumn="0" w:lastRowFirstColumn="0" w:lastRowLastColumn="0"/>
            </w:pPr>
            <w:r>
              <w:t>Personal</w:t>
            </w:r>
            <w:r w:rsidR="00FD083E">
              <w:t xml:space="preserve"> </w:t>
            </w:r>
            <w:r>
              <w:t>financial</w:t>
            </w:r>
            <w:r w:rsidR="00FD083E">
              <w:t xml:space="preserve"> </w:t>
            </w:r>
            <w:r>
              <w:t>planning</w:t>
            </w:r>
            <w:r w:rsidR="00FD083E">
              <w:t xml:space="preserve"> </w:t>
            </w:r>
            <w:r>
              <w:t>services</w:t>
            </w:r>
          </w:p>
        </w:tc>
      </w:tr>
      <w:tr w:rsidR="00DB6148" w:rsidRPr="00135FA4" w14:paraId="28E2B812"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2FE011E4" w14:textId="77777777" w:rsidR="00DB6148" w:rsidRDefault="00DB6148" w:rsidP="00DB6148">
            <w:pPr>
              <w:jc w:val="right"/>
            </w:pPr>
            <w:r>
              <w:t>2</w:t>
            </w:r>
          </w:p>
        </w:tc>
        <w:tc>
          <w:tcPr>
            <w:tcW w:w="8737" w:type="dxa"/>
          </w:tcPr>
          <w:p w14:paraId="421B3590" w14:textId="3C520DB2" w:rsidR="00DB6148" w:rsidRDefault="00DB6148" w:rsidP="00DB6148">
            <w:pPr>
              <w:cnfStyle w:val="000000000000" w:firstRow="0" w:lastRow="0" w:firstColumn="0" w:lastColumn="0" w:oddVBand="0" w:evenVBand="0" w:oddHBand="0" w:evenHBand="0" w:firstRowFirstColumn="0" w:firstRowLastColumn="0" w:lastRowFirstColumn="0" w:lastRowLastColumn="0"/>
            </w:pPr>
            <w:r>
              <w:t>Transportation</w:t>
            </w:r>
            <w:r w:rsidR="00FD083E">
              <w:t xml:space="preserve"> </w:t>
            </w:r>
            <w:r>
              <w:t>services</w:t>
            </w:r>
          </w:p>
        </w:tc>
      </w:tr>
      <w:tr w:rsidR="00DB6148" w:rsidRPr="00135FA4" w14:paraId="750F677D"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1CBC4D74" w14:textId="77777777" w:rsidR="00DB6148" w:rsidRDefault="00DB6148" w:rsidP="00DB6148">
            <w:pPr>
              <w:jc w:val="right"/>
            </w:pPr>
            <w:r>
              <w:t>3</w:t>
            </w:r>
          </w:p>
        </w:tc>
        <w:tc>
          <w:tcPr>
            <w:tcW w:w="8737" w:type="dxa"/>
          </w:tcPr>
          <w:p w14:paraId="7EF4167B" w14:textId="2675A273" w:rsidR="00DB6148" w:rsidRDefault="00DB6148" w:rsidP="00DB6148">
            <w:pPr>
              <w:cnfStyle w:val="000000000000" w:firstRow="0" w:lastRow="0" w:firstColumn="0" w:lastColumn="0" w:oddVBand="0" w:evenVBand="0" w:oddHBand="0" w:evenHBand="0" w:firstRowFirstColumn="0" w:firstRowLastColumn="0" w:lastRowFirstColumn="0" w:lastRowLastColumn="0"/>
            </w:pPr>
            <w:r>
              <w:t>Income</w:t>
            </w:r>
            <w:r w:rsidR="00FD083E">
              <w:t xml:space="preserve"> </w:t>
            </w:r>
            <w:r>
              <w:t>support</w:t>
            </w:r>
            <w:r w:rsidR="00FD083E">
              <w:t xml:space="preserve"> </w:t>
            </w:r>
            <w:r>
              <w:t>services</w:t>
            </w:r>
          </w:p>
        </w:tc>
      </w:tr>
      <w:tr w:rsidR="00DB6148" w:rsidRPr="00135FA4" w14:paraId="10776F46"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6B021B85" w14:textId="77777777" w:rsidR="00DB6148" w:rsidRDefault="00DB6148" w:rsidP="00DB6148">
            <w:pPr>
              <w:jc w:val="right"/>
            </w:pPr>
            <w:r>
              <w:t>4</w:t>
            </w:r>
          </w:p>
        </w:tc>
        <w:tc>
          <w:tcPr>
            <w:tcW w:w="8737" w:type="dxa"/>
          </w:tcPr>
          <w:p w14:paraId="4AE6B9EC" w14:textId="2B3681D4" w:rsidR="00DB6148" w:rsidRDefault="00DB6148" w:rsidP="00DB6148">
            <w:pPr>
              <w:cnfStyle w:val="000000000000" w:firstRow="0" w:lastRow="0" w:firstColumn="0" w:lastColumn="0" w:oddVBand="0" w:evenVBand="0" w:oddHBand="0" w:evenHBand="0" w:firstRowFirstColumn="0" w:firstRowLastColumn="0" w:lastRowFirstColumn="0" w:lastRowLastColumn="0"/>
            </w:pPr>
            <w:r>
              <w:t>Fiduciary</w:t>
            </w:r>
            <w:r w:rsidR="00FD083E">
              <w:t xml:space="preserve"> </w:t>
            </w:r>
            <w:r>
              <w:t>and</w:t>
            </w:r>
            <w:r w:rsidR="00FD083E">
              <w:t xml:space="preserve"> </w:t>
            </w:r>
            <w:r>
              <w:t>representative</w:t>
            </w:r>
            <w:r w:rsidR="00FD083E">
              <w:t xml:space="preserve"> </w:t>
            </w:r>
            <w:r>
              <w:t>payee</w:t>
            </w:r>
            <w:r w:rsidR="00FD083E">
              <w:t xml:space="preserve"> </w:t>
            </w:r>
            <w:r>
              <w:t>services</w:t>
            </w:r>
          </w:p>
        </w:tc>
      </w:tr>
      <w:tr w:rsidR="00DB6148" w:rsidRPr="00135FA4" w14:paraId="4D3979C5"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50F4906B" w14:textId="77777777" w:rsidR="00DB6148" w:rsidRDefault="00DB6148" w:rsidP="00DB6148">
            <w:pPr>
              <w:jc w:val="right"/>
            </w:pPr>
            <w:r>
              <w:t>5</w:t>
            </w:r>
          </w:p>
        </w:tc>
        <w:tc>
          <w:tcPr>
            <w:tcW w:w="8737" w:type="dxa"/>
          </w:tcPr>
          <w:p w14:paraId="5155375B" w14:textId="40D26219" w:rsidR="00DB6148" w:rsidRDefault="00DB6148" w:rsidP="00DB6148">
            <w:pPr>
              <w:cnfStyle w:val="000000000000" w:firstRow="0" w:lastRow="0" w:firstColumn="0" w:lastColumn="0" w:oddVBand="0" w:evenVBand="0" w:oddHBand="0" w:evenHBand="0" w:firstRowFirstColumn="0" w:firstRowLastColumn="0" w:lastRowFirstColumn="0" w:lastRowLastColumn="0"/>
            </w:pPr>
            <w:r>
              <w:t>Legal</w:t>
            </w:r>
            <w:r w:rsidR="00FD083E">
              <w:t xml:space="preserve"> </w:t>
            </w:r>
            <w:r>
              <w:t>services</w:t>
            </w:r>
            <w:r w:rsidR="00FD083E">
              <w:t xml:space="preserve"> </w:t>
            </w:r>
            <w:r>
              <w:t>-</w:t>
            </w:r>
            <w:r w:rsidR="00FD083E">
              <w:t xml:space="preserve"> </w:t>
            </w:r>
            <w:r>
              <w:t>child</w:t>
            </w:r>
            <w:r w:rsidR="00FD083E">
              <w:t xml:space="preserve"> </w:t>
            </w:r>
            <w:r>
              <w:t>support</w:t>
            </w:r>
          </w:p>
        </w:tc>
      </w:tr>
      <w:tr w:rsidR="00DB6148" w:rsidRPr="00135FA4" w14:paraId="2AFE182A"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310160FF" w14:textId="77777777" w:rsidR="00DB6148" w:rsidRDefault="00DB6148" w:rsidP="00DB6148">
            <w:pPr>
              <w:jc w:val="right"/>
            </w:pPr>
            <w:r>
              <w:lastRenderedPageBreak/>
              <w:t>6</w:t>
            </w:r>
          </w:p>
        </w:tc>
        <w:tc>
          <w:tcPr>
            <w:tcW w:w="8737" w:type="dxa"/>
          </w:tcPr>
          <w:p w14:paraId="1CF2D5BB" w14:textId="1460CE1A" w:rsidR="00DB6148" w:rsidRDefault="00DB6148" w:rsidP="00DB6148">
            <w:pPr>
              <w:cnfStyle w:val="000000000000" w:firstRow="0" w:lastRow="0" w:firstColumn="0" w:lastColumn="0" w:oddVBand="0" w:evenVBand="0" w:oddHBand="0" w:evenHBand="0" w:firstRowFirstColumn="0" w:firstRowLastColumn="0" w:lastRowFirstColumn="0" w:lastRowLastColumn="0"/>
            </w:pPr>
            <w:r>
              <w:t>Legal</w:t>
            </w:r>
            <w:r w:rsidR="00FD083E">
              <w:t xml:space="preserve"> </w:t>
            </w:r>
            <w:r>
              <w:t>services</w:t>
            </w:r>
            <w:r w:rsidR="00FD083E">
              <w:t xml:space="preserve"> </w:t>
            </w:r>
            <w:r>
              <w:t>-</w:t>
            </w:r>
            <w:r w:rsidR="00FD083E">
              <w:t xml:space="preserve"> </w:t>
            </w:r>
            <w:r>
              <w:t>eviction</w:t>
            </w:r>
            <w:r w:rsidR="00FD083E">
              <w:t xml:space="preserve"> </w:t>
            </w:r>
            <w:r>
              <w:t>prevention</w:t>
            </w:r>
          </w:p>
        </w:tc>
      </w:tr>
      <w:tr w:rsidR="00DB6148" w:rsidRPr="00135FA4" w14:paraId="7F5F61A4"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70F1C3B2" w14:textId="77777777" w:rsidR="00DB6148" w:rsidRDefault="00DB6148" w:rsidP="00DB6148">
            <w:pPr>
              <w:jc w:val="right"/>
            </w:pPr>
            <w:r>
              <w:t>7</w:t>
            </w:r>
          </w:p>
        </w:tc>
        <w:tc>
          <w:tcPr>
            <w:tcW w:w="8737" w:type="dxa"/>
          </w:tcPr>
          <w:p w14:paraId="05ED6599" w14:textId="5988EFD2" w:rsidR="00DB6148" w:rsidRDefault="00DB6148" w:rsidP="00DB6148">
            <w:pPr>
              <w:cnfStyle w:val="000000000000" w:firstRow="0" w:lastRow="0" w:firstColumn="0" w:lastColumn="0" w:oddVBand="0" w:evenVBand="0" w:oddHBand="0" w:evenHBand="0" w:firstRowFirstColumn="0" w:firstRowLastColumn="0" w:lastRowFirstColumn="0" w:lastRowLastColumn="0"/>
            </w:pPr>
            <w:r>
              <w:t>Legal</w:t>
            </w:r>
            <w:r w:rsidR="00FD083E">
              <w:t xml:space="preserve"> </w:t>
            </w:r>
            <w:r>
              <w:t>services</w:t>
            </w:r>
            <w:r w:rsidR="00FD083E">
              <w:t xml:space="preserve"> </w:t>
            </w:r>
            <w:r>
              <w:t>-</w:t>
            </w:r>
            <w:r w:rsidR="00FD083E">
              <w:t xml:space="preserve"> </w:t>
            </w:r>
            <w:r>
              <w:t>outstanding</w:t>
            </w:r>
            <w:r w:rsidR="00FD083E">
              <w:t xml:space="preserve"> </w:t>
            </w:r>
            <w:r>
              <w:t>fines</w:t>
            </w:r>
            <w:r w:rsidR="00FD083E">
              <w:t xml:space="preserve"> </w:t>
            </w:r>
            <w:r>
              <w:t>and</w:t>
            </w:r>
            <w:r w:rsidR="00FD083E">
              <w:t xml:space="preserve"> </w:t>
            </w:r>
            <w:r>
              <w:t>penalties</w:t>
            </w:r>
          </w:p>
        </w:tc>
      </w:tr>
      <w:tr w:rsidR="00DB6148" w:rsidRPr="00135FA4" w14:paraId="4F8977CF"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0931C03A" w14:textId="77777777" w:rsidR="00DB6148" w:rsidRDefault="00DB6148" w:rsidP="00DB6148">
            <w:pPr>
              <w:jc w:val="right"/>
            </w:pPr>
            <w:r>
              <w:t>8</w:t>
            </w:r>
          </w:p>
        </w:tc>
        <w:tc>
          <w:tcPr>
            <w:tcW w:w="8737" w:type="dxa"/>
          </w:tcPr>
          <w:p w14:paraId="54A8170F" w14:textId="66286810" w:rsidR="00DB6148" w:rsidRDefault="00DB6148" w:rsidP="00DB6148">
            <w:pPr>
              <w:cnfStyle w:val="000000000000" w:firstRow="0" w:lastRow="0" w:firstColumn="0" w:lastColumn="0" w:oddVBand="0" w:evenVBand="0" w:oddHBand="0" w:evenHBand="0" w:firstRowFirstColumn="0" w:firstRowLastColumn="0" w:lastRowFirstColumn="0" w:lastRowLastColumn="0"/>
            </w:pPr>
            <w:r>
              <w:t>Legal</w:t>
            </w:r>
            <w:r w:rsidR="00FD083E">
              <w:t xml:space="preserve"> </w:t>
            </w:r>
            <w:r>
              <w:t>services</w:t>
            </w:r>
            <w:r w:rsidR="00FD083E">
              <w:t xml:space="preserve"> </w:t>
            </w:r>
            <w:r>
              <w:t>-</w:t>
            </w:r>
            <w:r w:rsidR="00FD083E">
              <w:t xml:space="preserve"> </w:t>
            </w:r>
            <w:r>
              <w:t>restore</w:t>
            </w:r>
            <w:r w:rsidR="00FD083E">
              <w:t xml:space="preserve"> </w:t>
            </w:r>
            <w:r>
              <w:t>/</w:t>
            </w:r>
            <w:r w:rsidR="00FD083E">
              <w:t xml:space="preserve"> </w:t>
            </w:r>
            <w:r>
              <w:t>acquire</w:t>
            </w:r>
            <w:r w:rsidR="00FD083E">
              <w:t xml:space="preserve"> </w:t>
            </w:r>
            <w:r>
              <w:t>driver’s</w:t>
            </w:r>
            <w:r w:rsidR="00FD083E">
              <w:t xml:space="preserve"> </w:t>
            </w:r>
            <w:r>
              <w:t>license</w:t>
            </w:r>
          </w:p>
        </w:tc>
      </w:tr>
      <w:tr w:rsidR="00DB6148" w:rsidRPr="00135FA4" w14:paraId="32B70A94"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67C62679" w14:textId="77777777" w:rsidR="00DB6148" w:rsidRDefault="00DB6148" w:rsidP="00DB6148">
            <w:pPr>
              <w:jc w:val="right"/>
            </w:pPr>
            <w:r>
              <w:t>9</w:t>
            </w:r>
          </w:p>
        </w:tc>
        <w:tc>
          <w:tcPr>
            <w:tcW w:w="8737" w:type="dxa"/>
          </w:tcPr>
          <w:p w14:paraId="37BEEDD6" w14:textId="3345368F" w:rsidR="00DB6148" w:rsidRDefault="00DB6148" w:rsidP="00DB6148">
            <w:pPr>
              <w:cnfStyle w:val="000000000000" w:firstRow="0" w:lastRow="0" w:firstColumn="0" w:lastColumn="0" w:oddVBand="0" w:evenVBand="0" w:oddHBand="0" w:evenHBand="0" w:firstRowFirstColumn="0" w:firstRowLastColumn="0" w:lastRowFirstColumn="0" w:lastRowLastColumn="0"/>
            </w:pPr>
            <w:r>
              <w:t>Legal</w:t>
            </w:r>
            <w:r w:rsidR="00FD083E">
              <w:t xml:space="preserve"> </w:t>
            </w:r>
            <w:r>
              <w:t>services</w:t>
            </w:r>
            <w:r w:rsidR="00FD083E">
              <w:t xml:space="preserve"> </w:t>
            </w:r>
            <w:r>
              <w:t>-</w:t>
            </w:r>
            <w:r w:rsidR="00FD083E">
              <w:t xml:space="preserve"> </w:t>
            </w:r>
            <w:r>
              <w:t>other</w:t>
            </w:r>
          </w:p>
        </w:tc>
      </w:tr>
      <w:tr w:rsidR="00DB6148" w:rsidRPr="00135FA4" w14:paraId="19FCCABC"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331D8F75" w14:textId="77777777" w:rsidR="00DB6148" w:rsidRDefault="00DB6148" w:rsidP="00DB6148">
            <w:pPr>
              <w:jc w:val="right"/>
            </w:pPr>
            <w:r>
              <w:t>10</w:t>
            </w:r>
          </w:p>
        </w:tc>
        <w:tc>
          <w:tcPr>
            <w:tcW w:w="8737" w:type="dxa"/>
          </w:tcPr>
          <w:p w14:paraId="10153E1E" w14:textId="2DC0B1B3" w:rsidR="00DB6148" w:rsidRDefault="00DB6148" w:rsidP="00DB6148">
            <w:pPr>
              <w:cnfStyle w:val="000000000000" w:firstRow="0" w:lastRow="0" w:firstColumn="0" w:lastColumn="0" w:oddVBand="0" w:evenVBand="0" w:oddHBand="0" w:evenHBand="0" w:firstRowFirstColumn="0" w:firstRowLastColumn="0" w:lastRowFirstColumn="0" w:lastRowLastColumn="0"/>
            </w:pPr>
            <w:r>
              <w:t>Child</w:t>
            </w:r>
            <w:r w:rsidR="00FD083E">
              <w:t xml:space="preserve"> </w:t>
            </w:r>
            <w:r>
              <w:t>care</w:t>
            </w:r>
          </w:p>
        </w:tc>
      </w:tr>
      <w:tr w:rsidR="00DB6148" w:rsidRPr="00135FA4" w14:paraId="67509727"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98" w:type="dxa"/>
          </w:tcPr>
          <w:p w14:paraId="11FA4CDD" w14:textId="77777777" w:rsidR="00DB6148" w:rsidRDefault="00DB6148" w:rsidP="00DB6148">
            <w:pPr>
              <w:jc w:val="right"/>
            </w:pPr>
            <w:r>
              <w:t>11</w:t>
            </w:r>
          </w:p>
        </w:tc>
        <w:tc>
          <w:tcPr>
            <w:tcW w:w="8737" w:type="dxa"/>
          </w:tcPr>
          <w:p w14:paraId="4A638776" w14:textId="17AAB2C2" w:rsidR="00DB6148" w:rsidRDefault="00DB6148" w:rsidP="00DB6148">
            <w:pPr>
              <w:cnfStyle w:val="000000000000" w:firstRow="0" w:lastRow="0" w:firstColumn="0" w:lastColumn="0" w:oddVBand="0" w:evenVBand="0" w:oddHBand="0" w:evenHBand="0" w:firstRowFirstColumn="0" w:firstRowLastColumn="0" w:lastRowFirstColumn="0" w:lastRowLastColumn="0"/>
            </w:pPr>
            <w:r>
              <w:t>Housing</w:t>
            </w:r>
            <w:r w:rsidR="00FD083E">
              <w:t xml:space="preserve"> </w:t>
            </w:r>
            <w:r>
              <w:t>counseling</w:t>
            </w:r>
          </w:p>
        </w:tc>
      </w:tr>
    </w:tbl>
    <w:p w14:paraId="1AE9B97D" w14:textId="77777777" w:rsidR="00DB6148" w:rsidRDefault="00DB6148" w:rsidP="00DB6148"/>
    <w:p w14:paraId="41FD775D" w14:textId="1855EF6C" w:rsidR="009A0FCD" w:rsidRDefault="009A0FCD" w:rsidP="009D5E69">
      <w:pPr>
        <w:pStyle w:val="Heading2"/>
      </w:pPr>
      <w:bookmarkStart w:id="698" w:name="_4.15A_HOPWAFinancial_Assistance"/>
      <w:bookmarkStart w:id="699" w:name="_4.15.A_HOPWAFinancial_Assistance"/>
      <w:bookmarkStart w:id="700" w:name="_Toc430693289"/>
      <w:bookmarkEnd w:id="698"/>
      <w:bookmarkEnd w:id="699"/>
      <w:r>
        <w:t>4.15</w:t>
      </w:r>
      <w:r w:rsidR="00BA5C41">
        <w:t>.</w:t>
      </w:r>
      <w:r w:rsidR="00DB6148">
        <w:t>A</w:t>
      </w:r>
      <w:r>
        <w:tab/>
      </w:r>
      <w:r w:rsidR="00DB6148">
        <w:t>HOPWA</w:t>
      </w:r>
      <w:r>
        <w:t>Financial</w:t>
      </w:r>
      <w:r w:rsidR="00FD083E">
        <w:t xml:space="preserve"> </w:t>
      </w:r>
      <w:r>
        <w:t>Assistance</w:t>
      </w:r>
      <w:bookmarkEnd w:id="700"/>
    </w:p>
    <w:p w14:paraId="347AA544" w14:textId="38CBE517" w:rsidR="00480A64" w:rsidRDefault="00EE2C1A" w:rsidP="00DB6148">
      <w:r>
        <w:t>Used</w:t>
      </w:r>
      <w:r w:rsidR="00FD083E">
        <w:t xml:space="preserve"> </w:t>
      </w:r>
      <w:r>
        <w:t>in</w:t>
      </w:r>
      <w:r w:rsidR="00FD083E">
        <w:t xml:space="preserve"> </w:t>
      </w:r>
      <w:r>
        <w:t>Service</w:t>
      </w:r>
      <w:r w:rsidR="00480A64">
        <w:t>s</w:t>
      </w:r>
      <w:r>
        <w:t>.csv</w:t>
      </w:r>
      <w:r w:rsidR="00FD083E">
        <w:t xml:space="preserve"> </w:t>
      </w:r>
      <w:r>
        <w:t>when</w:t>
      </w:r>
      <w:r w:rsidR="00FD083E">
        <w:t xml:space="preserve"> </w:t>
      </w:r>
      <w:r>
        <w:t>RecordType</w:t>
      </w:r>
      <w:r w:rsidR="00FD083E">
        <w:t xml:space="preserve"> </w:t>
      </w:r>
      <w:r>
        <w:t>=</w:t>
      </w:r>
      <w:r w:rsidR="00FD083E">
        <w:t xml:space="preserve"> </w:t>
      </w:r>
      <w:r w:rsidR="00DB6148">
        <w:t>151</w:t>
      </w:r>
      <w:r w:rsidR="00FD083E">
        <w:t xml:space="preserve"> </w:t>
      </w:r>
      <w:r>
        <w:t>(</w:t>
      </w:r>
      <w:r w:rsidR="00DB6148">
        <w:t>HOPWA</w:t>
      </w:r>
      <w:r w:rsidR="00FD083E">
        <w:t xml:space="preserve"> </w:t>
      </w:r>
      <w:r w:rsidR="00DB6148">
        <w:t>financial</w:t>
      </w:r>
      <w:r w:rsidR="00FD083E">
        <w:t xml:space="preserve"> </w:t>
      </w:r>
      <w:r w:rsidR="00DB6148">
        <w:t>a</w:t>
      </w:r>
      <w:r>
        <w:t>ssistance).</w:t>
      </w:r>
      <w:r w:rsidR="00FD083E">
        <w:t xml:space="preserve">  </w:t>
      </w:r>
    </w:p>
    <w:tbl>
      <w:tblPr>
        <w:tblStyle w:val="GridTable1Light-Accent11"/>
        <w:tblW w:w="9445" w:type="dxa"/>
        <w:tblLook w:val="04A0" w:firstRow="1" w:lastRow="0" w:firstColumn="1" w:lastColumn="0" w:noHBand="0" w:noVBand="1"/>
      </w:tblPr>
      <w:tblGrid>
        <w:gridCol w:w="785"/>
        <w:gridCol w:w="8660"/>
      </w:tblGrid>
      <w:tr w:rsidR="009A0FCD" w:rsidRPr="00135FA4" w14:paraId="3F3A27A6"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62C1C0F8" w14:textId="77777777" w:rsidR="009A0FCD" w:rsidRDefault="009A0FCD" w:rsidP="0022457B">
            <w:pPr>
              <w:jc w:val="right"/>
            </w:pPr>
            <w:r>
              <w:t>Value</w:t>
            </w:r>
          </w:p>
        </w:tc>
        <w:tc>
          <w:tcPr>
            <w:tcW w:w="8660" w:type="dxa"/>
          </w:tcPr>
          <w:p w14:paraId="3E14CE46" w14:textId="77777777" w:rsidR="009A0FCD" w:rsidRDefault="009A0FCD" w:rsidP="009D5E69">
            <w:pPr>
              <w:cnfStyle w:val="100000000000" w:firstRow="1" w:lastRow="0" w:firstColumn="0" w:lastColumn="0" w:oddVBand="0" w:evenVBand="0" w:oddHBand="0" w:evenHBand="0" w:firstRowFirstColumn="0" w:firstRowLastColumn="0" w:lastRowFirstColumn="0" w:lastRowLastColumn="0"/>
            </w:pPr>
            <w:r>
              <w:t>Text</w:t>
            </w:r>
          </w:p>
        </w:tc>
      </w:tr>
      <w:tr w:rsidR="004B0AEF" w:rsidRPr="00135FA4" w14:paraId="1A3186BE"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350FEB70" w14:textId="7A955850" w:rsidR="004B0AEF" w:rsidRDefault="004B0AEF" w:rsidP="004B0AEF">
            <w:pPr>
              <w:jc w:val="right"/>
            </w:pPr>
            <w:r w:rsidRPr="00300C81">
              <w:t>1</w:t>
            </w:r>
          </w:p>
        </w:tc>
        <w:tc>
          <w:tcPr>
            <w:tcW w:w="8660" w:type="dxa"/>
          </w:tcPr>
          <w:p w14:paraId="3EC80340" w14:textId="5652FA21" w:rsidR="004B0AEF" w:rsidRDefault="004B0AEF" w:rsidP="004B0AEF">
            <w:pPr>
              <w:cnfStyle w:val="000000000000" w:firstRow="0" w:lastRow="0" w:firstColumn="0" w:lastColumn="0" w:oddVBand="0" w:evenVBand="0" w:oddHBand="0" w:evenHBand="0" w:firstRowFirstColumn="0" w:firstRowLastColumn="0" w:lastRowFirstColumn="0" w:lastRowLastColumn="0"/>
            </w:pPr>
            <w:r w:rsidRPr="00300C81">
              <w:t>Rental</w:t>
            </w:r>
            <w:r w:rsidR="00FD083E">
              <w:t xml:space="preserve"> </w:t>
            </w:r>
            <w:r w:rsidRPr="00300C81">
              <w:t>assistance</w:t>
            </w:r>
          </w:p>
        </w:tc>
      </w:tr>
      <w:tr w:rsidR="004B0AEF" w:rsidRPr="00135FA4" w14:paraId="0F0E387A"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790AEE5A" w14:textId="5A15319E" w:rsidR="004B0AEF" w:rsidRDefault="004B0AEF" w:rsidP="004B0AEF">
            <w:pPr>
              <w:jc w:val="right"/>
            </w:pPr>
            <w:r w:rsidRPr="00300C81">
              <w:t>2</w:t>
            </w:r>
          </w:p>
        </w:tc>
        <w:tc>
          <w:tcPr>
            <w:tcW w:w="8660" w:type="dxa"/>
          </w:tcPr>
          <w:p w14:paraId="3366EFE7" w14:textId="24D9A704" w:rsidR="004B0AEF" w:rsidRPr="00CF2A87" w:rsidRDefault="004B0AEF" w:rsidP="004B0AEF">
            <w:pPr>
              <w:cnfStyle w:val="000000000000" w:firstRow="0" w:lastRow="0" w:firstColumn="0" w:lastColumn="0" w:oddVBand="0" w:evenVBand="0" w:oddHBand="0" w:evenHBand="0" w:firstRowFirstColumn="0" w:firstRowLastColumn="0" w:lastRowFirstColumn="0" w:lastRowLastColumn="0"/>
            </w:pPr>
            <w:r w:rsidRPr="00300C81">
              <w:t>Security</w:t>
            </w:r>
            <w:r w:rsidR="00FD083E">
              <w:t xml:space="preserve"> </w:t>
            </w:r>
            <w:r w:rsidRPr="00300C81">
              <w:t>deposits</w:t>
            </w:r>
          </w:p>
        </w:tc>
      </w:tr>
      <w:tr w:rsidR="004B0AEF" w:rsidRPr="00135FA4" w14:paraId="5D05CFEA"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2F9965B5" w14:textId="66E1002A" w:rsidR="004B0AEF" w:rsidRDefault="004B0AEF" w:rsidP="004B0AEF">
            <w:pPr>
              <w:jc w:val="right"/>
            </w:pPr>
            <w:r w:rsidRPr="00300C81">
              <w:t>3</w:t>
            </w:r>
          </w:p>
        </w:tc>
        <w:tc>
          <w:tcPr>
            <w:tcW w:w="8660" w:type="dxa"/>
          </w:tcPr>
          <w:p w14:paraId="2ADF8BE0" w14:textId="22734081" w:rsidR="004B0AEF" w:rsidRPr="00CF2A87" w:rsidRDefault="004B0AEF" w:rsidP="004B0AEF">
            <w:pPr>
              <w:cnfStyle w:val="000000000000" w:firstRow="0" w:lastRow="0" w:firstColumn="0" w:lastColumn="0" w:oddVBand="0" w:evenVBand="0" w:oddHBand="0" w:evenHBand="0" w:firstRowFirstColumn="0" w:firstRowLastColumn="0" w:lastRowFirstColumn="0" w:lastRowLastColumn="0"/>
            </w:pPr>
            <w:r w:rsidRPr="00300C81">
              <w:t>Utility</w:t>
            </w:r>
            <w:r w:rsidR="00FD083E">
              <w:t xml:space="preserve"> </w:t>
            </w:r>
            <w:r w:rsidRPr="00300C81">
              <w:t>deposits</w:t>
            </w:r>
          </w:p>
        </w:tc>
      </w:tr>
      <w:tr w:rsidR="004B0AEF" w:rsidRPr="00135FA4" w14:paraId="5FF8CF80"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43061F0C" w14:textId="70812A78" w:rsidR="004B0AEF" w:rsidRDefault="004B0AEF" w:rsidP="004B0AEF">
            <w:pPr>
              <w:jc w:val="right"/>
            </w:pPr>
            <w:r w:rsidRPr="00300C81">
              <w:t>4</w:t>
            </w:r>
          </w:p>
        </w:tc>
        <w:tc>
          <w:tcPr>
            <w:tcW w:w="8660" w:type="dxa"/>
          </w:tcPr>
          <w:p w14:paraId="5CE1DD6F" w14:textId="1AC0D6BC" w:rsidR="004B0AEF" w:rsidRPr="00CF2A87" w:rsidRDefault="004B0AEF" w:rsidP="004B0AEF">
            <w:pPr>
              <w:cnfStyle w:val="000000000000" w:firstRow="0" w:lastRow="0" w:firstColumn="0" w:lastColumn="0" w:oddVBand="0" w:evenVBand="0" w:oddHBand="0" w:evenHBand="0" w:firstRowFirstColumn="0" w:firstRowLastColumn="0" w:lastRowFirstColumn="0" w:lastRowLastColumn="0"/>
            </w:pPr>
            <w:r w:rsidRPr="00300C81">
              <w:t>Utility</w:t>
            </w:r>
            <w:r w:rsidR="00FD083E">
              <w:t xml:space="preserve"> </w:t>
            </w:r>
            <w:r w:rsidRPr="00300C81">
              <w:t>payments</w:t>
            </w:r>
          </w:p>
        </w:tc>
      </w:tr>
      <w:tr w:rsidR="004B0AEF" w:rsidRPr="00135FA4" w14:paraId="50D32167"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673D5C15" w14:textId="5C46EE45" w:rsidR="004B0AEF" w:rsidRDefault="004B0AEF" w:rsidP="004B0AEF">
            <w:pPr>
              <w:jc w:val="right"/>
            </w:pPr>
            <w:r>
              <w:t>7</w:t>
            </w:r>
          </w:p>
        </w:tc>
        <w:tc>
          <w:tcPr>
            <w:tcW w:w="8660" w:type="dxa"/>
          </w:tcPr>
          <w:p w14:paraId="380271C3" w14:textId="16C800F8" w:rsidR="004B0AEF" w:rsidRPr="00CF2A87" w:rsidRDefault="004B0AEF" w:rsidP="004B0AEF">
            <w:pPr>
              <w:cnfStyle w:val="000000000000" w:firstRow="0" w:lastRow="0" w:firstColumn="0" w:lastColumn="0" w:oddVBand="0" w:evenVBand="0" w:oddHBand="0" w:evenHBand="0" w:firstRowFirstColumn="0" w:firstRowLastColumn="0" w:lastRowFirstColumn="0" w:lastRowLastColumn="0"/>
            </w:pPr>
            <w:r w:rsidRPr="00300C81">
              <w:t>Mortgage</w:t>
            </w:r>
            <w:r w:rsidR="00FD083E">
              <w:t xml:space="preserve"> </w:t>
            </w:r>
            <w:r w:rsidRPr="00300C81">
              <w:t>assistance</w:t>
            </w:r>
          </w:p>
        </w:tc>
      </w:tr>
    </w:tbl>
    <w:p w14:paraId="0F1FEBAF" w14:textId="77777777" w:rsidR="009A0FCD" w:rsidRDefault="009A0FCD" w:rsidP="009A0FCD"/>
    <w:p w14:paraId="38378ABD" w14:textId="552DAC89" w:rsidR="00485572" w:rsidRDefault="00485572" w:rsidP="00485572">
      <w:pPr>
        <w:pStyle w:val="Heading2"/>
      </w:pPr>
      <w:bookmarkStart w:id="701" w:name="_4.14E_BedNight"/>
      <w:bookmarkStart w:id="702" w:name="_Toc430693290"/>
      <w:bookmarkEnd w:id="701"/>
      <w:r>
        <w:t>4.14E</w:t>
      </w:r>
      <w:r>
        <w:tab/>
        <w:t>BedNight</w:t>
      </w:r>
      <w:bookmarkEnd w:id="702"/>
    </w:p>
    <w:tbl>
      <w:tblPr>
        <w:tblStyle w:val="GridTable1Light-Accent11"/>
        <w:tblW w:w="9445" w:type="dxa"/>
        <w:tblLook w:val="04A0" w:firstRow="1" w:lastRow="0" w:firstColumn="1" w:lastColumn="0" w:noHBand="0" w:noVBand="1"/>
      </w:tblPr>
      <w:tblGrid>
        <w:gridCol w:w="785"/>
        <w:gridCol w:w="8660"/>
      </w:tblGrid>
      <w:tr w:rsidR="00485572" w:rsidRPr="00135FA4" w14:paraId="0F607FB3" w14:textId="77777777" w:rsidTr="0020087E">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45D244AF" w14:textId="77777777" w:rsidR="00485572" w:rsidRPr="00AC0B09" w:rsidRDefault="00485572" w:rsidP="0020087E">
            <w:r>
              <w:t>Value</w:t>
            </w:r>
          </w:p>
        </w:tc>
        <w:tc>
          <w:tcPr>
            <w:tcW w:w="8660" w:type="dxa"/>
          </w:tcPr>
          <w:p w14:paraId="2EA1C71D" w14:textId="77777777" w:rsidR="00485572" w:rsidRPr="00AC0B09" w:rsidRDefault="00485572" w:rsidP="0020087E">
            <w:pPr>
              <w:cnfStyle w:val="100000000000" w:firstRow="1" w:lastRow="0" w:firstColumn="0" w:lastColumn="0" w:oddVBand="0" w:evenVBand="0" w:oddHBand="0" w:evenHBand="0" w:firstRowFirstColumn="0" w:firstRowLastColumn="0" w:lastRowFirstColumn="0" w:lastRowLastColumn="0"/>
            </w:pPr>
            <w:r w:rsidRPr="00AC0B09">
              <w:t>Text</w:t>
            </w:r>
          </w:p>
        </w:tc>
      </w:tr>
      <w:tr w:rsidR="00485572" w:rsidRPr="00135FA4" w14:paraId="416064C3" w14:textId="77777777" w:rsidTr="0020087E">
        <w:trPr>
          <w:cantSplit/>
        </w:trPr>
        <w:tc>
          <w:tcPr>
            <w:cnfStyle w:val="001000000000" w:firstRow="0" w:lastRow="0" w:firstColumn="1" w:lastColumn="0" w:oddVBand="0" w:evenVBand="0" w:oddHBand="0" w:evenHBand="0" w:firstRowFirstColumn="0" w:firstRowLastColumn="0" w:lastRowFirstColumn="0" w:lastRowLastColumn="0"/>
            <w:tcW w:w="785" w:type="dxa"/>
          </w:tcPr>
          <w:p w14:paraId="040FB98B" w14:textId="77777777" w:rsidR="00485572" w:rsidRPr="00AC0B09" w:rsidRDefault="00485572" w:rsidP="0020087E">
            <w:r>
              <w:t>200</w:t>
            </w:r>
          </w:p>
        </w:tc>
        <w:tc>
          <w:tcPr>
            <w:tcW w:w="8660" w:type="dxa"/>
          </w:tcPr>
          <w:p w14:paraId="6A4DAFDB" w14:textId="77777777" w:rsidR="00485572" w:rsidRPr="00AC0B09" w:rsidRDefault="00485572" w:rsidP="0020087E">
            <w:pPr>
              <w:cnfStyle w:val="000000000000" w:firstRow="0" w:lastRow="0" w:firstColumn="0" w:lastColumn="0" w:oddVBand="0" w:evenVBand="0" w:oddHBand="0" w:evenHBand="0" w:firstRowFirstColumn="0" w:firstRowLastColumn="0" w:lastRowFirstColumn="0" w:lastRowLastColumn="0"/>
            </w:pPr>
            <w:r>
              <w:t>BedNight</w:t>
            </w:r>
          </w:p>
        </w:tc>
      </w:tr>
    </w:tbl>
    <w:p w14:paraId="045CEFFA" w14:textId="77777777" w:rsidR="00485572" w:rsidRDefault="00485572" w:rsidP="009A0FCD"/>
    <w:p w14:paraId="49D16C2D" w14:textId="72490B57" w:rsidR="004B0AEF" w:rsidRDefault="004B0AEF" w:rsidP="004B0AEF">
      <w:pPr>
        <w:pStyle w:val="Heading2"/>
      </w:pPr>
      <w:bookmarkStart w:id="703" w:name="_4.16_TypeProvided_(Referrals)"/>
      <w:bookmarkStart w:id="704" w:name="_4.15A_SSVFFinancial_Assistance"/>
      <w:bookmarkStart w:id="705" w:name="_4.15.B_SSVFFinancial_Assistance"/>
      <w:bookmarkStart w:id="706" w:name="_Toc430693291"/>
      <w:bookmarkEnd w:id="703"/>
      <w:bookmarkEnd w:id="704"/>
      <w:bookmarkEnd w:id="705"/>
      <w:r>
        <w:t>4.15</w:t>
      </w:r>
      <w:r w:rsidR="00BA5C41">
        <w:t>.B</w:t>
      </w:r>
      <w:r>
        <w:tab/>
        <w:t>SSVFFinancial</w:t>
      </w:r>
      <w:r w:rsidR="00FD083E">
        <w:t xml:space="preserve"> </w:t>
      </w:r>
      <w:r>
        <w:t>Assistance</w:t>
      </w:r>
      <w:bookmarkEnd w:id="706"/>
    </w:p>
    <w:p w14:paraId="022FDF35" w14:textId="6EC4D3C4" w:rsidR="004B0AEF" w:rsidRDefault="004B0AEF" w:rsidP="004B0AEF">
      <w:r>
        <w:t>Used</w:t>
      </w:r>
      <w:r w:rsidR="00FD083E">
        <w:t xml:space="preserve"> </w:t>
      </w:r>
      <w:r>
        <w:t>in</w:t>
      </w:r>
      <w:r w:rsidR="00FD083E">
        <w:t xml:space="preserve"> </w:t>
      </w:r>
      <w:r>
        <w:t>Services.csv</w:t>
      </w:r>
      <w:r w:rsidR="00FD083E">
        <w:t xml:space="preserve"> </w:t>
      </w:r>
      <w:r>
        <w:t>when</w:t>
      </w:r>
      <w:r w:rsidR="00FD083E">
        <w:t xml:space="preserve"> </w:t>
      </w:r>
      <w:r>
        <w:t>RecordType</w:t>
      </w:r>
      <w:r w:rsidR="00FD083E">
        <w:t xml:space="preserve"> </w:t>
      </w:r>
      <w:r>
        <w:t>=</w:t>
      </w:r>
      <w:r w:rsidR="00FD083E">
        <w:t xml:space="preserve"> </w:t>
      </w:r>
      <w:r>
        <w:t>15</w:t>
      </w:r>
      <w:r w:rsidR="00064337">
        <w:t>2</w:t>
      </w:r>
      <w:r w:rsidR="00FD083E">
        <w:t xml:space="preserve"> </w:t>
      </w:r>
      <w:r>
        <w:t>(</w:t>
      </w:r>
      <w:r w:rsidR="00064337">
        <w:t>SSVF</w:t>
      </w:r>
      <w:r w:rsidR="00FD083E">
        <w:t xml:space="preserve"> </w:t>
      </w:r>
      <w:r>
        <w:t>financial</w:t>
      </w:r>
      <w:r w:rsidR="00FD083E">
        <w:t xml:space="preserve"> </w:t>
      </w:r>
      <w:r>
        <w:t>assistance).</w:t>
      </w:r>
      <w:r w:rsidR="00FD083E">
        <w:t xml:space="preserve">  </w:t>
      </w:r>
    </w:p>
    <w:tbl>
      <w:tblPr>
        <w:tblStyle w:val="GridTable1Light-Accent11"/>
        <w:tblW w:w="9445" w:type="dxa"/>
        <w:tblLook w:val="04A0" w:firstRow="1" w:lastRow="0" w:firstColumn="1" w:lastColumn="0" w:noHBand="0" w:noVBand="1"/>
      </w:tblPr>
      <w:tblGrid>
        <w:gridCol w:w="785"/>
        <w:gridCol w:w="8660"/>
      </w:tblGrid>
      <w:tr w:rsidR="004B0AEF" w:rsidRPr="00135FA4" w14:paraId="47440557" w14:textId="77777777" w:rsidTr="004B0AE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0192941A" w14:textId="77777777" w:rsidR="004B0AEF" w:rsidRDefault="004B0AEF" w:rsidP="004B0AEF">
            <w:pPr>
              <w:jc w:val="right"/>
            </w:pPr>
            <w:r>
              <w:t>Value</w:t>
            </w:r>
          </w:p>
        </w:tc>
        <w:tc>
          <w:tcPr>
            <w:tcW w:w="8660" w:type="dxa"/>
          </w:tcPr>
          <w:p w14:paraId="6F48647D" w14:textId="77777777" w:rsidR="004B0AEF" w:rsidRDefault="004B0AEF" w:rsidP="004B0AEF">
            <w:pPr>
              <w:cnfStyle w:val="100000000000" w:firstRow="1" w:lastRow="0" w:firstColumn="0" w:lastColumn="0" w:oddVBand="0" w:evenVBand="0" w:oddHBand="0" w:evenHBand="0" w:firstRowFirstColumn="0" w:firstRowLastColumn="0" w:lastRowFirstColumn="0" w:lastRowLastColumn="0"/>
            </w:pPr>
            <w:r>
              <w:t>Text</w:t>
            </w:r>
          </w:p>
        </w:tc>
      </w:tr>
      <w:tr w:rsidR="004B0AEF" w:rsidRPr="00135FA4" w14:paraId="66936DA3"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178DC408" w14:textId="6B5CB44F" w:rsidR="004B0AEF" w:rsidRDefault="004B0AEF" w:rsidP="004B0AEF">
            <w:pPr>
              <w:jc w:val="right"/>
            </w:pPr>
            <w:r w:rsidRPr="00300C81">
              <w:t>1</w:t>
            </w:r>
          </w:p>
        </w:tc>
        <w:tc>
          <w:tcPr>
            <w:tcW w:w="8660" w:type="dxa"/>
          </w:tcPr>
          <w:p w14:paraId="34A63030" w14:textId="76DD8D1E" w:rsidR="004B0AEF" w:rsidRDefault="004B0AEF" w:rsidP="004B0AEF">
            <w:pPr>
              <w:cnfStyle w:val="000000000000" w:firstRow="0" w:lastRow="0" w:firstColumn="0" w:lastColumn="0" w:oddVBand="0" w:evenVBand="0" w:oddHBand="0" w:evenHBand="0" w:firstRowFirstColumn="0" w:firstRowLastColumn="0" w:lastRowFirstColumn="0" w:lastRowLastColumn="0"/>
            </w:pPr>
            <w:r>
              <w:t>Rental</w:t>
            </w:r>
            <w:r w:rsidR="00FD083E">
              <w:t xml:space="preserve"> </w:t>
            </w:r>
            <w:r>
              <w:t>a</w:t>
            </w:r>
            <w:r w:rsidRPr="00300C81">
              <w:t>ssistance</w:t>
            </w:r>
          </w:p>
        </w:tc>
      </w:tr>
      <w:tr w:rsidR="004B0AEF" w:rsidRPr="00135FA4" w14:paraId="23862612"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335C6782" w14:textId="46E079F1" w:rsidR="004B0AEF" w:rsidRDefault="004B0AEF" w:rsidP="004B0AEF">
            <w:pPr>
              <w:jc w:val="right"/>
            </w:pPr>
            <w:r>
              <w:t>2</w:t>
            </w:r>
          </w:p>
        </w:tc>
        <w:tc>
          <w:tcPr>
            <w:tcW w:w="8660" w:type="dxa"/>
          </w:tcPr>
          <w:p w14:paraId="7AFBA8C2" w14:textId="1F4A46AD" w:rsidR="004B0AEF" w:rsidRPr="00CF2A87" w:rsidRDefault="004B0AEF" w:rsidP="004B0AEF">
            <w:pPr>
              <w:cnfStyle w:val="000000000000" w:firstRow="0" w:lastRow="0" w:firstColumn="0" w:lastColumn="0" w:oddVBand="0" w:evenVBand="0" w:oddHBand="0" w:evenHBand="0" w:firstRowFirstColumn="0" w:firstRowLastColumn="0" w:lastRowFirstColumn="0" w:lastRowLastColumn="0"/>
            </w:pPr>
            <w:r>
              <w:t>Security</w:t>
            </w:r>
            <w:r w:rsidR="00FD083E">
              <w:t xml:space="preserve"> </w:t>
            </w:r>
            <w:r>
              <w:t>deposit</w:t>
            </w:r>
          </w:p>
        </w:tc>
      </w:tr>
      <w:tr w:rsidR="004B0AEF" w:rsidRPr="00135FA4" w14:paraId="55A3B9DC"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6C6F434C" w14:textId="79A09920" w:rsidR="004B0AEF" w:rsidRDefault="004B0AEF" w:rsidP="004B0AEF">
            <w:pPr>
              <w:jc w:val="right"/>
            </w:pPr>
            <w:r>
              <w:t>3</w:t>
            </w:r>
          </w:p>
        </w:tc>
        <w:tc>
          <w:tcPr>
            <w:tcW w:w="8660" w:type="dxa"/>
          </w:tcPr>
          <w:p w14:paraId="0375B4BF" w14:textId="59724330" w:rsidR="004B0AEF" w:rsidRPr="00CF2A87" w:rsidRDefault="004B0AEF" w:rsidP="004B0AEF">
            <w:pPr>
              <w:cnfStyle w:val="000000000000" w:firstRow="0" w:lastRow="0" w:firstColumn="0" w:lastColumn="0" w:oddVBand="0" w:evenVBand="0" w:oddHBand="0" w:evenHBand="0" w:firstRowFirstColumn="0" w:firstRowLastColumn="0" w:lastRowFirstColumn="0" w:lastRowLastColumn="0"/>
            </w:pPr>
            <w:r>
              <w:t>Utility</w:t>
            </w:r>
            <w:r w:rsidR="00FD083E">
              <w:t xml:space="preserve"> </w:t>
            </w:r>
            <w:r>
              <w:t>deposit</w:t>
            </w:r>
          </w:p>
        </w:tc>
      </w:tr>
      <w:tr w:rsidR="004B0AEF" w:rsidRPr="00135FA4" w14:paraId="3D3BA54F"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1D5BCA97" w14:textId="77777777" w:rsidR="004B0AEF" w:rsidRDefault="004B0AEF" w:rsidP="004B0AEF">
            <w:pPr>
              <w:jc w:val="right"/>
            </w:pPr>
            <w:r>
              <w:t>4</w:t>
            </w:r>
          </w:p>
        </w:tc>
        <w:tc>
          <w:tcPr>
            <w:tcW w:w="8660" w:type="dxa"/>
          </w:tcPr>
          <w:p w14:paraId="6577BA86" w14:textId="2F738FB7" w:rsidR="004B0AEF" w:rsidRPr="00CF2A87" w:rsidRDefault="004B0AEF" w:rsidP="004B0AEF">
            <w:pPr>
              <w:cnfStyle w:val="000000000000" w:firstRow="0" w:lastRow="0" w:firstColumn="0" w:lastColumn="0" w:oddVBand="0" w:evenVBand="0" w:oddHBand="0" w:evenHBand="0" w:firstRowFirstColumn="0" w:firstRowLastColumn="0" w:lastRowFirstColumn="0" w:lastRowLastColumn="0"/>
            </w:pPr>
            <w:r>
              <w:t>Utility</w:t>
            </w:r>
            <w:r w:rsidR="00FD083E">
              <w:t xml:space="preserve"> </w:t>
            </w:r>
            <w:r>
              <w:t>fee</w:t>
            </w:r>
            <w:r w:rsidR="00FD083E">
              <w:t xml:space="preserve"> </w:t>
            </w:r>
            <w:r>
              <w:t>payment</w:t>
            </w:r>
            <w:r w:rsidR="00FD083E">
              <w:t xml:space="preserve"> </w:t>
            </w:r>
            <w:r>
              <w:t>assistance</w:t>
            </w:r>
          </w:p>
        </w:tc>
      </w:tr>
      <w:tr w:rsidR="004B0AEF" w:rsidRPr="00135FA4" w14:paraId="1833C25D"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7C109398" w14:textId="6609DB42" w:rsidR="004B0AEF" w:rsidRPr="00300C81" w:rsidRDefault="004B0AEF" w:rsidP="004B0AEF">
            <w:pPr>
              <w:jc w:val="right"/>
            </w:pPr>
            <w:r w:rsidRPr="00300C81">
              <w:t>5</w:t>
            </w:r>
          </w:p>
        </w:tc>
        <w:tc>
          <w:tcPr>
            <w:tcW w:w="8660" w:type="dxa"/>
          </w:tcPr>
          <w:p w14:paraId="22FB27D4" w14:textId="4AF152FA" w:rsidR="004B0AEF" w:rsidRPr="00300C81" w:rsidRDefault="004B0AEF" w:rsidP="004B0AEF">
            <w:pPr>
              <w:cnfStyle w:val="000000000000" w:firstRow="0" w:lastRow="0" w:firstColumn="0" w:lastColumn="0" w:oddVBand="0" w:evenVBand="0" w:oddHBand="0" w:evenHBand="0" w:firstRowFirstColumn="0" w:firstRowLastColumn="0" w:lastRowFirstColumn="0" w:lastRowLastColumn="0"/>
            </w:pPr>
            <w:r>
              <w:t>Moving</w:t>
            </w:r>
            <w:r w:rsidR="00FD083E">
              <w:t xml:space="preserve"> </w:t>
            </w:r>
            <w:r>
              <w:t>c</w:t>
            </w:r>
            <w:r w:rsidRPr="00300C81">
              <w:t>ost</w:t>
            </w:r>
            <w:r>
              <w:t>s</w:t>
            </w:r>
            <w:r w:rsidR="00FD083E">
              <w:t xml:space="preserve"> </w:t>
            </w:r>
          </w:p>
        </w:tc>
      </w:tr>
      <w:tr w:rsidR="004B0AEF" w:rsidRPr="00135FA4" w14:paraId="70069AB3"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0FE185C5" w14:textId="21524144" w:rsidR="004B0AEF" w:rsidRPr="00300C81" w:rsidRDefault="004B0AEF" w:rsidP="004B0AEF">
            <w:pPr>
              <w:jc w:val="right"/>
            </w:pPr>
            <w:r>
              <w:t>8</w:t>
            </w:r>
          </w:p>
        </w:tc>
        <w:tc>
          <w:tcPr>
            <w:tcW w:w="8660" w:type="dxa"/>
          </w:tcPr>
          <w:p w14:paraId="59D58971" w14:textId="63813FCF" w:rsidR="004B0AEF" w:rsidRPr="00300C81" w:rsidRDefault="004B0AEF" w:rsidP="004B0AEF">
            <w:pPr>
              <w:cnfStyle w:val="000000000000" w:firstRow="0" w:lastRow="0" w:firstColumn="0" w:lastColumn="0" w:oddVBand="0" w:evenVBand="0" w:oddHBand="0" w:evenHBand="0" w:firstRowFirstColumn="0" w:firstRowLastColumn="0" w:lastRowFirstColumn="0" w:lastRowLastColumn="0"/>
            </w:pPr>
            <w:r>
              <w:t>Transportation</w:t>
            </w:r>
            <w:r w:rsidR="00FD083E">
              <w:t xml:space="preserve"> </w:t>
            </w:r>
            <w:r>
              <w:t>services:</w:t>
            </w:r>
            <w:r w:rsidR="00FD083E">
              <w:t xml:space="preserve">  </w:t>
            </w:r>
            <w:r>
              <w:t>tokens/vouchers</w:t>
            </w:r>
          </w:p>
        </w:tc>
      </w:tr>
      <w:tr w:rsidR="004B0AEF" w:rsidRPr="00135FA4" w14:paraId="3640AAD2"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372C8F41" w14:textId="3C05056B" w:rsidR="004B0AEF" w:rsidRPr="00300C81" w:rsidRDefault="004B0AEF" w:rsidP="004B0AEF">
            <w:pPr>
              <w:jc w:val="right"/>
            </w:pPr>
            <w:r>
              <w:t>9</w:t>
            </w:r>
          </w:p>
        </w:tc>
        <w:tc>
          <w:tcPr>
            <w:tcW w:w="8660" w:type="dxa"/>
          </w:tcPr>
          <w:p w14:paraId="438090D2" w14:textId="093CCCED" w:rsidR="004B0AEF" w:rsidRPr="00300C81" w:rsidRDefault="004B0AEF" w:rsidP="004B0AEF">
            <w:pPr>
              <w:cnfStyle w:val="000000000000" w:firstRow="0" w:lastRow="0" w:firstColumn="0" w:lastColumn="0" w:oddVBand="0" w:evenVBand="0" w:oddHBand="0" w:evenHBand="0" w:firstRowFirstColumn="0" w:firstRowLastColumn="0" w:lastRowFirstColumn="0" w:lastRowLastColumn="0"/>
            </w:pPr>
            <w:r>
              <w:t>Transportation</w:t>
            </w:r>
            <w:r w:rsidR="00FD083E">
              <w:t xml:space="preserve"> </w:t>
            </w:r>
            <w:r>
              <w:t>services:</w:t>
            </w:r>
            <w:r w:rsidR="00FD083E">
              <w:t xml:space="preserve">  </w:t>
            </w:r>
            <w:r>
              <w:t>vehicle</w:t>
            </w:r>
            <w:r w:rsidR="00FD083E">
              <w:t xml:space="preserve"> </w:t>
            </w:r>
            <w:r>
              <w:t>repair/maintenance</w:t>
            </w:r>
          </w:p>
        </w:tc>
      </w:tr>
      <w:tr w:rsidR="004B0AEF" w:rsidRPr="00135FA4" w14:paraId="34D9EA2A"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043D2151" w14:textId="4A534723" w:rsidR="004B0AEF" w:rsidRPr="00300C81" w:rsidRDefault="004B0AEF" w:rsidP="004B0AEF">
            <w:pPr>
              <w:jc w:val="right"/>
            </w:pPr>
            <w:r>
              <w:t>10</w:t>
            </w:r>
          </w:p>
        </w:tc>
        <w:tc>
          <w:tcPr>
            <w:tcW w:w="8660" w:type="dxa"/>
          </w:tcPr>
          <w:p w14:paraId="3833C358" w14:textId="792F16D5" w:rsidR="004B0AEF" w:rsidRPr="00300C81" w:rsidRDefault="004B0AEF" w:rsidP="00064337">
            <w:pPr>
              <w:cnfStyle w:val="000000000000" w:firstRow="0" w:lastRow="0" w:firstColumn="0" w:lastColumn="0" w:oddVBand="0" w:evenVBand="0" w:oddHBand="0" w:evenHBand="0" w:firstRowFirstColumn="0" w:firstRowLastColumn="0" w:lastRowFirstColumn="0" w:lastRowLastColumn="0"/>
            </w:pPr>
            <w:r w:rsidRPr="00300C81">
              <w:t>Child</w:t>
            </w:r>
            <w:r w:rsidR="00FD083E">
              <w:t xml:space="preserve"> </w:t>
            </w:r>
            <w:r w:rsidR="00064337">
              <w:t>c</w:t>
            </w:r>
            <w:r w:rsidRPr="00300C81">
              <w:t>are</w:t>
            </w:r>
          </w:p>
        </w:tc>
      </w:tr>
      <w:tr w:rsidR="004B0AEF" w:rsidRPr="00135FA4" w14:paraId="5D56F2A2"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1EA4534D" w14:textId="72F82EE4" w:rsidR="004B0AEF" w:rsidRPr="00300C81" w:rsidRDefault="004B0AEF" w:rsidP="004B0AEF">
            <w:pPr>
              <w:jc w:val="right"/>
            </w:pPr>
            <w:r>
              <w:t>11</w:t>
            </w:r>
          </w:p>
        </w:tc>
        <w:tc>
          <w:tcPr>
            <w:tcW w:w="8660" w:type="dxa"/>
          </w:tcPr>
          <w:p w14:paraId="211C7F93" w14:textId="10DE9B29" w:rsidR="004B0AEF" w:rsidRPr="00300C81" w:rsidRDefault="004B0AEF" w:rsidP="004B0AEF">
            <w:pPr>
              <w:cnfStyle w:val="000000000000" w:firstRow="0" w:lastRow="0" w:firstColumn="0" w:lastColumn="0" w:oddVBand="0" w:evenVBand="0" w:oddHBand="0" w:evenHBand="0" w:firstRowFirstColumn="0" w:firstRowLastColumn="0" w:lastRowFirstColumn="0" w:lastRowLastColumn="0"/>
            </w:pPr>
            <w:r>
              <w:t>General</w:t>
            </w:r>
            <w:r w:rsidR="00FD083E">
              <w:t xml:space="preserve"> </w:t>
            </w:r>
            <w:r>
              <w:t>housing</w:t>
            </w:r>
            <w:r w:rsidR="00FD083E">
              <w:t xml:space="preserve"> </w:t>
            </w:r>
            <w:r>
              <w:t>stability</w:t>
            </w:r>
            <w:r w:rsidR="00FD083E">
              <w:t xml:space="preserve"> </w:t>
            </w:r>
            <w:r>
              <w:t>assistance</w:t>
            </w:r>
            <w:r w:rsidR="00FD083E">
              <w:t xml:space="preserve"> </w:t>
            </w:r>
            <w:r>
              <w:t>-</w:t>
            </w:r>
            <w:r w:rsidR="00FD083E">
              <w:t xml:space="preserve"> </w:t>
            </w:r>
            <w:r>
              <w:t>emergency</w:t>
            </w:r>
            <w:r w:rsidR="00FD083E">
              <w:t xml:space="preserve"> </w:t>
            </w:r>
            <w:r>
              <w:t>supplies</w:t>
            </w:r>
          </w:p>
        </w:tc>
      </w:tr>
      <w:tr w:rsidR="004B0AEF" w:rsidRPr="00135FA4" w14:paraId="78FB0613"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7F17B3EB" w14:textId="483771C3" w:rsidR="004B0AEF" w:rsidRPr="00300C81" w:rsidRDefault="004B0AEF" w:rsidP="004B0AEF">
            <w:pPr>
              <w:jc w:val="right"/>
            </w:pPr>
            <w:r>
              <w:t>12</w:t>
            </w:r>
          </w:p>
        </w:tc>
        <w:tc>
          <w:tcPr>
            <w:tcW w:w="8660" w:type="dxa"/>
          </w:tcPr>
          <w:p w14:paraId="4B5E3A9A" w14:textId="40EECFCD" w:rsidR="004B0AEF" w:rsidRPr="00300C81" w:rsidRDefault="004B0AEF" w:rsidP="004B0AEF">
            <w:pPr>
              <w:cnfStyle w:val="000000000000" w:firstRow="0" w:lastRow="0" w:firstColumn="0" w:lastColumn="0" w:oddVBand="0" w:evenVBand="0" w:oddHBand="0" w:evenHBand="0" w:firstRowFirstColumn="0" w:firstRowLastColumn="0" w:lastRowFirstColumn="0" w:lastRowLastColumn="0"/>
            </w:pPr>
            <w:r>
              <w:t>General</w:t>
            </w:r>
            <w:r w:rsidR="00FD083E">
              <w:t xml:space="preserve"> </w:t>
            </w:r>
            <w:r>
              <w:t>housing</w:t>
            </w:r>
            <w:r w:rsidR="00FD083E">
              <w:t xml:space="preserve"> </w:t>
            </w:r>
            <w:r>
              <w:t>stability</w:t>
            </w:r>
            <w:r w:rsidR="00FD083E">
              <w:t xml:space="preserve"> </w:t>
            </w:r>
            <w:r>
              <w:t>assistance</w:t>
            </w:r>
            <w:r w:rsidR="00FD083E">
              <w:t xml:space="preserve"> </w:t>
            </w:r>
            <w:r>
              <w:t>-</w:t>
            </w:r>
            <w:r w:rsidR="00FD083E">
              <w:t xml:space="preserve"> </w:t>
            </w:r>
            <w:r>
              <w:t>other</w:t>
            </w:r>
          </w:p>
        </w:tc>
      </w:tr>
      <w:tr w:rsidR="004B0AEF" w:rsidRPr="00135FA4" w14:paraId="3546790E"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vAlign w:val="center"/>
          </w:tcPr>
          <w:p w14:paraId="55A26075" w14:textId="29D0BF38" w:rsidR="004B0AEF" w:rsidRPr="00300C81" w:rsidRDefault="004B0AEF" w:rsidP="004B0AEF">
            <w:pPr>
              <w:jc w:val="right"/>
            </w:pPr>
            <w:r>
              <w:t>14</w:t>
            </w:r>
          </w:p>
        </w:tc>
        <w:tc>
          <w:tcPr>
            <w:tcW w:w="8660" w:type="dxa"/>
          </w:tcPr>
          <w:p w14:paraId="515B43D7" w14:textId="734301E7" w:rsidR="004B0AEF" w:rsidRPr="00300C81" w:rsidRDefault="004B0AEF" w:rsidP="004B0AEF">
            <w:pPr>
              <w:cnfStyle w:val="000000000000" w:firstRow="0" w:lastRow="0" w:firstColumn="0" w:lastColumn="0" w:oddVBand="0" w:evenVBand="0" w:oddHBand="0" w:evenHBand="0" w:firstRowFirstColumn="0" w:firstRowLastColumn="0" w:lastRowFirstColumn="0" w:lastRowLastColumn="0"/>
            </w:pPr>
            <w:r>
              <w:t>Emergency</w:t>
            </w:r>
            <w:r w:rsidR="00FD083E">
              <w:t xml:space="preserve"> </w:t>
            </w:r>
            <w:r>
              <w:t>housing</w:t>
            </w:r>
            <w:r w:rsidR="00FD083E">
              <w:t xml:space="preserve"> </w:t>
            </w:r>
            <w:r>
              <w:t>assistance</w:t>
            </w:r>
          </w:p>
        </w:tc>
      </w:tr>
    </w:tbl>
    <w:p w14:paraId="74D12AE1" w14:textId="77777777" w:rsidR="004B0AEF" w:rsidRDefault="004B0AEF" w:rsidP="004B0AEF"/>
    <w:p w14:paraId="02FB4DE7" w14:textId="61657507" w:rsidR="009A0FCD" w:rsidRDefault="009A0FCD" w:rsidP="009A0FCD">
      <w:pPr>
        <w:pStyle w:val="Heading2"/>
      </w:pPr>
      <w:bookmarkStart w:id="707" w:name="_4.16.A_PATHReferral"/>
      <w:bookmarkStart w:id="708" w:name="_Toc430693292"/>
      <w:bookmarkEnd w:id="707"/>
      <w:r>
        <w:t>4.16</w:t>
      </w:r>
      <w:r w:rsidR="004B0AEF">
        <w:t>.A</w:t>
      </w:r>
      <w:r>
        <w:tab/>
      </w:r>
      <w:r w:rsidR="004B0AEF">
        <w:t>PATHReferral</w:t>
      </w:r>
      <w:bookmarkEnd w:id="708"/>
    </w:p>
    <w:p w14:paraId="31A94649" w14:textId="7ABA758E" w:rsidR="00100ADF" w:rsidRPr="00100ADF" w:rsidRDefault="00100ADF" w:rsidP="00100ADF">
      <w:r>
        <w:t>Used</w:t>
      </w:r>
      <w:r w:rsidR="00FD083E">
        <w:t xml:space="preserve"> </w:t>
      </w:r>
      <w:r>
        <w:t>in</w:t>
      </w:r>
      <w:r w:rsidR="00FD083E">
        <w:t xml:space="preserve"> </w:t>
      </w:r>
      <w:r>
        <w:t>Service</w:t>
      </w:r>
      <w:r w:rsidR="00480A64">
        <w:t>s</w:t>
      </w:r>
      <w:r>
        <w:t>.csv</w:t>
      </w:r>
      <w:r w:rsidR="00FD083E">
        <w:t xml:space="preserve"> </w:t>
      </w:r>
      <w:r>
        <w:t>when</w:t>
      </w:r>
      <w:r w:rsidR="00FD083E">
        <w:t xml:space="preserve"> </w:t>
      </w:r>
      <w:r>
        <w:t>RecordType</w:t>
      </w:r>
      <w:r w:rsidR="00FD083E">
        <w:t xml:space="preserve"> </w:t>
      </w:r>
      <w:r>
        <w:t>=</w:t>
      </w:r>
      <w:r w:rsidR="00FD083E">
        <w:t xml:space="preserve"> </w:t>
      </w:r>
      <w:r>
        <w:t>16</w:t>
      </w:r>
      <w:r w:rsidR="004B0AEF">
        <w:t>1</w:t>
      </w:r>
      <w:r w:rsidR="00FD083E">
        <w:t xml:space="preserve"> </w:t>
      </w:r>
      <w:r>
        <w:t>(</w:t>
      </w:r>
      <w:r w:rsidR="004B0AEF">
        <w:t>PATH</w:t>
      </w:r>
      <w:r w:rsidR="00FD083E">
        <w:t xml:space="preserve"> </w:t>
      </w:r>
      <w:r w:rsidR="004B0AEF">
        <w:t>referral</w:t>
      </w:r>
      <w:r>
        <w:t>).</w:t>
      </w:r>
      <w:r w:rsidR="00FD083E">
        <w:t xml:space="preserve">  </w:t>
      </w:r>
    </w:p>
    <w:tbl>
      <w:tblPr>
        <w:tblStyle w:val="GridTable1Light-Accent11"/>
        <w:tblW w:w="9445" w:type="dxa"/>
        <w:tblLook w:val="04A0" w:firstRow="1" w:lastRow="0" w:firstColumn="1" w:lastColumn="0" w:noHBand="0" w:noVBand="1"/>
      </w:tblPr>
      <w:tblGrid>
        <w:gridCol w:w="785"/>
        <w:gridCol w:w="8660"/>
      </w:tblGrid>
      <w:tr w:rsidR="0035167E" w:rsidRPr="00135FA4" w14:paraId="76B53CB5"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50B2B392" w14:textId="77777777" w:rsidR="0035167E" w:rsidRDefault="0035167E" w:rsidP="0022457B">
            <w:pPr>
              <w:jc w:val="right"/>
            </w:pPr>
            <w:r>
              <w:t>Value</w:t>
            </w:r>
          </w:p>
        </w:tc>
        <w:tc>
          <w:tcPr>
            <w:tcW w:w="8660" w:type="dxa"/>
          </w:tcPr>
          <w:p w14:paraId="729FC77F" w14:textId="77777777" w:rsidR="0035167E" w:rsidRDefault="0035167E" w:rsidP="00100ADF">
            <w:pPr>
              <w:cnfStyle w:val="100000000000" w:firstRow="1" w:lastRow="0" w:firstColumn="0" w:lastColumn="0" w:oddVBand="0" w:evenVBand="0" w:oddHBand="0" w:evenHBand="0" w:firstRowFirstColumn="0" w:firstRowLastColumn="0" w:lastRowFirstColumn="0" w:lastRowLastColumn="0"/>
            </w:pPr>
            <w:r>
              <w:t>Text</w:t>
            </w:r>
          </w:p>
        </w:tc>
      </w:tr>
      <w:tr w:rsidR="004B0AEF" w:rsidRPr="00135FA4" w14:paraId="1FCB80D4"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21E6E969" w14:textId="3D118BCC" w:rsidR="004B0AEF" w:rsidRDefault="004B0AEF" w:rsidP="004B0AEF">
            <w:pPr>
              <w:jc w:val="right"/>
            </w:pPr>
            <w:r w:rsidRPr="00300C81">
              <w:t>1</w:t>
            </w:r>
          </w:p>
        </w:tc>
        <w:tc>
          <w:tcPr>
            <w:tcW w:w="8660" w:type="dxa"/>
          </w:tcPr>
          <w:p w14:paraId="32952C26" w14:textId="0339C91C" w:rsidR="004B0AEF" w:rsidRDefault="004B0AEF" w:rsidP="004B0AEF">
            <w:pPr>
              <w:cnfStyle w:val="000000000000" w:firstRow="0" w:lastRow="0" w:firstColumn="0" w:lastColumn="0" w:oddVBand="0" w:evenVBand="0" w:oddHBand="0" w:evenHBand="0" w:firstRowFirstColumn="0" w:firstRowLastColumn="0" w:lastRowFirstColumn="0" w:lastRowLastColumn="0"/>
            </w:pPr>
            <w:r w:rsidRPr="00300C81">
              <w:t>Community</w:t>
            </w:r>
            <w:r w:rsidR="00FD083E">
              <w:t xml:space="preserve"> </w:t>
            </w:r>
            <w:r w:rsidRPr="00300C81">
              <w:t>mental</w:t>
            </w:r>
            <w:r w:rsidR="00FD083E">
              <w:t xml:space="preserve"> </w:t>
            </w:r>
            <w:r w:rsidRPr="00300C81">
              <w:t>health</w:t>
            </w:r>
          </w:p>
        </w:tc>
      </w:tr>
      <w:tr w:rsidR="004B0AEF" w:rsidRPr="00135FA4" w14:paraId="53FE475F"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5D1A0261" w14:textId="02623B5D" w:rsidR="004B0AEF" w:rsidRDefault="004B0AEF" w:rsidP="004B0AEF">
            <w:pPr>
              <w:jc w:val="right"/>
            </w:pPr>
            <w:r w:rsidRPr="00300C81">
              <w:t>2</w:t>
            </w:r>
          </w:p>
        </w:tc>
        <w:tc>
          <w:tcPr>
            <w:tcW w:w="8660" w:type="dxa"/>
          </w:tcPr>
          <w:p w14:paraId="49DA3A60" w14:textId="651125A7" w:rsidR="004B0AEF" w:rsidRPr="00CF2A87" w:rsidRDefault="004B0AEF" w:rsidP="004B0AEF">
            <w:pPr>
              <w:cnfStyle w:val="000000000000" w:firstRow="0" w:lastRow="0" w:firstColumn="0" w:lastColumn="0" w:oddVBand="0" w:evenVBand="0" w:oddHBand="0" w:evenHBand="0" w:firstRowFirstColumn="0" w:firstRowLastColumn="0" w:lastRowFirstColumn="0" w:lastRowLastColumn="0"/>
            </w:pPr>
            <w:r w:rsidRPr="00300C81">
              <w:t>Substance</w:t>
            </w:r>
            <w:r w:rsidR="00FD083E">
              <w:t xml:space="preserve"> </w:t>
            </w:r>
            <w:r w:rsidRPr="00300C81">
              <w:t>use</w:t>
            </w:r>
            <w:r w:rsidR="00FD083E">
              <w:t xml:space="preserve"> </w:t>
            </w:r>
            <w:r w:rsidRPr="00300C81">
              <w:t>treatment</w:t>
            </w:r>
          </w:p>
        </w:tc>
      </w:tr>
      <w:tr w:rsidR="004B0AEF" w:rsidRPr="00135FA4" w14:paraId="5942094D"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5D04E0D3" w14:textId="62614940" w:rsidR="004B0AEF" w:rsidRDefault="004B0AEF" w:rsidP="004B0AEF">
            <w:pPr>
              <w:jc w:val="right"/>
            </w:pPr>
            <w:r w:rsidRPr="00300C81">
              <w:t>3</w:t>
            </w:r>
          </w:p>
        </w:tc>
        <w:tc>
          <w:tcPr>
            <w:tcW w:w="8660" w:type="dxa"/>
          </w:tcPr>
          <w:p w14:paraId="1F31EC46" w14:textId="21FC8CB9" w:rsidR="004B0AEF" w:rsidRPr="00CF2A87" w:rsidRDefault="004B0AEF" w:rsidP="00B67E90">
            <w:pPr>
              <w:cnfStyle w:val="000000000000" w:firstRow="0" w:lastRow="0" w:firstColumn="0" w:lastColumn="0" w:oddVBand="0" w:evenVBand="0" w:oddHBand="0" w:evenHBand="0" w:firstRowFirstColumn="0" w:firstRowLastColumn="0" w:lastRowFirstColumn="0" w:lastRowLastColumn="0"/>
            </w:pPr>
            <w:r w:rsidRPr="00300C81">
              <w:t>Primary</w:t>
            </w:r>
            <w:r w:rsidR="00FD083E">
              <w:t xml:space="preserve"> </w:t>
            </w:r>
            <w:r w:rsidRPr="00300C81">
              <w:t>health</w:t>
            </w:r>
            <w:ins w:id="709" w:author="Molly McEvilley" w:date="2016-07-08T07:06:00Z">
              <w:r w:rsidR="00B67E90">
                <w:t>/dental care</w:t>
              </w:r>
            </w:ins>
          </w:p>
        </w:tc>
      </w:tr>
      <w:tr w:rsidR="004B0AEF" w:rsidRPr="00135FA4" w14:paraId="1ABED8FC"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556BC0F0" w14:textId="77A5B455" w:rsidR="004B0AEF" w:rsidRDefault="004B0AEF" w:rsidP="004B0AEF">
            <w:pPr>
              <w:jc w:val="right"/>
            </w:pPr>
            <w:r w:rsidRPr="00300C81">
              <w:t>4</w:t>
            </w:r>
          </w:p>
        </w:tc>
        <w:tc>
          <w:tcPr>
            <w:tcW w:w="8660" w:type="dxa"/>
          </w:tcPr>
          <w:p w14:paraId="21D59B98" w14:textId="03650FEE" w:rsidR="004B0AEF" w:rsidRPr="00CF2A87" w:rsidRDefault="004B0AEF" w:rsidP="004B0AEF">
            <w:pPr>
              <w:cnfStyle w:val="000000000000" w:firstRow="0" w:lastRow="0" w:firstColumn="0" w:lastColumn="0" w:oddVBand="0" w:evenVBand="0" w:oddHBand="0" w:evenHBand="0" w:firstRowFirstColumn="0" w:firstRowLastColumn="0" w:lastRowFirstColumn="0" w:lastRowLastColumn="0"/>
            </w:pPr>
            <w:r w:rsidRPr="00300C81">
              <w:t>Job</w:t>
            </w:r>
            <w:r w:rsidR="00FD083E">
              <w:t xml:space="preserve"> </w:t>
            </w:r>
            <w:r w:rsidRPr="00300C81">
              <w:t>training</w:t>
            </w:r>
          </w:p>
        </w:tc>
      </w:tr>
      <w:tr w:rsidR="004B0AEF" w:rsidRPr="00135FA4" w14:paraId="20002571"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2696E8F5" w14:textId="356A651D" w:rsidR="004B0AEF" w:rsidRDefault="004B0AEF" w:rsidP="004B0AEF">
            <w:pPr>
              <w:jc w:val="right"/>
            </w:pPr>
            <w:r w:rsidRPr="00300C81">
              <w:t>5</w:t>
            </w:r>
          </w:p>
        </w:tc>
        <w:tc>
          <w:tcPr>
            <w:tcW w:w="8660" w:type="dxa"/>
          </w:tcPr>
          <w:p w14:paraId="0673B555" w14:textId="21DC8EC6" w:rsidR="004B0AEF" w:rsidRPr="00CF2A87" w:rsidRDefault="004B0AEF" w:rsidP="004B0AEF">
            <w:pPr>
              <w:cnfStyle w:val="000000000000" w:firstRow="0" w:lastRow="0" w:firstColumn="0" w:lastColumn="0" w:oddVBand="0" w:evenVBand="0" w:oddHBand="0" w:evenHBand="0" w:firstRowFirstColumn="0" w:firstRowLastColumn="0" w:lastRowFirstColumn="0" w:lastRowLastColumn="0"/>
            </w:pPr>
            <w:r w:rsidRPr="00300C81">
              <w:t>Educational</w:t>
            </w:r>
            <w:r w:rsidR="00FD083E">
              <w:t xml:space="preserve"> </w:t>
            </w:r>
            <w:r w:rsidRPr="00300C81">
              <w:t>services</w:t>
            </w:r>
          </w:p>
        </w:tc>
      </w:tr>
      <w:tr w:rsidR="004B0AEF" w:rsidRPr="00135FA4" w14:paraId="02587A24"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0A9364B" w14:textId="1D3380B8" w:rsidR="004B0AEF" w:rsidRDefault="004B0AEF" w:rsidP="004B0AEF">
            <w:pPr>
              <w:jc w:val="right"/>
            </w:pPr>
            <w:r w:rsidRPr="00300C81">
              <w:t>6</w:t>
            </w:r>
          </w:p>
        </w:tc>
        <w:tc>
          <w:tcPr>
            <w:tcW w:w="8660" w:type="dxa"/>
          </w:tcPr>
          <w:p w14:paraId="3694B7B5" w14:textId="79ECAA88" w:rsidR="004B0AEF" w:rsidRPr="00FF31BA" w:rsidRDefault="00B67E90" w:rsidP="004B0AEF">
            <w:pPr>
              <w:cnfStyle w:val="000000000000" w:firstRow="0" w:lastRow="0" w:firstColumn="0" w:lastColumn="0" w:oddVBand="0" w:evenVBand="0" w:oddHBand="0" w:evenHBand="0" w:firstRowFirstColumn="0" w:firstRowLastColumn="0" w:lastRowFirstColumn="0" w:lastRowLastColumn="0"/>
            </w:pPr>
            <w:r>
              <w:t>Housing</w:t>
            </w:r>
            <w:r w:rsidR="00FD083E">
              <w:t xml:space="preserve"> </w:t>
            </w:r>
            <w:r w:rsidR="004B0AEF" w:rsidRPr="00300C81">
              <w:t>services</w:t>
            </w:r>
          </w:p>
        </w:tc>
      </w:tr>
      <w:tr w:rsidR="00B67E90" w:rsidRPr="00135FA4" w14:paraId="3434F0E8"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3B79B339" w14:textId="3AC242FD" w:rsidR="00B67E90" w:rsidRPr="00300C81" w:rsidRDefault="00B67E90" w:rsidP="004B0AEF">
            <w:pPr>
              <w:jc w:val="right"/>
            </w:pPr>
            <w:r>
              <w:lastRenderedPageBreak/>
              <w:t>11</w:t>
            </w:r>
          </w:p>
        </w:tc>
        <w:tc>
          <w:tcPr>
            <w:tcW w:w="8660" w:type="dxa"/>
          </w:tcPr>
          <w:p w14:paraId="46DD55E4" w14:textId="484BB4DE" w:rsidR="00B67E90" w:rsidRDefault="00B67E90" w:rsidP="004B0AEF">
            <w:pPr>
              <w:cnfStyle w:val="000000000000" w:firstRow="0" w:lastRow="0" w:firstColumn="0" w:lastColumn="0" w:oddVBand="0" w:evenVBand="0" w:oddHBand="0" w:evenHBand="0" w:firstRowFirstColumn="0" w:firstRowLastColumn="0" w:lastRowFirstColumn="0" w:lastRowLastColumn="0"/>
            </w:pPr>
            <w:r>
              <w:t>Temporary housing</w:t>
            </w:r>
          </w:p>
        </w:tc>
      </w:tr>
      <w:tr w:rsidR="004B0AEF" w:rsidRPr="00135FA4" w14:paraId="2A558894"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17527353" w14:textId="697946BD" w:rsidR="004B0AEF" w:rsidRDefault="004B0AEF" w:rsidP="004B0AEF">
            <w:pPr>
              <w:jc w:val="right"/>
            </w:pPr>
            <w:r w:rsidRPr="00300C81">
              <w:t>7</w:t>
            </w:r>
          </w:p>
        </w:tc>
        <w:tc>
          <w:tcPr>
            <w:tcW w:w="8660" w:type="dxa"/>
          </w:tcPr>
          <w:p w14:paraId="511EEC21" w14:textId="1521034E" w:rsidR="004B0AEF" w:rsidRDefault="00B67E90" w:rsidP="004B0AEF">
            <w:pPr>
              <w:cnfStyle w:val="000000000000" w:firstRow="0" w:lastRow="0" w:firstColumn="0" w:lastColumn="0" w:oddVBand="0" w:evenVBand="0" w:oddHBand="0" w:evenHBand="0" w:firstRowFirstColumn="0" w:firstRowLastColumn="0" w:lastRowFirstColumn="0" w:lastRowLastColumn="0"/>
            </w:pPr>
            <w:r>
              <w:t>Permanent housing</w:t>
            </w:r>
          </w:p>
        </w:tc>
      </w:tr>
      <w:tr w:rsidR="004B0AEF" w:rsidRPr="00135FA4" w14:paraId="00ADA4C6"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2E656065" w14:textId="2AFBE3D3" w:rsidR="004B0AEF" w:rsidRDefault="004B0AEF" w:rsidP="004B0AEF">
            <w:pPr>
              <w:jc w:val="right"/>
            </w:pPr>
            <w:r w:rsidRPr="00300C81">
              <w:t>8</w:t>
            </w:r>
          </w:p>
        </w:tc>
        <w:tc>
          <w:tcPr>
            <w:tcW w:w="8660" w:type="dxa"/>
          </w:tcPr>
          <w:p w14:paraId="022FD93D" w14:textId="2C0E1CC9" w:rsidR="004B0AEF" w:rsidRDefault="004B0AEF" w:rsidP="004B0AEF">
            <w:pPr>
              <w:cnfStyle w:val="000000000000" w:firstRow="0" w:lastRow="0" w:firstColumn="0" w:lastColumn="0" w:oddVBand="0" w:evenVBand="0" w:oddHBand="0" w:evenHBand="0" w:firstRowFirstColumn="0" w:firstRowLastColumn="0" w:lastRowFirstColumn="0" w:lastRowLastColumn="0"/>
            </w:pPr>
            <w:r w:rsidRPr="00300C81">
              <w:t>Income</w:t>
            </w:r>
            <w:r w:rsidR="00FD083E">
              <w:t xml:space="preserve"> </w:t>
            </w:r>
            <w:r w:rsidRPr="00300C81">
              <w:t>assistance</w:t>
            </w:r>
          </w:p>
        </w:tc>
      </w:tr>
      <w:tr w:rsidR="004B0AEF" w:rsidRPr="00135FA4" w14:paraId="1FEF4C49"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2096E878" w14:textId="75D4F638" w:rsidR="004B0AEF" w:rsidRDefault="004B0AEF" w:rsidP="004B0AEF">
            <w:pPr>
              <w:jc w:val="right"/>
            </w:pPr>
            <w:r w:rsidRPr="00300C81">
              <w:t>9</w:t>
            </w:r>
          </w:p>
        </w:tc>
        <w:tc>
          <w:tcPr>
            <w:tcW w:w="8660" w:type="dxa"/>
          </w:tcPr>
          <w:p w14:paraId="58611855" w14:textId="40489E5F" w:rsidR="004B0AEF" w:rsidRDefault="004B0AEF" w:rsidP="004B0AEF">
            <w:pPr>
              <w:cnfStyle w:val="000000000000" w:firstRow="0" w:lastRow="0" w:firstColumn="0" w:lastColumn="0" w:oddVBand="0" w:evenVBand="0" w:oddHBand="0" w:evenHBand="0" w:firstRowFirstColumn="0" w:firstRowLastColumn="0" w:lastRowFirstColumn="0" w:lastRowLastColumn="0"/>
            </w:pPr>
            <w:r w:rsidRPr="00300C81">
              <w:t>Employment</w:t>
            </w:r>
            <w:r w:rsidR="00FD083E">
              <w:t xml:space="preserve"> </w:t>
            </w:r>
            <w:r w:rsidRPr="00300C81">
              <w:t>assistance</w:t>
            </w:r>
          </w:p>
        </w:tc>
      </w:tr>
      <w:tr w:rsidR="004B0AEF" w:rsidRPr="00135FA4" w14:paraId="78F48B8C"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3A4E4EC2" w14:textId="0921A9B6" w:rsidR="004B0AEF" w:rsidRDefault="004B0AEF" w:rsidP="004B0AEF">
            <w:pPr>
              <w:jc w:val="right"/>
            </w:pPr>
            <w:r w:rsidRPr="00300C81">
              <w:t>10</w:t>
            </w:r>
          </w:p>
        </w:tc>
        <w:tc>
          <w:tcPr>
            <w:tcW w:w="8660" w:type="dxa"/>
          </w:tcPr>
          <w:p w14:paraId="693031D4" w14:textId="02760E30" w:rsidR="004B0AEF" w:rsidRDefault="004B0AEF" w:rsidP="00B67E90">
            <w:pPr>
              <w:cnfStyle w:val="000000000000" w:firstRow="0" w:lastRow="0" w:firstColumn="0" w:lastColumn="0" w:oddVBand="0" w:evenVBand="0" w:oddHBand="0" w:evenHBand="0" w:firstRowFirstColumn="0" w:firstRowLastColumn="0" w:lastRowFirstColumn="0" w:lastRowLastColumn="0"/>
            </w:pPr>
            <w:r w:rsidRPr="00300C81">
              <w:t>Medical</w:t>
            </w:r>
            <w:r w:rsidR="00FD083E">
              <w:t xml:space="preserve"> </w:t>
            </w:r>
            <w:r w:rsidR="00B67E90">
              <w:t>insurance</w:t>
            </w:r>
          </w:p>
        </w:tc>
      </w:tr>
    </w:tbl>
    <w:p w14:paraId="3F998C62" w14:textId="3A5CFBA2" w:rsidR="004B0AEF" w:rsidRDefault="004B0AEF" w:rsidP="004B0AEF">
      <w:bookmarkStart w:id="710" w:name="_4.16.A_ReferralOutcome_(PATH)"/>
      <w:bookmarkEnd w:id="710"/>
    </w:p>
    <w:p w14:paraId="00AB5DBA" w14:textId="1ABB6012" w:rsidR="004B0AEF" w:rsidRDefault="004B0AEF" w:rsidP="004B0AEF">
      <w:pPr>
        <w:pStyle w:val="Heading2"/>
      </w:pPr>
      <w:bookmarkStart w:id="711" w:name="_4.16.B_RHYReferral"/>
      <w:bookmarkStart w:id="712" w:name="_Toc430693293"/>
      <w:bookmarkEnd w:id="711"/>
      <w:r>
        <w:t>4.16.B</w:t>
      </w:r>
      <w:r>
        <w:tab/>
        <w:t>RHYReferral</w:t>
      </w:r>
      <w:bookmarkEnd w:id="712"/>
    </w:p>
    <w:p w14:paraId="49375F0B" w14:textId="4275003E" w:rsidR="004B0AEF" w:rsidRPr="00100ADF" w:rsidRDefault="004B0AEF" w:rsidP="004B0AEF">
      <w:r>
        <w:t>Used</w:t>
      </w:r>
      <w:r w:rsidR="00FD083E">
        <w:t xml:space="preserve"> </w:t>
      </w:r>
      <w:r>
        <w:t>in</w:t>
      </w:r>
      <w:r w:rsidR="00FD083E">
        <w:t xml:space="preserve"> </w:t>
      </w:r>
      <w:r>
        <w:t>Services.csv</w:t>
      </w:r>
      <w:r w:rsidR="00FD083E">
        <w:t xml:space="preserve"> </w:t>
      </w:r>
      <w:r>
        <w:t>when</w:t>
      </w:r>
      <w:r w:rsidR="00FD083E">
        <w:t xml:space="preserve"> </w:t>
      </w:r>
      <w:r>
        <w:t>RecordType</w:t>
      </w:r>
      <w:r w:rsidR="00FD083E">
        <w:t xml:space="preserve"> </w:t>
      </w:r>
      <w:r>
        <w:t>=</w:t>
      </w:r>
      <w:r w:rsidR="00FD083E">
        <w:t xml:space="preserve"> </w:t>
      </w:r>
      <w:r>
        <w:t>162</w:t>
      </w:r>
      <w:r w:rsidR="00FD083E">
        <w:t xml:space="preserve"> </w:t>
      </w:r>
      <w:r>
        <w:t>(RHY</w:t>
      </w:r>
      <w:r w:rsidR="00FD083E">
        <w:t xml:space="preserve"> </w:t>
      </w:r>
      <w:r>
        <w:t>referral).</w:t>
      </w:r>
      <w:r w:rsidR="00FD083E">
        <w:t xml:space="preserve">  </w:t>
      </w:r>
    </w:p>
    <w:tbl>
      <w:tblPr>
        <w:tblStyle w:val="GridTable1Light-Accent11"/>
        <w:tblW w:w="9445" w:type="dxa"/>
        <w:tblLook w:val="04A0" w:firstRow="1" w:lastRow="0" w:firstColumn="1" w:lastColumn="0" w:noHBand="0" w:noVBand="1"/>
      </w:tblPr>
      <w:tblGrid>
        <w:gridCol w:w="785"/>
        <w:gridCol w:w="8660"/>
      </w:tblGrid>
      <w:tr w:rsidR="004B0AEF" w:rsidRPr="00135FA4" w14:paraId="77B3BC4E" w14:textId="77777777" w:rsidTr="004B0AE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6C4604DB" w14:textId="77777777" w:rsidR="004B0AEF" w:rsidRDefault="004B0AEF" w:rsidP="004B0AEF">
            <w:pPr>
              <w:jc w:val="right"/>
            </w:pPr>
            <w:r>
              <w:t>Value</w:t>
            </w:r>
          </w:p>
        </w:tc>
        <w:tc>
          <w:tcPr>
            <w:tcW w:w="8660" w:type="dxa"/>
          </w:tcPr>
          <w:p w14:paraId="55354563" w14:textId="77777777" w:rsidR="004B0AEF" w:rsidRDefault="004B0AEF" w:rsidP="004B0AEF">
            <w:pPr>
              <w:cnfStyle w:val="100000000000" w:firstRow="1" w:lastRow="0" w:firstColumn="0" w:lastColumn="0" w:oddVBand="0" w:evenVBand="0" w:oddHBand="0" w:evenHBand="0" w:firstRowFirstColumn="0" w:firstRowLastColumn="0" w:lastRowFirstColumn="0" w:lastRowLastColumn="0"/>
            </w:pPr>
            <w:r>
              <w:t>Text</w:t>
            </w:r>
          </w:p>
        </w:tc>
      </w:tr>
      <w:tr w:rsidR="004B0AEF" w:rsidRPr="00135FA4" w14:paraId="673DE332"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tcPr>
          <w:p w14:paraId="454BF844" w14:textId="092C42C3" w:rsidR="004B0AEF" w:rsidRDefault="004B0AEF" w:rsidP="004B0AEF">
            <w:pPr>
              <w:jc w:val="right"/>
            </w:pPr>
            <w:r w:rsidRPr="00300C81">
              <w:t>1</w:t>
            </w:r>
          </w:p>
        </w:tc>
        <w:tc>
          <w:tcPr>
            <w:tcW w:w="8660" w:type="dxa"/>
          </w:tcPr>
          <w:p w14:paraId="0E803354" w14:textId="693193AE" w:rsidR="004B0AEF" w:rsidRDefault="004B0AEF" w:rsidP="004B0AEF">
            <w:pPr>
              <w:cnfStyle w:val="000000000000" w:firstRow="0" w:lastRow="0" w:firstColumn="0" w:lastColumn="0" w:oddVBand="0" w:evenVBand="0" w:oddHBand="0" w:evenHBand="0" w:firstRowFirstColumn="0" w:firstRowLastColumn="0" w:lastRowFirstColumn="0" w:lastRowLastColumn="0"/>
            </w:pPr>
            <w:r w:rsidRPr="00300C81">
              <w:t>Child</w:t>
            </w:r>
            <w:r w:rsidR="00FD083E">
              <w:t xml:space="preserve"> </w:t>
            </w:r>
            <w:r w:rsidRPr="00300C81">
              <w:t>care</w:t>
            </w:r>
            <w:r w:rsidR="00FD083E">
              <w:t xml:space="preserve"> </w:t>
            </w:r>
            <w:r w:rsidRPr="00300C81">
              <w:t>non-TANF</w:t>
            </w:r>
          </w:p>
        </w:tc>
      </w:tr>
      <w:tr w:rsidR="004B0AEF" w:rsidRPr="00135FA4" w14:paraId="7072E1D5"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tcPr>
          <w:p w14:paraId="4C41F285" w14:textId="27DB907E" w:rsidR="004B0AEF" w:rsidRDefault="004B0AEF" w:rsidP="004B0AEF">
            <w:pPr>
              <w:jc w:val="right"/>
            </w:pPr>
            <w:r w:rsidRPr="00300C81">
              <w:t>2</w:t>
            </w:r>
          </w:p>
        </w:tc>
        <w:tc>
          <w:tcPr>
            <w:tcW w:w="8660" w:type="dxa"/>
          </w:tcPr>
          <w:p w14:paraId="1901ADBD" w14:textId="517A10ED" w:rsidR="004B0AEF" w:rsidRPr="00CF2A87" w:rsidRDefault="004B0AEF" w:rsidP="004B0AEF">
            <w:pPr>
              <w:cnfStyle w:val="000000000000" w:firstRow="0" w:lastRow="0" w:firstColumn="0" w:lastColumn="0" w:oddVBand="0" w:evenVBand="0" w:oddHBand="0" w:evenHBand="0" w:firstRowFirstColumn="0" w:firstRowLastColumn="0" w:lastRowFirstColumn="0" w:lastRowLastColumn="0"/>
            </w:pPr>
            <w:r w:rsidRPr="00300C81">
              <w:t>Supplemental</w:t>
            </w:r>
            <w:r w:rsidR="00FD083E">
              <w:t xml:space="preserve"> </w:t>
            </w:r>
            <w:r w:rsidRPr="00300C81">
              <w:t>nutritional</w:t>
            </w:r>
            <w:r w:rsidR="00FD083E">
              <w:t xml:space="preserve"> </w:t>
            </w:r>
            <w:r w:rsidRPr="00300C81">
              <w:t>assistance</w:t>
            </w:r>
            <w:r w:rsidR="00FD083E">
              <w:t xml:space="preserve"> </w:t>
            </w:r>
            <w:r w:rsidRPr="00300C81">
              <w:t>program</w:t>
            </w:r>
            <w:r w:rsidR="00FD083E">
              <w:t xml:space="preserve"> </w:t>
            </w:r>
            <w:r w:rsidRPr="00300C81">
              <w:t>(food</w:t>
            </w:r>
            <w:r w:rsidR="00FD083E">
              <w:t xml:space="preserve"> </w:t>
            </w:r>
            <w:r w:rsidRPr="00300C81">
              <w:t>stamps)</w:t>
            </w:r>
          </w:p>
        </w:tc>
      </w:tr>
      <w:tr w:rsidR="004B0AEF" w:rsidRPr="00135FA4" w14:paraId="4B58F654"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tcPr>
          <w:p w14:paraId="024E8EBC" w14:textId="67F1A505" w:rsidR="004B0AEF" w:rsidRDefault="004B0AEF" w:rsidP="004B0AEF">
            <w:pPr>
              <w:jc w:val="right"/>
            </w:pPr>
            <w:r w:rsidRPr="00300C81">
              <w:t>3</w:t>
            </w:r>
          </w:p>
        </w:tc>
        <w:tc>
          <w:tcPr>
            <w:tcW w:w="8660" w:type="dxa"/>
          </w:tcPr>
          <w:p w14:paraId="1AC67A92" w14:textId="7DFC0849" w:rsidR="004B0AEF" w:rsidRPr="00CF2A87" w:rsidRDefault="004B0AEF" w:rsidP="004B0AEF">
            <w:pPr>
              <w:cnfStyle w:val="000000000000" w:firstRow="0" w:lastRow="0" w:firstColumn="0" w:lastColumn="0" w:oddVBand="0" w:evenVBand="0" w:oddHBand="0" w:evenHBand="0" w:firstRowFirstColumn="0" w:firstRowLastColumn="0" w:lastRowFirstColumn="0" w:lastRowLastColumn="0"/>
            </w:pPr>
            <w:r w:rsidRPr="00300C81">
              <w:t>Education</w:t>
            </w:r>
            <w:r w:rsidR="00FD083E">
              <w:t xml:space="preserve"> </w:t>
            </w:r>
            <w:r>
              <w:t>-</w:t>
            </w:r>
            <w:r w:rsidR="00FD083E">
              <w:t xml:space="preserve"> </w:t>
            </w:r>
            <w:r>
              <w:t>M</w:t>
            </w:r>
            <w:r w:rsidRPr="00300C81">
              <w:t>c</w:t>
            </w:r>
            <w:r>
              <w:t>K</w:t>
            </w:r>
            <w:r w:rsidRPr="00300C81">
              <w:t>inney/</w:t>
            </w:r>
            <w:r>
              <w:t>V</w:t>
            </w:r>
            <w:r w:rsidRPr="00300C81">
              <w:t>ento</w:t>
            </w:r>
            <w:r w:rsidR="00FD083E">
              <w:t xml:space="preserve"> </w:t>
            </w:r>
            <w:r w:rsidRPr="00300C81">
              <w:t>liaison</w:t>
            </w:r>
            <w:r w:rsidR="00FD083E">
              <w:t xml:space="preserve"> </w:t>
            </w:r>
            <w:r w:rsidRPr="00300C81">
              <w:t>assistance</w:t>
            </w:r>
            <w:r w:rsidR="00FD083E">
              <w:t xml:space="preserve"> </w:t>
            </w:r>
            <w:r w:rsidRPr="00300C81">
              <w:t>to</w:t>
            </w:r>
            <w:r w:rsidR="00FD083E">
              <w:t xml:space="preserve"> </w:t>
            </w:r>
            <w:r w:rsidRPr="00300C81">
              <w:t>remain</w:t>
            </w:r>
            <w:r w:rsidR="00FD083E">
              <w:t xml:space="preserve"> </w:t>
            </w:r>
            <w:r w:rsidRPr="00300C81">
              <w:t>in</w:t>
            </w:r>
            <w:r w:rsidR="00FD083E">
              <w:t xml:space="preserve"> </w:t>
            </w:r>
            <w:r w:rsidRPr="00300C81">
              <w:t>school</w:t>
            </w:r>
          </w:p>
        </w:tc>
      </w:tr>
      <w:tr w:rsidR="004B0AEF" w:rsidRPr="00135FA4" w14:paraId="6823F365"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tcPr>
          <w:p w14:paraId="2EEEC357" w14:textId="021813D6" w:rsidR="004B0AEF" w:rsidRDefault="004B0AEF" w:rsidP="004B0AEF">
            <w:pPr>
              <w:jc w:val="right"/>
            </w:pPr>
            <w:r w:rsidRPr="00300C81">
              <w:t>4</w:t>
            </w:r>
          </w:p>
        </w:tc>
        <w:tc>
          <w:tcPr>
            <w:tcW w:w="8660" w:type="dxa"/>
          </w:tcPr>
          <w:p w14:paraId="18C8BDBE" w14:textId="3D6139C8" w:rsidR="004B0AEF" w:rsidRPr="00CF2A87" w:rsidRDefault="004B0AEF" w:rsidP="004B0AEF">
            <w:pPr>
              <w:cnfStyle w:val="000000000000" w:firstRow="0" w:lastRow="0" w:firstColumn="0" w:lastColumn="0" w:oddVBand="0" w:evenVBand="0" w:oddHBand="0" w:evenHBand="0" w:firstRowFirstColumn="0" w:firstRowLastColumn="0" w:lastRowFirstColumn="0" w:lastRowLastColumn="0"/>
            </w:pPr>
            <w:r w:rsidRPr="00300C81">
              <w:t>HUD</w:t>
            </w:r>
            <w:r w:rsidR="00FD083E">
              <w:t xml:space="preserve"> </w:t>
            </w:r>
            <w:r w:rsidRPr="00300C81">
              <w:t>section</w:t>
            </w:r>
            <w:r w:rsidR="00FD083E">
              <w:t xml:space="preserve"> </w:t>
            </w:r>
            <w:r w:rsidRPr="00300C81">
              <w:t>8</w:t>
            </w:r>
            <w:r w:rsidR="00FD083E">
              <w:t xml:space="preserve"> </w:t>
            </w:r>
            <w:r w:rsidRPr="00300C81">
              <w:t>or</w:t>
            </w:r>
            <w:r w:rsidR="00FD083E">
              <w:t xml:space="preserve"> </w:t>
            </w:r>
            <w:r w:rsidRPr="00300C81">
              <w:t>other</w:t>
            </w:r>
            <w:r w:rsidR="00FD083E">
              <w:t xml:space="preserve"> </w:t>
            </w:r>
            <w:r w:rsidRPr="00300C81">
              <w:t>permanent</w:t>
            </w:r>
            <w:r w:rsidR="00FD083E">
              <w:t xml:space="preserve"> </w:t>
            </w:r>
            <w:r w:rsidRPr="00300C81">
              <w:t>housing</w:t>
            </w:r>
            <w:r w:rsidR="00FD083E">
              <w:t xml:space="preserve"> </w:t>
            </w:r>
            <w:r w:rsidRPr="00300C81">
              <w:t>assistance</w:t>
            </w:r>
          </w:p>
        </w:tc>
      </w:tr>
      <w:tr w:rsidR="004B0AEF" w:rsidRPr="00135FA4" w14:paraId="7A1D6800"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tcPr>
          <w:p w14:paraId="463D4D92" w14:textId="39005FD4" w:rsidR="004B0AEF" w:rsidRDefault="004B0AEF" w:rsidP="004B0AEF">
            <w:pPr>
              <w:jc w:val="right"/>
            </w:pPr>
            <w:r w:rsidRPr="00300C81">
              <w:t>5</w:t>
            </w:r>
          </w:p>
        </w:tc>
        <w:tc>
          <w:tcPr>
            <w:tcW w:w="8660" w:type="dxa"/>
          </w:tcPr>
          <w:p w14:paraId="38D5B8C0" w14:textId="2D4391CD" w:rsidR="004B0AEF" w:rsidRPr="00CF2A87" w:rsidRDefault="004B0AEF" w:rsidP="004B0AEF">
            <w:pPr>
              <w:cnfStyle w:val="000000000000" w:firstRow="0" w:lastRow="0" w:firstColumn="0" w:lastColumn="0" w:oddVBand="0" w:evenVBand="0" w:oddHBand="0" w:evenHBand="0" w:firstRowFirstColumn="0" w:firstRowLastColumn="0" w:lastRowFirstColumn="0" w:lastRowLastColumn="0"/>
            </w:pPr>
            <w:r w:rsidRPr="00300C81">
              <w:t>Individual</w:t>
            </w:r>
            <w:r w:rsidR="00FD083E">
              <w:t xml:space="preserve"> </w:t>
            </w:r>
            <w:r w:rsidRPr="00300C81">
              <w:t>development</w:t>
            </w:r>
            <w:r w:rsidR="00FD083E">
              <w:t xml:space="preserve"> </w:t>
            </w:r>
            <w:r w:rsidRPr="00300C81">
              <w:t>account</w:t>
            </w:r>
          </w:p>
        </w:tc>
      </w:tr>
      <w:tr w:rsidR="004B0AEF" w:rsidRPr="00135FA4" w14:paraId="35A81F1E"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tcPr>
          <w:p w14:paraId="552BC86D" w14:textId="2F8857A5" w:rsidR="004B0AEF" w:rsidRDefault="004B0AEF" w:rsidP="004B0AEF">
            <w:pPr>
              <w:jc w:val="right"/>
            </w:pPr>
            <w:r w:rsidRPr="00300C81">
              <w:t>6</w:t>
            </w:r>
          </w:p>
        </w:tc>
        <w:tc>
          <w:tcPr>
            <w:tcW w:w="8660" w:type="dxa"/>
          </w:tcPr>
          <w:p w14:paraId="0BB4E454" w14:textId="02AA7519" w:rsidR="004B0AEF" w:rsidRPr="00FF31BA" w:rsidRDefault="004B0AEF" w:rsidP="004B0AEF">
            <w:pPr>
              <w:cnfStyle w:val="000000000000" w:firstRow="0" w:lastRow="0" w:firstColumn="0" w:lastColumn="0" w:oddVBand="0" w:evenVBand="0" w:oddHBand="0" w:evenHBand="0" w:firstRowFirstColumn="0" w:firstRowLastColumn="0" w:lastRowFirstColumn="0" w:lastRowLastColumn="0"/>
            </w:pPr>
            <w:r w:rsidRPr="00300C81">
              <w:t>Medicaid</w:t>
            </w:r>
          </w:p>
        </w:tc>
      </w:tr>
      <w:tr w:rsidR="004B0AEF" w:rsidRPr="00135FA4" w14:paraId="0BB6F49B"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tcPr>
          <w:p w14:paraId="0DBE8902" w14:textId="3E97B34C" w:rsidR="004B0AEF" w:rsidRDefault="004B0AEF" w:rsidP="004B0AEF">
            <w:pPr>
              <w:jc w:val="right"/>
            </w:pPr>
            <w:r w:rsidRPr="00300C81">
              <w:t>7</w:t>
            </w:r>
          </w:p>
        </w:tc>
        <w:tc>
          <w:tcPr>
            <w:tcW w:w="8660" w:type="dxa"/>
          </w:tcPr>
          <w:p w14:paraId="619AD3A9" w14:textId="0F4ECA0C" w:rsidR="004B0AEF" w:rsidRDefault="004B0AEF" w:rsidP="004B0AEF">
            <w:pPr>
              <w:cnfStyle w:val="000000000000" w:firstRow="0" w:lastRow="0" w:firstColumn="0" w:lastColumn="0" w:oddVBand="0" w:evenVBand="0" w:oddHBand="0" w:evenHBand="0" w:firstRowFirstColumn="0" w:firstRowLastColumn="0" w:lastRowFirstColumn="0" w:lastRowLastColumn="0"/>
            </w:pPr>
            <w:r w:rsidRPr="00300C81">
              <w:t>Mentoring</w:t>
            </w:r>
            <w:r w:rsidR="00FD083E">
              <w:t xml:space="preserve"> </w:t>
            </w:r>
            <w:r w:rsidRPr="00300C81">
              <w:t>program</w:t>
            </w:r>
            <w:r w:rsidR="00FD083E">
              <w:t xml:space="preserve"> </w:t>
            </w:r>
            <w:r w:rsidRPr="00300C81">
              <w:t>other</w:t>
            </w:r>
            <w:r w:rsidR="00FD083E">
              <w:t xml:space="preserve"> </w:t>
            </w:r>
            <w:r w:rsidRPr="00300C81">
              <w:t>than</w:t>
            </w:r>
            <w:r w:rsidR="00FD083E">
              <w:t xml:space="preserve"> </w:t>
            </w:r>
            <w:r w:rsidRPr="00300C81">
              <w:t>RHY</w:t>
            </w:r>
            <w:r w:rsidR="00FD083E">
              <w:t xml:space="preserve"> </w:t>
            </w:r>
            <w:r w:rsidRPr="00300C81">
              <w:t>agency</w:t>
            </w:r>
          </w:p>
        </w:tc>
      </w:tr>
      <w:tr w:rsidR="004B0AEF" w:rsidRPr="00135FA4" w14:paraId="34C9985E"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tcPr>
          <w:p w14:paraId="04D29B9B" w14:textId="15380E41" w:rsidR="004B0AEF" w:rsidRDefault="004B0AEF" w:rsidP="004B0AEF">
            <w:pPr>
              <w:jc w:val="right"/>
            </w:pPr>
            <w:r w:rsidRPr="00300C81">
              <w:t>8</w:t>
            </w:r>
          </w:p>
        </w:tc>
        <w:tc>
          <w:tcPr>
            <w:tcW w:w="8660" w:type="dxa"/>
          </w:tcPr>
          <w:p w14:paraId="1EA82CC1" w14:textId="42582D0D" w:rsidR="004B0AEF" w:rsidRDefault="004B0AEF" w:rsidP="004B0AEF">
            <w:pPr>
              <w:cnfStyle w:val="000000000000" w:firstRow="0" w:lastRow="0" w:firstColumn="0" w:lastColumn="0" w:oddVBand="0" w:evenVBand="0" w:oddHBand="0" w:evenHBand="0" w:firstRowFirstColumn="0" w:firstRowLastColumn="0" w:lastRowFirstColumn="0" w:lastRowLastColumn="0"/>
            </w:pPr>
            <w:r w:rsidRPr="00300C81">
              <w:t>National</w:t>
            </w:r>
            <w:r w:rsidR="00FD083E">
              <w:t xml:space="preserve"> </w:t>
            </w:r>
            <w:r w:rsidRPr="00300C81">
              <w:t>service</w:t>
            </w:r>
            <w:r w:rsidR="00FD083E">
              <w:t xml:space="preserve"> </w:t>
            </w:r>
            <w:r w:rsidRPr="00300C81">
              <w:t>(</w:t>
            </w:r>
            <w:r>
              <w:t>A</w:t>
            </w:r>
            <w:r w:rsidRPr="00300C81">
              <w:t>mericorp</w:t>
            </w:r>
            <w:r>
              <w:t>s</w:t>
            </w:r>
            <w:r w:rsidRPr="00300C81">
              <w:t>,</w:t>
            </w:r>
            <w:r w:rsidR="00FD083E">
              <w:t xml:space="preserve"> </w:t>
            </w:r>
            <w:r w:rsidRPr="00300C81">
              <w:t>VISTA,</w:t>
            </w:r>
            <w:r w:rsidR="00FD083E">
              <w:t xml:space="preserve"> </w:t>
            </w:r>
            <w:r>
              <w:t>Learn</w:t>
            </w:r>
            <w:r w:rsidR="00FD083E">
              <w:t xml:space="preserve"> </w:t>
            </w:r>
            <w:r>
              <w:t>a</w:t>
            </w:r>
            <w:r w:rsidRPr="00300C81">
              <w:t>nd</w:t>
            </w:r>
            <w:r w:rsidR="00FD083E">
              <w:t xml:space="preserve"> </w:t>
            </w:r>
            <w:r w:rsidRPr="00300C81">
              <w:t>Serve)</w:t>
            </w:r>
          </w:p>
        </w:tc>
      </w:tr>
      <w:tr w:rsidR="004B0AEF" w:rsidRPr="00135FA4" w14:paraId="234EC4D5"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tcPr>
          <w:p w14:paraId="34E72717" w14:textId="3FA90D5F" w:rsidR="004B0AEF" w:rsidRDefault="004B0AEF" w:rsidP="004B0AEF">
            <w:pPr>
              <w:jc w:val="right"/>
            </w:pPr>
            <w:r w:rsidRPr="00300C81">
              <w:t>9</w:t>
            </w:r>
          </w:p>
        </w:tc>
        <w:tc>
          <w:tcPr>
            <w:tcW w:w="8660" w:type="dxa"/>
          </w:tcPr>
          <w:p w14:paraId="22D36823" w14:textId="3D7F62EE" w:rsidR="004B0AEF" w:rsidRDefault="004B0AEF" w:rsidP="004B0AEF">
            <w:pPr>
              <w:cnfStyle w:val="000000000000" w:firstRow="0" w:lastRow="0" w:firstColumn="0" w:lastColumn="0" w:oddVBand="0" w:evenVBand="0" w:oddHBand="0" w:evenHBand="0" w:firstRowFirstColumn="0" w:firstRowLastColumn="0" w:lastRowFirstColumn="0" w:lastRowLastColumn="0"/>
            </w:pPr>
            <w:r w:rsidRPr="00300C81">
              <w:t>Non-residential</w:t>
            </w:r>
            <w:r w:rsidR="00FD083E">
              <w:t xml:space="preserve"> </w:t>
            </w:r>
            <w:r w:rsidRPr="00300C81">
              <w:t>substance</w:t>
            </w:r>
            <w:r w:rsidR="00FD083E">
              <w:t xml:space="preserve"> </w:t>
            </w:r>
            <w:r w:rsidRPr="00300C81">
              <w:t>abuse</w:t>
            </w:r>
            <w:r w:rsidR="00FD083E">
              <w:t xml:space="preserve"> </w:t>
            </w:r>
            <w:r w:rsidRPr="00300C81">
              <w:t>or</w:t>
            </w:r>
            <w:r w:rsidR="00FD083E">
              <w:t xml:space="preserve"> </w:t>
            </w:r>
            <w:r w:rsidRPr="00300C81">
              <w:t>mental</w:t>
            </w:r>
            <w:r w:rsidR="00FD083E">
              <w:t xml:space="preserve"> </w:t>
            </w:r>
            <w:r w:rsidRPr="00300C81">
              <w:t>health</w:t>
            </w:r>
            <w:r w:rsidR="00FD083E">
              <w:t xml:space="preserve"> </w:t>
            </w:r>
            <w:r w:rsidRPr="00300C81">
              <w:t>program</w:t>
            </w:r>
          </w:p>
        </w:tc>
      </w:tr>
      <w:tr w:rsidR="004B0AEF" w:rsidRPr="00135FA4" w14:paraId="1EE4A35A"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tcPr>
          <w:p w14:paraId="1FE1E91C" w14:textId="26D105E9" w:rsidR="004B0AEF" w:rsidRDefault="004B0AEF" w:rsidP="004B0AEF">
            <w:pPr>
              <w:jc w:val="right"/>
            </w:pPr>
            <w:r w:rsidRPr="00300C81">
              <w:t>10</w:t>
            </w:r>
          </w:p>
        </w:tc>
        <w:tc>
          <w:tcPr>
            <w:tcW w:w="8660" w:type="dxa"/>
          </w:tcPr>
          <w:p w14:paraId="38B8A6D2" w14:textId="3038F629" w:rsidR="004B0AEF" w:rsidRDefault="004B0AEF" w:rsidP="004B0AEF">
            <w:pPr>
              <w:cnfStyle w:val="000000000000" w:firstRow="0" w:lastRow="0" w:firstColumn="0" w:lastColumn="0" w:oddVBand="0" w:evenVBand="0" w:oddHBand="0" w:evenHBand="0" w:firstRowFirstColumn="0" w:firstRowLastColumn="0" w:lastRowFirstColumn="0" w:lastRowLastColumn="0"/>
            </w:pPr>
            <w:r w:rsidRPr="00300C81">
              <w:t>Other</w:t>
            </w:r>
            <w:r w:rsidR="00FD083E">
              <w:t xml:space="preserve"> </w:t>
            </w:r>
            <w:r w:rsidRPr="00300C81">
              <w:t>public</w:t>
            </w:r>
            <w:r w:rsidR="00FD083E">
              <w:t xml:space="preserve"> </w:t>
            </w:r>
            <w:r>
              <w:t>-</w:t>
            </w:r>
            <w:r w:rsidR="00FD083E">
              <w:t xml:space="preserve"> </w:t>
            </w:r>
            <w:r w:rsidRPr="00300C81">
              <w:t>federal,</w:t>
            </w:r>
            <w:r w:rsidR="00FD083E">
              <w:t xml:space="preserve"> </w:t>
            </w:r>
            <w:r w:rsidRPr="00300C81">
              <w:t>state,</w:t>
            </w:r>
            <w:r w:rsidR="00FD083E">
              <w:t xml:space="preserve"> </w:t>
            </w:r>
            <w:r w:rsidRPr="00300C81">
              <w:t>or</w:t>
            </w:r>
            <w:r w:rsidR="00FD083E">
              <w:t xml:space="preserve"> </w:t>
            </w:r>
            <w:r w:rsidRPr="00300C81">
              <w:t>local</w:t>
            </w:r>
            <w:r w:rsidR="00FD083E">
              <w:t xml:space="preserve"> </w:t>
            </w:r>
            <w:r w:rsidRPr="00300C81">
              <w:t>program</w:t>
            </w:r>
          </w:p>
        </w:tc>
      </w:tr>
      <w:tr w:rsidR="004B0AEF" w:rsidRPr="00135FA4" w14:paraId="22C29CF7"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tcPr>
          <w:p w14:paraId="445B7E19" w14:textId="487A9660" w:rsidR="004B0AEF" w:rsidRDefault="004B0AEF" w:rsidP="004B0AEF">
            <w:pPr>
              <w:jc w:val="right"/>
            </w:pPr>
            <w:r w:rsidRPr="00300C81">
              <w:t>11</w:t>
            </w:r>
          </w:p>
        </w:tc>
        <w:tc>
          <w:tcPr>
            <w:tcW w:w="8660" w:type="dxa"/>
          </w:tcPr>
          <w:p w14:paraId="05016D16" w14:textId="02EB6972" w:rsidR="004B0AEF" w:rsidRDefault="004B0AEF" w:rsidP="004B0AEF">
            <w:pPr>
              <w:cnfStyle w:val="000000000000" w:firstRow="0" w:lastRow="0" w:firstColumn="0" w:lastColumn="0" w:oddVBand="0" w:evenVBand="0" w:oddHBand="0" w:evenHBand="0" w:firstRowFirstColumn="0" w:firstRowLastColumn="0" w:lastRowFirstColumn="0" w:lastRowLastColumn="0"/>
            </w:pPr>
            <w:r w:rsidRPr="00300C81">
              <w:t>Private</w:t>
            </w:r>
            <w:r w:rsidR="00FD083E">
              <w:t xml:space="preserve"> </w:t>
            </w:r>
            <w:r w:rsidRPr="00300C81">
              <w:t>non-profit</w:t>
            </w:r>
            <w:r w:rsidR="00FD083E">
              <w:t xml:space="preserve"> </w:t>
            </w:r>
            <w:r w:rsidRPr="00300C81">
              <w:t>charity</w:t>
            </w:r>
            <w:r w:rsidR="00FD083E">
              <w:t xml:space="preserve"> </w:t>
            </w:r>
            <w:r w:rsidRPr="00300C81">
              <w:t>or</w:t>
            </w:r>
            <w:r w:rsidR="00FD083E">
              <w:t xml:space="preserve"> </w:t>
            </w:r>
            <w:r w:rsidRPr="00300C81">
              <w:t>foundation</w:t>
            </w:r>
            <w:r w:rsidR="00FD083E">
              <w:t xml:space="preserve"> </w:t>
            </w:r>
            <w:r w:rsidRPr="00300C81">
              <w:t>support</w:t>
            </w:r>
          </w:p>
        </w:tc>
      </w:tr>
      <w:tr w:rsidR="004B0AEF" w:rsidRPr="00135FA4" w14:paraId="1BE2C21D"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tcPr>
          <w:p w14:paraId="1F0C7D82" w14:textId="3A4DF3F5" w:rsidR="004B0AEF" w:rsidRDefault="004B0AEF" w:rsidP="004B0AEF">
            <w:pPr>
              <w:jc w:val="right"/>
            </w:pPr>
            <w:r w:rsidRPr="00300C81">
              <w:t>12</w:t>
            </w:r>
          </w:p>
        </w:tc>
        <w:tc>
          <w:tcPr>
            <w:tcW w:w="8660" w:type="dxa"/>
          </w:tcPr>
          <w:p w14:paraId="3D37AC88" w14:textId="646A7280" w:rsidR="004B0AEF" w:rsidRDefault="004B0AEF" w:rsidP="004B0AEF">
            <w:pPr>
              <w:cnfStyle w:val="000000000000" w:firstRow="0" w:lastRow="0" w:firstColumn="0" w:lastColumn="0" w:oddVBand="0" w:evenVBand="0" w:oddHBand="0" w:evenHBand="0" w:firstRowFirstColumn="0" w:firstRowLastColumn="0" w:lastRowFirstColumn="0" w:lastRowLastColumn="0"/>
            </w:pPr>
            <w:r w:rsidRPr="00300C81">
              <w:t>SCHIP</w:t>
            </w:r>
          </w:p>
        </w:tc>
      </w:tr>
      <w:tr w:rsidR="004B0AEF" w:rsidRPr="00135FA4" w14:paraId="5BEA753B"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tcPr>
          <w:p w14:paraId="653D8ACE" w14:textId="2CFC7E32" w:rsidR="004B0AEF" w:rsidRDefault="004B0AEF" w:rsidP="004B0AEF">
            <w:pPr>
              <w:jc w:val="right"/>
            </w:pPr>
            <w:r w:rsidRPr="00300C81">
              <w:t>13</w:t>
            </w:r>
          </w:p>
        </w:tc>
        <w:tc>
          <w:tcPr>
            <w:tcW w:w="8660" w:type="dxa"/>
          </w:tcPr>
          <w:p w14:paraId="0502EA7D" w14:textId="068AC649" w:rsidR="004B0AEF" w:rsidRDefault="004B0AEF" w:rsidP="004B0AEF">
            <w:pPr>
              <w:cnfStyle w:val="000000000000" w:firstRow="0" w:lastRow="0" w:firstColumn="0" w:lastColumn="0" w:oddVBand="0" w:evenVBand="0" w:oddHBand="0" w:evenHBand="0" w:firstRowFirstColumn="0" w:firstRowLastColumn="0" w:lastRowFirstColumn="0" w:lastRowLastColumn="0"/>
            </w:pPr>
            <w:r w:rsidRPr="00300C81">
              <w:t>SSI,</w:t>
            </w:r>
            <w:r w:rsidR="00FD083E">
              <w:t xml:space="preserve"> </w:t>
            </w:r>
            <w:r w:rsidRPr="00300C81">
              <w:t>SSDI,</w:t>
            </w:r>
            <w:r w:rsidR="00FD083E">
              <w:t xml:space="preserve"> </w:t>
            </w:r>
            <w:r w:rsidRPr="00300C81">
              <w:t>or</w:t>
            </w:r>
            <w:r w:rsidR="00FD083E">
              <w:t xml:space="preserve"> </w:t>
            </w:r>
            <w:r w:rsidRPr="00300C81">
              <w:t>other</w:t>
            </w:r>
            <w:r w:rsidR="00FD083E">
              <w:t xml:space="preserve"> </w:t>
            </w:r>
            <w:r w:rsidRPr="00300C81">
              <w:t>disability</w:t>
            </w:r>
            <w:r w:rsidR="00FD083E">
              <w:t xml:space="preserve"> </w:t>
            </w:r>
            <w:r w:rsidRPr="00300C81">
              <w:t>insurance</w:t>
            </w:r>
          </w:p>
        </w:tc>
      </w:tr>
      <w:tr w:rsidR="004B0AEF" w:rsidRPr="00135FA4" w14:paraId="3855F3CC"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tcPr>
          <w:p w14:paraId="4CA03EA3" w14:textId="65089A9D" w:rsidR="004B0AEF" w:rsidRDefault="004B0AEF" w:rsidP="004B0AEF">
            <w:pPr>
              <w:jc w:val="right"/>
            </w:pPr>
            <w:r w:rsidRPr="00300C81">
              <w:t>14</w:t>
            </w:r>
          </w:p>
        </w:tc>
        <w:tc>
          <w:tcPr>
            <w:tcW w:w="8660" w:type="dxa"/>
          </w:tcPr>
          <w:p w14:paraId="3A8FC3C3" w14:textId="0397EE1F" w:rsidR="004B0AEF" w:rsidRDefault="004B0AEF" w:rsidP="004B0AEF">
            <w:pPr>
              <w:cnfStyle w:val="000000000000" w:firstRow="0" w:lastRow="0" w:firstColumn="0" w:lastColumn="0" w:oddVBand="0" w:evenVBand="0" w:oddHBand="0" w:evenHBand="0" w:firstRowFirstColumn="0" w:firstRowLastColumn="0" w:lastRowFirstColumn="0" w:lastRowLastColumn="0"/>
            </w:pPr>
            <w:r w:rsidRPr="00300C81">
              <w:t>TANF</w:t>
            </w:r>
            <w:r w:rsidR="00FD083E">
              <w:t xml:space="preserve"> </w:t>
            </w:r>
            <w:r w:rsidRPr="00300C81">
              <w:t>or</w:t>
            </w:r>
            <w:r w:rsidR="00FD083E">
              <w:t xml:space="preserve"> </w:t>
            </w:r>
            <w:r w:rsidRPr="00300C81">
              <w:t>other</w:t>
            </w:r>
            <w:r w:rsidR="00FD083E">
              <w:t xml:space="preserve"> </w:t>
            </w:r>
            <w:r w:rsidRPr="00300C81">
              <w:t>welfare/non-disability</w:t>
            </w:r>
            <w:r w:rsidR="00FD083E">
              <w:t xml:space="preserve"> </w:t>
            </w:r>
            <w:r w:rsidRPr="00300C81">
              <w:t>income</w:t>
            </w:r>
            <w:r w:rsidR="00FD083E">
              <w:t xml:space="preserve"> </w:t>
            </w:r>
            <w:r w:rsidRPr="00300C81">
              <w:t>maintenance</w:t>
            </w:r>
            <w:r w:rsidR="00FD083E">
              <w:t xml:space="preserve"> </w:t>
            </w:r>
            <w:r w:rsidRPr="00300C81">
              <w:t>(all</w:t>
            </w:r>
            <w:r w:rsidR="00FD083E">
              <w:t xml:space="preserve"> </w:t>
            </w:r>
            <w:r w:rsidRPr="00300C81">
              <w:t>TANF</w:t>
            </w:r>
            <w:r w:rsidR="00FD083E">
              <w:t xml:space="preserve"> </w:t>
            </w:r>
            <w:r w:rsidRPr="00300C81">
              <w:t>services)</w:t>
            </w:r>
          </w:p>
        </w:tc>
      </w:tr>
      <w:tr w:rsidR="004B0AEF" w:rsidRPr="00135FA4" w14:paraId="0E130760"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tcPr>
          <w:p w14:paraId="5476986C" w14:textId="5FF37261" w:rsidR="004B0AEF" w:rsidRDefault="004B0AEF" w:rsidP="004B0AEF">
            <w:pPr>
              <w:jc w:val="right"/>
            </w:pPr>
            <w:r w:rsidRPr="00300C81">
              <w:t>15</w:t>
            </w:r>
          </w:p>
        </w:tc>
        <w:tc>
          <w:tcPr>
            <w:tcW w:w="8660" w:type="dxa"/>
          </w:tcPr>
          <w:p w14:paraId="64C253BB" w14:textId="140FC89E" w:rsidR="004B0AEF" w:rsidRDefault="004B0AEF" w:rsidP="004B0AEF">
            <w:pPr>
              <w:cnfStyle w:val="000000000000" w:firstRow="0" w:lastRow="0" w:firstColumn="0" w:lastColumn="0" w:oddVBand="0" w:evenVBand="0" w:oddHBand="0" w:evenHBand="0" w:firstRowFirstColumn="0" w:firstRowLastColumn="0" w:lastRowFirstColumn="0" w:lastRowLastColumn="0"/>
            </w:pPr>
            <w:r w:rsidRPr="00300C81">
              <w:t>Unemployment</w:t>
            </w:r>
            <w:r w:rsidR="00FD083E">
              <w:t xml:space="preserve"> </w:t>
            </w:r>
            <w:r w:rsidRPr="00300C81">
              <w:t>insurance</w:t>
            </w:r>
          </w:p>
        </w:tc>
      </w:tr>
      <w:tr w:rsidR="004B0AEF" w:rsidRPr="00135FA4" w14:paraId="716B8F16"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tcPr>
          <w:p w14:paraId="0B0EAA92" w14:textId="2D705020" w:rsidR="004B0AEF" w:rsidRDefault="004B0AEF" w:rsidP="004B0AEF">
            <w:pPr>
              <w:jc w:val="right"/>
            </w:pPr>
            <w:r w:rsidRPr="00300C81">
              <w:t>16</w:t>
            </w:r>
          </w:p>
        </w:tc>
        <w:tc>
          <w:tcPr>
            <w:tcW w:w="8660" w:type="dxa"/>
          </w:tcPr>
          <w:p w14:paraId="4CB25B76" w14:textId="439C2E78" w:rsidR="004B0AEF" w:rsidRDefault="004B0AEF" w:rsidP="004B0AEF">
            <w:pPr>
              <w:cnfStyle w:val="000000000000" w:firstRow="0" w:lastRow="0" w:firstColumn="0" w:lastColumn="0" w:oddVBand="0" w:evenVBand="0" w:oddHBand="0" w:evenHBand="0" w:firstRowFirstColumn="0" w:firstRowLastColumn="0" w:lastRowFirstColumn="0" w:lastRowLastColumn="0"/>
            </w:pPr>
            <w:r w:rsidRPr="00300C81">
              <w:t>WIC</w:t>
            </w:r>
          </w:p>
        </w:tc>
      </w:tr>
      <w:tr w:rsidR="004B0AEF" w:rsidRPr="00135FA4" w14:paraId="26B672B1" w14:textId="77777777" w:rsidTr="004B0AEF">
        <w:trPr>
          <w:cantSplit/>
        </w:trPr>
        <w:tc>
          <w:tcPr>
            <w:cnfStyle w:val="001000000000" w:firstRow="0" w:lastRow="0" w:firstColumn="1" w:lastColumn="0" w:oddVBand="0" w:evenVBand="0" w:oddHBand="0" w:evenHBand="0" w:firstRowFirstColumn="0" w:firstRowLastColumn="0" w:lastRowFirstColumn="0" w:lastRowLastColumn="0"/>
            <w:tcW w:w="785" w:type="dxa"/>
          </w:tcPr>
          <w:p w14:paraId="465D3B4C" w14:textId="5E281E84" w:rsidR="004B0AEF" w:rsidRDefault="004B0AEF" w:rsidP="004B0AEF">
            <w:pPr>
              <w:jc w:val="right"/>
            </w:pPr>
            <w:r w:rsidRPr="00300C81">
              <w:t>17</w:t>
            </w:r>
          </w:p>
        </w:tc>
        <w:tc>
          <w:tcPr>
            <w:tcW w:w="8660" w:type="dxa"/>
          </w:tcPr>
          <w:p w14:paraId="01B8B9A4" w14:textId="2A484470" w:rsidR="004B0AEF" w:rsidRPr="00796541" w:rsidRDefault="004B0AEF" w:rsidP="004B0AEF">
            <w:pPr>
              <w:cnfStyle w:val="000000000000" w:firstRow="0" w:lastRow="0" w:firstColumn="0" w:lastColumn="0" w:oddVBand="0" w:evenVBand="0" w:oddHBand="0" w:evenHBand="0" w:firstRowFirstColumn="0" w:firstRowLastColumn="0" w:lastRowFirstColumn="0" w:lastRowLastColumn="0"/>
            </w:pPr>
            <w:r w:rsidRPr="00300C81">
              <w:t>Workforce</w:t>
            </w:r>
            <w:r w:rsidR="00FD083E">
              <w:t xml:space="preserve"> </w:t>
            </w:r>
            <w:r w:rsidRPr="00300C81">
              <w:t>development</w:t>
            </w:r>
            <w:r w:rsidR="00FD083E">
              <w:t xml:space="preserve"> </w:t>
            </w:r>
            <w:r w:rsidRPr="00300C81">
              <w:t>(WIA)</w:t>
            </w:r>
          </w:p>
        </w:tc>
      </w:tr>
    </w:tbl>
    <w:p w14:paraId="24FF58D4" w14:textId="77777777" w:rsidR="004B0AEF" w:rsidRDefault="004B0AEF" w:rsidP="004B0AEF"/>
    <w:p w14:paraId="07093D29" w14:textId="23ABAD2D" w:rsidR="007E05AA" w:rsidRDefault="007E05AA" w:rsidP="007E05AA">
      <w:pPr>
        <w:pStyle w:val="Heading2"/>
      </w:pPr>
      <w:bookmarkStart w:id="713" w:name="_4.16.A1_PATHReferralOutcome"/>
      <w:bookmarkStart w:id="714" w:name="_Toc430693294"/>
      <w:bookmarkEnd w:id="713"/>
      <w:r>
        <w:t>4.16.A</w:t>
      </w:r>
      <w:r w:rsidR="004B0AEF">
        <w:t>1</w:t>
      </w:r>
      <w:r>
        <w:tab/>
      </w:r>
      <w:r w:rsidR="004B0AEF">
        <w:t>PATH</w:t>
      </w:r>
      <w:r>
        <w:t>ReferralOutcome</w:t>
      </w:r>
      <w:bookmarkEnd w:id="714"/>
      <w:r w:rsidR="00FD083E">
        <w:t xml:space="preserve"> </w:t>
      </w:r>
    </w:p>
    <w:tbl>
      <w:tblPr>
        <w:tblStyle w:val="GridTable1Light-Accent11"/>
        <w:tblW w:w="9445" w:type="dxa"/>
        <w:tblLook w:val="04A0" w:firstRow="1" w:lastRow="0" w:firstColumn="1" w:lastColumn="0" w:noHBand="0" w:noVBand="1"/>
      </w:tblPr>
      <w:tblGrid>
        <w:gridCol w:w="785"/>
        <w:gridCol w:w="8660"/>
      </w:tblGrid>
      <w:tr w:rsidR="007E05AA" w14:paraId="744E1EF2"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1BC63678" w14:textId="77777777" w:rsidR="007E05AA" w:rsidRDefault="007E05AA" w:rsidP="0022457B">
            <w:pPr>
              <w:jc w:val="right"/>
            </w:pPr>
            <w:r>
              <w:t>Value</w:t>
            </w:r>
          </w:p>
        </w:tc>
        <w:tc>
          <w:tcPr>
            <w:tcW w:w="8660" w:type="dxa"/>
          </w:tcPr>
          <w:p w14:paraId="1E245E9B" w14:textId="77777777" w:rsidR="007E05AA" w:rsidRDefault="007E05AA" w:rsidP="00100ADF">
            <w:pPr>
              <w:cnfStyle w:val="100000000000" w:firstRow="1" w:lastRow="0" w:firstColumn="0" w:lastColumn="0" w:oddVBand="0" w:evenVBand="0" w:oddHBand="0" w:evenHBand="0" w:firstRowFirstColumn="0" w:firstRowLastColumn="0" w:lastRowFirstColumn="0" w:lastRowLastColumn="0"/>
            </w:pPr>
            <w:r>
              <w:t>Text</w:t>
            </w:r>
          </w:p>
        </w:tc>
      </w:tr>
      <w:tr w:rsidR="007E05AA" w14:paraId="414134AF"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406246B" w14:textId="3492F966" w:rsidR="007E05AA" w:rsidRDefault="007E05AA" w:rsidP="0022457B">
            <w:pPr>
              <w:jc w:val="right"/>
            </w:pPr>
            <w:r>
              <w:t>1</w:t>
            </w:r>
          </w:p>
        </w:tc>
        <w:tc>
          <w:tcPr>
            <w:tcW w:w="8660" w:type="dxa"/>
          </w:tcPr>
          <w:p w14:paraId="2AB01C7A" w14:textId="49EC170F" w:rsidR="007E05AA" w:rsidRDefault="007E05AA" w:rsidP="007E05AA">
            <w:pPr>
              <w:cnfStyle w:val="000000000000" w:firstRow="0" w:lastRow="0" w:firstColumn="0" w:lastColumn="0" w:oddVBand="0" w:evenVBand="0" w:oddHBand="0" w:evenHBand="0" w:firstRowFirstColumn="0" w:firstRowLastColumn="0" w:lastRowFirstColumn="0" w:lastRowLastColumn="0"/>
            </w:pPr>
            <w:r w:rsidRPr="00A525B2">
              <w:t>Attained</w:t>
            </w:r>
          </w:p>
        </w:tc>
      </w:tr>
      <w:tr w:rsidR="007E05AA" w:rsidRPr="00CF2A87" w14:paraId="17F4458A"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D8EF889" w14:textId="7E6AAE3B" w:rsidR="007E05AA" w:rsidRDefault="007E05AA" w:rsidP="0022457B">
            <w:pPr>
              <w:jc w:val="right"/>
            </w:pPr>
            <w:r>
              <w:t>2</w:t>
            </w:r>
          </w:p>
        </w:tc>
        <w:tc>
          <w:tcPr>
            <w:tcW w:w="8660" w:type="dxa"/>
          </w:tcPr>
          <w:p w14:paraId="70E18D3D" w14:textId="27B17063" w:rsidR="007E05AA" w:rsidRPr="00CF2A87" w:rsidRDefault="007E05AA" w:rsidP="007E05AA">
            <w:pPr>
              <w:cnfStyle w:val="000000000000" w:firstRow="0" w:lastRow="0" w:firstColumn="0" w:lastColumn="0" w:oddVBand="0" w:evenVBand="0" w:oddHBand="0" w:evenHBand="0" w:firstRowFirstColumn="0" w:firstRowLastColumn="0" w:lastRowFirstColumn="0" w:lastRowLastColumn="0"/>
            </w:pPr>
            <w:r w:rsidRPr="00A525B2">
              <w:t>Not</w:t>
            </w:r>
            <w:r w:rsidR="00FD083E">
              <w:t xml:space="preserve"> </w:t>
            </w:r>
            <w:r w:rsidRPr="00A525B2">
              <w:t>attained</w:t>
            </w:r>
          </w:p>
        </w:tc>
      </w:tr>
      <w:tr w:rsidR="007E05AA" w:rsidRPr="00CF2A87" w14:paraId="5C057FD3"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111C73A9" w14:textId="5DAB03E5" w:rsidR="007E05AA" w:rsidRDefault="007E05AA" w:rsidP="0022457B">
            <w:pPr>
              <w:jc w:val="right"/>
            </w:pPr>
            <w:r>
              <w:t>3</w:t>
            </w:r>
          </w:p>
        </w:tc>
        <w:tc>
          <w:tcPr>
            <w:tcW w:w="8660" w:type="dxa"/>
          </w:tcPr>
          <w:p w14:paraId="0B8DDA89" w14:textId="306BEC7C" w:rsidR="007E05AA" w:rsidRPr="00CF2A87" w:rsidRDefault="007E05AA" w:rsidP="007E05AA">
            <w:pPr>
              <w:cnfStyle w:val="000000000000" w:firstRow="0" w:lastRow="0" w:firstColumn="0" w:lastColumn="0" w:oddVBand="0" w:evenVBand="0" w:oddHBand="0" w:evenHBand="0" w:firstRowFirstColumn="0" w:firstRowLastColumn="0" w:lastRowFirstColumn="0" w:lastRowLastColumn="0"/>
            </w:pPr>
            <w:r w:rsidRPr="00A525B2">
              <w:t>Unknown</w:t>
            </w:r>
          </w:p>
        </w:tc>
      </w:tr>
    </w:tbl>
    <w:p w14:paraId="557CB85B" w14:textId="77777777" w:rsidR="007E05AA" w:rsidRDefault="007E05AA" w:rsidP="009D5E69"/>
    <w:p w14:paraId="5695353C" w14:textId="443D4C3A" w:rsidR="00100ADF" w:rsidRDefault="00100ADF" w:rsidP="00100ADF">
      <w:pPr>
        <w:pStyle w:val="Heading2"/>
      </w:pPr>
      <w:bookmarkStart w:id="715" w:name="_4.18.1_HousingAssessmentDisposition"/>
      <w:bookmarkStart w:id="716" w:name="_Toc430693295"/>
      <w:bookmarkEnd w:id="715"/>
      <w:r>
        <w:t>4.18.1</w:t>
      </w:r>
      <w:r>
        <w:tab/>
        <w:t>HousingAssessmentDisposition</w:t>
      </w:r>
      <w:bookmarkEnd w:id="716"/>
    </w:p>
    <w:tbl>
      <w:tblPr>
        <w:tblStyle w:val="GridTable1Light-Accent11"/>
        <w:tblW w:w="9445" w:type="dxa"/>
        <w:tblLook w:val="04A0" w:firstRow="1" w:lastRow="0" w:firstColumn="1" w:lastColumn="0" w:noHBand="0" w:noVBand="1"/>
      </w:tblPr>
      <w:tblGrid>
        <w:gridCol w:w="785"/>
        <w:gridCol w:w="8660"/>
      </w:tblGrid>
      <w:tr w:rsidR="00100ADF" w14:paraId="05EA785C"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35281B09" w14:textId="77777777" w:rsidR="00100ADF" w:rsidRDefault="00100ADF" w:rsidP="0022457B">
            <w:pPr>
              <w:jc w:val="right"/>
            </w:pPr>
            <w:r>
              <w:t>Value</w:t>
            </w:r>
          </w:p>
        </w:tc>
        <w:tc>
          <w:tcPr>
            <w:tcW w:w="8660" w:type="dxa"/>
          </w:tcPr>
          <w:p w14:paraId="5EA1F2BF" w14:textId="77777777" w:rsidR="00100ADF" w:rsidRDefault="00100ADF" w:rsidP="00100ADF">
            <w:pPr>
              <w:cnfStyle w:val="100000000000" w:firstRow="1" w:lastRow="0" w:firstColumn="0" w:lastColumn="0" w:oddVBand="0" w:evenVBand="0" w:oddHBand="0" w:evenHBand="0" w:firstRowFirstColumn="0" w:firstRowLastColumn="0" w:lastRowFirstColumn="0" w:lastRowLastColumn="0"/>
            </w:pPr>
            <w:r>
              <w:t>Text</w:t>
            </w:r>
          </w:p>
        </w:tc>
      </w:tr>
      <w:tr w:rsidR="00100ADF" w14:paraId="4626D230"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3DE77EC5" w14:textId="0EE1A80A" w:rsidR="00100ADF" w:rsidRDefault="00100ADF" w:rsidP="0022457B">
            <w:pPr>
              <w:jc w:val="right"/>
            </w:pPr>
            <w:r>
              <w:t>1</w:t>
            </w:r>
          </w:p>
        </w:tc>
        <w:tc>
          <w:tcPr>
            <w:tcW w:w="8660" w:type="dxa"/>
          </w:tcPr>
          <w:p w14:paraId="74F7167E" w14:textId="18052C57" w:rsidR="00100ADF" w:rsidRDefault="00100ADF" w:rsidP="00100ADF">
            <w:pPr>
              <w:cnfStyle w:val="000000000000" w:firstRow="0" w:lastRow="0" w:firstColumn="0" w:lastColumn="0" w:oddVBand="0" w:evenVBand="0" w:oddHBand="0" w:evenHBand="0" w:firstRowFirstColumn="0" w:firstRowLastColumn="0" w:lastRowFirstColumn="0" w:lastRowLastColumn="0"/>
            </w:pPr>
            <w:r>
              <w:t>Referred</w:t>
            </w:r>
            <w:r w:rsidR="00FD083E">
              <w:t xml:space="preserve"> </w:t>
            </w:r>
            <w:r>
              <w:t>to</w:t>
            </w:r>
            <w:r w:rsidR="00FD083E">
              <w:t xml:space="preserve"> </w:t>
            </w:r>
            <w:r>
              <w:t>emergency</w:t>
            </w:r>
            <w:r w:rsidR="00FD083E">
              <w:t xml:space="preserve"> </w:t>
            </w:r>
            <w:r>
              <w:t>shelter/safe</w:t>
            </w:r>
            <w:r w:rsidR="00FD083E">
              <w:t xml:space="preserve"> </w:t>
            </w:r>
            <w:r>
              <w:t>haven</w:t>
            </w:r>
          </w:p>
        </w:tc>
      </w:tr>
      <w:tr w:rsidR="00100ADF" w14:paraId="15F1038C"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1BB62713" w14:textId="5A21E182" w:rsidR="00100ADF" w:rsidRDefault="00100ADF" w:rsidP="0022457B">
            <w:pPr>
              <w:jc w:val="right"/>
            </w:pPr>
            <w:r>
              <w:t>2</w:t>
            </w:r>
          </w:p>
        </w:tc>
        <w:tc>
          <w:tcPr>
            <w:tcW w:w="8660" w:type="dxa"/>
          </w:tcPr>
          <w:p w14:paraId="3605C205" w14:textId="05620522" w:rsidR="00100ADF" w:rsidRDefault="00100ADF" w:rsidP="00100ADF">
            <w:pPr>
              <w:cnfStyle w:val="000000000000" w:firstRow="0" w:lastRow="0" w:firstColumn="0" w:lastColumn="0" w:oddVBand="0" w:evenVBand="0" w:oddHBand="0" w:evenHBand="0" w:firstRowFirstColumn="0" w:firstRowLastColumn="0" w:lastRowFirstColumn="0" w:lastRowLastColumn="0"/>
            </w:pPr>
            <w:r>
              <w:t>Referred</w:t>
            </w:r>
            <w:r w:rsidR="00FD083E">
              <w:t xml:space="preserve"> </w:t>
            </w:r>
            <w:r>
              <w:t>to</w:t>
            </w:r>
            <w:r w:rsidR="00FD083E">
              <w:t xml:space="preserve"> </w:t>
            </w:r>
            <w:r>
              <w:t>transitional</w:t>
            </w:r>
            <w:r w:rsidR="00FD083E">
              <w:t xml:space="preserve"> </w:t>
            </w:r>
            <w:r>
              <w:t>housing</w:t>
            </w:r>
          </w:p>
        </w:tc>
      </w:tr>
      <w:tr w:rsidR="00100ADF" w14:paraId="3D9D7342"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6E4856A6" w14:textId="5C5B8EA1" w:rsidR="00100ADF" w:rsidRDefault="00100ADF" w:rsidP="0022457B">
            <w:pPr>
              <w:jc w:val="right"/>
            </w:pPr>
            <w:r>
              <w:t>3</w:t>
            </w:r>
          </w:p>
        </w:tc>
        <w:tc>
          <w:tcPr>
            <w:tcW w:w="8660" w:type="dxa"/>
          </w:tcPr>
          <w:p w14:paraId="68311271" w14:textId="3E909AAD" w:rsidR="00100ADF" w:rsidRDefault="00100ADF" w:rsidP="00100ADF">
            <w:pPr>
              <w:cnfStyle w:val="000000000000" w:firstRow="0" w:lastRow="0" w:firstColumn="0" w:lastColumn="0" w:oddVBand="0" w:evenVBand="0" w:oddHBand="0" w:evenHBand="0" w:firstRowFirstColumn="0" w:firstRowLastColumn="0" w:lastRowFirstColumn="0" w:lastRowLastColumn="0"/>
            </w:pPr>
            <w:r>
              <w:t>Referred</w:t>
            </w:r>
            <w:r w:rsidR="00FD083E">
              <w:t xml:space="preserve"> </w:t>
            </w:r>
            <w:r>
              <w:t>to</w:t>
            </w:r>
            <w:r w:rsidR="00FD083E">
              <w:t xml:space="preserve"> </w:t>
            </w:r>
            <w:r>
              <w:t>rapid</w:t>
            </w:r>
            <w:r w:rsidR="00FD083E">
              <w:t xml:space="preserve"> </w:t>
            </w:r>
            <w:r>
              <w:t>re-housing</w:t>
            </w:r>
          </w:p>
        </w:tc>
      </w:tr>
      <w:tr w:rsidR="00100ADF" w14:paraId="14E024E4"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586A09AA" w14:textId="75F40E79" w:rsidR="00100ADF" w:rsidRDefault="00100ADF" w:rsidP="0022457B">
            <w:pPr>
              <w:jc w:val="right"/>
            </w:pPr>
            <w:r>
              <w:t>4</w:t>
            </w:r>
          </w:p>
        </w:tc>
        <w:tc>
          <w:tcPr>
            <w:tcW w:w="8660" w:type="dxa"/>
          </w:tcPr>
          <w:p w14:paraId="7701A33C" w14:textId="16B1950F" w:rsidR="00100ADF" w:rsidRDefault="00100ADF" w:rsidP="00100ADF">
            <w:pPr>
              <w:cnfStyle w:val="000000000000" w:firstRow="0" w:lastRow="0" w:firstColumn="0" w:lastColumn="0" w:oddVBand="0" w:evenVBand="0" w:oddHBand="0" w:evenHBand="0" w:firstRowFirstColumn="0" w:firstRowLastColumn="0" w:lastRowFirstColumn="0" w:lastRowLastColumn="0"/>
            </w:pPr>
            <w:r>
              <w:t>Referred</w:t>
            </w:r>
            <w:r w:rsidR="00FD083E">
              <w:t xml:space="preserve"> </w:t>
            </w:r>
            <w:r>
              <w:t>to</w:t>
            </w:r>
            <w:r w:rsidR="00FD083E">
              <w:t xml:space="preserve"> </w:t>
            </w:r>
            <w:r>
              <w:t>permanent</w:t>
            </w:r>
            <w:r w:rsidR="00FD083E">
              <w:t xml:space="preserve"> </w:t>
            </w:r>
            <w:r>
              <w:t>supportive</w:t>
            </w:r>
            <w:r w:rsidR="00FD083E">
              <w:t xml:space="preserve"> </w:t>
            </w:r>
            <w:r>
              <w:t>housing</w:t>
            </w:r>
          </w:p>
        </w:tc>
      </w:tr>
      <w:tr w:rsidR="00100ADF" w14:paraId="43C9DA9F"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6C83A8E6" w14:textId="31D4EA77" w:rsidR="00100ADF" w:rsidRDefault="00100ADF" w:rsidP="0022457B">
            <w:pPr>
              <w:jc w:val="right"/>
            </w:pPr>
            <w:r>
              <w:t>5</w:t>
            </w:r>
          </w:p>
        </w:tc>
        <w:tc>
          <w:tcPr>
            <w:tcW w:w="8660" w:type="dxa"/>
          </w:tcPr>
          <w:p w14:paraId="11F37485" w14:textId="0935D30A" w:rsidR="00100ADF" w:rsidRDefault="00100ADF" w:rsidP="00100ADF">
            <w:pPr>
              <w:cnfStyle w:val="000000000000" w:firstRow="0" w:lastRow="0" w:firstColumn="0" w:lastColumn="0" w:oddVBand="0" w:evenVBand="0" w:oddHBand="0" w:evenHBand="0" w:firstRowFirstColumn="0" w:firstRowLastColumn="0" w:lastRowFirstColumn="0" w:lastRowLastColumn="0"/>
            </w:pPr>
            <w:r>
              <w:t>Referred</w:t>
            </w:r>
            <w:r w:rsidR="00FD083E">
              <w:t xml:space="preserve"> </w:t>
            </w:r>
            <w:r>
              <w:t>to</w:t>
            </w:r>
            <w:r w:rsidR="00FD083E">
              <w:t xml:space="preserve"> </w:t>
            </w:r>
            <w:r>
              <w:t>homelessness</w:t>
            </w:r>
            <w:r w:rsidR="00FD083E">
              <w:t xml:space="preserve"> </w:t>
            </w:r>
            <w:r>
              <w:t>prevention</w:t>
            </w:r>
          </w:p>
        </w:tc>
      </w:tr>
      <w:tr w:rsidR="00100ADF" w14:paraId="07534CF6"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666FCE00" w14:textId="21BC3443" w:rsidR="00100ADF" w:rsidRDefault="00100ADF" w:rsidP="0022457B">
            <w:pPr>
              <w:jc w:val="right"/>
            </w:pPr>
            <w:r>
              <w:t>6</w:t>
            </w:r>
          </w:p>
        </w:tc>
        <w:tc>
          <w:tcPr>
            <w:tcW w:w="8660" w:type="dxa"/>
          </w:tcPr>
          <w:p w14:paraId="6A3ED3E1" w14:textId="6C4D41F0" w:rsidR="00100ADF" w:rsidRDefault="00100ADF" w:rsidP="00100ADF">
            <w:pPr>
              <w:cnfStyle w:val="000000000000" w:firstRow="0" w:lastRow="0" w:firstColumn="0" w:lastColumn="0" w:oddVBand="0" w:evenVBand="0" w:oddHBand="0" w:evenHBand="0" w:firstRowFirstColumn="0" w:firstRowLastColumn="0" w:lastRowFirstColumn="0" w:lastRowLastColumn="0"/>
            </w:pPr>
            <w:r>
              <w:t>Referred</w:t>
            </w:r>
            <w:r w:rsidR="00FD083E">
              <w:t xml:space="preserve"> </w:t>
            </w:r>
            <w:r>
              <w:t>to</w:t>
            </w:r>
            <w:r w:rsidR="00FD083E">
              <w:t xml:space="preserve"> </w:t>
            </w:r>
            <w:r>
              <w:t>street</w:t>
            </w:r>
            <w:r w:rsidR="00FD083E">
              <w:t xml:space="preserve"> </w:t>
            </w:r>
            <w:r>
              <w:t>outreach</w:t>
            </w:r>
          </w:p>
        </w:tc>
      </w:tr>
      <w:tr w:rsidR="00100ADF" w14:paraId="60E138A1"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38331C93" w14:textId="3B466283" w:rsidR="00100ADF" w:rsidRDefault="00100ADF" w:rsidP="0022457B">
            <w:pPr>
              <w:jc w:val="right"/>
            </w:pPr>
            <w:r>
              <w:t>7</w:t>
            </w:r>
          </w:p>
        </w:tc>
        <w:tc>
          <w:tcPr>
            <w:tcW w:w="8660" w:type="dxa"/>
          </w:tcPr>
          <w:p w14:paraId="1BDBF8B7" w14:textId="59F5E3FE" w:rsidR="00100ADF" w:rsidRDefault="00100ADF" w:rsidP="00100ADF">
            <w:pPr>
              <w:cnfStyle w:val="000000000000" w:firstRow="0" w:lastRow="0" w:firstColumn="0" w:lastColumn="0" w:oddVBand="0" w:evenVBand="0" w:oddHBand="0" w:evenHBand="0" w:firstRowFirstColumn="0" w:firstRowLastColumn="0" w:lastRowFirstColumn="0" w:lastRowLastColumn="0"/>
            </w:pPr>
            <w:r>
              <w:t>Referred</w:t>
            </w:r>
            <w:r w:rsidR="00FD083E">
              <w:t xml:space="preserve"> </w:t>
            </w:r>
            <w:r>
              <w:t>to</w:t>
            </w:r>
            <w:r w:rsidR="00FD083E">
              <w:t xml:space="preserve"> </w:t>
            </w:r>
            <w:r>
              <w:t>other</w:t>
            </w:r>
            <w:r w:rsidR="00FD083E">
              <w:t xml:space="preserve"> </w:t>
            </w:r>
            <w:r>
              <w:t>continuum</w:t>
            </w:r>
            <w:r w:rsidR="00FD083E">
              <w:t xml:space="preserve"> </w:t>
            </w:r>
            <w:r>
              <w:t>project</w:t>
            </w:r>
            <w:r w:rsidR="00FD083E">
              <w:t xml:space="preserve"> </w:t>
            </w:r>
            <w:r>
              <w:t>type</w:t>
            </w:r>
          </w:p>
        </w:tc>
      </w:tr>
      <w:tr w:rsidR="00100ADF" w14:paraId="27BB8AD1"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3C1308FB" w14:textId="60C939FB" w:rsidR="00100ADF" w:rsidRDefault="00100ADF" w:rsidP="0022457B">
            <w:pPr>
              <w:jc w:val="right"/>
            </w:pPr>
            <w:r>
              <w:t>8</w:t>
            </w:r>
          </w:p>
        </w:tc>
        <w:tc>
          <w:tcPr>
            <w:tcW w:w="8660" w:type="dxa"/>
          </w:tcPr>
          <w:p w14:paraId="414C5090" w14:textId="51DFA348" w:rsidR="00100ADF" w:rsidRDefault="00100ADF" w:rsidP="00100ADF">
            <w:pPr>
              <w:cnfStyle w:val="000000000000" w:firstRow="0" w:lastRow="0" w:firstColumn="0" w:lastColumn="0" w:oddVBand="0" w:evenVBand="0" w:oddHBand="0" w:evenHBand="0" w:firstRowFirstColumn="0" w:firstRowLastColumn="0" w:lastRowFirstColumn="0" w:lastRowLastColumn="0"/>
            </w:pPr>
            <w:r>
              <w:t>Referred</w:t>
            </w:r>
            <w:r w:rsidR="00FD083E">
              <w:t xml:space="preserve"> </w:t>
            </w:r>
            <w:r>
              <w:t>to</w:t>
            </w:r>
            <w:r w:rsidR="00FD083E">
              <w:t xml:space="preserve"> </w:t>
            </w:r>
            <w:r>
              <w:t>a</w:t>
            </w:r>
            <w:r w:rsidR="00FD083E">
              <w:t xml:space="preserve"> </w:t>
            </w:r>
            <w:r>
              <w:t>homelessness</w:t>
            </w:r>
            <w:r w:rsidR="00FD083E">
              <w:t xml:space="preserve"> </w:t>
            </w:r>
            <w:r>
              <w:t>diversion</w:t>
            </w:r>
            <w:r w:rsidR="00FD083E">
              <w:t xml:space="preserve"> </w:t>
            </w:r>
            <w:r>
              <w:t>program</w:t>
            </w:r>
          </w:p>
        </w:tc>
      </w:tr>
      <w:tr w:rsidR="00100ADF" w14:paraId="1C0F7276"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6E731381" w14:textId="3D4C4F34" w:rsidR="00100ADF" w:rsidRDefault="00100ADF" w:rsidP="0022457B">
            <w:pPr>
              <w:jc w:val="right"/>
            </w:pPr>
            <w:r>
              <w:t>9</w:t>
            </w:r>
          </w:p>
        </w:tc>
        <w:tc>
          <w:tcPr>
            <w:tcW w:w="8660" w:type="dxa"/>
          </w:tcPr>
          <w:p w14:paraId="4FC0371F" w14:textId="03D3DFE0" w:rsidR="00100ADF" w:rsidRDefault="00100ADF" w:rsidP="00100ADF">
            <w:pPr>
              <w:cnfStyle w:val="000000000000" w:firstRow="0" w:lastRow="0" w:firstColumn="0" w:lastColumn="0" w:oddVBand="0" w:evenVBand="0" w:oddHBand="0" w:evenHBand="0" w:firstRowFirstColumn="0" w:firstRowLastColumn="0" w:lastRowFirstColumn="0" w:lastRowLastColumn="0"/>
            </w:pPr>
            <w:r>
              <w:t>Unable</w:t>
            </w:r>
            <w:r w:rsidR="00FD083E">
              <w:t xml:space="preserve"> </w:t>
            </w:r>
            <w:r>
              <w:t>to</w:t>
            </w:r>
            <w:r w:rsidR="00FD083E">
              <w:t xml:space="preserve"> </w:t>
            </w:r>
            <w:r>
              <w:t>refer/accept</w:t>
            </w:r>
            <w:r w:rsidR="00FD083E">
              <w:t xml:space="preserve"> </w:t>
            </w:r>
            <w:r>
              <w:t>within</w:t>
            </w:r>
            <w:r w:rsidR="00FD083E">
              <w:t xml:space="preserve"> </w:t>
            </w:r>
            <w:r>
              <w:t>continuum;</w:t>
            </w:r>
            <w:r w:rsidR="00FD083E">
              <w:t xml:space="preserve"> </w:t>
            </w:r>
            <w:r>
              <w:t>ineligible</w:t>
            </w:r>
            <w:r w:rsidR="00FD083E">
              <w:t xml:space="preserve"> </w:t>
            </w:r>
            <w:r>
              <w:t>for</w:t>
            </w:r>
            <w:r w:rsidR="00FD083E">
              <w:t xml:space="preserve"> </w:t>
            </w:r>
            <w:r>
              <w:t>continuum</w:t>
            </w:r>
            <w:r w:rsidR="00FD083E">
              <w:t xml:space="preserve"> </w:t>
            </w:r>
            <w:r>
              <w:t>projects</w:t>
            </w:r>
          </w:p>
        </w:tc>
      </w:tr>
      <w:tr w:rsidR="00100ADF" w14:paraId="5818B79C"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7988E4C" w14:textId="33874F7D" w:rsidR="00100ADF" w:rsidRDefault="00100ADF" w:rsidP="0022457B">
            <w:pPr>
              <w:jc w:val="right"/>
            </w:pPr>
            <w:r>
              <w:lastRenderedPageBreak/>
              <w:t>10</w:t>
            </w:r>
          </w:p>
        </w:tc>
        <w:tc>
          <w:tcPr>
            <w:tcW w:w="8660" w:type="dxa"/>
          </w:tcPr>
          <w:p w14:paraId="4297E428" w14:textId="69427B41" w:rsidR="00100ADF" w:rsidRDefault="00100ADF" w:rsidP="00100ADF">
            <w:pPr>
              <w:cnfStyle w:val="000000000000" w:firstRow="0" w:lastRow="0" w:firstColumn="0" w:lastColumn="0" w:oddVBand="0" w:evenVBand="0" w:oddHBand="0" w:evenHBand="0" w:firstRowFirstColumn="0" w:firstRowLastColumn="0" w:lastRowFirstColumn="0" w:lastRowLastColumn="0"/>
            </w:pPr>
            <w:r>
              <w:t>Unable</w:t>
            </w:r>
            <w:r w:rsidR="00FD083E">
              <w:t xml:space="preserve"> </w:t>
            </w:r>
            <w:r>
              <w:t>to</w:t>
            </w:r>
            <w:r w:rsidR="00FD083E">
              <w:t xml:space="preserve"> </w:t>
            </w:r>
            <w:r>
              <w:t>refer/accept</w:t>
            </w:r>
            <w:r w:rsidR="00FD083E">
              <w:t xml:space="preserve"> </w:t>
            </w:r>
            <w:r>
              <w:t>within</w:t>
            </w:r>
            <w:r w:rsidR="00FD083E">
              <w:t xml:space="preserve"> </w:t>
            </w:r>
            <w:r>
              <w:t>continuum;</w:t>
            </w:r>
            <w:r w:rsidR="00FD083E">
              <w:t xml:space="preserve"> </w:t>
            </w:r>
            <w:r>
              <w:t>continuum</w:t>
            </w:r>
            <w:r w:rsidR="00FD083E">
              <w:t xml:space="preserve"> </w:t>
            </w:r>
            <w:r>
              <w:t>services</w:t>
            </w:r>
            <w:r w:rsidR="00FD083E">
              <w:t xml:space="preserve"> </w:t>
            </w:r>
            <w:r>
              <w:t>unavailable</w:t>
            </w:r>
          </w:p>
        </w:tc>
      </w:tr>
      <w:tr w:rsidR="00100ADF" w14:paraId="12D6F4AB"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3E4680EC" w14:textId="690140D4" w:rsidR="00100ADF" w:rsidRDefault="00100ADF" w:rsidP="0022457B">
            <w:pPr>
              <w:jc w:val="right"/>
            </w:pPr>
            <w:r>
              <w:t>11</w:t>
            </w:r>
          </w:p>
        </w:tc>
        <w:tc>
          <w:tcPr>
            <w:tcW w:w="8660" w:type="dxa"/>
          </w:tcPr>
          <w:p w14:paraId="31CCA4B1" w14:textId="724A0BF6" w:rsidR="00100ADF" w:rsidRDefault="00100ADF" w:rsidP="00100ADF">
            <w:pPr>
              <w:cnfStyle w:val="000000000000" w:firstRow="0" w:lastRow="0" w:firstColumn="0" w:lastColumn="0" w:oddVBand="0" w:evenVBand="0" w:oddHBand="0" w:evenHBand="0" w:firstRowFirstColumn="0" w:firstRowLastColumn="0" w:lastRowFirstColumn="0" w:lastRowLastColumn="0"/>
            </w:pPr>
            <w:r>
              <w:t>Referred</w:t>
            </w:r>
            <w:r w:rsidR="00FD083E">
              <w:t xml:space="preserve"> </w:t>
            </w:r>
            <w:r>
              <w:t>to</w:t>
            </w:r>
            <w:r w:rsidR="00FD083E">
              <w:t xml:space="preserve"> </w:t>
            </w:r>
            <w:r>
              <w:t>other</w:t>
            </w:r>
            <w:r w:rsidR="00FD083E">
              <w:t xml:space="preserve"> </w:t>
            </w:r>
            <w:r>
              <w:t>community</w:t>
            </w:r>
            <w:r w:rsidR="00FD083E">
              <w:t xml:space="preserve"> </w:t>
            </w:r>
            <w:r>
              <w:t>project</w:t>
            </w:r>
            <w:r w:rsidR="00FD083E">
              <w:t xml:space="preserve"> </w:t>
            </w:r>
            <w:r>
              <w:t>(non-continuum)</w:t>
            </w:r>
          </w:p>
        </w:tc>
      </w:tr>
      <w:tr w:rsidR="00100ADF" w14:paraId="1E570AD3"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38EA3EAE" w14:textId="7020FDB9" w:rsidR="00100ADF" w:rsidRDefault="00100ADF" w:rsidP="0022457B">
            <w:pPr>
              <w:jc w:val="right"/>
            </w:pPr>
            <w:r>
              <w:t>12</w:t>
            </w:r>
          </w:p>
        </w:tc>
        <w:tc>
          <w:tcPr>
            <w:tcW w:w="8660" w:type="dxa"/>
          </w:tcPr>
          <w:p w14:paraId="0D7360D9" w14:textId="22361C91" w:rsidR="00100ADF" w:rsidRDefault="00100ADF" w:rsidP="00100ADF">
            <w:pPr>
              <w:cnfStyle w:val="000000000000" w:firstRow="0" w:lastRow="0" w:firstColumn="0" w:lastColumn="0" w:oddVBand="0" w:evenVBand="0" w:oddHBand="0" w:evenHBand="0" w:firstRowFirstColumn="0" w:firstRowLastColumn="0" w:lastRowFirstColumn="0" w:lastRowLastColumn="0"/>
            </w:pPr>
            <w:r>
              <w:t>Applicant</w:t>
            </w:r>
            <w:r w:rsidR="00FD083E">
              <w:t xml:space="preserve"> </w:t>
            </w:r>
            <w:r>
              <w:t>declined</w:t>
            </w:r>
            <w:r w:rsidR="00FD083E">
              <w:t xml:space="preserve"> </w:t>
            </w:r>
            <w:r>
              <w:t>referral/acceptance</w:t>
            </w:r>
          </w:p>
        </w:tc>
      </w:tr>
      <w:tr w:rsidR="00100ADF" w14:paraId="3F0FF6BA"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16A26EFC" w14:textId="3CB293F3" w:rsidR="00100ADF" w:rsidRDefault="00100ADF" w:rsidP="0022457B">
            <w:pPr>
              <w:jc w:val="right"/>
            </w:pPr>
            <w:r>
              <w:t>13</w:t>
            </w:r>
          </w:p>
        </w:tc>
        <w:tc>
          <w:tcPr>
            <w:tcW w:w="8660" w:type="dxa"/>
          </w:tcPr>
          <w:p w14:paraId="70887C28" w14:textId="47CBF9FE" w:rsidR="00100ADF" w:rsidRDefault="00100ADF" w:rsidP="00100ADF">
            <w:pPr>
              <w:cnfStyle w:val="000000000000" w:firstRow="0" w:lastRow="0" w:firstColumn="0" w:lastColumn="0" w:oddVBand="0" w:evenVBand="0" w:oddHBand="0" w:evenHBand="0" w:firstRowFirstColumn="0" w:firstRowLastColumn="0" w:lastRowFirstColumn="0" w:lastRowLastColumn="0"/>
            </w:pPr>
            <w:r>
              <w:t>Applicant</w:t>
            </w:r>
            <w:r w:rsidR="00FD083E">
              <w:t xml:space="preserve"> </w:t>
            </w:r>
            <w:r>
              <w:t>terminated</w:t>
            </w:r>
            <w:r w:rsidR="00FD083E">
              <w:t xml:space="preserve"> </w:t>
            </w:r>
            <w:r>
              <w:t>assessment</w:t>
            </w:r>
            <w:r w:rsidR="00FD083E">
              <w:t xml:space="preserve"> </w:t>
            </w:r>
            <w:r>
              <w:t>prior</w:t>
            </w:r>
            <w:r w:rsidR="00FD083E">
              <w:t xml:space="preserve"> </w:t>
            </w:r>
            <w:r>
              <w:t>to</w:t>
            </w:r>
            <w:r w:rsidR="00FD083E">
              <w:t xml:space="preserve"> </w:t>
            </w:r>
            <w:r>
              <w:t>completion</w:t>
            </w:r>
          </w:p>
        </w:tc>
      </w:tr>
      <w:tr w:rsidR="00100ADF" w14:paraId="2A3A983B"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0C382D09" w14:textId="29E2A0EE" w:rsidR="00100ADF" w:rsidRDefault="00100ADF" w:rsidP="0022457B">
            <w:pPr>
              <w:jc w:val="right"/>
            </w:pPr>
            <w:r>
              <w:t>14</w:t>
            </w:r>
          </w:p>
        </w:tc>
        <w:tc>
          <w:tcPr>
            <w:tcW w:w="8660" w:type="dxa"/>
          </w:tcPr>
          <w:p w14:paraId="62246B70" w14:textId="7B753FBD" w:rsidR="00100ADF" w:rsidRDefault="00100ADF" w:rsidP="00100ADF">
            <w:pPr>
              <w:cnfStyle w:val="000000000000" w:firstRow="0" w:lastRow="0" w:firstColumn="0" w:lastColumn="0" w:oddVBand="0" w:evenVBand="0" w:oddHBand="0" w:evenHBand="0" w:firstRowFirstColumn="0" w:firstRowLastColumn="0" w:lastRowFirstColumn="0" w:lastRowLastColumn="0"/>
            </w:pPr>
            <w:r>
              <w:t>Other/specify</w:t>
            </w:r>
          </w:p>
        </w:tc>
      </w:tr>
    </w:tbl>
    <w:p w14:paraId="7308A9DE" w14:textId="77777777" w:rsidR="007E05AA" w:rsidRDefault="007E05AA" w:rsidP="009D5E69"/>
    <w:p w14:paraId="3FA372D8" w14:textId="48560C8F" w:rsidR="00100ADF" w:rsidRDefault="00100ADF" w:rsidP="00100ADF">
      <w:pPr>
        <w:pStyle w:val="Heading2"/>
      </w:pPr>
      <w:bookmarkStart w:id="717" w:name="_4.19.1_HousingAssessmentAtExit"/>
      <w:bookmarkStart w:id="718" w:name="_Toc430693296"/>
      <w:bookmarkEnd w:id="717"/>
      <w:r>
        <w:t>4.19.1</w:t>
      </w:r>
      <w:r>
        <w:tab/>
        <w:t>HousingAssessmentAtExit</w:t>
      </w:r>
      <w:bookmarkEnd w:id="718"/>
      <w:r w:rsidR="00FD083E">
        <w:t xml:space="preserve"> </w:t>
      </w:r>
    </w:p>
    <w:tbl>
      <w:tblPr>
        <w:tblStyle w:val="GridTable1Light-Accent11"/>
        <w:tblW w:w="9445" w:type="dxa"/>
        <w:tblLook w:val="04A0" w:firstRow="1" w:lastRow="0" w:firstColumn="1" w:lastColumn="0" w:noHBand="0" w:noVBand="1"/>
      </w:tblPr>
      <w:tblGrid>
        <w:gridCol w:w="785"/>
        <w:gridCol w:w="8660"/>
      </w:tblGrid>
      <w:tr w:rsidR="00100ADF" w14:paraId="4DDDBEA7"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692AE6FA" w14:textId="77777777" w:rsidR="00100ADF" w:rsidRDefault="00100ADF" w:rsidP="0022457B">
            <w:pPr>
              <w:jc w:val="right"/>
            </w:pPr>
            <w:r>
              <w:t>Value</w:t>
            </w:r>
          </w:p>
        </w:tc>
        <w:tc>
          <w:tcPr>
            <w:tcW w:w="8660" w:type="dxa"/>
          </w:tcPr>
          <w:p w14:paraId="2DEBE5DB" w14:textId="77777777" w:rsidR="00100ADF" w:rsidRDefault="00100ADF" w:rsidP="00100ADF">
            <w:pPr>
              <w:cnfStyle w:val="100000000000" w:firstRow="1" w:lastRow="0" w:firstColumn="0" w:lastColumn="0" w:oddVBand="0" w:evenVBand="0" w:oddHBand="0" w:evenHBand="0" w:firstRowFirstColumn="0" w:firstRowLastColumn="0" w:lastRowFirstColumn="0" w:lastRowLastColumn="0"/>
            </w:pPr>
            <w:r>
              <w:t>Text</w:t>
            </w:r>
          </w:p>
        </w:tc>
      </w:tr>
      <w:tr w:rsidR="00100ADF" w14:paraId="026BD919"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EE7DA11" w14:textId="0C6F8727" w:rsidR="00100ADF" w:rsidRDefault="00100ADF" w:rsidP="0022457B">
            <w:pPr>
              <w:jc w:val="right"/>
            </w:pPr>
            <w:r>
              <w:t>1</w:t>
            </w:r>
          </w:p>
        </w:tc>
        <w:tc>
          <w:tcPr>
            <w:tcW w:w="8660" w:type="dxa"/>
          </w:tcPr>
          <w:p w14:paraId="2FA5B05E" w14:textId="7B8FB258" w:rsidR="00100ADF" w:rsidRDefault="00100ADF" w:rsidP="00100ADF">
            <w:pPr>
              <w:cnfStyle w:val="000000000000" w:firstRow="0" w:lastRow="0" w:firstColumn="0" w:lastColumn="0" w:oddVBand="0" w:evenVBand="0" w:oddHBand="0" w:evenHBand="0" w:firstRowFirstColumn="0" w:firstRowLastColumn="0" w:lastRowFirstColumn="0" w:lastRowLastColumn="0"/>
            </w:pPr>
            <w:r w:rsidRPr="006016F6">
              <w:t>Able</w:t>
            </w:r>
            <w:r w:rsidR="00FD083E">
              <w:t xml:space="preserve"> </w:t>
            </w:r>
            <w:r w:rsidRPr="006016F6">
              <w:t>to</w:t>
            </w:r>
            <w:r w:rsidR="00FD083E">
              <w:t xml:space="preserve"> </w:t>
            </w:r>
            <w:r w:rsidRPr="006016F6">
              <w:t>maintain</w:t>
            </w:r>
            <w:r w:rsidR="00FD083E">
              <w:t xml:space="preserve"> </w:t>
            </w:r>
            <w:r w:rsidRPr="006016F6">
              <w:t>the</w:t>
            </w:r>
            <w:r w:rsidR="00FD083E">
              <w:t xml:space="preserve"> </w:t>
            </w:r>
            <w:r w:rsidRPr="006016F6">
              <w:t>housing</w:t>
            </w:r>
            <w:r w:rsidR="00FD083E">
              <w:t xml:space="preserve"> </w:t>
            </w:r>
            <w:r w:rsidRPr="006016F6">
              <w:t>they</w:t>
            </w:r>
            <w:r w:rsidR="00FD083E">
              <w:t xml:space="preserve"> </w:t>
            </w:r>
            <w:r w:rsidRPr="006016F6">
              <w:t>had</w:t>
            </w:r>
            <w:r w:rsidR="00FD083E">
              <w:t xml:space="preserve"> </w:t>
            </w:r>
            <w:r w:rsidRPr="006016F6">
              <w:t>a</w:t>
            </w:r>
            <w:r>
              <w:t>t</w:t>
            </w:r>
            <w:r w:rsidR="00FD083E">
              <w:t xml:space="preserve"> </w:t>
            </w:r>
            <w:r w:rsidRPr="006016F6">
              <w:t>project</w:t>
            </w:r>
            <w:r w:rsidR="00FD083E">
              <w:t xml:space="preserve"> </w:t>
            </w:r>
            <w:r w:rsidRPr="006016F6">
              <w:t>entry</w:t>
            </w:r>
          </w:p>
        </w:tc>
      </w:tr>
      <w:tr w:rsidR="00100ADF" w14:paraId="7FD47377"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334CBCB1" w14:textId="145EA2CE" w:rsidR="00100ADF" w:rsidRDefault="00100ADF" w:rsidP="0022457B">
            <w:pPr>
              <w:jc w:val="right"/>
            </w:pPr>
            <w:r>
              <w:t>2</w:t>
            </w:r>
          </w:p>
        </w:tc>
        <w:tc>
          <w:tcPr>
            <w:tcW w:w="8660" w:type="dxa"/>
          </w:tcPr>
          <w:p w14:paraId="21EF992F" w14:textId="4D33F5F0" w:rsidR="00100ADF" w:rsidRPr="006016F6" w:rsidRDefault="00100ADF" w:rsidP="00100ADF">
            <w:pPr>
              <w:cnfStyle w:val="000000000000" w:firstRow="0" w:lastRow="0" w:firstColumn="0" w:lastColumn="0" w:oddVBand="0" w:evenVBand="0" w:oddHBand="0" w:evenHBand="0" w:firstRowFirstColumn="0" w:firstRowLastColumn="0" w:lastRowFirstColumn="0" w:lastRowLastColumn="0"/>
            </w:pPr>
            <w:r w:rsidRPr="006016F6">
              <w:t>Moved</w:t>
            </w:r>
            <w:r w:rsidR="00FD083E">
              <w:t xml:space="preserve"> </w:t>
            </w:r>
            <w:r w:rsidRPr="006016F6">
              <w:t>to</w:t>
            </w:r>
            <w:r w:rsidR="00FD083E">
              <w:t xml:space="preserve"> </w:t>
            </w:r>
            <w:r w:rsidRPr="006016F6">
              <w:t>new</w:t>
            </w:r>
            <w:r w:rsidR="00FD083E">
              <w:t xml:space="preserve"> </w:t>
            </w:r>
            <w:r w:rsidRPr="006016F6">
              <w:t>housing</w:t>
            </w:r>
            <w:r w:rsidR="00FD083E">
              <w:t xml:space="preserve"> </w:t>
            </w:r>
            <w:r w:rsidRPr="006016F6">
              <w:t>unit</w:t>
            </w:r>
          </w:p>
        </w:tc>
      </w:tr>
      <w:tr w:rsidR="00100ADF" w14:paraId="1FB94C37"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334A30AF" w14:textId="22ADADFA" w:rsidR="00100ADF" w:rsidRDefault="00100ADF" w:rsidP="0022457B">
            <w:pPr>
              <w:jc w:val="right"/>
            </w:pPr>
            <w:r>
              <w:t>3</w:t>
            </w:r>
          </w:p>
        </w:tc>
        <w:tc>
          <w:tcPr>
            <w:tcW w:w="8660" w:type="dxa"/>
          </w:tcPr>
          <w:p w14:paraId="403A82D0" w14:textId="70520F00" w:rsidR="00100ADF" w:rsidRPr="006016F6" w:rsidRDefault="00100ADF" w:rsidP="00100ADF">
            <w:pPr>
              <w:cnfStyle w:val="000000000000" w:firstRow="0" w:lastRow="0" w:firstColumn="0" w:lastColumn="0" w:oddVBand="0" w:evenVBand="0" w:oddHBand="0" w:evenHBand="0" w:firstRowFirstColumn="0" w:firstRowLastColumn="0" w:lastRowFirstColumn="0" w:lastRowLastColumn="0"/>
            </w:pPr>
            <w:r w:rsidRPr="006016F6">
              <w:t>Moved</w:t>
            </w:r>
            <w:r w:rsidR="00FD083E">
              <w:t xml:space="preserve"> </w:t>
            </w:r>
            <w:r w:rsidRPr="006016F6">
              <w:t>in</w:t>
            </w:r>
            <w:r w:rsidR="00FD083E">
              <w:t xml:space="preserve"> </w:t>
            </w:r>
            <w:r w:rsidRPr="006016F6">
              <w:t>with</w:t>
            </w:r>
            <w:r w:rsidR="00FD083E">
              <w:t xml:space="preserve"> </w:t>
            </w:r>
            <w:r w:rsidRPr="006016F6">
              <w:t>family/friends</w:t>
            </w:r>
            <w:r w:rsidR="00FD083E">
              <w:t xml:space="preserve"> </w:t>
            </w:r>
            <w:r w:rsidRPr="006016F6">
              <w:t>on</w:t>
            </w:r>
            <w:r w:rsidR="00FD083E">
              <w:t xml:space="preserve"> </w:t>
            </w:r>
            <w:r w:rsidRPr="006016F6">
              <w:t>a</w:t>
            </w:r>
            <w:r w:rsidR="00FD083E">
              <w:t xml:space="preserve"> </w:t>
            </w:r>
            <w:r w:rsidRPr="006016F6">
              <w:t>temporary</w:t>
            </w:r>
            <w:r w:rsidR="00FD083E">
              <w:t xml:space="preserve"> </w:t>
            </w:r>
            <w:r w:rsidRPr="006016F6">
              <w:t>basis</w:t>
            </w:r>
          </w:p>
        </w:tc>
      </w:tr>
      <w:tr w:rsidR="00100ADF" w14:paraId="663E65CC"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61BEDC4E" w14:textId="02D43348" w:rsidR="00100ADF" w:rsidRDefault="00100ADF" w:rsidP="0022457B">
            <w:pPr>
              <w:jc w:val="right"/>
            </w:pPr>
            <w:r>
              <w:t>4</w:t>
            </w:r>
          </w:p>
        </w:tc>
        <w:tc>
          <w:tcPr>
            <w:tcW w:w="8660" w:type="dxa"/>
          </w:tcPr>
          <w:p w14:paraId="72168D7A" w14:textId="2B370A4B" w:rsidR="00100ADF" w:rsidRPr="006016F6" w:rsidRDefault="00100ADF" w:rsidP="00100ADF">
            <w:pPr>
              <w:cnfStyle w:val="000000000000" w:firstRow="0" w:lastRow="0" w:firstColumn="0" w:lastColumn="0" w:oddVBand="0" w:evenVBand="0" w:oddHBand="0" w:evenHBand="0" w:firstRowFirstColumn="0" w:firstRowLastColumn="0" w:lastRowFirstColumn="0" w:lastRowLastColumn="0"/>
            </w:pPr>
            <w:r w:rsidRPr="006016F6">
              <w:t>Moved</w:t>
            </w:r>
            <w:r w:rsidR="00FD083E">
              <w:t xml:space="preserve"> </w:t>
            </w:r>
            <w:r w:rsidRPr="006016F6">
              <w:t>in</w:t>
            </w:r>
            <w:r w:rsidR="00FD083E">
              <w:t xml:space="preserve"> </w:t>
            </w:r>
            <w:r w:rsidRPr="006016F6">
              <w:t>with</w:t>
            </w:r>
            <w:r w:rsidR="00FD083E">
              <w:t xml:space="preserve"> </w:t>
            </w:r>
            <w:r w:rsidRPr="006016F6">
              <w:t>family/friends</w:t>
            </w:r>
            <w:r w:rsidR="00FD083E">
              <w:t xml:space="preserve"> </w:t>
            </w:r>
            <w:r w:rsidRPr="006016F6">
              <w:t>on</w:t>
            </w:r>
            <w:r w:rsidR="00FD083E">
              <w:t xml:space="preserve"> </w:t>
            </w:r>
            <w:r w:rsidRPr="006016F6">
              <w:t>a</w:t>
            </w:r>
            <w:r w:rsidR="00FD083E">
              <w:t xml:space="preserve"> </w:t>
            </w:r>
            <w:r w:rsidRPr="006016F6">
              <w:t>permanent</w:t>
            </w:r>
            <w:r w:rsidR="00FD083E">
              <w:t xml:space="preserve"> </w:t>
            </w:r>
            <w:r w:rsidRPr="006016F6">
              <w:t>basis</w:t>
            </w:r>
          </w:p>
        </w:tc>
      </w:tr>
      <w:tr w:rsidR="00100ADF" w14:paraId="32FA2841"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61B2E257" w14:textId="41E71BB5" w:rsidR="00100ADF" w:rsidRDefault="00100ADF" w:rsidP="0022457B">
            <w:pPr>
              <w:jc w:val="right"/>
            </w:pPr>
            <w:r>
              <w:t>5</w:t>
            </w:r>
          </w:p>
        </w:tc>
        <w:tc>
          <w:tcPr>
            <w:tcW w:w="8660" w:type="dxa"/>
          </w:tcPr>
          <w:p w14:paraId="26A21486" w14:textId="75A2DB8E" w:rsidR="00100ADF" w:rsidRPr="006016F6" w:rsidRDefault="00100ADF" w:rsidP="00100ADF">
            <w:pPr>
              <w:cnfStyle w:val="000000000000" w:firstRow="0" w:lastRow="0" w:firstColumn="0" w:lastColumn="0" w:oddVBand="0" w:evenVBand="0" w:oddHBand="0" w:evenHBand="0" w:firstRowFirstColumn="0" w:firstRowLastColumn="0" w:lastRowFirstColumn="0" w:lastRowLastColumn="0"/>
            </w:pPr>
            <w:r w:rsidRPr="006016F6">
              <w:t>Moved</w:t>
            </w:r>
            <w:r w:rsidR="00FD083E">
              <w:t xml:space="preserve"> </w:t>
            </w:r>
            <w:r w:rsidRPr="006016F6">
              <w:t>to</w:t>
            </w:r>
            <w:r w:rsidR="00FD083E">
              <w:t xml:space="preserve"> </w:t>
            </w:r>
            <w:r w:rsidRPr="006016F6">
              <w:t>a</w:t>
            </w:r>
            <w:r w:rsidR="00FD083E">
              <w:t xml:space="preserve"> </w:t>
            </w:r>
            <w:r w:rsidRPr="006016F6">
              <w:t>transitional</w:t>
            </w:r>
            <w:r w:rsidR="00FD083E">
              <w:t xml:space="preserve"> </w:t>
            </w:r>
            <w:r w:rsidRPr="006016F6">
              <w:t>or</w:t>
            </w:r>
            <w:r w:rsidR="00FD083E">
              <w:t xml:space="preserve"> </w:t>
            </w:r>
            <w:r w:rsidRPr="006016F6">
              <w:t>temporary</w:t>
            </w:r>
            <w:r w:rsidR="00FD083E">
              <w:t xml:space="preserve"> </w:t>
            </w:r>
            <w:r w:rsidRPr="006016F6">
              <w:t>housing</w:t>
            </w:r>
            <w:r w:rsidR="00FD083E">
              <w:t xml:space="preserve"> </w:t>
            </w:r>
            <w:r w:rsidRPr="006016F6">
              <w:t>facility</w:t>
            </w:r>
            <w:r w:rsidR="00FD083E">
              <w:t xml:space="preserve"> </w:t>
            </w:r>
            <w:r w:rsidRPr="006016F6">
              <w:t>or</w:t>
            </w:r>
            <w:r w:rsidR="00FD083E">
              <w:t xml:space="preserve"> </w:t>
            </w:r>
            <w:r w:rsidRPr="006016F6">
              <w:t>program</w:t>
            </w:r>
          </w:p>
        </w:tc>
      </w:tr>
      <w:tr w:rsidR="00100ADF" w14:paraId="2229D2DA"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28C297F4" w14:textId="398AC7C4" w:rsidR="00100ADF" w:rsidRDefault="00100ADF" w:rsidP="0022457B">
            <w:pPr>
              <w:jc w:val="right"/>
            </w:pPr>
            <w:r>
              <w:t>6</w:t>
            </w:r>
          </w:p>
        </w:tc>
        <w:tc>
          <w:tcPr>
            <w:tcW w:w="8660" w:type="dxa"/>
          </w:tcPr>
          <w:p w14:paraId="4C4C3213" w14:textId="15AB08A7" w:rsidR="00100ADF" w:rsidRPr="006016F6" w:rsidRDefault="00100ADF" w:rsidP="00100ADF">
            <w:pPr>
              <w:cnfStyle w:val="000000000000" w:firstRow="0" w:lastRow="0" w:firstColumn="0" w:lastColumn="0" w:oddVBand="0" w:evenVBand="0" w:oddHBand="0" w:evenHBand="0" w:firstRowFirstColumn="0" w:firstRowLastColumn="0" w:lastRowFirstColumn="0" w:lastRowLastColumn="0"/>
            </w:pPr>
            <w:r w:rsidRPr="006016F6">
              <w:t>Client</w:t>
            </w:r>
            <w:r w:rsidR="00FD083E">
              <w:t xml:space="preserve"> </w:t>
            </w:r>
            <w:r w:rsidRPr="006016F6">
              <w:t>became</w:t>
            </w:r>
            <w:r w:rsidR="00FD083E">
              <w:t xml:space="preserve"> </w:t>
            </w:r>
            <w:r w:rsidRPr="006016F6">
              <w:t>homeless</w:t>
            </w:r>
            <w:r w:rsidR="00FD083E">
              <w:t xml:space="preserve"> </w:t>
            </w:r>
            <w:r w:rsidRPr="006016F6">
              <w:t>–</w:t>
            </w:r>
            <w:r w:rsidR="00FD083E">
              <w:t xml:space="preserve"> </w:t>
            </w:r>
            <w:r w:rsidRPr="006016F6">
              <w:t>moving</w:t>
            </w:r>
            <w:r w:rsidR="00FD083E">
              <w:t xml:space="preserve"> </w:t>
            </w:r>
            <w:r w:rsidRPr="006016F6">
              <w:t>to</w:t>
            </w:r>
            <w:r w:rsidR="00FD083E">
              <w:t xml:space="preserve"> </w:t>
            </w:r>
            <w:r w:rsidRPr="006016F6">
              <w:t>a</w:t>
            </w:r>
            <w:r w:rsidR="00FD083E">
              <w:t xml:space="preserve"> </w:t>
            </w:r>
            <w:r w:rsidRPr="006016F6">
              <w:t>shelter</w:t>
            </w:r>
            <w:r w:rsidR="00FD083E">
              <w:t xml:space="preserve"> </w:t>
            </w:r>
            <w:r w:rsidRPr="006016F6">
              <w:t>or</w:t>
            </w:r>
            <w:r w:rsidR="00FD083E">
              <w:t xml:space="preserve"> </w:t>
            </w:r>
            <w:r w:rsidRPr="006016F6">
              <w:t>other</w:t>
            </w:r>
            <w:r w:rsidR="00FD083E">
              <w:t xml:space="preserve"> </w:t>
            </w:r>
            <w:r w:rsidRPr="006016F6">
              <w:t>place</w:t>
            </w:r>
            <w:r w:rsidR="00FD083E">
              <w:t xml:space="preserve"> </w:t>
            </w:r>
            <w:r w:rsidRPr="006016F6">
              <w:t>unfit</w:t>
            </w:r>
            <w:r w:rsidR="00FD083E">
              <w:t xml:space="preserve"> </w:t>
            </w:r>
            <w:r w:rsidRPr="006016F6">
              <w:t>for</w:t>
            </w:r>
            <w:r w:rsidR="00FD083E">
              <w:t xml:space="preserve"> </w:t>
            </w:r>
            <w:r w:rsidRPr="006016F6">
              <w:t>human</w:t>
            </w:r>
            <w:r w:rsidR="00FD083E">
              <w:t xml:space="preserve"> </w:t>
            </w:r>
            <w:r w:rsidRPr="006016F6">
              <w:t>habitation</w:t>
            </w:r>
            <w:r w:rsidR="00FD083E">
              <w:t xml:space="preserve"> </w:t>
            </w:r>
          </w:p>
        </w:tc>
      </w:tr>
      <w:tr w:rsidR="00100ADF" w14:paraId="2B68C125"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2EA25941" w14:textId="6CC66A9A" w:rsidR="00100ADF" w:rsidRDefault="00100ADF" w:rsidP="0022457B">
            <w:pPr>
              <w:jc w:val="right"/>
            </w:pPr>
            <w:r>
              <w:t>7</w:t>
            </w:r>
          </w:p>
        </w:tc>
        <w:tc>
          <w:tcPr>
            <w:tcW w:w="8660" w:type="dxa"/>
          </w:tcPr>
          <w:p w14:paraId="2546E26A" w14:textId="7702DFA0" w:rsidR="00100ADF" w:rsidRPr="006016F6" w:rsidRDefault="00100ADF" w:rsidP="00100ADF">
            <w:pPr>
              <w:cnfStyle w:val="000000000000" w:firstRow="0" w:lastRow="0" w:firstColumn="0" w:lastColumn="0" w:oddVBand="0" w:evenVBand="0" w:oddHBand="0" w:evenHBand="0" w:firstRowFirstColumn="0" w:firstRowLastColumn="0" w:lastRowFirstColumn="0" w:lastRowLastColumn="0"/>
            </w:pPr>
            <w:r w:rsidRPr="006016F6">
              <w:t>Client</w:t>
            </w:r>
            <w:r w:rsidR="00FD083E">
              <w:t xml:space="preserve"> </w:t>
            </w:r>
            <w:r w:rsidRPr="006016F6">
              <w:t>went</w:t>
            </w:r>
            <w:r w:rsidR="00FD083E">
              <w:t xml:space="preserve"> </w:t>
            </w:r>
            <w:r w:rsidRPr="006016F6">
              <w:t>to</w:t>
            </w:r>
            <w:r w:rsidR="00FD083E">
              <w:t xml:space="preserve"> </w:t>
            </w:r>
            <w:r w:rsidRPr="006016F6">
              <w:t>jail/prison</w:t>
            </w:r>
          </w:p>
        </w:tc>
      </w:tr>
      <w:tr w:rsidR="00100ADF" w14:paraId="441CBF35"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27D29EA9" w14:textId="1DE0276D" w:rsidR="00100ADF" w:rsidRDefault="00100ADF" w:rsidP="0022457B">
            <w:pPr>
              <w:jc w:val="right"/>
            </w:pPr>
            <w:r>
              <w:t>10</w:t>
            </w:r>
          </w:p>
        </w:tc>
        <w:tc>
          <w:tcPr>
            <w:tcW w:w="8660" w:type="dxa"/>
          </w:tcPr>
          <w:p w14:paraId="561D7BA1" w14:textId="63C505A4" w:rsidR="00100ADF" w:rsidRPr="006016F6" w:rsidRDefault="00100ADF" w:rsidP="00100ADF">
            <w:pPr>
              <w:cnfStyle w:val="000000000000" w:firstRow="0" w:lastRow="0" w:firstColumn="0" w:lastColumn="0" w:oddVBand="0" w:evenVBand="0" w:oddHBand="0" w:evenHBand="0" w:firstRowFirstColumn="0" w:firstRowLastColumn="0" w:lastRowFirstColumn="0" w:lastRowLastColumn="0"/>
            </w:pPr>
            <w:r w:rsidRPr="006016F6">
              <w:t>Client</w:t>
            </w:r>
            <w:r w:rsidR="00FD083E">
              <w:t xml:space="preserve"> </w:t>
            </w:r>
            <w:r w:rsidRPr="006016F6">
              <w:t>died</w:t>
            </w:r>
          </w:p>
        </w:tc>
      </w:tr>
      <w:tr w:rsidR="00100ADF" w14:paraId="046C3AEC"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7FAB873" w14:textId="471D1F17" w:rsidR="00100ADF" w:rsidRDefault="00100ADF" w:rsidP="0022457B">
            <w:pPr>
              <w:jc w:val="right"/>
            </w:pPr>
            <w:r w:rsidRPr="006016F6">
              <w:t>8</w:t>
            </w:r>
          </w:p>
        </w:tc>
        <w:tc>
          <w:tcPr>
            <w:tcW w:w="8660" w:type="dxa"/>
          </w:tcPr>
          <w:p w14:paraId="6882FE8C" w14:textId="1587D233" w:rsidR="00100ADF" w:rsidRPr="006016F6" w:rsidRDefault="00100ADF" w:rsidP="00100ADF">
            <w:pPr>
              <w:cnfStyle w:val="000000000000" w:firstRow="0" w:lastRow="0" w:firstColumn="0" w:lastColumn="0" w:oddVBand="0" w:evenVBand="0" w:oddHBand="0" w:evenHBand="0" w:firstRowFirstColumn="0" w:firstRowLastColumn="0" w:lastRowFirstColumn="0" w:lastRowLastColumn="0"/>
            </w:pPr>
            <w:r w:rsidRPr="006016F6">
              <w:t>Client</w:t>
            </w:r>
            <w:r w:rsidR="00FD083E">
              <w:t xml:space="preserve"> </w:t>
            </w:r>
            <w:r w:rsidRPr="006016F6">
              <w:t>doesn’t</w:t>
            </w:r>
            <w:r w:rsidR="00FD083E">
              <w:t xml:space="preserve"> </w:t>
            </w:r>
            <w:r w:rsidRPr="006016F6">
              <w:t>know</w:t>
            </w:r>
          </w:p>
        </w:tc>
      </w:tr>
      <w:tr w:rsidR="00100ADF" w14:paraId="2BE01007"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0D7A827E" w14:textId="4DD39410" w:rsidR="00100ADF" w:rsidRPr="006016F6" w:rsidRDefault="00100ADF" w:rsidP="0022457B">
            <w:pPr>
              <w:jc w:val="right"/>
            </w:pPr>
            <w:r w:rsidRPr="006016F6">
              <w:t>9</w:t>
            </w:r>
          </w:p>
        </w:tc>
        <w:tc>
          <w:tcPr>
            <w:tcW w:w="8660" w:type="dxa"/>
          </w:tcPr>
          <w:p w14:paraId="2FECD625" w14:textId="54BB54AD" w:rsidR="00100ADF" w:rsidRPr="006016F6" w:rsidRDefault="00100ADF" w:rsidP="00100ADF">
            <w:pPr>
              <w:cnfStyle w:val="000000000000" w:firstRow="0" w:lastRow="0" w:firstColumn="0" w:lastColumn="0" w:oddVBand="0" w:evenVBand="0" w:oddHBand="0" w:evenHBand="0" w:firstRowFirstColumn="0" w:firstRowLastColumn="0" w:lastRowFirstColumn="0" w:lastRowLastColumn="0"/>
            </w:pPr>
            <w:r w:rsidRPr="006016F6">
              <w:t>Client</w:t>
            </w:r>
            <w:r w:rsidR="00FD083E">
              <w:t xml:space="preserve"> </w:t>
            </w:r>
            <w:r w:rsidRPr="006016F6">
              <w:t>refused</w:t>
            </w:r>
          </w:p>
        </w:tc>
      </w:tr>
      <w:tr w:rsidR="00100ADF" w14:paraId="4C0684DB"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2A0C53DB" w14:textId="3123A312" w:rsidR="00100ADF" w:rsidRPr="006016F6" w:rsidRDefault="00100ADF" w:rsidP="0022457B">
            <w:pPr>
              <w:jc w:val="right"/>
            </w:pPr>
            <w:r>
              <w:t>99</w:t>
            </w:r>
          </w:p>
        </w:tc>
        <w:tc>
          <w:tcPr>
            <w:tcW w:w="8660" w:type="dxa"/>
          </w:tcPr>
          <w:p w14:paraId="35F9D253" w14:textId="3310FFB2" w:rsidR="00100ADF" w:rsidRPr="006016F6" w:rsidRDefault="00100ADF" w:rsidP="00100ADF">
            <w:pPr>
              <w:cnfStyle w:val="000000000000" w:firstRow="0" w:lastRow="0" w:firstColumn="0" w:lastColumn="0" w:oddVBand="0" w:evenVBand="0" w:oddHBand="0" w:evenHBand="0" w:firstRowFirstColumn="0" w:firstRowLastColumn="0" w:lastRowFirstColumn="0" w:lastRowLastColumn="0"/>
            </w:pPr>
            <w:r>
              <w:t>Data</w:t>
            </w:r>
            <w:r w:rsidR="00FD083E">
              <w:t xml:space="preserve"> </w:t>
            </w:r>
            <w:r>
              <w:t>not</w:t>
            </w:r>
            <w:r w:rsidR="00FD083E">
              <w:t xml:space="preserve"> </w:t>
            </w:r>
            <w:r>
              <w:t>collected</w:t>
            </w:r>
          </w:p>
        </w:tc>
      </w:tr>
    </w:tbl>
    <w:p w14:paraId="3D1BCC4D" w14:textId="77777777" w:rsidR="00100ADF" w:rsidRDefault="00100ADF" w:rsidP="009D5E69"/>
    <w:p w14:paraId="32E7F405" w14:textId="37C51C08" w:rsidR="00A12C73" w:rsidRDefault="00A12C73" w:rsidP="00A12C73">
      <w:pPr>
        <w:pStyle w:val="Heading2"/>
      </w:pPr>
      <w:bookmarkStart w:id="719" w:name="_4.19.A_SubsidyInformation"/>
      <w:bookmarkStart w:id="720" w:name="_Toc430693297"/>
      <w:bookmarkEnd w:id="719"/>
      <w:r>
        <w:t>4.19.A</w:t>
      </w:r>
      <w:r>
        <w:tab/>
        <w:t>SubsidyInformation</w:t>
      </w:r>
      <w:bookmarkEnd w:id="720"/>
      <w:r w:rsidR="00FD083E">
        <w:t xml:space="preserve"> </w:t>
      </w:r>
    </w:p>
    <w:p w14:paraId="5AC6B06D" w14:textId="219E4FB4" w:rsidR="00A12C73" w:rsidRDefault="00A12C73" w:rsidP="00A12C73">
      <w:r>
        <w:t>Values</w:t>
      </w:r>
      <w:r w:rsidR="00FD083E">
        <w:t xml:space="preserve"> </w:t>
      </w:r>
      <w:r>
        <w:t>from</w:t>
      </w:r>
      <w:r w:rsidR="00FD083E">
        <w:t xml:space="preserve"> </w:t>
      </w:r>
      <w:r>
        <w:t>4.19.A</w:t>
      </w:r>
      <w:r w:rsidR="00FD083E">
        <w:t xml:space="preserve"> </w:t>
      </w:r>
      <w:r>
        <w:t>are</w:t>
      </w:r>
      <w:r w:rsidR="00FD083E">
        <w:t xml:space="preserve"> </w:t>
      </w:r>
      <w:r>
        <w:t>as</w:t>
      </w:r>
      <w:r w:rsidR="00FD083E">
        <w:t xml:space="preserve"> </w:t>
      </w:r>
      <w:r>
        <w:t>listed</w:t>
      </w:r>
      <w:r w:rsidR="00FD083E">
        <w:t xml:space="preserve"> </w:t>
      </w:r>
      <w:r>
        <w:t>in</w:t>
      </w:r>
      <w:r w:rsidR="00FD083E">
        <w:t xml:space="preserve"> </w:t>
      </w:r>
      <w:r>
        <w:t>the</w:t>
      </w:r>
      <w:r w:rsidR="00FD083E">
        <w:t xml:space="preserve"> </w:t>
      </w:r>
      <w:r>
        <w:t>HMIS</w:t>
      </w:r>
      <w:r w:rsidR="00FD083E">
        <w:t xml:space="preserve"> </w:t>
      </w:r>
      <w:r>
        <w:t>Data</w:t>
      </w:r>
      <w:r w:rsidR="00FD083E">
        <w:t xml:space="preserve"> </w:t>
      </w:r>
      <w:r>
        <w:t>Dictionary;</w:t>
      </w:r>
      <w:r w:rsidR="00FD083E">
        <w:t xml:space="preserve"> </w:t>
      </w:r>
      <w:r w:rsidR="000B1E65">
        <w:t>v</w:t>
      </w:r>
      <w:r>
        <w:t>alues</w:t>
      </w:r>
      <w:r w:rsidR="00FD083E">
        <w:t xml:space="preserve"> </w:t>
      </w:r>
      <w:r>
        <w:t>from</w:t>
      </w:r>
      <w:r w:rsidR="00FD083E">
        <w:t xml:space="preserve"> </w:t>
      </w:r>
      <w:r>
        <w:t>4.19.B</w:t>
      </w:r>
      <w:r w:rsidR="00FD083E">
        <w:t xml:space="preserve"> </w:t>
      </w:r>
      <w:r>
        <w:t>are</w:t>
      </w:r>
      <w:r w:rsidR="00FD083E">
        <w:t xml:space="preserve"> </w:t>
      </w:r>
      <w:r>
        <w:t>10</w:t>
      </w:r>
      <w:r w:rsidR="00FD083E">
        <w:t xml:space="preserve"> </w:t>
      </w:r>
      <w:r>
        <w:t>higher.</w:t>
      </w:r>
      <w:r w:rsidR="00FD083E">
        <w:t xml:space="preserve">  </w:t>
      </w:r>
      <w:r>
        <w:t>The</w:t>
      </w:r>
      <w:r w:rsidR="00FD083E">
        <w:t xml:space="preserve"> </w:t>
      </w:r>
      <w:r>
        <w:t>validity</w:t>
      </w:r>
      <w:r w:rsidR="00FD083E">
        <w:t xml:space="preserve"> </w:t>
      </w:r>
      <w:r>
        <w:t>of</w:t>
      </w:r>
      <w:r w:rsidR="00FD083E">
        <w:t xml:space="preserve"> </w:t>
      </w:r>
      <w:r>
        <w:t>a</w:t>
      </w:r>
      <w:r w:rsidR="00FD083E">
        <w:t xml:space="preserve"> </w:t>
      </w:r>
      <w:r>
        <w:t>value</w:t>
      </w:r>
      <w:r w:rsidR="00FD083E">
        <w:t xml:space="preserve"> </w:t>
      </w:r>
      <w:r>
        <w:t>should</w:t>
      </w:r>
      <w:r w:rsidR="00FD083E">
        <w:t xml:space="preserve"> </w:t>
      </w:r>
      <w:r>
        <w:t>be</w:t>
      </w:r>
      <w:r w:rsidR="00FD083E">
        <w:t xml:space="preserve"> </w:t>
      </w:r>
      <w:r>
        <w:t>assessed</w:t>
      </w:r>
      <w:r w:rsidR="00FD083E">
        <w:t xml:space="preserve"> </w:t>
      </w:r>
      <w:r>
        <w:t>in</w:t>
      </w:r>
      <w:r w:rsidR="00FD083E">
        <w:t xml:space="preserve"> </w:t>
      </w:r>
      <w:r>
        <w:t>combination</w:t>
      </w:r>
      <w:r w:rsidR="00FD083E">
        <w:t xml:space="preserve"> </w:t>
      </w:r>
      <w:r>
        <w:t>with</w:t>
      </w:r>
      <w:r w:rsidR="00FD083E">
        <w:t xml:space="preserve"> </w:t>
      </w:r>
      <w:r>
        <w:t>the</w:t>
      </w:r>
      <w:r w:rsidR="00FD083E">
        <w:t xml:space="preserve"> </w:t>
      </w:r>
      <w:r>
        <w:t>value</w:t>
      </w:r>
      <w:r w:rsidR="00FD083E">
        <w:t xml:space="preserve"> </w:t>
      </w:r>
      <w:r>
        <w:t>of</w:t>
      </w:r>
      <w:r w:rsidR="00FD083E">
        <w:t xml:space="preserve"> </w:t>
      </w:r>
      <w:r>
        <w:t>HousingAssessmentAtExit;</w:t>
      </w:r>
      <w:r w:rsidR="00FD083E">
        <w:t xml:space="preserve"> </w:t>
      </w:r>
      <w:r>
        <w:t>valid</w:t>
      </w:r>
      <w:r w:rsidR="00FD083E">
        <w:t xml:space="preserve"> </w:t>
      </w:r>
      <w:r>
        <w:t>HousingAssessmentAtExit</w:t>
      </w:r>
      <w:r w:rsidR="00FD083E">
        <w:t xml:space="preserve"> </w:t>
      </w:r>
      <w:r>
        <w:t>values</w:t>
      </w:r>
      <w:r w:rsidR="00FD083E">
        <w:t xml:space="preserve"> </w:t>
      </w:r>
      <w:r>
        <w:t>for</w:t>
      </w:r>
      <w:r w:rsidR="00FD083E">
        <w:t xml:space="preserve"> </w:t>
      </w:r>
      <w:r>
        <w:t>each</w:t>
      </w:r>
      <w:r w:rsidR="00FD083E">
        <w:t xml:space="preserve"> </w:t>
      </w:r>
      <w:r>
        <w:t>item</w:t>
      </w:r>
      <w:r w:rsidR="00FD083E">
        <w:t xml:space="preserve"> </w:t>
      </w:r>
      <w:r>
        <w:t>are</w:t>
      </w:r>
      <w:r w:rsidR="00FD083E">
        <w:t xml:space="preserve"> </w:t>
      </w:r>
      <w:r>
        <w:t>shown</w:t>
      </w:r>
      <w:r w:rsidR="00FD083E">
        <w:t xml:space="preserve"> </w:t>
      </w:r>
      <w:r>
        <w:t>in</w:t>
      </w:r>
      <w:r w:rsidR="00FD083E">
        <w:t xml:space="preserve"> </w:t>
      </w:r>
      <w:r>
        <w:t>the</w:t>
      </w:r>
      <w:r w:rsidR="00FD083E">
        <w:t xml:space="preserve"> </w:t>
      </w:r>
      <w:r>
        <w:t>third</w:t>
      </w:r>
      <w:r w:rsidR="00FD083E">
        <w:t xml:space="preserve"> </w:t>
      </w:r>
      <w:r>
        <w:t>column</w:t>
      </w:r>
      <w:r w:rsidR="00FD083E">
        <w:t xml:space="preserve"> </w:t>
      </w:r>
      <w:r>
        <w:t>below.</w:t>
      </w:r>
    </w:p>
    <w:p w14:paraId="1CDABD6F" w14:textId="30D0E75E" w:rsidR="00A12C73" w:rsidRPr="00A12C73" w:rsidRDefault="00A12C73" w:rsidP="00A12C73"/>
    <w:tbl>
      <w:tblPr>
        <w:tblStyle w:val="GridTable1Light-Accent11"/>
        <w:tblW w:w="9445" w:type="dxa"/>
        <w:tblLook w:val="04A0" w:firstRow="1" w:lastRow="0" w:firstColumn="1" w:lastColumn="0" w:noHBand="0" w:noVBand="1"/>
      </w:tblPr>
      <w:tblGrid>
        <w:gridCol w:w="785"/>
        <w:gridCol w:w="6050"/>
        <w:gridCol w:w="2610"/>
      </w:tblGrid>
      <w:tr w:rsidR="00A12C73" w14:paraId="0F35507A" w14:textId="5329B0F6"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07892741" w14:textId="77777777" w:rsidR="00A12C73" w:rsidRDefault="00A12C73" w:rsidP="0022457B">
            <w:pPr>
              <w:jc w:val="right"/>
            </w:pPr>
            <w:r>
              <w:t>Value</w:t>
            </w:r>
          </w:p>
        </w:tc>
        <w:tc>
          <w:tcPr>
            <w:tcW w:w="6050" w:type="dxa"/>
          </w:tcPr>
          <w:p w14:paraId="33B3AE5F" w14:textId="77777777" w:rsidR="00A12C73" w:rsidRDefault="00A12C73" w:rsidP="000444C7">
            <w:pPr>
              <w:cnfStyle w:val="100000000000" w:firstRow="1" w:lastRow="0" w:firstColumn="0" w:lastColumn="0" w:oddVBand="0" w:evenVBand="0" w:oddHBand="0" w:evenHBand="0" w:firstRowFirstColumn="0" w:firstRowLastColumn="0" w:lastRowFirstColumn="0" w:lastRowLastColumn="0"/>
            </w:pPr>
            <w:r>
              <w:t>Text</w:t>
            </w:r>
          </w:p>
        </w:tc>
        <w:tc>
          <w:tcPr>
            <w:tcW w:w="2610" w:type="dxa"/>
          </w:tcPr>
          <w:p w14:paraId="0176ACFB" w14:textId="15341D00" w:rsidR="00A12C73" w:rsidRDefault="00A12C73" w:rsidP="000444C7">
            <w:pPr>
              <w:cnfStyle w:val="100000000000" w:firstRow="1" w:lastRow="0" w:firstColumn="0" w:lastColumn="0" w:oddVBand="0" w:evenVBand="0" w:oddHBand="0" w:evenHBand="0" w:firstRowFirstColumn="0" w:firstRowLastColumn="0" w:lastRowFirstColumn="0" w:lastRowLastColumn="0"/>
            </w:pPr>
            <w:r>
              <w:t>HousingAssessmentAtExit</w:t>
            </w:r>
            <w:r w:rsidR="00FD083E">
              <w:t xml:space="preserve"> </w:t>
            </w:r>
            <w:r>
              <w:t>Values</w:t>
            </w:r>
          </w:p>
        </w:tc>
      </w:tr>
      <w:tr w:rsidR="00A12C73" w14:paraId="21714483" w14:textId="40D6C3F8"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0B5D0342" w14:textId="17FDDED9" w:rsidR="00A12C73" w:rsidRDefault="00A12C73" w:rsidP="0022457B">
            <w:pPr>
              <w:jc w:val="right"/>
            </w:pPr>
            <w:r>
              <w:t>1</w:t>
            </w:r>
          </w:p>
        </w:tc>
        <w:tc>
          <w:tcPr>
            <w:tcW w:w="6050" w:type="dxa"/>
          </w:tcPr>
          <w:p w14:paraId="0A52B187" w14:textId="640EFA09" w:rsidR="00A12C73" w:rsidRDefault="00A12C73" w:rsidP="00A12C73">
            <w:pPr>
              <w:cnfStyle w:val="000000000000" w:firstRow="0" w:lastRow="0" w:firstColumn="0" w:lastColumn="0" w:oddVBand="0" w:evenVBand="0" w:oddHBand="0" w:evenHBand="0" w:firstRowFirstColumn="0" w:firstRowLastColumn="0" w:lastRowFirstColumn="0" w:lastRowLastColumn="0"/>
            </w:pPr>
            <w:r>
              <w:t>W</w:t>
            </w:r>
            <w:r w:rsidRPr="006016F6">
              <w:t>ithout</w:t>
            </w:r>
            <w:r w:rsidR="00FD083E">
              <w:t xml:space="preserve"> </w:t>
            </w:r>
            <w:r w:rsidRPr="006016F6">
              <w:t>a</w:t>
            </w:r>
            <w:r w:rsidR="00FD083E">
              <w:t xml:space="preserve"> </w:t>
            </w:r>
            <w:r w:rsidRPr="006016F6">
              <w:t>subsidy</w:t>
            </w:r>
          </w:p>
        </w:tc>
        <w:tc>
          <w:tcPr>
            <w:tcW w:w="2610" w:type="dxa"/>
          </w:tcPr>
          <w:p w14:paraId="0A28D013" w14:textId="421E86BB" w:rsidR="00A12C73" w:rsidRDefault="00A12C73" w:rsidP="00A12C73">
            <w:pPr>
              <w:cnfStyle w:val="000000000000" w:firstRow="0" w:lastRow="0" w:firstColumn="0" w:lastColumn="0" w:oddVBand="0" w:evenVBand="0" w:oddHBand="0" w:evenHBand="0" w:firstRowFirstColumn="0" w:firstRowLastColumn="0" w:lastRowFirstColumn="0" w:lastRowLastColumn="0"/>
            </w:pPr>
            <w:r>
              <w:t>1</w:t>
            </w:r>
          </w:p>
        </w:tc>
      </w:tr>
      <w:tr w:rsidR="00A12C73" w14:paraId="2A45211C" w14:textId="5AC312B6"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3303AABD" w14:textId="3913FBAD" w:rsidR="00A12C73" w:rsidRDefault="00A12C73" w:rsidP="0022457B">
            <w:pPr>
              <w:jc w:val="right"/>
            </w:pPr>
            <w:r>
              <w:t>2</w:t>
            </w:r>
          </w:p>
        </w:tc>
        <w:tc>
          <w:tcPr>
            <w:tcW w:w="6050" w:type="dxa"/>
          </w:tcPr>
          <w:p w14:paraId="2EB9D5A0" w14:textId="2AA1C2D3" w:rsidR="00A12C73" w:rsidRDefault="00A12C73" w:rsidP="00A12C73">
            <w:pPr>
              <w:cnfStyle w:val="000000000000" w:firstRow="0" w:lastRow="0" w:firstColumn="0" w:lastColumn="0" w:oddVBand="0" w:evenVBand="0" w:oddHBand="0" w:evenHBand="0" w:firstRowFirstColumn="0" w:firstRowLastColumn="0" w:lastRowFirstColumn="0" w:lastRowLastColumn="0"/>
            </w:pPr>
            <w:r>
              <w:t>W</w:t>
            </w:r>
            <w:r w:rsidRPr="006016F6">
              <w:t>ith</w:t>
            </w:r>
            <w:r w:rsidR="00FD083E">
              <w:t xml:space="preserve"> </w:t>
            </w:r>
            <w:r w:rsidRPr="006016F6">
              <w:t>the</w:t>
            </w:r>
            <w:r w:rsidR="00FD083E">
              <w:t xml:space="preserve"> </w:t>
            </w:r>
            <w:r w:rsidRPr="006016F6">
              <w:t>subsidy</w:t>
            </w:r>
            <w:r w:rsidR="00FD083E">
              <w:t xml:space="preserve"> </w:t>
            </w:r>
            <w:r w:rsidRPr="006016F6">
              <w:t>they</w:t>
            </w:r>
            <w:r w:rsidR="00FD083E">
              <w:t xml:space="preserve"> </w:t>
            </w:r>
            <w:r w:rsidRPr="006016F6">
              <w:t>had</w:t>
            </w:r>
            <w:r w:rsidR="00FD083E">
              <w:t xml:space="preserve"> </w:t>
            </w:r>
            <w:r w:rsidRPr="006016F6">
              <w:t>at</w:t>
            </w:r>
            <w:r w:rsidR="00FD083E">
              <w:t xml:space="preserve"> </w:t>
            </w:r>
            <w:r w:rsidRPr="006016F6">
              <w:t>project</w:t>
            </w:r>
            <w:r w:rsidR="00FD083E">
              <w:t xml:space="preserve"> </w:t>
            </w:r>
            <w:r w:rsidRPr="006016F6">
              <w:t>entry</w:t>
            </w:r>
          </w:p>
        </w:tc>
        <w:tc>
          <w:tcPr>
            <w:tcW w:w="2610" w:type="dxa"/>
          </w:tcPr>
          <w:p w14:paraId="08B1B799" w14:textId="28239E2F" w:rsidR="00A12C73" w:rsidRDefault="00A12C73" w:rsidP="00A12C73">
            <w:pPr>
              <w:cnfStyle w:val="000000000000" w:firstRow="0" w:lastRow="0" w:firstColumn="0" w:lastColumn="0" w:oddVBand="0" w:evenVBand="0" w:oddHBand="0" w:evenHBand="0" w:firstRowFirstColumn="0" w:firstRowLastColumn="0" w:lastRowFirstColumn="0" w:lastRowLastColumn="0"/>
            </w:pPr>
            <w:r>
              <w:t>1</w:t>
            </w:r>
          </w:p>
        </w:tc>
      </w:tr>
      <w:tr w:rsidR="00A12C73" w14:paraId="043BBE0D" w14:textId="24DD1624"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175A1F78" w14:textId="02F69B6B" w:rsidR="00A12C73" w:rsidRDefault="00A12C73" w:rsidP="0022457B">
            <w:pPr>
              <w:jc w:val="right"/>
            </w:pPr>
            <w:r>
              <w:t>3</w:t>
            </w:r>
          </w:p>
        </w:tc>
        <w:tc>
          <w:tcPr>
            <w:tcW w:w="6050" w:type="dxa"/>
          </w:tcPr>
          <w:p w14:paraId="7775FB6F" w14:textId="0E99A92C" w:rsidR="00A12C73" w:rsidRDefault="00A12C73" w:rsidP="00A12C73">
            <w:pPr>
              <w:cnfStyle w:val="000000000000" w:firstRow="0" w:lastRow="0" w:firstColumn="0" w:lastColumn="0" w:oddVBand="0" w:evenVBand="0" w:oddHBand="0" w:evenHBand="0" w:firstRowFirstColumn="0" w:firstRowLastColumn="0" w:lastRowFirstColumn="0" w:lastRowLastColumn="0"/>
            </w:pPr>
            <w:r>
              <w:t>W</w:t>
            </w:r>
            <w:r w:rsidRPr="006016F6">
              <w:t>ith</w:t>
            </w:r>
            <w:r w:rsidR="00FD083E">
              <w:t xml:space="preserve"> </w:t>
            </w:r>
            <w:r w:rsidRPr="006016F6">
              <w:t>an</w:t>
            </w:r>
            <w:r w:rsidR="00FD083E">
              <w:t xml:space="preserve"> </w:t>
            </w:r>
            <w:r w:rsidRPr="006016F6">
              <w:t>on-going</w:t>
            </w:r>
            <w:r w:rsidR="00FD083E">
              <w:t xml:space="preserve"> </w:t>
            </w:r>
            <w:r w:rsidRPr="006016F6">
              <w:t>subsidy</w:t>
            </w:r>
            <w:r w:rsidR="00FD083E">
              <w:t xml:space="preserve"> </w:t>
            </w:r>
            <w:r w:rsidRPr="006016F6">
              <w:t>acquired</w:t>
            </w:r>
            <w:r w:rsidR="00FD083E">
              <w:t xml:space="preserve"> </w:t>
            </w:r>
            <w:r w:rsidRPr="006016F6">
              <w:t>since</w:t>
            </w:r>
            <w:r w:rsidR="00FD083E">
              <w:t xml:space="preserve"> </w:t>
            </w:r>
            <w:r w:rsidRPr="006016F6">
              <w:t>project</w:t>
            </w:r>
            <w:r w:rsidR="00FD083E">
              <w:t xml:space="preserve"> </w:t>
            </w:r>
            <w:r w:rsidRPr="006016F6">
              <w:t>entry</w:t>
            </w:r>
          </w:p>
        </w:tc>
        <w:tc>
          <w:tcPr>
            <w:tcW w:w="2610" w:type="dxa"/>
          </w:tcPr>
          <w:p w14:paraId="50A72756" w14:textId="79783A47" w:rsidR="00A12C73" w:rsidRDefault="00A12C73" w:rsidP="00A12C73">
            <w:pPr>
              <w:cnfStyle w:val="000000000000" w:firstRow="0" w:lastRow="0" w:firstColumn="0" w:lastColumn="0" w:oddVBand="0" w:evenVBand="0" w:oddHBand="0" w:evenHBand="0" w:firstRowFirstColumn="0" w:firstRowLastColumn="0" w:lastRowFirstColumn="0" w:lastRowLastColumn="0"/>
            </w:pPr>
            <w:r>
              <w:t>1</w:t>
            </w:r>
          </w:p>
        </w:tc>
      </w:tr>
      <w:tr w:rsidR="00A12C73" w14:paraId="3EAE54E1" w14:textId="379CFA4A"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69956EF9" w14:textId="40FB0219" w:rsidR="00A12C73" w:rsidRDefault="00A12C73" w:rsidP="0022457B">
            <w:pPr>
              <w:jc w:val="right"/>
            </w:pPr>
            <w:r>
              <w:t>4</w:t>
            </w:r>
          </w:p>
        </w:tc>
        <w:tc>
          <w:tcPr>
            <w:tcW w:w="6050" w:type="dxa"/>
          </w:tcPr>
          <w:p w14:paraId="24CF459D" w14:textId="45DD7DCF" w:rsidR="00A12C73" w:rsidRDefault="00A12C73" w:rsidP="00A12C73">
            <w:pPr>
              <w:cnfStyle w:val="000000000000" w:firstRow="0" w:lastRow="0" w:firstColumn="0" w:lastColumn="0" w:oddVBand="0" w:evenVBand="0" w:oddHBand="0" w:evenHBand="0" w:firstRowFirstColumn="0" w:firstRowLastColumn="0" w:lastRowFirstColumn="0" w:lastRowLastColumn="0"/>
            </w:pPr>
            <w:r>
              <w:t>B</w:t>
            </w:r>
            <w:r w:rsidRPr="006016F6">
              <w:t>ut</w:t>
            </w:r>
            <w:r w:rsidR="00FD083E">
              <w:t xml:space="preserve"> </w:t>
            </w:r>
            <w:r w:rsidRPr="006016F6">
              <w:t>only</w:t>
            </w:r>
            <w:r w:rsidR="00FD083E">
              <w:t xml:space="preserve"> </w:t>
            </w:r>
            <w:r w:rsidRPr="006016F6">
              <w:t>with</w:t>
            </w:r>
            <w:r w:rsidR="00FD083E">
              <w:t xml:space="preserve"> </w:t>
            </w:r>
            <w:r w:rsidRPr="006016F6">
              <w:t>other</w:t>
            </w:r>
            <w:r w:rsidR="00FD083E">
              <w:t xml:space="preserve"> </w:t>
            </w:r>
            <w:r w:rsidRPr="006016F6">
              <w:t>financial</w:t>
            </w:r>
            <w:r w:rsidR="00FD083E">
              <w:t xml:space="preserve"> </w:t>
            </w:r>
            <w:r w:rsidRPr="006016F6">
              <w:t>assistance</w:t>
            </w:r>
          </w:p>
        </w:tc>
        <w:tc>
          <w:tcPr>
            <w:tcW w:w="2610" w:type="dxa"/>
          </w:tcPr>
          <w:p w14:paraId="1C3ABFE1" w14:textId="1460A165" w:rsidR="00A12C73" w:rsidRDefault="00A12C73" w:rsidP="00A12C73">
            <w:pPr>
              <w:cnfStyle w:val="000000000000" w:firstRow="0" w:lastRow="0" w:firstColumn="0" w:lastColumn="0" w:oddVBand="0" w:evenVBand="0" w:oddHBand="0" w:evenHBand="0" w:firstRowFirstColumn="0" w:firstRowLastColumn="0" w:lastRowFirstColumn="0" w:lastRowLastColumn="0"/>
            </w:pPr>
            <w:r>
              <w:t>1</w:t>
            </w:r>
          </w:p>
        </w:tc>
      </w:tr>
      <w:tr w:rsidR="00A12C73" w14:paraId="18B77B47" w14:textId="14DFC9CC"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5F2A7A0" w14:textId="0161F8D8" w:rsidR="00A12C73" w:rsidRDefault="00A12C73" w:rsidP="0022457B">
            <w:pPr>
              <w:jc w:val="right"/>
            </w:pPr>
            <w:r>
              <w:t>11</w:t>
            </w:r>
          </w:p>
        </w:tc>
        <w:tc>
          <w:tcPr>
            <w:tcW w:w="6050" w:type="dxa"/>
          </w:tcPr>
          <w:p w14:paraId="09157F0B" w14:textId="53A72D53" w:rsidR="00A12C73" w:rsidRDefault="00A12C73" w:rsidP="00A12C73">
            <w:pPr>
              <w:cnfStyle w:val="000000000000" w:firstRow="0" w:lastRow="0" w:firstColumn="0" w:lastColumn="0" w:oddVBand="0" w:evenVBand="0" w:oddHBand="0" w:evenHBand="0" w:firstRowFirstColumn="0" w:firstRowLastColumn="0" w:lastRowFirstColumn="0" w:lastRowLastColumn="0"/>
            </w:pPr>
            <w:r>
              <w:t>W</w:t>
            </w:r>
            <w:r w:rsidRPr="006016F6">
              <w:t>ith</w:t>
            </w:r>
            <w:r w:rsidR="00FD083E">
              <w:t xml:space="preserve"> </w:t>
            </w:r>
            <w:r w:rsidRPr="006016F6">
              <w:t>on-going</w:t>
            </w:r>
            <w:r w:rsidR="00FD083E">
              <w:t xml:space="preserve"> </w:t>
            </w:r>
            <w:r w:rsidRPr="006016F6">
              <w:t>subsidy</w:t>
            </w:r>
          </w:p>
        </w:tc>
        <w:tc>
          <w:tcPr>
            <w:tcW w:w="2610" w:type="dxa"/>
          </w:tcPr>
          <w:p w14:paraId="684D4D48" w14:textId="5A1C4CDF" w:rsidR="00A12C73" w:rsidRDefault="00A12C73" w:rsidP="00A12C73">
            <w:pPr>
              <w:cnfStyle w:val="000000000000" w:firstRow="0" w:lastRow="0" w:firstColumn="0" w:lastColumn="0" w:oddVBand="0" w:evenVBand="0" w:oddHBand="0" w:evenHBand="0" w:firstRowFirstColumn="0" w:firstRowLastColumn="0" w:lastRowFirstColumn="0" w:lastRowLastColumn="0"/>
            </w:pPr>
            <w:r>
              <w:t>2</w:t>
            </w:r>
          </w:p>
        </w:tc>
      </w:tr>
      <w:tr w:rsidR="00A12C73" w14:paraId="1B0490A8" w14:textId="789AA981"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18D42C3B" w14:textId="2694284C" w:rsidR="00A12C73" w:rsidRDefault="00A12C73" w:rsidP="0022457B">
            <w:pPr>
              <w:jc w:val="right"/>
            </w:pPr>
            <w:r>
              <w:t>12</w:t>
            </w:r>
          </w:p>
        </w:tc>
        <w:tc>
          <w:tcPr>
            <w:tcW w:w="6050" w:type="dxa"/>
          </w:tcPr>
          <w:p w14:paraId="1EB1833D" w14:textId="2B3B6460" w:rsidR="00A12C73" w:rsidRDefault="00A12C73" w:rsidP="00A12C73">
            <w:pPr>
              <w:cnfStyle w:val="000000000000" w:firstRow="0" w:lastRow="0" w:firstColumn="0" w:lastColumn="0" w:oddVBand="0" w:evenVBand="0" w:oddHBand="0" w:evenHBand="0" w:firstRowFirstColumn="0" w:firstRowLastColumn="0" w:lastRowFirstColumn="0" w:lastRowLastColumn="0"/>
            </w:pPr>
            <w:r>
              <w:t>W</w:t>
            </w:r>
            <w:r w:rsidRPr="006016F6">
              <w:t>ithout</w:t>
            </w:r>
            <w:r w:rsidR="00FD083E">
              <w:t xml:space="preserve"> </w:t>
            </w:r>
            <w:r w:rsidRPr="006016F6">
              <w:t>an</w:t>
            </w:r>
            <w:r w:rsidR="00FD083E">
              <w:t xml:space="preserve"> </w:t>
            </w:r>
            <w:r w:rsidRPr="006016F6">
              <w:t>on-going</w:t>
            </w:r>
            <w:r w:rsidR="00FD083E">
              <w:t xml:space="preserve"> </w:t>
            </w:r>
            <w:r w:rsidRPr="006016F6">
              <w:t>subsidy</w:t>
            </w:r>
            <w:r w:rsidR="00FD083E">
              <w:t xml:space="preserve"> </w:t>
            </w:r>
          </w:p>
        </w:tc>
        <w:tc>
          <w:tcPr>
            <w:tcW w:w="2610" w:type="dxa"/>
          </w:tcPr>
          <w:p w14:paraId="6065BEB6" w14:textId="0ABDF529" w:rsidR="00A12C73" w:rsidRDefault="00A12C73" w:rsidP="00A12C73">
            <w:pPr>
              <w:cnfStyle w:val="000000000000" w:firstRow="0" w:lastRow="0" w:firstColumn="0" w:lastColumn="0" w:oddVBand="0" w:evenVBand="0" w:oddHBand="0" w:evenHBand="0" w:firstRowFirstColumn="0" w:firstRowLastColumn="0" w:lastRowFirstColumn="0" w:lastRowLastColumn="0"/>
            </w:pPr>
            <w:r>
              <w:t>2</w:t>
            </w:r>
          </w:p>
        </w:tc>
      </w:tr>
    </w:tbl>
    <w:p w14:paraId="25ACC478" w14:textId="77777777" w:rsidR="00A12C73" w:rsidRDefault="00A12C73" w:rsidP="009D5E69"/>
    <w:p w14:paraId="0A10FAC6" w14:textId="648A583D" w:rsidR="00A12C73" w:rsidRDefault="00A12C73" w:rsidP="00A12C73">
      <w:pPr>
        <w:pStyle w:val="Heading2"/>
      </w:pPr>
      <w:bookmarkStart w:id="721" w:name="_4.20.A_ReasonNotEnrolled"/>
      <w:bookmarkStart w:id="722" w:name="_Toc430693298"/>
      <w:bookmarkEnd w:id="721"/>
      <w:r>
        <w:t>4.20.A</w:t>
      </w:r>
      <w:r>
        <w:tab/>
        <w:t>ReasonNotEnrolled</w:t>
      </w:r>
      <w:bookmarkEnd w:id="722"/>
      <w:r w:rsidR="00FD083E">
        <w:t xml:space="preserve"> </w:t>
      </w:r>
    </w:p>
    <w:tbl>
      <w:tblPr>
        <w:tblStyle w:val="GridTable1Light-Accent11"/>
        <w:tblW w:w="9445" w:type="dxa"/>
        <w:tblLook w:val="04A0" w:firstRow="1" w:lastRow="0" w:firstColumn="1" w:lastColumn="0" w:noHBand="0" w:noVBand="1"/>
      </w:tblPr>
      <w:tblGrid>
        <w:gridCol w:w="785"/>
        <w:gridCol w:w="8660"/>
      </w:tblGrid>
      <w:tr w:rsidR="00A12C73" w14:paraId="5C3E35AA"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48712917" w14:textId="77777777" w:rsidR="00A12C73" w:rsidRDefault="00A12C73" w:rsidP="0022457B">
            <w:pPr>
              <w:jc w:val="right"/>
            </w:pPr>
            <w:r>
              <w:t>Value</w:t>
            </w:r>
          </w:p>
        </w:tc>
        <w:tc>
          <w:tcPr>
            <w:tcW w:w="8660" w:type="dxa"/>
          </w:tcPr>
          <w:p w14:paraId="384222CF" w14:textId="77777777" w:rsidR="00A12C73" w:rsidRDefault="00A12C73" w:rsidP="000444C7">
            <w:pPr>
              <w:cnfStyle w:val="100000000000" w:firstRow="1" w:lastRow="0" w:firstColumn="0" w:lastColumn="0" w:oddVBand="0" w:evenVBand="0" w:oddHBand="0" w:evenHBand="0" w:firstRowFirstColumn="0" w:firstRowLastColumn="0" w:lastRowFirstColumn="0" w:lastRowLastColumn="0"/>
            </w:pPr>
            <w:r>
              <w:t>Text</w:t>
            </w:r>
          </w:p>
        </w:tc>
      </w:tr>
      <w:tr w:rsidR="00A12C73" w14:paraId="26C80FAC"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599DAC20" w14:textId="3AC263C8" w:rsidR="00A12C73" w:rsidRDefault="00A12C73" w:rsidP="0022457B">
            <w:pPr>
              <w:jc w:val="right"/>
            </w:pPr>
            <w:r w:rsidRPr="002D2A65">
              <w:t>1</w:t>
            </w:r>
          </w:p>
        </w:tc>
        <w:tc>
          <w:tcPr>
            <w:tcW w:w="8660" w:type="dxa"/>
          </w:tcPr>
          <w:p w14:paraId="10E11AA6" w14:textId="7F733C13" w:rsidR="00A12C73" w:rsidRDefault="00A12C73" w:rsidP="00A12C73">
            <w:pPr>
              <w:cnfStyle w:val="000000000000" w:firstRow="0" w:lastRow="0" w:firstColumn="0" w:lastColumn="0" w:oddVBand="0" w:evenVBand="0" w:oddHBand="0" w:evenHBand="0" w:firstRowFirstColumn="0" w:firstRowLastColumn="0" w:lastRowFirstColumn="0" w:lastRowLastColumn="0"/>
            </w:pPr>
            <w:r w:rsidRPr="002D2A65">
              <w:t>Client</w:t>
            </w:r>
            <w:r w:rsidR="00FD083E">
              <w:t xml:space="preserve"> </w:t>
            </w:r>
            <w:r w:rsidRPr="002D2A65">
              <w:t>was</w:t>
            </w:r>
            <w:r w:rsidR="00FD083E">
              <w:t xml:space="preserve"> </w:t>
            </w:r>
            <w:r w:rsidRPr="002D2A65">
              <w:t>found</w:t>
            </w:r>
            <w:r w:rsidR="00FD083E">
              <w:t xml:space="preserve"> </w:t>
            </w:r>
            <w:r w:rsidRPr="002D2A65">
              <w:t>ineligible</w:t>
            </w:r>
            <w:r w:rsidR="00FD083E">
              <w:t xml:space="preserve"> </w:t>
            </w:r>
            <w:r w:rsidRPr="002D2A65">
              <w:t>for</w:t>
            </w:r>
            <w:r w:rsidR="00FD083E">
              <w:t xml:space="preserve"> </w:t>
            </w:r>
            <w:r w:rsidRPr="002D2A65">
              <w:t>PATH</w:t>
            </w:r>
          </w:p>
        </w:tc>
      </w:tr>
      <w:tr w:rsidR="00A12C73" w14:paraId="653C041A"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6A55AEF" w14:textId="4A764711" w:rsidR="00A12C73" w:rsidRPr="002D2A65" w:rsidRDefault="00A12C73" w:rsidP="0022457B">
            <w:pPr>
              <w:jc w:val="right"/>
            </w:pPr>
            <w:r w:rsidRPr="002D2A65">
              <w:t>2</w:t>
            </w:r>
          </w:p>
        </w:tc>
        <w:tc>
          <w:tcPr>
            <w:tcW w:w="8660" w:type="dxa"/>
          </w:tcPr>
          <w:p w14:paraId="509E5552" w14:textId="6010A8EC" w:rsidR="00A12C73" w:rsidRPr="002D2A65" w:rsidRDefault="00A12C73" w:rsidP="00A12C73">
            <w:pPr>
              <w:cnfStyle w:val="000000000000" w:firstRow="0" w:lastRow="0" w:firstColumn="0" w:lastColumn="0" w:oddVBand="0" w:evenVBand="0" w:oddHBand="0" w:evenHBand="0" w:firstRowFirstColumn="0" w:firstRowLastColumn="0" w:lastRowFirstColumn="0" w:lastRowLastColumn="0"/>
            </w:pPr>
            <w:r w:rsidRPr="002D2A65">
              <w:t>Client</w:t>
            </w:r>
            <w:r w:rsidR="00FD083E">
              <w:t xml:space="preserve"> </w:t>
            </w:r>
            <w:r w:rsidRPr="002D2A65">
              <w:t>was</w:t>
            </w:r>
            <w:r w:rsidR="00FD083E">
              <w:t xml:space="preserve"> </w:t>
            </w:r>
            <w:r w:rsidRPr="002D2A65">
              <w:t>not</w:t>
            </w:r>
            <w:r w:rsidR="00FD083E">
              <w:t xml:space="preserve"> </w:t>
            </w:r>
            <w:r w:rsidRPr="002D2A65">
              <w:t>enrolled</w:t>
            </w:r>
            <w:r w:rsidR="00FD083E">
              <w:t xml:space="preserve"> </w:t>
            </w:r>
            <w:r w:rsidRPr="002D2A65">
              <w:t>for</w:t>
            </w:r>
            <w:r w:rsidR="00FD083E">
              <w:t xml:space="preserve"> </w:t>
            </w:r>
            <w:r w:rsidRPr="002D2A65">
              <w:t>other</w:t>
            </w:r>
            <w:r w:rsidR="00FD083E">
              <w:t xml:space="preserve"> </w:t>
            </w:r>
            <w:r w:rsidRPr="002D2A65">
              <w:t>reason(s)</w:t>
            </w:r>
          </w:p>
        </w:tc>
      </w:tr>
    </w:tbl>
    <w:p w14:paraId="115E1F79" w14:textId="77777777" w:rsidR="00A12C73" w:rsidRDefault="00A12C73" w:rsidP="009D5E69"/>
    <w:p w14:paraId="7993E952" w14:textId="74A80D2D" w:rsidR="00A12C73" w:rsidRDefault="00A12C73" w:rsidP="00A12C73">
      <w:pPr>
        <w:pStyle w:val="Heading2"/>
      </w:pPr>
      <w:bookmarkStart w:id="723" w:name="_4.22.A_ReasonNoServices"/>
      <w:bookmarkStart w:id="724" w:name="_Toc430693299"/>
      <w:bookmarkEnd w:id="723"/>
      <w:r>
        <w:t>4.22.A</w:t>
      </w:r>
      <w:r w:rsidR="00B60FB1">
        <w:tab/>
      </w:r>
      <w:r>
        <w:t>ReasonNoServices</w:t>
      </w:r>
      <w:bookmarkEnd w:id="724"/>
    </w:p>
    <w:tbl>
      <w:tblPr>
        <w:tblStyle w:val="GridTable1Light-Accent11"/>
        <w:tblW w:w="9445" w:type="dxa"/>
        <w:tblLook w:val="04A0" w:firstRow="1" w:lastRow="0" w:firstColumn="1" w:lastColumn="0" w:noHBand="0" w:noVBand="1"/>
      </w:tblPr>
      <w:tblGrid>
        <w:gridCol w:w="785"/>
        <w:gridCol w:w="8660"/>
      </w:tblGrid>
      <w:tr w:rsidR="00A12C73" w14:paraId="3C88578B"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2075F066" w14:textId="77777777" w:rsidR="00A12C73" w:rsidRDefault="00A12C73" w:rsidP="0022457B">
            <w:pPr>
              <w:jc w:val="right"/>
            </w:pPr>
            <w:r>
              <w:t>Value</w:t>
            </w:r>
          </w:p>
        </w:tc>
        <w:tc>
          <w:tcPr>
            <w:tcW w:w="8660" w:type="dxa"/>
          </w:tcPr>
          <w:p w14:paraId="67943A2A" w14:textId="77777777" w:rsidR="00A12C73" w:rsidRDefault="00A12C73" w:rsidP="000444C7">
            <w:pPr>
              <w:cnfStyle w:val="100000000000" w:firstRow="1" w:lastRow="0" w:firstColumn="0" w:lastColumn="0" w:oddVBand="0" w:evenVBand="0" w:oddHBand="0" w:evenHBand="0" w:firstRowFirstColumn="0" w:firstRowLastColumn="0" w:lastRowFirstColumn="0" w:lastRowLastColumn="0"/>
            </w:pPr>
            <w:r>
              <w:t>Text</w:t>
            </w:r>
          </w:p>
        </w:tc>
      </w:tr>
      <w:tr w:rsidR="00A12C73" w14:paraId="19907EE4"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559333C1" w14:textId="0EF27649" w:rsidR="00A12C73" w:rsidRDefault="00A12C73" w:rsidP="0022457B">
            <w:pPr>
              <w:jc w:val="right"/>
            </w:pPr>
            <w:r>
              <w:t>1</w:t>
            </w:r>
          </w:p>
        </w:tc>
        <w:tc>
          <w:tcPr>
            <w:tcW w:w="8660" w:type="dxa"/>
          </w:tcPr>
          <w:p w14:paraId="0B355F2A" w14:textId="3821CCAB" w:rsidR="00A12C73" w:rsidRDefault="00A12C73" w:rsidP="00A12C73">
            <w:pPr>
              <w:cnfStyle w:val="000000000000" w:firstRow="0" w:lastRow="0" w:firstColumn="0" w:lastColumn="0" w:oddVBand="0" w:evenVBand="0" w:oddHBand="0" w:evenHBand="0" w:firstRowFirstColumn="0" w:firstRowLastColumn="0" w:lastRowFirstColumn="0" w:lastRowLastColumn="0"/>
            </w:pPr>
            <w:r>
              <w:t>Out</w:t>
            </w:r>
            <w:r w:rsidR="00FD083E">
              <w:t xml:space="preserve"> </w:t>
            </w:r>
            <w:r>
              <w:t>of</w:t>
            </w:r>
            <w:r w:rsidR="00FD083E">
              <w:t xml:space="preserve"> </w:t>
            </w:r>
            <w:r>
              <w:t>age</w:t>
            </w:r>
            <w:r w:rsidR="00FD083E">
              <w:t xml:space="preserve"> </w:t>
            </w:r>
            <w:r>
              <w:t>range</w:t>
            </w:r>
          </w:p>
        </w:tc>
      </w:tr>
      <w:tr w:rsidR="00A12C73" w14:paraId="7BFABC90"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57609FE2" w14:textId="3FD91E62" w:rsidR="00A12C73" w:rsidRPr="002D2A65" w:rsidRDefault="00A12C73" w:rsidP="0022457B">
            <w:pPr>
              <w:jc w:val="right"/>
            </w:pPr>
            <w:r>
              <w:t>2</w:t>
            </w:r>
          </w:p>
        </w:tc>
        <w:tc>
          <w:tcPr>
            <w:tcW w:w="8660" w:type="dxa"/>
          </w:tcPr>
          <w:p w14:paraId="30E27DA4" w14:textId="252DACCF" w:rsidR="00A12C73" w:rsidRPr="002D2A65" w:rsidRDefault="00A12C73" w:rsidP="000B1E65">
            <w:pPr>
              <w:cnfStyle w:val="000000000000" w:firstRow="0" w:lastRow="0" w:firstColumn="0" w:lastColumn="0" w:oddVBand="0" w:evenVBand="0" w:oddHBand="0" w:evenHBand="0" w:firstRowFirstColumn="0" w:firstRowLastColumn="0" w:lastRowFirstColumn="0" w:lastRowLastColumn="0"/>
            </w:pPr>
            <w:r>
              <w:t>Ward</w:t>
            </w:r>
            <w:r w:rsidR="00FD083E">
              <w:t xml:space="preserve"> </w:t>
            </w:r>
            <w:r>
              <w:t>of</w:t>
            </w:r>
            <w:r w:rsidR="00FD083E">
              <w:t xml:space="preserve"> </w:t>
            </w:r>
            <w:r>
              <w:t>the</w:t>
            </w:r>
            <w:r w:rsidR="00FD083E">
              <w:t xml:space="preserve"> </w:t>
            </w:r>
            <w:r w:rsidR="000B1E65">
              <w:t>s</w:t>
            </w:r>
            <w:r>
              <w:t>tate</w:t>
            </w:r>
          </w:p>
        </w:tc>
      </w:tr>
      <w:tr w:rsidR="00A12C73" w14:paraId="7676DA2D"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68CA3CEA" w14:textId="489CDEF1" w:rsidR="00A12C73" w:rsidRDefault="00A12C73" w:rsidP="0022457B">
            <w:pPr>
              <w:jc w:val="right"/>
            </w:pPr>
            <w:r>
              <w:t>3</w:t>
            </w:r>
          </w:p>
        </w:tc>
        <w:tc>
          <w:tcPr>
            <w:tcW w:w="8660" w:type="dxa"/>
          </w:tcPr>
          <w:p w14:paraId="318FD8A4" w14:textId="63F3D991" w:rsidR="00A12C73" w:rsidRDefault="00A12C73" w:rsidP="000B1E65">
            <w:pPr>
              <w:cnfStyle w:val="000000000000" w:firstRow="0" w:lastRow="0" w:firstColumn="0" w:lastColumn="0" w:oddVBand="0" w:evenVBand="0" w:oddHBand="0" w:evenHBand="0" w:firstRowFirstColumn="0" w:firstRowLastColumn="0" w:lastRowFirstColumn="0" w:lastRowLastColumn="0"/>
            </w:pPr>
            <w:r>
              <w:t>Ward</w:t>
            </w:r>
            <w:r w:rsidR="00FD083E">
              <w:t xml:space="preserve"> </w:t>
            </w:r>
            <w:r>
              <w:t>of</w:t>
            </w:r>
            <w:r w:rsidR="00FD083E">
              <w:t xml:space="preserve"> </w:t>
            </w:r>
            <w:r>
              <w:t>the</w:t>
            </w:r>
            <w:r w:rsidR="00FD083E">
              <w:t xml:space="preserve"> </w:t>
            </w:r>
            <w:r w:rsidR="000B1E65">
              <w:t>c</w:t>
            </w:r>
            <w:r>
              <w:t>riminal</w:t>
            </w:r>
            <w:r w:rsidR="00FD083E">
              <w:t xml:space="preserve"> </w:t>
            </w:r>
            <w:r w:rsidR="000B1E65">
              <w:t>j</w:t>
            </w:r>
            <w:r>
              <w:t>ustice</w:t>
            </w:r>
            <w:r w:rsidR="00FD083E">
              <w:t xml:space="preserve"> </w:t>
            </w:r>
            <w:r w:rsidR="000B1E65">
              <w:t>s</w:t>
            </w:r>
            <w:r>
              <w:t>ystem</w:t>
            </w:r>
          </w:p>
        </w:tc>
      </w:tr>
      <w:tr w:rsidR="00A12C73" w14:paraId="1FCDB1B8"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07B7B91A" w14:textId="3127AF0B" w:rsidR="00A12C73" w:rsidRDefault="00A12C73" w:rsidP="0022457B">
            <w:pPr>
              <w:jc w:val="right"/>
            </w:pPr>
            <w:r>
              <w:lastRenderedPageBreak/>
              <w:t>4</w:t>
            </w:r>
          </w:p>
        </w:tc>
        <w:tc>
          <w:tcPr>
            <w:tcW w:w="8660" w:type="dxa"/>
          </w:tcPr>
          <w:p w14:paraId="2E44C887" w14:textId="5A73129C" w:rsidR="00A12C73" w:rsidRDefault="00A12C73" w:rsidP="00A12C73">
            <w:pPr>
              <w:cnfStyle w:val="000000000000" w:firstRow="0" w:lastRow="0" w:firstColumn="0" w:lastColumn="0" w:oddVBand="0" w:evenVBand="0" w:oddHBand="0" w:evenHBand="0" w:firstRowFirstColumn="0" w:firstRowLastColumn="0" w:lastRowFirstColumn="0" w:lastRowLastColumn="0"/>
            </w:pPr>
            <w:r>
              <w:t>Other</w:t>
            </w:r>
          </w:p>
        </w:tc>
      </w:tr>
    </w:tbl>
    <w:p w14:paraId="48D497F6" w14:textId="77777777" w:rsidR="00A12C73" w:rsidRDefault="00A12C73" w:rsidP="009D5E69"/>
    <w:p w14:paraId="417E73CF" w14:textId="556221FE" w:rsidR="00A12C73" w:rsidRDefault="00C245DA" w:rsidP="00C245DA">
      <w:pPr>
        <w:pStyle w:val="Heading2"/>
      </w:pPr>
      <w:bookmarkStart w:id="725" w:name="_4.23.1_SexualOrientation"/>
      <w:bookmarkStart w:id="726" w:name="_Toc430693300"/>
      <w:bookmarkEnd w:id="725"/>
      <w:r>
        <w:t>4.23.1</w:t>
      </w:r>
      <w:r w:rsidR="00B60FB1">
        <w:tab/>
      </w:r>
      <w:r>
        <w:t>Sexual</w:t>
      </w:r>
      <w:r w:rsidR="00A12C73">
        <w:t>Orientation</w:t>
      </w:r>
      <w:bookmarkEnd w:id="726"/>
    </w:p>
    <w:tbl>
      <w:tblPr>
        <w:tblStyle w:val="GridTable1Light-Accent11"/>
        <w:tblW w:w="9445" w:type="dxa"/>
        <w:tblLook w:val="04A0" w:firstRow="1" w:lastRow="0" w:firstColumn="1" w:lastColumn="0" w:noHBand="0" w:noVBand="1"/>
      </w:tblPr>
      <w:tblGrid>
        <w:gridCol w:w="785"/>
        <w:gridCol w:w="8660"/>
      </w:tblGrid>
      <w:tr w:rsidR="00C245DA" w14:paraId="45CAF057"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6F2F08F2" w14:textId="77777777" w:rsidR="00C245DA" w:rsidRDefault="00C245DA" w:rsidP="0022457B">
            <w:pPr>
              <w:jc w:val="right"/>
            </w:pPr>
            <w:r>
              <w:t>Value</w:t>
            </w:r>
          </w:p>
        </w:tc>
        <w:tc>
          <w:tcPr>
            <w:tcW w:w="8660" w:type="dxa"/>
          </w:tcPr>
          <w:p w14:paraId="7A77176F" w14:textId="77777777" w:rsidR="00C245DA" w:rsidRDefault="00C245DA" w:rsidP="000444C7">
            <w:pPr>
              <w:cnfStyle w:val="100000000000" w:firstRow="1" w:lastRow="0" w:firstColumn="0" w:lastColumn="0" w:oddVBand="0" w:evenVBand="0" w:oddHBand="0" w:evenHBand="0" w:firstRowFirstColumn="0" w:firstRowLastColumn="0" w:lastRowFirstColumn="0" w:lastRowLastColumn="0"/>
            </w:pPr>
            <w:r>
              <w:t>Text</w:t>
            </w:r>
          </w:p>
        </w:tc>
      </w:tr>
      <w:tr w:rsidR="00C245DA" w14:paraId="3D49ED71"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15730C8E" w14:textId="51103E6E" w:rsidR="00C245DA" w:rsidRDefault="00C245DA" w:rsidP="0022457B">
            <w:pPr>
              <w:jc w:val="right"/>
            </w:pPr>
            <w:r>
              <w:t>1</w:t>
            </w:r>
          </w:p>
        </w:tc>
        <w:tc>
          <w:tcPr>
            <w:tcW w:w="8660" w:type="dxa"/>
          </w:tcPr>
          <w:p w14:paraId="79B559FB" w14:textId="7737E251" w:rsidR="00C245DA" w:rsidRDefault="00C245DA" w:rsidP="00C245DA">
            <w:pPr>
              <w:cnfStyle w:val="000000000000" w:firstRow="0" w:lastRow="0" w:firstColumn="0" w:lastColumn="0" w:oddVBand="0" w:evenVBand="0" w:oddHBand="0" w:evenHBand="0" w:firstRowFirstColumn="0" w:firstRowLastColumn="0" w:lastRowFirstColumn="0" w:lastRowLastColumn="0"/>
            </w:pPr>
            <w:r w:rsidRPr="00765B03">
              <w:t>Heterosexual</w:t>
            </w:r>
          </w:p>
        </w:tc>
      </w:tr>
      <w:tr w:rsidR="00C245DA" w14:paraId="51E00ADA"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32E5D01E" w14:textId="1B0D3413" w:rsidR="00C245DA" w:rsidRDefault="00C245DA" w:rsidP="0022457B">
            <w:pPr>
              <w:jc w:val="right"/>
            </w:pPr>
            <w:r>
              <w:t>2</w:t>
            </w:r>
          </w:p>
        </w:tc>
        <w:tc>
          <w:tcPr>
            <w:tcW w:w="8660" w:type="dxa"/>
          </w:tcPr>
          <w:p w14:paraId="356DD70E" w14:textId="64937F70" w:rsidR="00C245DA" w:rsidRPr="00765B03" w:rsidRDefault="00C245DA" w:rsidP="00C245DA">
            <w:pPr>
              <w:cnfStyle w:val="000000000000" w:firstRow="0" w:lastRow="0" w:firstColumn="0" w:lastColumn="0" w:oddVBand="0" w:evenVBand="0" w:oddHBand="0" w:evenHBand="0" w:firstRowFirstColumn="0" w:firstRowLastColumn="0" w:lastRowFirstColumn="0" w:lastRowLastColumn="0"/>
            </w:pPr>
            <w:r w:rsidRPr="00765B03">
              <w:t>Gay</w:t>
            </w:r>
          </w:p>
        </w:tc>
      </w:tr>
      <w:tr w:rsidR="00C245DA" w14:paraId="1B9DA2E0"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3FB82E40" w14:textId="097E1AA9" w:rsidR="00C245DA" w:rsidRDefault="00C245DA" w:rsidP="0022457B">
            <w:pPr>
              <w:jc w:val="right"/>
            </w:pPr>
            <w:r>
              <w:t>3</w:t>
            </w:r>
          </w:p>
        </w:tc>
        <w:tc>
          <w:tcPr>
            <w:tcW w:w="8660" w:type="dxa"/>
          </w:tcPr>
          <w:p w14:paraId="17D32E23" w14:textId="45D16A1C" w:rsidR="00C245DA" w:rsidRPr="00765B03" w:rsidRDefault="00C245DA" w:rsidP="00C245DA">
            <w:pPr>
              <w:cnfStyle w:val="000000000000" w:firstRow="0" w:lastRow="0" w:firstColumn="0" w:lastColumn="0" w:oddVBand="0" w:evenVBand="0" w:oddHBand="0" w:evenHBand="0" w:firstRowFirstColumn="0" w:firstRowLastColumn="0" w:lastRowFirstColumn="0" w:lastRowLastColumn="0"/>
            </w:pPr>
            <w:r w:rsidRPr="00765B03">
              <w:t>Lesbian</w:t>
            </w:r>
          </w:p>
        </w:tc>
      </w:tr>
      <w:tr w:rsidR="00C245DA" w14:paraId="64F002C1"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63C61802" w14:textId="66A6917C" w:rsidR="00C245DA" w:rsidRDefault="00C245DA" w:rsidP="0022457B">
            <w:pPr>
              <w:jc w:val="right"/>
            </w:pPr>
            <w:r>
              <w:t>4</w:t>
            </w:r>
          </w:p>
        </w:tc>
        <w:tc>
          <w:tcPr>
            <w:tcW w:w="8660" w:type="dxa"/>
          </w:tcPr>
          <w:p w14:paraId="4193FA24" w14:textId="1F28270D" w:rsidR="00C245DA" w:rsidRPr="00765B03" w:rsidRDefault="00C245DA" w:rsidP="00C245DA">
            <w:pPr>
              <w:cnfStyle w:val="000000000000" w:firstRow="0" w:lastRow="0" w:firstColumn="0" w:lastColumn="0" w:oddVBand="0" w:evenVBand="0" w:oddHBand="0" w:evenHBand="0" w:firstRowFirstColumn="0" w:firstRowLastColumn="0" w:lastRowFirstColumn="0" w:lastRowLastColumn="0"/>
            </w:pPr>
            <w:r w:rsidRPr="00765B03">
              <w:t>Bisexual</w:t>
            </w:r>
          </w:p>
        </w:tc>
      </w:tr>
      <w:tr w:rsidR="00C245DA" w14:paraId="64C76B37"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5342CD3F" w14:textId="5169086D" w:rsidR="00C245DA" w:rsidRDefault="00C245DA" w:rsidP="0022457B">
            <w:pPr>
              <w:jc w:val="right"/>
            </w:pPr>
            <w:r>
              <w:t>5</w:t>
            </w:r>
          </w:p>
        </w:tc>
        <w:tc>
          <w:tcPr>
            <w:tcW w:w="8660" w:type="dxa"/>
          </w:tcPr>
          <w:p w14:paraId="44C8C201" w14:textId="63436B40" w:rsidR="00C245DA" w:rsidRPr="00765B03" w:rsidRDefault="00C245DA" w:rsidP="00C245DA">
            <w:pPr>
              <w:cnfStyle w:val="000000000000" w:firstRow="0" w:lastRow="0" w:firstColumn="0" w:lastColumn="0" w:oddVBand="0" w:evenVBand="0" w:oddHBand="0" w:evenHBand="0" w:firstRowFirstColumn="0" w:firstRowLastColumn="0" w:lastRowFirstColumn="0" w:lastRowLastColumn="0"/>
            </w:pPr>
            <w:r w:rsidRPr="00765B03">
              <w:t>Questioning</w:t>
            </w:r>
            <w:r w:rsidR="00FD083E">
              <w:t xml:space="preserve"> </w:t>
            </w:r>
            <w:r w:rsidRPr="00765B03">
              <w:t>/</w:t>
            </w:r>
            <w:r w:rsidR="00FD083E">
              <w:t xml:space="preserve"> </w:t>
            </w:r>
            <w:r>
              <w:t>u</w:t>
            </w:r>
            <w:r w:rsidRPr="00765B03">
              <w:t>nsure</w:t>
            </w:r>
          </w:p>
        </w:tc>
      </w:tr>
      <w:tr w:rsidR="00C245DA" w14:paraId="76C4270C"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5B3A01DB" w14:textId="5E1AF78F" w:rsidR="00C245DA" w:rsidRDefault="00C245DA" w:rsidP="0022457B">
            <w:pPr>
              <w:jc w:val="right"/>
            </w:pPr>
            <w:r w:rsidRPr="00765B03">
              <w:t>8</w:t>
            </w:r>
          </w:p>
        </w:tc>
        <w:tc>
          <w:tcPr>
            <w:tcW w:w="8660" w:type="dxa"/>
          </w:tcPr>
          <w:p w14:paraId="5B66186E" w14:textId="596804EF" w:rsidR="00C245DA" w:rsidRPr="00765B03" w:rsidRDefault="00C245DA" w:rsidP="00C245DA">
            <w:pPr>
              <w:cnfStyle w:val="000000000000" w:firstRow="0" w:lastRow="0" w:firstColumn="0" w:lastColumn="0" w:oddVBand="0" w:evenVBand="0" w:oddHBand="0" w:evenHBand="0" w:firstRowFirstColumn="0" w:firstRowLastColumn="0" w:lastRowFirstColumn="0" w:lastRowLastColumn="0"/>
            </w:pPr>
            <w:r w:rsidRPr="00765B03">
              <w:t>Client</w:t>
            </w:r>
            <w:r w:rsidR="00FD083E">
              <w:t xml:space="preserve"> </w:t>
            </w:r>
            <w:r w:rsidRPr="00765B03">
              <w:t>doesn’t</w:t>
            </w:r>
            <w:r w:rsidR="00FD083E">
              <w:t xml:space="preserve"> </w:t>
            </w:r>
            <w:r w:rsidRPr="00765B03">
              <w:t>know</w:t>
            </w:r>
          </w:p>
        </w:tc>
      </w:tr>
      <w:tr w:rsidR="00C245DA" w14:paraId="6BD07836"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0B3FAB77" w14:textId="37A0AC60" w:rsidR="00C245DA" w:rsidRPr="00765B03" w:rsidRDefault="00C245DA" w:rsidP="0022457B">
            <w:pPr>
              <w:jc w:val="right"/>
            </w:pPr>
            <w:r w:rsidRPr="00765B03">
              <w:t>9</w:t>
            </w:r>
          </w:p>
        </w:tc>
        <w:tc>
          <w:tcPr>
            <w:tcW w:w="8660" w:type="dxa"/>
          </w:tcPr>
          <w:p w14:paraId="24A1BCB0" w14:textId="302AA05C" w:rsidR="00C245DA" w:rsidRPr="00765B03" w:rsidRDefault="00C245DA" w:rsidP="00C245DA">
            <w:pPr>
              <w:cnfStyle w:val="000000000000" w:firstRow="0" w:lastRow="0" w:firstColumn="0" w:lastColumn="0" w:oddVBand="0" w:evenVBand="0" w:oddHBand="0" w:evenHBand="0" w:firstRowFirstColumn="0" w:firstRowLastColumn="0" w:lastRowFirstColumn="0" w:lastRowLastColumn="0"/>
            </w:pPr>
            <w:r w:rsidRPr="00765B03">
              <w:t>Client</w:t>
            </w:r>
            <w:r w:rsidR="00FD083E">
              <w:t xml:space="preserve"> </w:t>
            </w:r>
            <w:r w:rsidRPr="00765B03">
              <w:t>refused</w:t>
            </w:r>
          </w:p>
        </w:tc>
      </w:tr>
      <w:tr w:rsidR="00C245DA" w14:paraId="04248F8F"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16E6F460" w14:textId="09A41554" w:rsidR="00C245DA" w:rsidRPr="00765B03" w:rsidRDefault="00C245DA" w:rsidP="0022457B">
            <w:pPr>
              <w:jc w:val="right"/>
            </w:pPr>
            <w:r w:rsidRPr="00765B03">
              <w:t>99</w:t>
            </w:r>
          </w:p>
        </w:tc>
        <w:tc>
          <w:tcPr>
            <w:tcW w:w="8660" w:type="dxa"/>
          </w:tcPr>
          <w:p w14:paraId="3539C418" w14:textId="176DB00A" w:rsidR="00C245DA" w:rsidRPr="00765B03" w:rsidRDefault="00C245DA" w:rsidP="00C245DA">
            <w:pPr>
              <w:cnfStyle w:val="000000000000" w:firstRow="0" w:lastRow="0" w:firstColumn="0" w:lastColumn="0" w:oddVBand="0" w:evenVBand="0" w:oddHBand="0" w:evenHBand="0" w:firstRowFirstColumn="0" w:firstRowLastColumn="0" w:lastRowFirstColumn="0" w:lastRowLastColumn="0"/>
            </w:pPr>
            <w:r w:rsidRPr="00765B03">
              <w:t>Data</w:t>
            </w:r>
            <w:r w:rsidR="00FD083E">
              <w:t xml:space="preserve"> </w:t>
            </w:r>
            <w:r w:rsidRPr="00765B03">
              <w:t>not</w:t>
            </w:r>
            <w:r w:rsidR="00FD083E">
              <w:t xml:space="preserve"> </w:t>
            </w:r>
            <w:r w:rsidRPr="00765B03">
              <w:t>collected</w:t>
            </w:r>
          </w:p>
        </w:tc>
      </w:tr>
    </w:tbl>
    <w:p w14:paraId="6846CAED" w14:textId="77777777" w:rsidR="00A12C73" w:rsidRDefault="00A12C73" w:rsidP="009D5E69"/>
    <w:p w14:paraId="2E57E8F3" w14:textId="2ED6359B" w:rsidR="00C245DA" w:rsidRDefault="00C245DA" w:rsidP="00C245DA">
      <w:pPr>
        <w:pStyle w:val="Heading2"/>
      </w:pPr>
      <w:bookmarkStart w:id="727" w:name="_4.24.1_LastGradeCompleted"/>
      <w:bookmarkStart w:id="728" w:name="_Toc430693301"/>
      <w:bookmarkEnd w:id="727"/>
      <w:r>
        <w:t>4.24.1</w:t>
      </w:r>
      <w:r>
        <w:tab/>
        <w:t>LastGradeCompleted</w:t>
      </w:r>
      <w:bookmarkEnd w:id="728"/>
    </w:p>
    <w:tbl>
      <w:tblPr>
        <w:tblStyle w:val="GridTable1Light-Accent11"/>
        <w:tblW w:w="9445" w:type="dxa"/>
        <w:tblLook w:val="04A0" w:firstRow="1" w:lastRow="0" w:firstColumn="1" w:lastColumn="0" w:noHBand="0" w:noVBand="1"/>
      </w:tblPr>
      <w:tblGrid>
        <w:gridCol w:w="785"/>
        <w:gridCol w:w="8660"/>
      </w:tblGrid>
      <w:tr w:rsidR="00C245DA" w14:paraId="72D01C0E"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1CABE5D8" w14:textId="77777777" w:rsidR="00C245DA" w:rsidRDefault="00C245DA" w:rsidP="0022457B">
            <w:pPr>
              <w:jc w:val="right"/>
            </w:pPr>
            <w:r>
              <w:t>Value</w:t>
            </w:r>
          </w:p>
        </w:tc>
        <w:tc>
          <w:tcPr>
            <w:tcW w:w="8660" w:type="dxa"/>
          </w:tcPr>
          <w:p w14:paraId="099D4E43" w14:textId="77777777" w:rsidR="00C245DA" w:rsidRDefault="00C245DA" w:rsidP="000444C7">
            <w:pPr>
              <w:cnfStyle w:val="100000000000" w:firstRow="1" w:lastRow="0" w:firstColumn="0" w:lastColumn="0" w:oddVBand="0" w:evenVBand="0" w:oddHBand="0" w:evenHBand="0" w:firstRowFirstColumn="0" w:firstRowLastColumn="0" w:lastRowFirstColumn="0" w:lastRowLastColumn="0"/>
            </w:pPr>
            <w:r>
              <w:t>Text</w:t>
            </w:r>
          </w:p>
        </w:tc>
      </w:tr>
      <w:tr w:rsidR="00C245DA" w14:paraId="2FC65CFD"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34D13C5F" w14:textId="237DC6EE" w:rsidR="00C245DA" w:rsidRDefault="00C245DA" w:rsidP="0022457B">
            <w:pPr>
              <w:jc w:val="right"/>
            </w:pPr>
            <w:r>
              <w:t>1</w:t>
            </w:r>
          </w:p>
        </w:tc>
        <w:tc>
          <w:tcPr>
            <w:tcW w:w="8660" w:type="dxa"/>
          </w:tcPr>
          <w:p w14:paraId="5A05E8F1" w14:textId="19682DCE" w:rsidR="00C245DA" w:rsidRDefault="00C245DA" w:rsidP="00C245DA">
            <w:pPr>
              <w:cnfStyle w:val="000000000000" w:firstRow="0" w:lastRow="0" w:firstColumn="0" w:lastColumn="0" w:oddVBand="0" w:evenVBand="0" w:oddHBand="0" w:evenHBand="0" w:firstRowFirstColumn="0" w:firstRowLastColumn="0" w:lastRowFirstColumn="0" w:lastRowLastColumn="0"/>
            </w:pPr>
            <w:r w:rsidRPr="00765B03">
              <w:t>Less</w:t>
            </w:r>
            <w:r w:rsidR="00FD083E">
              <w:t xml:space="preserve"> </w:t>
            </w:r>
            <w:r w:rsidRPr="00765B03">
              <w:t>than</w:t>
            </w:r>
            <w:r w:rsidR="00FD083E">
              <w:t xml:space="preserve"> </w:t>
            </w:r>
            <w:r>
              <w:t>g</w:t>
            </w:r>
            <w:r w:rsidRPr="00765B03">
              <w:t>rade</w:t>
            </w:r>
            <w:r w:rsidR="00FD083E">
              <w:t xml:space="preserve"> </w:t>
            </w:r>
            <w:r w:rsidRPr="00765B03">
              <w:t>5</w:t>
            </w:r>
          </w:p>
        </w:tc>
      </w:tr>
      <w:tr w:rsidR="00C245DA" w14:paraId="0CCC8FBD"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0AA5F424" w14:textId="1EB2ED3A" w:rsidR="00C245DA" w:rsidRDefault="00C245DA" w:rsidP="0022457B">
            <w:pPr>
              <w:jc w:val="right"/>
            </w:pPr>
            <w:r>
              <w:t>2</w:t>
            </w:r>
          </w:p>
        </w:tc>
        <w:tc>
          <w:tcPr>
            <w:tcW w:w="8660" w:type="dxa"/>
          </w:tcPr>
          <w:p w14:paraId="1B93B67D" w14:textId="601333F1" w:rsidR="00C245DA" w:rsidRPr="00765B03" w:rsidRDefault="00C245DA" w:rsidP="00C245DA">
            <w:pPr>
              <w:cnfStyle w:val="000000000000" w:firstRow="0" w:lastRow="0" w:firstColumn="0" w:lastColumn="0" w:oddVBand="0" w:evenVBand="0" w:oddHBand="0" w:evenHBand="0" w:firstRowFirstColumn="0" w:firstRowLastColumn="0" w:lastRowFirstColumn="0" w:lastRowLastColumn="0"/>
            </w:pPr>
            <w:r w:rsidRPr="00765B03">
              <w:t>Grades</w:t>
            </w:r>
            <w:r w:rsidR="00FD083E">
              <w:t xml:space="preserve"> </w:t>
            </w:r>
            <w:r w:rsidRPr="00765B03">
              <w:t>5-6</w:t>
            </w:r>
          </w:p>
        </w:tc>
      </w:tr>
      <w:tr w:rsidR="00C245DA" w14:paraId="7705741A"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12A9059B" w14:textId="274403A8" w:rsidR="00C245DA" w:rsidRDefault="00C245DA" w:rsidP="0022457B">
            <w:pPr>
              <w:jc w:val="right"/>
            </w:pPr>
            <w:r w:rsidRPr="00765B03">
              <w:t>3</w:t>
            </w:r>
          </w:p>
        </w:tc>
        <w:tc>
          <w:tcPr>
            <w:tcW w:w="8660" w:type="dxa"/>
          </w:tcPr>
          <w:p w14:paraId="7948C048" w14:textId="6A1E4A6D" w:rsidR="00C245DA" w:rsidRPr="00765B03" w:rsidRDefault="00C245DA" w:rsidP="00C245DA">
            <w:pPr>
              <w:cnfStyle w:val="000000000000" w:firstRow="0" w:lastRow="0" w:firstColumn="0" w:lastColumn="0" w:oddVBand="0" w:evenVBand="0" w:oddHBand="0" w:evenHBand="0" w:firstRowFirstColumn="0" w:firstRowLastColumn="0" w:lastRowFirstColumn="0" w:lastRowLastColumn="0"/>
            </w:pPr>
            <w:r w:rsidRPr="00765B03">
              <w:t>Grades</w:t>
            </w:r>
            <w:r w:rsidR="00FD083E">
              <w:t xml:space="preserve"> </w:t>
            </w:r>
            <w:r w:rsidRPr="00765B03">
              <w:t>7-8</w:t>
            </w:r>
          </w:p>
        </w:tc>
      </w:tr>
      <w:tr w:rsidR="00C245DA" w14:paraId="6D0FB069"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1790BBA6" w14:textId="0DEF9712" w:rsidR="00C245DA" w:rsidRPr="00765B03" w:rsidRDefault="00C245DA" w:rsidP="0022457B">
            <w:pPr>
              <w:jc w:val="right"/>
            </w:pPr>
            <w:r>
              <w:t>4</w:t>
            </w:r>
          </w:p>
        </w:tc>
        <w:tc>
          <w:tcPr>
            <w:tcW w:w="8660" w:type="dxa"/>
          </w:tcPr>
          <w:p w14:paraId="267B8E52" w14:textId="3415028F" w:rsidR="00C245DA" w:rsidRPr="00765B03" w:rsidRDefault="00C245DA" w:rsidP="00C245DA">
            <w:pPr>
              <w:cnfStyle w:val="000000000000" w:firstRow="0" w:lastRow="0" w:firstColumn="0" w:lastColumn="0" w:oddVBand="0" w:evenVBand="0" w:oddHBand="0" w:evenHBand="0" w:firstRowFirstColumn="0" w:firstRowLastColumn="0" w:lastRowFirstColumn="0" w:lastRowLastColumn="0"/>
            </w:pPr>
            <w:r>
              <w:t>Grades</w:t>
            </w:r>
            <w:r w:rsidR="00FD083E">
              <w:t xml:space="preserve"> </w:t>
            </w:r>
            <w:r>
              <w:t>9-11</w:t>
            </w:r>
          </w:p>
        </w:tc>
      </w:tr>
      <w:tr w:rsidR="00C245DA" w14:paraId="77E143F9"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27D535C5" w14:textId="17F9B1B4" w:rsidR="00C245DA" w:rsidRDefault="00C245DA" w:rsidP="0022457B">
            <w:pPr>
              <w:jc w:val="right"/>
            </w:pPr>
            <w:r>
              <w:t>5</w:t>
            </w:r>
          </w:p>
        </w:tc>
        <w:tc>
          <w:tcPr>
            <w:tcW w:w="8660" w:type="dxa"/>
          </w:tcPr>
          <w:p w14:paraId="397C7D57" w14:textId="7135BEA8" w:rsidR="00C245DA" w:rsidRDefault="00C245DA" w:rsidP="00C245DA">
            <w:pPr>
              <w:cnfStyle w:val="000000000000" w:firstRow="0" w:lastRow="0" w:firstColumn="0" w:lastColumn="0" w:oddVBand="0" w:evenVBand="0" w:oddHBand="0" w:evenHBand="0" w:firstRowFirstColumn="0" w:firstRowLastColumn="0" w:lastRowFirstColumn="0" w:lastRowLastColumn="0"/>
            </w:pPr>
            <w:r>
              <w:t>Grade</w:t>
            </w:r>
            <w:r w:rsidR="00FD083E">
              <w:t xml:space="preserve"> </w:t>
            </w:r>
            <w:r>
              <w:t>12</w:t>
            </w:r>
          </w:p>
        </w:tc>
      </w:tr>
      <w:tr w:rsidR="00C245DA" w14:paraId="577D8F5A"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2B83A52" w14:textId="06F15920" w:rsidR="00C245DA" w:rsidRDefault="00C245DA" w:rsidP="0022457B">
            <w:pPr>
              <w:jc w:val="right"/>
            </w:pPr>
            <w:r>
              <w:t>6</w:t>
            </w:r>
          </w:p>
        </w:tc>
        <w:tc>
          <w:tcPr>
            <w:tcW w:w="8660" w:type="dxa"/>
          </w:tcPr>
          <w:p w14:paraId="30A2254C" w14:textId="75ECBC13" w:rsidR="00C245DA" w:rsidRDefault="00C245DA" w:rsidP="00C245DA">
            <w:pPr>
              <w:cnfStyle w:val="000000000000" w:firstRow="0" w:lastRow="0" w:firstColumn="0" w:lastColumn="0" w:oddVBand="0" w:evenVBand="0" w:oddHBand="0" w:evenHBand="0" w:firstRowFirstColumn="0" w:firstRowLastColumn="0" w:lastRowFirstColumn="0" w:lastRowLastColumn="0"/>
            </w:pPr>
            <w:r w:rsidRPr="00765B03">
              <w:t>School</w:t>
            </w:r>
            <w:r w:rsidR="00FD083E">
              <w:t xml:space="preserve"> </w:t>
            </w:r>
            <w:r w:rsidRPr="00765B03">
              <w:t>program</w:t>
            </w:r>
            <w:r w:rsidR="00FD083E">
              <w:t xml:space="preserve"> </w:t>
            </w:r>
            <w:r w:rsidRPr="00765B03">
              <w:t>does</w:t>
            </w:r>
            <w:r w:rsidR="00FD083E">
              <w:t xml:space="preserve"> </w:t>
            </w:r>
            <w:r w:rsidRPr="00765B03">
              <w:t>not</w:t>
            </w:r>
            <w:r w:rsidR="00FD083E">
              <w:t xml:space="preserve"> </w:t>
            </w:r>
            <w:r w:rsidRPr="00765B03">
              <w:t>have</w:t>
            </w:r>
            <w:r w:rsidR="00FD083E">
              <w:t xml:space="preserve"> </w:t>
            </w:r>
            <w:r w:rsidRPr="00765B03">
              <w:t>grade</w:t>
            </w:r>
            <w:r w:rsidR="00FD083E">
              <w:t xml:space="preserve"> </w:t>
            </w:r>
            <w:r w:rsidRPr="00765B03">
              <w:t>levels</w:t>
            </w:r>
            <w:r w:rsidR="00FD083E">
              <w:t xml:space="preserve"> </w:t>
            </w:r>
          </w:p>
        </w:tc>
      </w:tr>
      <w:tr w:rsidR="00C245DA" w14:paraId="4977F6F4"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1039532C" w14:textId="1A49D406" w:rsidR="00C245DA" w:rsidRDefault="00C245DA" w:rsidP="0022457B">
            <w:pPr>
              <w:jc w:val="right"/>
            </w:pPr>
            <w:r>
              <w:t>7</w:t>
            </w:r>
          </w:p>
        </w:tc>
        <w:tc>
          <w:tcPr>
            <w:tcW w:w="8660" w:type="dxa"/>
          </w:tcPr>
          <w:p w14:paraId="02386B45" w14:textId="1D57AB72" w:rsidR="00C245DA" w:rsidRPr="00765B03" w:rsidRDefault="00C245DA" w:rsidP="00C245DA">
            <w:pPr>
              <w:cnfStyle w:val="000000000000" w:firstRow="0" w:lastRow="0" w:firstColumn="0" w:lastColumn="0" w:oddVBand="0" w:evenVBand="0" w:oddHBand="0" w:evenHBand="0" w:firstRowFirstColumn="0" w:firstRowLastColumn="0" w:lastRowFirstColumn="0" w:lastRowLastColumn="0"/>
            </w:pPr>
            <w:r w:rsidRPr="00765B03">
              <w:t>GED</w:t>
            </w:r>
          </w:p>
        </w:tc>
      </w:tr>
      <w:tr w:rsidR="00C245DA" w14:paraId="38F06052"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0C603532" w14:textId="78AC0A12" w:rsidR="00C245DA" w:rsidRDefault="00C245DA" w:rsidP="0022457B">
            <w:pPr>
              <w:jc w:val="right"/>
            </w:pPr>
            <w:r>
              <w:t>10</w:t>
            </w:r>
          </w:p>
        </w:tc>
        <w:tc>
          <w:tcPr>
            <w:tcW w:w="8660" w:type="dxa"/>
          </w:tcPr>
          <w:p w14:paraId="61E568BF" w14:textId="6910CCDF" w:rsidR="00C245DA" w:rsidRPr="00765B03" w:rsidRDefault="00C245DA" w:rsidP="00C245DA">
            <w:pPr>
              <w:cnfStyle w:val="000000000000" w:firstRow="0" w:lastRow="0" w:firstColumn="0" w:lastColumn="0" w:oddVBand="0" w:evenVBand="0" w:oddHBand="0" w:evenHBand="0" w:firstRowFirstColumn="0" w:firstRowLastColumn="0" w:lastRowFirstColumn="0" w:lastRowLastColumn="0"/>
            </w:pPr>
            <w:r w:rsidRPr="00765B03">
              <w:t>Some</w:t>
            </w:r>
            <w:r w:rsidR="00FD083E">
              <w:t xml:space="preserve"> </w:t>
            </w:r>
            <w:r w:rsidRPr="00765B03">
              <w:t>college</w:t>
            </w:r>
          </w:p>
        </w:tc>
      </w:tr>
      <w:tr w:rsidR="00B67E90" w14:paraId="4F824792" w14:textId="77777777" w:rsidTr="00B67E90">
        <w:trPr>
          <w:cantSplit/>
          <w:ins w:id="729" w:author="Molly McEvilley" w:date="2016-07-08T07:11:00Z"/>
        </w:trPr>
        <w:tc>
          <w:tcPr>
            <w:cnfStyle w:val="001000000000" w:firstRow="0" w:lastRow="0" w:firstColumn="1" w:lastColumn="0" w:oddVBand="0" w:evenVBand="0" w:oddHBand="0" w:evenHBand="0" w:firstRowFirstColumn="0" w:firstRowLastColumn="0" w:lastRowFirstColumn="0" w:lastRowLastColumn="0"/>
            <w:tcW w:w="785" w:type="dxa"/>
            <w:vAlign w:val="center"/>
          </w:tcPr>
          <w:p w14:paraId="0C3ED503" w14:textId="185E7FD2" w:rsidR="00B67E90" w:rsidRDefault="00B67E90" w:rsidP="00B67E90">
            <w:pPr>
              <w:jc w:val="right"/>
              <w:rPr>
                <w:ins w:id="730" w:author="Molly McEvilley" w:date="2016-07-08T07:11:00Z"/>
              </w:rPr>
            </w:pPr>
            <w:ins w:id="731" w:author="Molly McEvilley" w:date="2016-07-08T07:12:00Z">
              <w:r w:rsidRPr="00CC740C">
                <w:rPr>
                  <w:rFonts w:ascii="Calibri" w:hAnsi="Calibri"/>
                </w:rPr>
                <w:t>11</w:t>
              </w:r>
            </w:ins>
          </w:p>
        </w:tc>
        <w:tc>
          <w:tcPr>
            <w:tcW w:w="8660" w:type="dxa"/>
            <w:vAlign w:val="center"/>
          </w:tcPr>
          <w:p w14:paraId="617E90B5" w14:textId="73302092" w:rsidR="00B67E90" w:rsidRDefault="00B67E90" w:rsidP="00B67E90">
            <w:pPr>
              <w:cnfStyle w:val="000000000000" w:firstRow="0" w:lastRow="0" w:firstColumn="0" w:lastColumn="0" w:oddVBand="0" w:evenVBand="0" w:oddHBand="0" w:evenHBand="0" w:firstRowFirstColumn="0" w:firstRowLastColumn="0" w:lastRowFirstColumn="0" w:lastRowLastColumn="0"/>
              <w:rPr>
                <w:ins w:id="732" w:author="Molly McEvilley" w:date="2016-07-08T07:11:00Z"/>
              </w:rPr>
            </w:pPr>
            <w:ins w:id="733" w:author="Molly McEvilley" w:date="2016-07-08T07:12:00Z">
              <w:r w:rsidRPr="00CC740C">
                <w:rPr>
                  <w:rFonts w:ascii="Calibri" w:hAnsi="Calibri"/>
                </w:rPr>
                <w:t>Associate’s degree</w:t>
              </w:r>
            </w:ins>
          </w:p>
        </w:tc>
      </w:tr>
      <w:tr w:rsidR="00B67E90" w14:paraId="7CF12ED1" w14:textId="77777777" w:rsidTr="00B67E90">
        <w:trPr>
          <w:cantSplit/>
          <w:ins w:id="734" w:author="Molly McEvilley" w:date="2016-07-08T07:11:00Z"/>
        </w:trPr>
        <w:tc>
          <w:tcPr>
            <w:cnfStyle w:val="001000000000" w:firstRow="0" w:lastRow="0" w:firstColumn="1" w:lastColumn="0" w:oddVBand="0" w:evenVBand="0" w:oddHBand="0" w:evenHBand="0" w:firstRowFirstColumn="0" w:firstRowLastColumn="0" w:lastRowFirstColumn="0" w:lastRowLastColumn="0"/>
            <w:tcW w:w="785" w:type="dxa"/>
            <w:vAlign w:val="center"/>
          </w:tcPr>
          <w:p w14:paraId="0B759BA5" w14:textId="49CDB1F0" w:rsidR="00B67E90" w:rsidRDefault="00B67E90" w:rsidP="00B67E90">
            <w:pPr>
              <w:jc w:val="right"/>
              <w:rPr>
                <w:ins w:id="735" w:author="Molly McEvilley" w:date="2016-07-08T07:11:00Z"/>
              </w:rPr>
            </w:pPr>
            <w:ins w:id="736" w:author="Molly McEvilley" w:date="2016-07-08T07:12:00Z">
              <w:r w:rsidRPr="00CC740C">
                <w:rPr>
                  <w:rFonts w:ascii="Calibri" w:hAnsi="Calibri"/>
                </w:rPr>
                <w:t>12</w:t>
              </w:r>
            </w:ins>
          </w:p>
        </w:tc>
        <w:tc>
          <w:tcPr>
            <w:tcW w:w="8660" w:type="dxa"/>
            <w:vAlign w:val="center"/>
          </w:tcPr>
          <w:p w14:paraId="39E0B79F" w14:textId="6682FA6A" w:rsidR="00B67E90" w:rsidRDefault="00B67E90" w:rsidP="00B67E90">
            <w:pPr>
              <w:cnfStyle w:val="000000000000" w:firstRow="0" w:lastRow="0" w:firstColumn="0" w:lastColumn="0" w:oddVBand="0" w:evenVBand="0" w:oddHBand="0" w:evenHBand="0" w:firstRowFirstColumn="0" w:firstRowLastColumn="0" w:lastRowFirstColumn="0" w:lastRowLastColumn="0"/>
              <w:rPr>
                <w:ins w:id="737" w:author="Molly McEvilley" w:date="2016-07-08T07:11:00Z"/>
              </w:rPr>
            </w:pPr>
            <w:ins w:id="738" w:author="Molly McEvilley" w:date="2016-07-08T07:12:00Z">
              <w:r w:rsidRPr="00CC740C">
                <w:rPr>
                  <w:rFonts w:ascii="Calibri" w:hAnsi="Calibri"/>
                </w:rPr>
                <w:t>Bachelor’s degree</w:t>
              </w:r>
            </w:ins>
          </w:p>
        </w:tc>
      </w:tr>
      <w:tr w:rsidR="00B67E90" w14:paraId="51A5E342" w14:textId="77777777" w:rsidTr="00B67E90">
        <w:trPr>
          <w:cantSplit/>
          <w:ins w:id="739" w:author="Molly McEvilley" w:date="2016-07-08T07:11:00Z"/>
        </w:trPr>
        <w:tc>
          <w:tcPr>
            <w:cnfStyle w:val="001000000000" w:firstRow="0" w:lastRow="0" w:firstColumn="1" w:lastColumn="0" w:oddVBand="0" w:evenVBand="0" w:oddHBand="0" w:evenHBand="0" w:firstRowFirstColumn="0" w:firstRowLastColumn="0" w:lastRowFirstColumn="0" w:lastRowLastColumn="0"/>
            <w:tcW w:w="785" w:type="dxa"/>
            <w:vAlign w:val="center"/>
          </w:tcPr>
          <w:p w14:paraId="0124D59C" w14:textId="340CB4DB" w:rsidR="00B67E90" w:rsidRDefault="00B67E90" w:rsidP="00B67E90">
            <w:pPr>
              <w:jc w:val="right"/>
              <w:rPr>
                <w:ins w:id="740" w:author="Molly McEvilley" w:date="2016-07-08T07:11:00Z"/>
              </w:rPr>
            </w:pPr>
            <w:ins w:id="741" w:author="Molly McEvilley" w:date="2016-07-08T07:12:00Z">
              <w:r w:rsidRPr="00CC740C">
                <w:rPr>
                  <w:rFonts w:ascii="Calibri" w:hAnsi="Calibri"/>
                </w:rPr>
                <w:t>13</w:t>
              </w:r>
            </w:ins>
          </w:p>
        </w:tc>
        <w:tc>
          <w:tcPr>
            <w:tcW w:w="8660" w:type="dxa"/>
            <w:vAlign w:val="center"/>
          </w:tcPr>
          <w:p w14:paraId="7D236350" w14:textId="1A6F1F33" w:rsidR="00B67E90" w:rsidRDefault="00B67E90" w:rsidP="00B67E90">
            <w:pPr>
              <w:cnfStyle w:val="000000000000" w:firstRow="0" w:lastRow="0" w:firstColumn="0" w:lastColumn="0" w:oddVBand="0" w:evenVBand="0" w:oddHBand="0" w:evenHBand="0" w:firstRowFirstColumn="0" w:firstRowLastColumn="0" w:lastRowFirstColumn="0" w:lastRowLastColumn="0"/>
              <w:rPr>
                <w:ins w:id="742" w:author="Molly McEvilley" w:date="2016-07-08T07:11:00Z"/>
              </w:rPr>
            </w:pPr>
            <w:ins w:id="743" w:author="Molly McEvilley" w:date="2016-07-08T07:12:00Z">
              <w:r w:rsidRPr="00CC740C">
                <w:rPr>
                  <w:rFonts w:ascii="Calibri" w:hAnsi="Calibri"/>
                </w:rPr>
                <w:t>Graduate degree</w:t>
              </w:r>
            </w:ins>
          </w:p>
        </w:tc>
      </w:tr>
      <w:tr w:rsidR="00B67E90" w14:paraId="53754599" w14:textId="77777777" w:rsidTr="00B67E90">
        <w:trPr>
          <w:cantSplit/>
          <w:ins w:id="744" w:author="Molly McEvilley" w:date="2016-07-08T07:11:00Z"/>
        </w:trPr>
        <w:tc>
          <w:tcPr>
            <w:cnfStyle w:val="001000000000" w:firstRow="0" w:lastRow="0" w:firstColumn="1" w:lastColumn="0" w:oddVBand="0" w:evenVBand="0" w:oddHBand="0" w:evenHBand="0" w:firstRowFirstColumn="0" w:firstRowLastColumn="0" w:lastRowFirstColumn="0" w:lastRowLastColumn="0"/>
            <w:tcW w:w="785" w:type="dxa"/>
            <w:vAlign w:val="center"/>
          </w:tcPr>
          <w:p w14:paraId="570AAE56" w14:textId="114836E8" w:rsidR="00B67E90" w:rsidRDefault="00B67E90" w:rsidP="00B67E90">
            <w:pPr>
              <w:jc w:val="right"/>
              <w:rPr>
                <w:ins w:id="745" w:author="Molly McEvilley" w:date="2016-07-08T07:11:00Z"/>
              </w:rPr>
            </w:pPr>
            <w:ins w:id="746" w:author="Molly McEvilley" w:date="2016-07-08T07:12:00Z">
              <w:r w:rsidRPr="00CC740C">
                <w:rPr>
                  <w:rFonts w:ascii="Calibri" w:hAnsi="Calibri"/>
                </w:rPr>
                <w:t>14</w:t>
              </w:r>
            </w:ins>
          </w:p>
        </w:tc>
        <w:tc>
          <w:tcPr>
            <w:tcW w:w="8660" w:type="dxa"/>
            <w:vAlign w:val="center"/>
          </w:tcPr>
          <w:p w14:paraId="4FCF0164" w14:textId="28B70BB0" w:rsidR="00B67E90" w:rsidRPr="00765B03" w:rsidRDefault="00B67E90" w:rsidP="00B67E90">
            <w:pPr>
              <w:cnfStyle w:val="000000000000" w:firstRow="0" w:lastRow="0" w:firstColumn="0" w:lastColumn="0" w:oddVBand="0" w:evenVBand="0" w:oddHBand="0" w:evenHBand="0" w:firstRowFirstColumn="0" w:firstRowLastColumn="0" w:lastRowFirstColumn="0" w:lastRowLastColumn="0"/>
              <w:rPr>
                <w:ins w:id="747" w:author="Molly McEvilley" w:date="2016-07-08T07:11:00Z"/>
              </w:rPr>
            </w:pPr>
            <w:ins w:id="748" w:author="Molly McEvilley" w:date="2016-07-08T07:12:00Z">
              <w:r w:rsidRPr="00CC740C">
                <w:rPr>
                  <w:rFonts w:ascii="Calibri" w:hAnsi="Calibri"/>
                </w:rPr>
                <w:t>Vocational certification</w:t>
              </w:r>
            </w:ins>
          </w:p>
        </w:tc>
      </w:tr>
      <w:tr w:rsidR="00C245DA" w14:paraId="30C27A7F"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0E445D1" w14:textId="2FE22751" w:rsidR="00C245DA" w:rsidRDefault="00C245DA" w:rsidP="0022457B">
            <w:pPr>
              <w:jc w:val="right"/>
            </w:pPr>
            <w:r w:rsidRPr="00765B03">
              <w:t>8</w:t>
            </w:r>
          </w:p>
        </w:tc>
        <w:tc>
          <w:tcPr>
            <w:tcW w:w="8660" w:type="dxa"/>
          </w:tcPr>
          <w:p w14:paraId="005750C6" w14:textId="0CD0B7FE" w:rsidR="00C245DA" w:rsidRPr="00765B03" w:rsidRDefault="00C245DA" w:rsidP="00C245DA">
            <w:pPr>
              <w:cnfStyle w:val="000000000000" w:firstRow="0" w:lastRow="0" w:firstColumn="0" w:lastColumn="0" w:oddVBand="0" w:evenVBand="0" w:oddHBand="0" w:evenHBand="0" w:firstRowFirstColumn="0" w:firstRowLastColumn="0" w:lastRowFirstColumn="0" w:lastRowLastColumn="0"/>
            </w:pPr>
            <w:r w:rsidRPr="00765B03">
              <w:t>Client</w:t>
            </w:r>
            <w:r w:rsidR="00FD083E">
              <w:t xml:space="preserve"> </w:t>
            </w:r>
            <w:r w:rsidRPr="00765B03">
              <w:t>doesn’t</w:t>
            </w:r>
            <w:r w:rsidR="00FD083E">
              <w:t xml:space="preserve"> </w:t>
            </w:r>
            <w:r w:rsidRPr="00765B03">
              <w:t>know</w:t>
            </w:r>
          </w:p>
        </w:tc>
      </w:tr>
      <w:tr w:rsidR="00C245DA" w14:paraId="68068F97"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0384D5F" w14:textId="5EBF8C90" w:rsidR="00C245DA" w:rsidRPr="00765B03" w:rsidRDefault="00C245DA" w:rsidP="0022457B">
            <w:pPr>
              <w:jc w:val="right"/>
            </w:pPr>
            <w:r w:rsidRPr="00765B03">
              <w:t>9</w:t>
            </w:r>
          </w:p>
        </w:tc>
        <w:tc>
          <w:tcPr>
            <w:tcW w:w="8660" w:type="dxa"/>
          </w:tcPr>
          <w:p w14:paraId="4AFD071C" w14:textId="33DAD0B1" w:rsidR="00C245DA" w:rsidRPr="00765B03" w:rsidRDefault="00C245DA" w:rsidP="00C245DA">
            <w:pPr>
              <w:cnfStyle w:val="000000000000" w:firstRow="0" w:lastRow="0" w:firstColumn="0" w:lastColumn="0" w:oddVBand="0" w:evenVBand="0" w:oddHBand="0" w:evenHBand="0" w:firstRowFirstColumn="0" w:firstRowLastColumn="0" w:lastRowFirstColumn="0" w:lastRowLastColumn="0"/>
            </w:pPr>
            <w:r w:rsidRPr="00765B03">
              <w:t>Client</w:t>
            </w:r>
            <w:r w:rsidR="00FD083E">
              <w:t xml:space="preserve"> </w:t>
            </w:r>
            <w:r w:rsidRPr="00765B03">
              <w:t>refused</w:t>
            </w:r>
          </w:p>
        </w:tc>
      </w:tr>
      <w:tr w:rsidR="00C245DA" w14:paraId="63D0EE77"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69DCF6EA" w14:textId="61593EB1" w:rsidR="00C245DA" w:rsidRPr="00765B03" w:rsidRDefault="00C245DA" w:rsidP="0022457B">
            <w:pPr>
              <w:jc w:val="right"/>
            </w:pPr>
            <w:r>
              <w:t>99</w:t>
            </w:r>
          </w:p>
        </w:tc>
        <w:tc>
          <w:tcPr>
            <w:tcW w:w="8660" w:type="dxa"/>
          </w:tcPr>
          <w:p w14:paraId="5CF95223" w14:textId="642BFB90" w:rsidR="00C245DA" w:rsidRPr="00765B03" w:rsidRDefault="00C245DA" w:rsidP="00C245DA">
            <w:pPr>
              <w:cnfStyle w:val="000000000000" w:firstRow="0" w:lastRow="0" w:firstColumn="0" w:lastColumn="0" w:oddVBand="0" w:evenVBand="0" w:oddHBand="0" w:evenHBand="0" w:firstRowFirstColumn="0" w:firstRowLastColumn="0" w:lastRowFirstColumn="0" w:lastRowLastColumn="0"/>
            </w:pPr>
            <w:r w:rsidRPr="00765B03">
              <w:t>Data</w:t>
            </w:r>
            <w:r w:rsidR="00FD083E">
              <w:t xml:space="preserve"> </w:t>
            </w:r>
            <w:r w:rsidRPr="00765B03">
              <w:t>not</w:t>
            </w:r>
            <w:r w:rsidR="00FD083E">
              <w:t xml:space="preserve"> </w:t>
            </w:r>
            <w:r w:rsidRPr="00765B03">
              <w:t>collected</w:t>
            </w:r>
          </w:p>
        </w:tc>
      </w:tr>
    </w:tbl>
    <w:p w14:paraId="4A155121" w14:textId="77777777" w:rsidR="00C245DA" w:rsidRDefault="00C245DA" w:rsidP="009D5E69"/>
    <w:p w14:paraId="64F8C3DC" w14:textId="70F5E0AB" w:rsidR="00C245DA" w:rsidRDefault="00C245DA" w:rsidP="00C245DA">
      <w:pPr>
        <w:pStyle w:val="Heading2"/>
      </w:pPr>
      <w:bookmarkStart w:id="749" w:name="_4.25.1_SchoolStatus"/>
      <w:bookmarkStart w:id="750" w:name="_Toc430693302"/>
      <w:bookmarkEnd w:id="749"/>
      <w:r>
        <w:t>4.25.1</w:t>
      </w:r>
      <w:r>
        <w:tab/>
        <w:t>SchoolStatus</w:t>
      </w:r>
      <w:bookmarkEnd w:id="750"/>
    </w:p>
    <w:tbl>
      <w:tblPr>
        <w:tblStyle w:val="GridTable1Light-Accent11"/>
        <w:tblW w:w="9445" w:type="dxa"/>
        <w:tblLook w:val="04A0" w:firstRow="1" w:lastRow="0" w:firstColumn="1" w:lastColumn="0" w:noHBand="0" w:noVBand="1"/>
      </w:tblPr>
      <w:tblGrid>
        <w:gridCol w:w="785"/>
        <w:gridCol w:w="8660"/>
      </w:tblGrid>
      <w:tr w:rsidR="00C245DA" w14:paraId="1A724109"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tcPr>
          <w:p w14:paraId="1402E625" w14:textId="77777777" w:rsidR="00C245DA" w:rsidRDefault="00C245DA" w:rsidP="0022457B">
            <w:pPr>
              <w:jc w:val="right"/>
            </w:pPr>
            <w:r>
              <w:t>Value</w:t>
            </w:r>
          </w:p>
        </w:tc>
        <w:tc>
          <w:tcPr>
            <w:tcW w:w="8660" w:type="dxa"/>
          </w:tcPr>
          <w:p w14:paraId="4E43CF3D" w14:textId="77777777" w:rsidR="00C245DA" w:rsidRDefault="00C245DA" w:rsidP="000444C7">
            <w:pPr>
              <w:cnfStyle w:val="100000000000" w:firstRow="1" w:lastRow="0" w:firstColumn="0" w:lastColumn="0" w:oddVBand="0" w:evenVBand="0" w:oddHBand="0" w:evenHBand="0" w:firstRowFirstColumn="0" w:firstRowLastColumn="0" w:lastRowFirstColumn="0" w:lastRowLastColumn="0"/>
            </w:pPr>
            <w:r>
              <w:t>Text</w:t>
            </w:r>
          </w:p>
        </w:tc>
      </w:tr>
      <w:tr w:rsidR="00C245DA" w14:paraId="357B3BFE"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2C35C2FF" w14:textId="39A385F8" w:rsidR="00C245DA" w:rsidRDefault="00C245DA" w:rsidP="0022457B">
            <w:pPr>
              <w:jc w:val="right"/>
            </w:pPr>
            <w:r>
              <w:t>1</w:t>
            </w:r>
          </w:p>
        </w:tc>
        <w:tc>
          <w:tcPr>
            <w:tcW w:w="8660" w:type="dxa"/>
          </w:tcPr>
          <w:p w14:paraId="25868A7A" w14:textId="042A3893" w:rsidR="00C245DA" w:rsidRDefault="00C245DA" w:rsidP="00C245DA">
            <w:pPr>
              <w:cnfStyle w:val="000000000000" w:firstRow="0" w:lastRow="0" w:firstColumn="0" w:lastColumn="0" w:oddVBand="0" w:evenVBand="0" w:oddHBand="0" w:evenHBand="0" w:firstRowFirstColumn="0" w:firstRowLastColumn="0" w:lastRowFirstColumn="0" w:lastRowLastColumn="0"/>
            </w:pPr>
            <w:r w:rsidRPr="00EA3BD2">
              <w:t>Attending</w:t>
            </w:r>
            <w:r w:rsidR="00FD083E">
              <w:t xml:space="preserve"> </w:t>
            </w:r>
            <w:r w:rsidRPr="00EA3BD2">
              <w:t>school</w:t>
            </w:r>
            <w:r w:rsidR="00FD083E">
              <w:t xml:space="preserve"> </w:t>
            </w:r>
            <w:r w:rsidRPr="00EA3BD2">
              <w:t>regularly</w:t>
            </w:r>
          </w:p>
        </w:tc>
      </w:tr>
      <w:tr w:rsidR="00C245DA" w14:paraId="58CC83D4"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A069C32" w14:textId="38EA52ED" w:rsidR="00C245DA" w:rsidRDefault="00C245DA" w:rsidP="0022457B">
            <w:pPr>
              <w:jc w:val="right"/>
            </w:pPr>
            <w:r>
              <w:t>2</w:t>
            </w:r>
          </w:p>
        </w:tc>
        <w:tc>
          <w:tcPr>
            <w:tcW w:w="8660" w:type="dxa"/>
          </w:tcPr>
          <w:p w14:paraId="7AA2F637" w14:textId="226DE473" w:rsidR="00C245DA" w:rsidRPr="00EA3BD2" w:rsidRDefault="00C245DA" w:rsidP="00C245DA">
            <w:pPr>
              <w:cnfStyle w:val="000000000000" w:firstRow="0" w:lastRow="0" w:firstColumn="0" w:lastColumn="0" w:oddVBand="0" w:evenVBand="0" w:oddHBand="0" w:evenHBand="0" w:firstRowFirstColumn="0" w:firstRowLastColumn="0" w:lastRowFirstColumn="0" w:lastRowLastColumn="0"/>
            </w:pPr>
            <w:r w:rsidRPr="00EA3BD2">
              <w:t>Attending</w:t>
            </w:r>
            <w:r w:rsidR="00FD083E">
              <w:t xml:space="preserve"> </w:t>
            </w:r>
            <w:r w:rsidRPr="00EA3BD2">
              <w:t>school</w:t>
            </w:r>
            <w:r w:rsidR="00FD083E">
              <w:t xml:space="preserve"> </w:t>
            </w:r>
            <w:r w:rsidRPr="00EA3BD2">
              <w:t>irregularly</w:t>
            </w:r>
          </w:p>
        </w:tc>
      </w:tr>
      <w:tr w:rsidR="00C245DA" w14:paraId="10AE7691"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0FDBCEAA" w14:textId="1007439D" w:rsidR="00C245DA" w:rsidRDefault="00C245DA" w:rsidP="0022457B">
            <w:pPr>
              <w:jc w:val="right"/>
            </w:pPr>
            <w:r>
              <w:t>3</w:t>
            </w:r>
          </w:p>
        </w:tc>
        <w:tc>
          <w:tcPr>
            <w:tcW w:w="8660" w:type="dxa"/>
          </w:tcPr>
          <w:p w14:paraId="7E940C72" w14:textId="215B2402" w:rsidR="00C245DA" w:rsidRPr="00EA3BD2" w:rsidRDefault="00C245DA" w:rsidP="00C245DA">
            <w:pPr>
              <w:cnfStyle w:val="000000000000" w:firstRow="0" w:lastRow="0" w:firstColumn="0" w:lastColumn="0" w:oddVBand="0" w:evenVBand="0" w:oddHBand="0" w:evenHBand="0" w:firstRowFirstColumn="0" w:firstRowLastColumn="0" w:lastRowFirstColumn="0" w:lastRowLastColumn="0"/>
            </w:pPr>
            <w:r w:rsidRPr="00EA3BD2">
              <w:t>Graduated</w:t>
            </w:r>
            <w:r w:rsidR="00FD083E">
              <w:t xml:space="preserve"> </w:t>
            </w:r>
            <w:r w:rsidRPr="00EA3BD2">
              <w:t>from</w:t>
            </w:r>
            <w:r w:rsidR="00FD083E">
              <w:t xml:space="preserve"> </w:t>
            </w:r>
            <w:r w:rsidRPr="00EA3BD2">
              <w:t>high</w:t>
            </w:r>
            <w:r w:rsidR="00FD083E">
              <w:t xml:space="preserve"> </w:t>
            </w:r>
            <w:r w:rsidRPr="00EA3BD2">
              <w:t>school</w:t>
            </w:r>
          </w:p>
        </w:tc>
      </w:tr>
      <w:tr w:rsidR="00C245DA" w14:paraId="3DDF92F4"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2AD5A79" w14:textId="45158291" w:rsidR="00C245DA" w:rsidRDefault="00C245DA" w:rsidP="0022457B">
            <w:pPr>
              <w:jc w:val="right"/>
            </w:pPr>
            <w:r>
              <w:t>4</w:t>
            </w:r>
          </w:p>
        </w:tc>
        <w:tc>
          <w:tcPr>
            <w:tcW w:w="8660" w:type="dxa"/>
          </w:tcPr>
          <w:p w14:paraId="7F74C612" w14:textId="335E1BA6" w:rsidR="00C245DA" w:rsidRPr="00EA3BD2" w:rsidRDefault="00C245DA" w:rsidP="00C245DA">
            <w:pPr>
              <w:cnfStyle w:val="000000000000" w:firstRow="0" w:lastRow="0" w:firstColumn="0" w:lastColumn="0" w:oddVBand="0" w:evenVBand="0" w:oddHBand="0" w:evenHBand="0" w:firstRowFirstColumn="0" w:firstRowLastColumn="0" w:lastRowFirstColumn="0" w:lastRowLastColumn="0"/>
            </w:pPr>
            <w:r w:rsidRPr="00EA3BD2">
              <w:t>Obtained</w:t>
            </w:r>
            <w:r w:rsidR="00FD083E">
              <w:t xml:space="preserve"> </w:t>
            </w:r>
            <w:r w:rsidRPr="00EA3BD2">
              <w:t>GED</w:t>
            </w:r>
          </w:p>
        </w:tc>
      </w:tr>
      <w:tr w:rsidR="00C245DA" w14:paraId="44B3754C"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5BB40D7C" w14:textId="33A7AE0A" w:rsidR="00C245DA" w:rsidRDefault="00C245DA" w:rsidP="0022457B">
            <w:pPr>
              <w:jc w:val="right"/>
            </w:pPr>
            <w:r>
              <w:t>5</w:t>
            </w:r>
          </w:p>
        </w:tc>
        <w:tc>
          <w:tcPr>
            <w:tcW w:w="8660" w:type="dxa"/>
          </w:tcPr>
          <w:p w14:paraId="2576414A" w14:textId="04AB2853" w:rsidR="00C245DA" w:rsidRPr="00EA3BD2" w:rsidRDefault="00C245DA" w:rsidP="00C245DA">
            <w:pPr>
              <w:cnfStyle w:val="000000000000" w:firstRow="0" w:lastRow="0" w:firstColumn="0" w:lastColumn="0" w:oddVBand="0" w:evenVBand="0" w:oddHBand="0" w:evenHBand="0" w:firstRowFirstColumn="0" w:firstRowLastColumn="0" w:lastRowFirstColumn="0" w:lastRowLastColumn="0"/>
            </w:pPr>
            <w:r w:rsidRPr="00EA3BD2">
              <w:t>Dropped</w:t>
            </w:r>
            <w:r w:rsidR="00FD083E">
              <w:t xml:space="preserve"> </w:t>
            </w:r>
            <w:r w:rsidRPr="00EA3BD2">
              <w:t>out</w:t>
            </w:r>
          </w:p>
        </w:tc>
      </w:tr>
      <w:tr w:rsidR="00C245DA" w14:paraId="4CF0AFB9"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6E2ED1C6" w14:textId="48923B8D" w:rsidR="00C245DA" w:rsidRDefault="00C245DA" w:rsidP="0022457B">
            <w:pPr>
              <w:jc w:val="right"/>
            </w:pPr>
            <w:r>
              <w:t>6</w:t>
            </w:r>
          </w:p>
        </w:tc>
        <w:tc>
          <w:tcPr>
            <w:tcW w:w="8660" w:type="dxa"/>
          </w:tcPr>
          <w:p w14:paraId="15327CF6" w14:textId="2D0366EB" w:rsidR="00C245DA" w:rsidRPr="00EA3BD2" w:rsidRDefault="00C245DA" w:rsidP="00C245DA">
            <w:pPr>
              <w:cnfStyle w:val="000000000000" w:firstRow="0" w:lastRow="0" w:firstColumn="0" w:lastColumn="0" w:oddVBand="0" w:evenVBand="0" w:oddHBand="0" w:evenHBand="0" w:firstRowFirstColumn="0" w:firstRowLastColumn="0" w:lastRowFirstColumn="0" w:lastRowLastColumn="0"/>
            </w:pPr>
            <w:r w:rsidRPr="00EA3BD2">
              <w:t>Suspended</w:t>
            </w:r>
          </w:p>
        </w:tc>
      </w:tr>
      <w:tr w:rsidR="00C245DA" w14:paraId="3FC855A4"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02C5A57A" w14:textId="038A4488" w:rsidR="00C245DA" w:rsidRDefault="00C245DA" w:rsidP="0022457B">
            <w:pPr>
              <w:jc w:val="right"/>
            </w:pPr>
            <w:r>
              <w:t>7</w:t>
            </w:r>
          </w:p>
        </w:tc>
        <w:tc>
          <w:tcPr>
            <w:tcW w:w="8660" w:type="dxa"/>
          </w:tcPr>
          <w:p w14:paraId="7369E021" w14:textId="6A73C19D" w:rsidR="00C245DA" w:rsidRPr="00EA3BD2" w:rsidRDefault="00C245DA" w:rsidP="00C245DA">
            <w:pPr>
              <w:cnfStyle w:val="000000000000" w:firstRow="0" w:lastRow="0" w:firstColumn="0" w:lastColumn="0" w:oddVBand="0" w:evenVBand="0" w:oddHBand="0" w:evenHBand="0" w:firstRowFirstColumn="0" w:firstRowLastColumn="0" w:lastRowFirstColumn="0" w:lastRowLastColumn="0"/>
            </w:pPr>
            <w:r w:rsidRPr="00EA3BD2">
              <w:t>Expelled</w:t>
            </w:r>
          </w:p>
        </w:tc>
      </w:tr>
      <w:tr w:rsidR="00C245DA" w14:paraId="6EEF8C4E"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9BC5458" w14:textId="76E67755" w:rsidR="00C245DA" w:rsidRDefault="00C245DA" w:rsidP="0022457B">
            <w:pPr>
              <w:jc w:val="right"/>
            </w:pPr>
            <w:r w:rsidRPr="00EA3BD2">
              <w:t>8</w:t>
            </w:r>
          </w:p>
        </w:tc>
        <w:tc>
          <w:tcPr>
            <w:tcW w:w="8660" w:type="dxa"/>
          </w:tcPr>
          <w:p w14:paraId="58FCA269" w14:textId="0C168CC1" w:rsidR="00C245DA" w:rsidRPr="00EA3BD2" w:rsidRDefault="00C245DA" w:rsidP="00C245DA">
            <w:pPr>
              <w:cnfStyle w:val="000000000000" w:firstRow="0" w:lastRow="0" w:firstColumn="0" w:lastColumn="0" w:oddVBand="0" w:evenVBand="0" w:oddHBand="0" w:evenHBand="0" w:firstRowFirstColumn="0" w:firstRowLastColumn="0" w:lastRowFirstColumn="0" w:lastRowLastColumn="0"/>
            </w:pPr>
            <w:r w:rsidRPr="00EA3BD2">
              <w:t>Client</w:t>
            </w:r>
            <w:r w:rsidR="00FD083E">
              <w:t xml:space="preserve"> </w:t>
            </w:r>
            <w:r w:rsidRPr="00EA3BD2">
              <w:t>doesn’t</w:t>
            </w:r>
            <w:r w:rsidR="00FD083E">
              <w:t xml:space="preserve"> </w:t>
            </w:r>
            <w:r w:rsidRPr="00EA3BD2">
              <w:t>know</w:t>
            </w:r>
          </w:p>
        </w:tc>
      </w:tr>
      <w:tr w:rsidR="00C245DA" w14:paraId="3D96285E"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55D0FCD2" w14:textId="449774B1" w:rsidR="00C245DA" w:rsidRPr="00EA3BD2" w:rsidRDefault="00C245DA" w:rsidP="0022457B">
            <w:pPr>
              <w:jc w:val="right"/>
            </w:pPr>
            <w:r w:rsidRPr="00EA3BD2">
              <w:t>9</w:t>
            </w:r>
          </w:p>
        </w:tc>
        <w:tc>
          <w:tcPr>
            <w:tcW w:w="8660" w:type="dxa"/>
          </w:tcPr>
          <w:p w14:paraId="4D7FDEE0" w14:textId="3D006C22" w:rsidR="00C245DA" w:rsidRPr="00EA3BD2" w:rsidRDefault="00C245DA" w:rsidP="00C245DA">
            <w:pPr>
              <w:cnfStyle w:val="000000000000" w:firstRow="0" w:lastRow="0" w:firstColumn="0" w:lastColumn="0" w:oddVBand="0" w:evenVBand="0" w:oddHBand="0" w:evenHBand="0" w:firstRowFirstColumn="0" w:firstRowLastColumn="0" w:lastRowFirstColumn="0" w:lastRowLastColumn="0"/>
            </w:pPr>
            <w:r w:rsidRPr="00EA3BD2">
              <w:t>Client</w:t>
            </w:r>
            <w:r w:rsidR="00FD083E">
              <w:t xml:space="preserve"> </w:t>
            </w:r>
            <w:r w:rsidRPr="00EA3BD2">
              <w:t>refused</w:t>
            </w:r>
          </w:p>
        </w:tc>
      </w:tr>
      <w:tr w:rsidR="00C245DA" w14:paraId="5A33C75F"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23BF1684" w14:textId="0F7476C9" w:rsidR="00C245DA" w:rsidRPr="00EA3BD2" w:rsidRDefault="00C245DA" w:rsidP="0022457B">
            <w:pPr>
              <w:jc w:val="right"/>
            </w:pPr>
            <w:r w:rsidRPr="00EA3BD2">
              <w:t>99</w:t>
            </w:r>
          </w:p>
        </w:tc>
        <w:tc>
          <w:tcPr>
            <w:tcW w:w="8660" w:type="dxa"/>
          </w:tcPr>
          <w:p w14:paraId="74CF927D" w14:textId="6EEBD578" w:rsidR="00C245DA" w:rsidRPr="00EA3BD2" w:rsidRDefault="00C245DA" w:rsidP="00C245DA">
            <w:pPr>
              <w:cnfStyle w:val="000000000000" w:firstRow="0" w:lastRow="0" w:firstColumn="0" w:lastColumn="0" w:oddVBand="0" w:evenVBand="0" w:oddHBand="0" w:evenHBand="0" w:firstRowFirstColumn="0" w:firstRowLastColumn="0" w:lastRowFirstColumn="0" w:lastRowLastColumn="0"/>
            </w:pPr>
            <w:r w:rsidRPr="00EA3BD2">
              <w:t>Data</w:t>
            </w:r>
            <w:r w:rsidR="00FD083E">
              <w:t xml:space="preserve"> </w:t>
            </w:r>
            <w:r w:rsidRPr="00EA3BD2">
              <w:t>not</w:t>
            </w:r>
            <w:r w:rsidR="00FD083E">
              <w:t xml:space="preserve"> </w:t>
            </w:r>
            <w:r w:rsidRPr="00EA3BD2">
              <w:t>collected</w:t>
            </w:r>
          </w:p>
        </w:tc>
      </w:tr>
    </w:tbl>
    <w:p w14:paraId="094BB430" w14:textId="77777777" w:rsidR="00C245DA" w:rsidRDefault="00C245DA" w:rsidP="00C245DA"/>
    <w:p w14:paraId="4173B1C9" w14:textId="028FD228" w:rsidR="00C245DA" w:rsidRDefault="00C245DA" w:rsidP="00C245DA">
      <w:pPr>
        <w:pStyle w:val="Heading2"/>
      </w:pPr>
      <w:bookmarkStart w:id="751" w:name="_4.26.A_EmploymentType"/>
      <w:bookmarkStart w:id="752" w:name="_Toc430693303"/>
      <w:bookmarkEnd w:id="751"/>
      <w:r>
        <w:lastRenderedPageBreak/>
        <w:t>4.26.A</w:t>
      </w:r>
      <w:r w:rsidR="00B60FB1">
        <w:tab/>
      </w:r>
      <w:r>
        <w:t>EmploymentType</w:t>
      </w:r>
      <w:bookmarkEnd w:id="752"/>
    </w:p>
    <w:tbl>
      <w:tblPr>
        <w:tblStyle w:val="GridTable1Light-Accent11"/>
        <w:tblW w:w="9445" w:type="dxa"/>
        <w:tblLook w:val="04A0" w:firstRow="1" w:lastRow="0" w:firstColumn="1" w:lastColumn="0" w:noHBand="0" w:noVBand="1"/>
      </w:tblPr>
      <w:tblGrid>
        <w:gridCol w:w="785"/>
        <w:gridCol w:w="8660"/>
      </w:tblGrid>
      <w:tr w:rsidR="00C245DA" w14:paraId="0B10CD30"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4B9E15C6" w14:textId="77777777" w:rsidR="00C245DA" w:rsidRDefault="00C245DA" w:rsidP="0022457B">
            <w:pPr>
              <w:jc w:val="right"/>
            </w:pPr>
            <w:r>
              <w:t>Value</w:t>
            </w:r>
          </w:p>
        </w:tc>
        <w:tc>
          <w:tcPr>
            <w:tcW w:w="8660" w:type="dxa"/>
            <w:hideMark/>
          </w:tcPr>
          <w:p w14:paraId="0AB634B5" w14:textId="77777777" w:rsidR="00C245DA" w:rsidRDefault="00C245DA">
            <w:pPr>
              <w:cnfStyle w:val="100000000000" w:firstRow="1" w:lastRow="0" w:firstColumn="0" w:lastColumn="0" w:oddVBand="0" w:evenVBand="0" w:oddHBand="0" w:evenHBand="0" w:firstRowFirstColumn="0" w:firstRowLastColumn="0" w:lastRowFirstColumn="0" w:lastRowLastColumn="0"/>
            </w:pPr>
            <w:r>
              <w:t>Text</w:t>
            </w:r>
          </w:p>
        </w:tc>
      </w:tr>
      <w:tr w:rsidR="00C245DA" w14:paraId="2C9FB32A"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1E9C5E37" w14:textId="0B0A7489" w:rsidR="00C245DA" w:rsidRDefault="00C245DA" w:rsidP="0022457B">
            <w:pPr>
              <w:jc w:val="right"/>
            </w:pPr>
            <w:r>
              <w:t>1</w:t>
            </w:r>
          </w:p>
        </w:tc>
        <w:tc>
          <w:tcPr>
            <w:tcW w:w="8660" w:type="dxa"/>
          </w:tcPr>
          <w:p w14:paraId="6FD72B29" w14:textId="2B255B34" w:rsidR="00C245DA" w:rsidRDefault="00C245DA" w:rsidP="00C245DA">
            <w:pPr>
              <w:cnfStyle w:val="000000000000" w:firstRow="0" w:lastRow="0" w:firstColumn="0" w:lastColumn="0" w:oddVBand="0" w:evenVBand="0" w:oddHBand="0" w:evenHBand="0" w:firstRowFirstColumn="0" w:firstRowLastColumn="0" w:lastRowFirstColumn="0" w:lastRowLastColumn="0"/>
            </w:pPr>
            <w:r w:rsidRPr="00AC07D8">
              <w:t>Full-time</w:t>
            </w:r>
          </w:p>
        </w:tc>
      </w:tr>
      <w:tr w:rsidR="00C245DA" w14:paraId="50C233B6"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53CDF019" w14:textId="4546B3FE" w:rsidR="00C245DA" w:rsidRDefault="00C245DA" w:rsidP="0022457B">
            <w:pPr>
              <w:jc w:val="right"/>
            </w:pPr>
            <w:r>
              <w:t>2</w:t>
            </w:r>
          </w:p>
        </w:tc>
        <w:tc>
          <w:tcPr>
            <w:tcW w:w="8660" w:type="dxa"/>
          </w:tcPr>
          <w:p w14:paraId="1E80DD9B" w14:textId="4474002C" w:rsidR="00C245DA" w:rsidRPr="00AC07D8" w:rsidRDefault="00C245DA" w:rsidP="00C245DA">
            <w:pPr>
              <w:cnfStyle w:val="000000000000" w:firstRow="0" w:lastRow="0" w:firstColumn="0" w:lastColumn="0" w:oddVBand="0" w:evenVBand="0" w:oddHBand="0" w:evenHBand="0" w:firstRowFirstColumn="0" w:firstRowLastColumn="0" w:lastRowFirstColumn="0" w:lastRowLastColumn="0"/>
            </w:pPr>
            <w:r w:rsidRPr="00AC07D8">
              <w:t>Part-time</w:t>
            </w:r>
          </w:p>
        </w:tc>
      </w:tr>
      <w:tr w:rsidR="00C245DA" w14:paraId="78C4010B"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6EA191EC" w14:textId="12690320" w:rsidR="00C245DA" w:rsidRDefault="00C245DA" w:rsidP="0022457B">
            <w:pPr>
              <w:jc w:val="right"/>
            </w:pPr>
            <w:r>
              <w:t>3</w:t>
            </w:r>
          </w:p>
        </w:tc>
        <w:tc>
          <w:tcPr>
            <w:tcW w:w="8660" w:type="dxa"/>
          </w:tcPr>
          <w:p w14:paraId="4767EB8B" w14:textId="7E2F3268" w:rsidR="00C245DA" w:rsidRPr="00AC07D8" w:rsidRDefault="00C245DA" w:rsidP="00C245DA">
            <w:pPr>
              <w:cnfStyle w:val="000000000000" w:firstRow="0" w:lastRow="0" w:firstColumn="0" w:lastColumn="0" w:oddVBand="0" w:evenVBand="0" w:oddHBand="0" w:evenHBand="0" w:firstRowFirstColumn="0" w:firstRowLastColumn="0" w:lastRowFirstColumn="0" w:lastRowLastColumn="0"/>
            </w:pPr>
            <w:r w:rsidRPr="00AC07D8">
              <w:t>Seasonal</w:t>
            </w:r>
            <w:r w:rsidR="00FD083E">
              <w:t xml:space="preserve"> </w:t>
            </w:r>
            <w:r w:rsidRPr="00AC07D8">
              <w:t>/</w:t>
            </w:r>
            <w:r w:rsidR="00FD083E">
              <w:t xml:space="preserve"> </w:t>
            </w:r>
            <w:r w:rsidRPr="00AC07D8">
              <w:t>sporadic</w:t>
            </w:r>
            <w:r w:rsidR="00FD083E">
              <w:t xml:space="preserve"> </w:t>
            </w:r>
            <w:r w:rsidRPr="00AC07D8">
              <w:t>(including</w:t>
            </w:r>
            <w:r w:rsidR="00FD083E">
              <w:t xml:space="preserve"> </w:t>
            </w:r>
            <w:r w:rsidRPr="00AC07D8">
              <w:t>day</w:t>
            </w:r>
            <w:r w:rsidR="00FD083E">
              <w:t xml:space="preserve"> </w:t>
            </w:r>
            <w:r w:rsidRPr="00AC07D8">
              <w:t>labor)</w:t>
            </w:r>
          </w:p>
        </w:tc>
      </w:tr>
    </w:tbl>
    <w:p w14:paraId="4163E961" w14:textId="77777777" w:rsidR="00C245DA" w:rsidRPr="00C245DA" w:rsidRDefault="00C245DA" w:rsidP="00C245DA"/>
    <w:p w14:paraId="77962431" w14:textId="77777777" w:rsidR="00FC5320" w:rsidRDefault="00FC5320" w:rsidP="00FC5320">
      <w:pPr>
        <w:pStyle w:val="Heading2"/>
      </w:pPr>
      <w:bookmarkStart w:id="753" w:name="_5.3.1_DataCollectionStage"/>
      <w:bookmarkStart w:id="754" w:name="_4.41.11_MilitaryBranch"/>
      <w:bookmarkStart w:id="755" w:name="_4.26.B_NotEmployedReason"/>
      <w:bookmarkStart w:id="756" w:name="_Toc430693304"/>
      <w:bookmarkEnd w:id="753"/>
      <w:bookmarkEnd w:id="754"/>
      <w:bookmarkEnd w:id="755"/>
      <w:r>
        <w:t>4.26.B</w:t>
      </w:r>
      <w:r>
        <w:tab/>
        <w:t>NotEmployedReason</w:t>
      </w:r>
      <w:bookmarkEnd w:id="756"/>
    </w:p>
    <w:tbl>
      <w:tblPr>
        <w:tblStyle w:val="GridTable1Light-Accent11"/>
        <w:tblW w:w="9445" w:type="dxa"/>
        <w:tblLook w:val="04A0" w:firstRow="1" w:lastRow="0" w:firstColumn="1" w:lastColumn="0" w:noHBand="0" w:noVBand="1"/>
      </w:tblPr>
      <w:tblGrid>
        <w:gridCol w:w="785"/>
        <w:gridCol w:w="8660"/>
      </w:tblGrid>
      <w:tr w:rsidR="00FC5320" w14:paraId="64E9887F"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55F758BF" w14:textId="77777777" w:rsidR="00FC5320" w:rsidRDefault="00FC5320" w:rsidP="00A0757C">
            <w:pPr>
              <w:jc w:val="right"/>
            </w:pPr>
            <w:r>
              <w:t>Value</w:t>
            </w:r>
          </w:p>
        </w:tc>
        <w:tc>
          <w:tcPr>
            <w:tcW w:w="8660" w:type="dxa"/>
            <w:hideMark/>
          </w:tcPr>
          <w:p w14:paraId="0D14756D" w14:textId="77777777" w:rsidR="00FC5320" w:rsidRDefault="00FC5320" w:rsidP="00A0757C">
            <w:pPr>
              <w:cnfStyle w:val="100000000000" w:firstRow="1" w:lastRow="0" w:firstColumn="0" w:lastColumn="0" w:oddVBand="0" w:evenVBand="0" w:oddHBand="0" w:evenHBand="0" w:firstRowFirstColumn="0" w:firstRowLastColumn="0" w:lastRowFirstColumn="0" w:lastRowLastColumn="0"/>
            </w:pPr>
            <w:r>
              <w:t>Text</w:t>
            </w:r>
          </w:p>
        </w:tc>
      </w:tr>
      <w:tr w:rsidR="00FC5320" w14:paraId="2F0231B7"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6E266F4A" w14:textId="77777777" w:rsidR="00FC5320" w:rsidRDefault="00FC5320" w:rsidP="00A0757C">
            <w:pPr>
              <w:jc w:val="right"/>
            </w:pPr>
            <w:r>
              <w:t>1</w:t>
            </w:r>
          </w:p>
        </w:tc>
        <w:tc>
          <w:tcPr>
            <w:tcW w:w="8660" w:type="dxa"/>
          </w:tcPr>
          <w:p w14:paraId="53884D16" w14:textId="02690B37" w:rsidR="00FC5320" w:rsidRDefault="00FC5320" w:rsidP="00A0757C">
            <w:pPr>
              <w:cnfStyle w:val="000000000000" w:firstRow="0" w:lastRow="0" w:firstColumn="0" w:lastColumn="0" w:oddVBand="0" w:evenVBand="0" w:oddHBand="0" w:evenHBand="0" w:firstRowFirstColumn="0" w:firstRowLastColumn="0" w:lastRowFirstColumn="0" w:lastRowLastColumn="0"/>
            </w:pPr>
            <w:r w:rsidRPr="00AC07D8">
              <w:t>Looking</w:t>
            </w:r>
            <w:r w:rsidR="00FD083E">
              <w:t xml:space="preserve"> </w:t>
            </w:r>
            <w:r w:rsidRPr="00AC07D8">
              <w:t>for</w:t>
            </w:r>
            <w:r w:rsidR="00FD083E">
              <w:t xml:space="preserve"> </w:t>
            </w:r>
            <w:r w:rsidRPr="00AC07D8">
              <w:t>work</w:t>
            </w:r>
          </w:p>
        </w:tc>
      </w:tr>
      <w:tr w:rsidR="00FC5320" w14:paraId="15D3CD27"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1EEB4593" w14:textId="10D777F2" w:rsidR="00FC5320" w:rsidRDefault="00564725" w:rsidP="00A0757C">
            <w:pPr>
              <w:jc w:val="right"/>
            </w:pPr>
            <w:r>
              <w:t>2</w:t>
            </w:r>
          </w:p>
        </w:tc>
        <w:tc>
          <w:tcPr>
            <w:tcW w:w="8660" w:type="dxa"/>
          </w:tcPr>
          <w:p w14:paraId="42D8E4F1" w14:textId="76686ECE" w:rsidR="00FC5320" w:rsidRPr="00AC07D8" w:rsidRDefault="00FC5320" w:rsidP="00A0757C">
            <w:pPr>
              <w:cnfStyle w:val="000000000000" w:firstRow="0" w:lastRow="0" w:firstColumn="0" w:lastColumn="0" w:oddVBand="0" w:evenVBand="0" w:oddHBand="0" w:evenHBand="0" w:firstRowFirstColumn="0" w:firstRowLastColumn="0" w:lastRowFirstColumn="0" w:lastRowLastColumn="0"/>
            </w:pPr>
            <w:r w:rsidRPr="00AC07D8">
              <w:t>Unable</w:t>
            </w:r>
            <w:r w:rsidR="00FD083E">
              <w:t xml:space="preserve"> </w:t>
            </w:r>
            <w:r w:rsidRPr="00AC07D8">
              <w:t>to</w:t>
            </w:r>
            <w:r w:rsidR="00FD083E">
              <w:t xml:space="preserve"> </w:t>
            </w:r>
            <w:r w:rsidRPr="00AC07D8">
              <w:t>work</w:t>
            </w:r>
          </w:p>
        </w:tc>
      </w:tr>
      <w:tr w:rsidR="00FC5320" w14:paraId="5246E656"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97219FF" w14:textId="56B38B32" w:rsidR="00FC5320" w:rsidRDefault="00564725" w:rsidP="00A0757C">
            <w:pPr>
              <w:jc w:val="right"/>
            </w:pPr>
            <w:r>
              <w:t>3</w:t>
            </w:r>
          </w:p>
        </w:tc>
        <w:tc>
          <w:tcPr>
            <w:tcW w:w="8660" w:type="dxa"/>
          </w:tcPr>
          <w:p w14:paraId="295C3AC2" w14:textId="7AE83F5B" w:rsidR="00FC5320" w:rsidRPr="00AC07D8" w:rsidRDefault="00FC5320" w:rsidP="00A0757C">
            <w:pPr>
              <w:cnfStyle w:val="000000000000" w:firstRow="0" w:lastRow="0" w:firstColumn="0" w:lastColumn="0" w:oddVBand="0" w:evenVBand="0" w:oddHBand="0" w:evenHBand="0" w:firstRowFirstColumn="0" w:firstRowLastColumn="0" w:lastRowFirstColumn="0" w:lastRowLastColumn="0"/>
            </w:pPr>
            <w:r w:rsidRPr="00AC07D8">
              <w:t>Not</w:t>
            </w:r>
            <w:r w:rsidR="00FD083E">
              <w:t xml:space="preserve"> </w:t>
            </w:r>
            <w:r w:rsidRPr="00AC07D8">
              <w:t>looking</w:t>
            </w:r>
            <w:r w:rsidR="00FD083E">
              <w:t xml:space="preserve"> </w:t>
            </w:r>
            <w:r w:rsidRPr="00AC07D8">
              <w:t>for</w:t>
            </w:r>
            <w:r w:rsidR="00FD083E">
              <w:t xml:space="preserve"> </w:t>
            </w:r>
            <w:r w:rsidRPr="00AC07D8">
              <w:t>work</w:t>
            </w:r>
          </w:p>
        </w:tc>
      </w:tr>
    </w:tbl>
    <w:p w14:paraId="04FF647C" w14:textId="77777777" w:rsidR="00FC5320" w:rsidRDefault="00FC5320" w:rsidP="00FC5320"/>
    <w:p w14:paraId="20B2FB21" w14:textId="0B3E5F58" w:rsidR="006C154C" w:rsidRDefault="006C154C" w:rsidP="006C154C">
      <w:pPr>
        <w:pStyle w:val="Heading2"/>
      </w:pPr>
      <w:bookmarkStart w:id="757" w:name="_4.31.A_RHYNumberofYears"/>
      <w:bookmarkStart w:id="758" w:name="_4.27.1_HealthStatus"/>
      <w:bookmarkStart w:id="759" w:name="_Toc430693305"/>
      <w:bookmarkEnd w:id="757"/>
      <w:bookmarkEnd w:id="758"/>
      <w:r>
        <w:t>4.27</w:t>
      </w:r>
      <w:r w:rsidR="00D62958">
        <w:t>.1</w:t>
      </w:r>
      <w:r>
        <w:tab/>
        <w:t>HealthStatus</w:t>
      </w:r>
      <w:bookmarkEnd w:id="759"/>
    </w:p>
    <w:p w14:paraId="0D58E301" w14:textId="7F966437" w:rsidR="006C154C" w:rsidRDefault="006C154C" w:rsidP="006C154C">
      <w:r>
        <w:t>Used</w:t>
      </w:r>
      <w:r w:rsidR="00FD083E">
        <w:t xml:space="preserve"> </w:t>
      </w:r>
      <w:r>
        <w:t>in</w:t>
      </w:r>
      <w:r w:rsidR="00FD083E">
        <w:t xml:space="preserve"> </w:t>
      </w:r>
      <w:r>
        <w:t>HealthStatus.csv</w:t>
      </w:r>
      <w:r w:rsidR="00FD083E">
        <w:t xml:space="preserve"> </w:t>
      </w:r>
      <w:r>
        <w:t>if</w:t>
      </w:r>
      <w:r w:rsidR="00FD083E">
        <w:t xml:space="preserve"> </w:t>
      </w:r>
      <w:r>
        <w:t>HealthCategory</w:t>
      </w:r>
      <w:r w:rsidR="00FD083E">
        <w:t xml:space="preserve"> </w:t>
      </w:r>
      <w:r>
        <w:t>&lt;&gt;</w:t>
      </w:r>
      <w:r w:rsidR="00FD083E">
        <w:t xml:space="preserve"> </w:t>
      </w:r>
      <w:r>
        <w:t>30</w:t>
      </w:r>
    </w:p>
    <w:tbl>
      <w:tblPr>
        <w:tblStyle w:val="GridTable1Light-Accent11"/>
        <w:tblW w:w="9445" w:type="dxa"/>
        <w:tblLook w:val="04A0" w:firstRow="1" w:lastRow="0" w:firstColumn="1" w:lastColumn="0" w:noHBand="0" w:noVBand="1"/>
      </w:tblPr>
      <w:tblGrid>
        <w:gridCol w:w="785"/>
        <w:gridCol w:w="8660"/>
      </w:tblGrid>
      <w:tr w:rsidR="006C154C" w14:paraId="30D02143" w14:textId="77777777" w:rsidTr="002136D1">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260951D1" w14:textId="77777777" w:rsidR="006C154C" w:rsidRDefault="006C154C" w:rsidP="002136D1">
            <w:r>
              <w:t>Value</w:t>
            </w:r>
          </w:p>
        </w:tc>
        <w:tc>
          <w:tcPr>
            <w:tcW w:w="8660" w:type="dxa"/>
            <w:hideMark/>
          </w:tcPr>
          <w:p w14:paraId="4E947818" w14:textId="77777777" w:rsidR="006C154C" w:rsidRDefault="006C154C" w:rsidP="002136D1">
            <w:pPr>
              <w:cnfStyle w:val="100000000000" w:firstRow="1" w:lastRow="0" w:firstColumn="0" w:lastColumn="0" w:oddVBand="0" w:evenVBand="0" w:oddHBand="0" w:evenHBand="0" w:firstRowFirstColumn="0" w:firstRowLastColumn="0" w:lastRowFirstColumn="0" w:lastRowLastColumn="0"/>
            </w:pPr>
            <w:r>
              <w:t>Text</w:t>
            </w:r>
          </w:p>
        </w:tc>
      </w:tr>
      <w:tr w:rsidR="006C154C" w14:paraId="21AD15D5" w14:textId="77777777" w:rsidTr="002136D1">
        <w:trPr>
          <w:cantSplit/>
        </w:trPr>
        <w:tc>
          <w:tcPr>
            <w:cnfStyle w:val="001000000000" w:firstRow="0" w:lastRow="0" w:firstColumn="1" w:lastColumn="0" w:oddVBand="0" w:evenVBand="0" w:oddHBand="0" w:evenHBand="0" w:firstRowFirstColumn="0" w:firstRowLastColumn="0" w:lastRowFirstColumn="0" w:lastRowLastColumn="0"/>
            <w:tcW w:w="785" w:type="dxa"/>
          </w:tcPr>
          <w:p w14:paraId="3B98DA70" w14:textId="77777777" w:rsidR="006C154C" w:rsidRDefault="006C154C" w:rsidP="002136D1">
            <w:r w:rsidRPr="00A50AA6">
              <w:t>1</w:t>
            </w:r>
          </w:p>
        </w:tc>
        <w:tc>
          <w:tcPr>
            <w:tcW w:w="8660" w:type="dxa"/>
          </w:tcPr>
          <w:p w14:paraId="7200BF05" w14:textId="77777777" w:rsidR="006C154C" w:rsidRDefault="006C154C" w:rsidP="002136D1">
            <w:pPr>
              <w:cnfStyle w:val="000000000000" w:firstRow="0" w:lastRow="0" w:firstColumn="0" w:lastColumn="0" w:oddVBand="0" w:evenVBand="0" w:oddHBand="0" w:evenHBand="0" w:firstRowFirstColumn="0" w:firstRowLastColumn="0" w:lastRowFirstColumn="0" w:lastRowLastColumn="0"/>
            </w:pPr>
            <w:r w:rsidRPr="004B355E">
              <w:t>Excellent</w:t>
            </w:r>
          </w:p>
        </w:tc>
      </w:tr>
      <w:tr w:rsidR="006C154C" w14:paraId="04D918E8" w14:textId="77777777" w:rsidTr="002136D1">
        <w:trPr>
          <w:cantSplit/>
        </w:trPr>
        <w:tc>
          <w:tcPr>
            <w:cnfStyle w:val="001000000000" w:firstRow="0" w:lastRow="0" w:firstColumn="1" w:lastColumn="0" w:oddVBand="0" w:evenVBand="0" w:oddHBand="0" w:evenHBand="0" w:firstRowFirstColumn="0" w:firstRowLastColumn="0" w:lastRowFirstColumn="0" w:lastRowLastColumn="0"/>
            <w:tcW w:w="785" w:type="dxa"/>
          </w:tcPr>
          <w:p w14:paraId="082B5F54" w14:textId="77777777" w:rsidR="006C154C" w:rsidRPr="00A50AA6" w:rsidRDefault="006C154C" w:rsidP="002136D1">
            <w:r w:rsidRPr="00A50AA6">
              <w:t>2</w:t>
            </w:r>
          </w:p>
        </w:tc>
        <w:tc>
          <w:tcPr>
            <w:tcW w:w="8660" w:type="dxa"/>
          </w:tcPr>
          <w:p w14:paraId="02F4CFEB" w14:textId="6A85FFC8" w:rsidR="006C154C" w:rsidRPr="004B355E" w:rsidRDefault="006C154C" w:rsidP="002136D1">
            <w:pPr>
              <w:cnfStyle w:val="000000000000" w:firstRow="0" w:lastRow="0" w:firstColumn="0" w:lastColumn="0" w:oddVBand="0" w:evenVBand="0" w:oddHBand="0" w:evenHBand="0" w:firstRowFirstColumn="0" w:firstRowLastColumn="0" w:lastRowFirstColumn="0" w:lastRowLastColumn="0"/>
            </w:pPr>
            <w:r w:rsidRPr="004B355E">
              <w:t>Very</w:t>
            </w:r>
            <w:r w:rsidR="00FD083E">
              <w:t xml:space="preserve"> </w:t>
            </w:r>
            <w:r w:rsidRPr="004B355E">
              <w:t>good</w:t>
            </w:r>
          </w:p>
        </w:tc>
      </w:tr>
      <w:tr w:rsidR="006C154C" w14:paraId="7D5CC7C6" w14:textId="77777777" w:rsidTr="002136D1">
        <w:trPr>
          <w:cantSplit/>
        </w:trPr>
        <w:tc>
          <w:tcPr>
            <w:cnfStyle w:val="001000000000" w:firstRow="0" w:lastRow="0" w:firstColumn="1" w:lastColumn="0" w:oddVBand="0" w:evenVBand="0" w:oddHBand="0" w:evenHBand="0" w:firstRowFirstColumn="0" w:firstRowLastColumn="0" w:lastRowFirstColumn="0" w:lastRowLastColumn="0"/>
            <w:tcW w:w="785" w:type="dxa"/>
          </w:tcPr>
          <w:p w14:paraId="179D280B" w14:textId="77777777" w:rsidR="006C154C" w:rsidRPr="00A50AA6" w:rsidRDefault="006C154C" w:rsidP="002136D1">
            <w:r w:rsidRPr="00A50AA6">
              <w:t>3</w:t>
            </w:r>
          </w:p>
        </w:tc>
        <w:tc>
          <w:tcPr>
            <w:tcW w:w="8660" w:type="dxa"/>
          </w:tcPr>
          <w:p w14:paraId="0315FB77" w14:textId="77777777" w:rsidR="006C154C" w:rsidRPr="004B355E" w:rsidRDefault="006C154C" w:rsidP="002136D1">
            <w:pPr>
              <w:cnfStyle w:val="000000000000" w:firstRow="0" w:lastRow="0" w:firstColumn="0" w:lastColumn="0" w:oddVBand="0" w:evenVBand="0" w:oddHBand="0" w:evenHBand="0" w:firstRowFirstColumn="0" w:firstRowLastColumn="0" w:lastRowFirstColumn="0" w:lastRowLastColumn="0"/>
            </w:pPr>
            <w:r w:rsidRPr="004B355E">
              <w:t>Good</w:t>
            </w:r>
          </w:p>
        </w:tc>
      </w:tr>
      <w:tr w:rsidR="006C154C" w14:paraId="259655F0" w14:textId="77777777" w:rsidTr="002136D1">
        <w:trPr>
          <w:cantSplit/>
        </w:trPr>
        <w:tc>
          <w:tcPr>
            <w:cnfStyle w:val="001000000000" w:firstRow="0" w:lastRow="0" w:firstColumn="1" w:lastColumn="0" w:oddVBand="0" w:evenVBand="0" w:oddHBand="0" w:evenHBand="0" w:firstRowFirstColumn="0" w:firstRowLastColumn="0" w:lastRowFirstColumn="0" w:lastRowLastColumn="0"/>
            <w:tcW w:w="785" w:type="dxa"/>
          </w:tcPr>
          <w:p w14:paraId="6B6900AF" w14:textId="77777777" w:rsidR="006C154C" w:rsidRPr="00A50AA6" w:rsidRDefault="006C154C" w:rsidP="002136D1">
            <w:r w:rsidRPr="00A50AA6">
              <w:t>4</w:t>
            </w:r>
          </w:p>
        </w:tc>
        <w:tc>
          <w:tcPr>
            <w:tcW w:w="8660" w:type="dxa"/>
          </w:tcPr>
          <w:p w14:paraId="364C3B93" w14:textId="77777777" w:rsidR="006C154C" w:rsidRPr="004B355E" w:rsidRDefault="006C154C" w:rsidP="002136D1">
            <w:pPr>
              <w:cnfStyle w:val="000000000000" w:firstRow="0" w:lastRow="0" w:firstColumn="0" w:lastColumn="0" w:oddVBand="0" w:evenVBand="0" w:oddHBand="0" w:evenHBand="0" w:firstRowFirstColumn="0" w:firstRowLastColumn="0" w:lastRowFirstColumn="0" w:lastRowLastColumn="0"/>
            </w:pPr>
            <w:r w:rsidRPr="004B355E">
              <w:t>Fair</w:t>
            </w:r>
          </w:p>
        </w:tc>
      </w:tr>
      <w:tr w:rsidR="006C154C" w14:paraId="068F0C3A" w14:textId="77777777" w:rsidTr="002136D1">
        <w:trPr>
          <w:cantSplit/>
        </w:trPr>
        <w:tc>
          <w:tcPr>
            <w:cnfStyle w:val="001000000000" w:firstRow="0" w:lastRow="0" w:firstColumn="1" w:lastColumn="0" w:oddVBand="0" w:evenVBand="0" w:oddHBand="0" w:evenHBand="0" w:firstRowFirstColumn="0" w:firstRowLastColumn="0" w:lastRowFirstColumn="0" w:lastRowLastColumn="0"/>
            <w:tcW w:w="785" w:type="dxa"/>
          </w:tcPr>
          <w:p w14:paraId="136BA25F" w14:textId="77777777" w:rsidR="006C154C" w:rsidRPr="00A50AA6" w:rsidRDefault="006C154C" w:rsidP="002136D1">
            <w:r w:rsidRPr="00A50AA6">
              <w:t>5</w:t>
            </w:r>
          </w:p>
        </w:tc>
        <w:tc>
          <w:tcPr>
            <w:tcW w:w="8660" w:type="dxa"/>
          </w:tcPr>
          <w:p w14:paraId="2340C33F" w14:textId="77777777" w:rsidR="006C154C" w:rsidRPr="004B355E" w:rsidRDefault="006C154C" w:rsidP="002136D1">
            <w:pPr>
              <w:cnfStyle w:val="000000000000" w:firstRow="0" w:lastRow="0" w:firstColumn="0" w:lastColumn="0" w:oddVBand="0" w:evenVBand="0" w:oddHBand="0" w:evenHBand="0" w:firstRowFirstColumn="0" w:firstRowLastColumn="0" w:lastRowFirstColumn="0" w:lastRowLastColumn="0"/>
            </w:pPr>
            <w:r w:rsidRPr="004B355E">
              <w:t>Poor</w:t>
            </w:r>
          </w:p>
        </w:tc>
      </w:tr>
      <w:tr w:rsidR="006C154C" w14:paraId="1B124A0B" w14:textId="77777777" w:rsidTr="002136D1">
        <w:trPr>
          <w:cantSplit/>
        </w:trPr>
        <w:tc>
          <w:tcPr>
            <w:cnfStyle w:val="001000000000" w:firstRow="0" w:lastRow="0" w:firstColumn="1" w:lastColumn="0" w:oddVBand="0" w:evenVBand="0" w:oddHBand="0" w:evenHBand="0" w:firstRowFirstColumn="0" w:firstRowLastColumn="0" w:lastRowFirstColumn="0" w:lastRowLastColumn="0"/>
            <w:tcW w:w="785" w:type="dxa"/>
          </w:tcPr>
          <w:p w14:paraId="38D4B35C" w14:textId="77777777" w:rsidR="006C154C" w:rsidRPr="00A50AA6" w:rsidRDefault="006C154C" w:rsidP="002136D1">
            <w:r w:rsidRPr="00A50AA6">
              <w:t>8</w:t>
            </w:r>
          </w:p>
        </w:tc>
        <w:tc>
          <w:tcPr>
            <w:tcW w:w="8660" w:type="dxa"/>
          </w:tcPr>
          <w:p w14:paraId="52F1A34B" w14:textId="72CCDD1B" w:rsidR="006C154C" w:rsidRPr="004B355E" w:rsidRDefault="006C154C" w:rsidP="002136D1">
            <w:pPr>
              <w:cnfStyle w:val="000000000000" w:firstRow="0" w:lastRow="0" w:firstColumn="0" w:lastColumn="0" w:oddVBand="0" w:evenVBand="0" w:oddHBand="0" w:evenHBand="0" w:firstRowFirstColumn="0" w:firstRowLastColumn="0" w:lastRowFirstColumn="0" w:lastRowLastColumn="0"/>
            </w:pPr>
            <w:r w:rsidRPr="004B355E">
              <w:t>Client</w:t>
            </w:r>
            <w:r w:rsidR="00FD083E">
              <w:t xml:space="preserve"> </w:t>
            </w:r>
            <w:r w:rsidRPr="004B355E">
              <w:t>doesn’t</w:t>
            </w:r>
            <w:r w:rsidR="00FD083E">
              <w:t xml:space="preserve"> </w:t>
            </w:r>
            <w:r w:rsidRPr="004B355E">
              <w:t>know</w:t>
            </w:r>
          </w:p>
        </w:tc>
      </w:tr>
      <w:tr w:rsidR="006C154C" w14:paraId="5C930714" w14:textId="77777777" w:rsidTr="002136D1">
        <w:trPr>
          <w:cantSplit/>
        </w:trPr>
        <w:tc>
          <w:tcPr>
            <w:cnfStyle w:val="001000000000" w:firstRow="0" w:lastRow="0" w:firstColumn="1" w:lastColumn="0" w:oddVBand="0" w:evenVBand="0" w:oddHBand="0" w:evenHBand="0" w:firstRowFirstColumn="0" w:firstRowLastColumn="0" w:lastRowFirstColumn="0" w:lastRowLastColumn="0"/>
            <w:tcW w:w="785" w:type="dxa"/>
          </w:tcPr>
          <w:p w14:paraId="27AF3AA6" w14:textId="77777777" w:rsidR="006C154C" w:rsidRPr="00A50AA6" w:rsidRDefault="006C154C" w:rsidP="002136D1">
            <w:r w:rsidRPr="00A50AA6">
              <w:t>9</w:t>
            </w:r>
          </w:p>
        </w:tc>
        <w:tc>
          <w:tcPr>
            <w:tcW w:w="8660" w:type="dxa"/>
          </w:tcPr>
          <w:p w14:paraId="0869C40E" w14:textId="3BDB537E" w:rsidR="006C154C" w:rsidRPr="004B355E" w:rsidRDefault="006C154C" w:rsidP="002136D1">
            <w:pPr>
              <w:cnfStyle w:val="000000000000" w:firstRow="0" w:lastRow="0" w:firstColumn="0" w:lastColumn="0" w:oddVBand="0" w:evenVBand="0" w:oddHBand="0" w:evenHBand="0" w:firstRowFirstColumn="0" w:firstRowLastColumn="0" w:lastRowFirstColumn="0" w:lastRowLastColumn="0"/>
            </w:pPr>
            <w:r w:rsidRPr="004B355E">
              <w:t>Client</w:t>
            </w:r>
            <w:r w:rsidR="00FD083E">
              <w:t xml:space="preserve"> </w:t>
            </w:r>
            <w:r w:rsidRPr="004B355E">
              <w:t>refused</w:t>
            </w:r>
          </w:p>
        </w:tc>
      </w:tr>
      <w:tr w:rsidR="006C154C" w14:paraId="531C000D" w14:textId="77777777" w:rsidTr="002136D1">
        <w:trPr>
          <w:cantSplit/>
        </w:trPr>
        <w:tc>
          <w:tcPr>
            <w:cnfStyle w:val="001000000000" w:firstRow="0" w:lastRow="0" w:firstColumn="1" w:lastColumn="0" w:oddVBand="0" w:evenVBand="0" w:oddHBand="0" w:evenHBand="0" w:firstRowFirstColumn="0" w:firstRowLastColumn="0" w:lastRowFirstColumn="0" w:lastRowLastColumn="0"/>
            <w:tcW w:w="785" w:type="dxa"/>
          </w:tcPr>
          <w:p w14:paraId="0F837ABC" w14:textId="77777777" w:rsidR="006C154C" w:rsidRPr="00A50AA6" w:rsidRDefault="006C154C" w:rsidP="002136D1">
            <w:r>
              <w:t>9</w:t>
            </w:r>
            <w:r w:rsidRPr="00A50AA6">
              <w:t>9</w:t>
            </w:r>
          </w:p>
        </w:tc>
        <w:tc>
          <w:tcPr>
            <w:tcW w:w="8660" w:type="dxa"/>
          </w:tcPr>
          <w:p w14:paraId="42084A6D" w14:textId="33E21A59" w:rsidR="006C154C" w:rsidRPr="004B355E" w:rsidRDefault="006C154C" w:rsidP="002136D1">
            <w:pPr>
              <w:cnfStyle w:val="000000000000" w:firstRow="0" w:lastRow="0" w:firstColumn="0" w:lastColumn="0" w:oddVBand="0" w:evenVBand="0" w:oddHBand="0" w:evenHBand="0" w:firstRowFirstColumn="0" w:firstRowLastColumn="0" w:lastRowFirstColumn="0" w:lastRowLastColumn="0"/>
            </w:pPr>
            <w:r>
              <w:t>Data</w:t>
            </w:r>
            <w:r w:rsidR="00FD083E">
              <w:t xml:space="preserve"> </w:t>
            </w:r>
            <w:r>
              <w:t>not</w:t>
            </w:r>
            <w:r w:rsidR="00FD083E">
              <w:t xml:space="preserve"> </w:t>
            </w:r>
            <w:r>
              <w:t>collected</w:t>
            </w:r>
          </w:p>
        </w:tc>
      </w:tr>
    </w:tbl>
    <w:p w14:paraId="743AE55C" w14:textId="77777777" w:rsidR="006C154C" w:rsidRDefault="006C154C" w:rsidP="006C154C"/>
    <w:p w14:paraId="5E9370E0" w14:textId="684E4163" w:rsidR="001D1F4D" w:rsidRDefault="001D1F4D" w:rsidP="001D1F4D">
      <w:pPr>
        <w:pStyle w:val="Heading2"/>
      </w:pPr>
      <w:bookmarkStart w:id="760" w:name="_4.31.A_RHYNumberofYears_1"/>
      <w:bookmarkStart w:id="761" w:name="_4.33.A_IncarceratedParentStatus"/>
      <w:bookmarkStart w:id="762" w:name="_Toc430693306"/>
      <w:bookmarkEnd w:id="760"/>
      <w:bookmarkEnd w:id="761"/>
      <w:r>
        <w:t>4.33.A</w:t>
      </w:r>
      <w:r>
        <w:tab/>
        <w:t>IncarceratedParentStatus</w:t>
      </w:r>
      <w:bookmarkEnd w:id="762"/>
    </w:p>
    <w:tbl>
      <w:tblPr>
        <w:tblStyle w:val="GridTable1Light-Accent11"/>
        <w:tblW w:w="9445" w:type="dxa"/>
        <w:tblLook w:val="04A0" w:firstRow="1" w:lastRow="0" w:firstColumn="1" w:lastColumn="0" w:noHBand="0" w:noVBand="1"/>
      </w:tblPr>
      <w:tblGrid>
        <w:gridCol w:w="785"/>
        <w:gridCol w:w="8660"/>
      </w:tblGrid>
      <w:tr w:rsidR="001D1F4D" w14:paraId="2A798BDC"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595E20D5" w14:textId="77777777" w:rsidR="001D1F4D" w:rsidRDefault="001D1F4D" w:rsidP="00A0757C">
            <w:pPr>
              <w:jc w:val="right"/>
            </w:pPr>
            <w:r>
              <w:t>Value</w:t>
            </w:r>
          </w:p>
        </w:tc>
        <w:tc>
          <w:tcPr>
            <w:tcW w:w="8660" w:type="dxa"/>
            <w:hideMark/>
          </w:tcPr>
          <w:p w14:paraId="0B1E74F5" w14:textId="77777777" w:rsidR="001D1F4D" w:rsidRDefault="001D1F4D" w:rsidP="00A0757C">
            <w:pPr>
              <w:cnfStyle w:val="100000000000" w:firstRow="1" w:lastRow="0" w:firstColumn="0" w:lastColumn="0" w:oddVBand="0" w:evenVBand="0" w:oddHBand="0" w:evenHBand="0" w:firstRowFirstColumn="0" w:firstRowLastColumn="0" w:lastRowFirstColumn="0" w:lastRowLastColumn="0"/>
            </w:pPr>
            <w:r>
              <w:t>Text</w:t>
            </w:r>
          </w:p>
        </w:tc>
      </w:tr>
      <w:tr w:rsidR="001D1F4D" w14:paraId="61CF24E7"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13F73AE3" w14:textId="77777777" w:rsidR="001D1F4D" w:rsidRDefault="001D1F4D" w:rsidP="00A0757C">
            <w:pPr>
              <w:jc w:val="right"/>
            </w:pPr>
            <w:r>
              <w:t>1</w:t>
            </w:r>
          </w:p>
        </w:tc>
        <w:tc>
          <w:tcPr>
            <w:tcW w:w="8660" w:type="dxa"/>
          </w:tcPr>
          <w:p w14:paraId="0E9AC047" w14:textId="73904EFA" w:rsidR="001D1F4D" w:rsidRDefault="001D1F4D" w:rsidP="00A0757C">
            <w:pPr>
              <w:cnfStyle w:val="000000000000" w:firstRow="0" w:lastRow="0" w:firstColumn="0" w:lastColumn="0" w:oddVBand="0" w:evenVBand="0" w:oddHBand="0" w:evenHBand="0" w:firstRowFirstColumn="0" w:firstRowLastColumn="0" w:lastRowFirstColumn="0" w:lastRowLastColumn="0"/>
            </w:pPr>
            <w:r>
              <w:t>One</w:t>
            </w:r>
            <w:r w:rsidR="00FD083E">
              <w:t xml:space="preserve"> </w:t>
            </w:r>
            <w:r>
              <w:t>parent</w:t>
            </w:r>
            <w:r w:rsidR="00FD083E">
              <w:t xml:space="preserve"> </w:t>
            </w:r>
            <w:r>
              <w:t>/</w:t>
            </w:r>
            <w:r w:rsidR="00FD083E">
              <w:t xml:space="preserve"> </w:t>
            </w:r>
            <w:r>
              <w:t>legal</w:t>
            </w:r>
            <w:r w:rsidR="00FD083E">
              <w:t xml:space="preserve"> </w:t>
            </w:r>
            <w:r>
              <w:t>guardian</w:t>
            </w:r>
            <w:r w:rsidR="00FD083E">
              <w:t xml:space="preserve"> </w:t>
            </w:r>
            <w:r>
              <w:t>is</w:t>
            </w:r>
            <w:r w:rsidR="00FD083E">
              <w:t xml:space="preserve"> </w:t>
            </w:r>
            <w:r>
              <w:t>incarcerated</w:t>
            </w:r>
          </w:p>
        </w:tc>
      </w:tr>
      <w:tr w:rsidR="001D1F4D" w14:paraId="4B869CDA"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62C7AC33" w14:textId="77777777" w:rsidR="001D1F4D" w:rsidRDefault="001D1F4D" w:rsidP="00A0757C">
            <w:pPr>
              <w:jc w:val="right"/>
            </w:pPr>
            <w:r>
              <w:t>2</w:t>
            </w:r>
          </w:p>
        </w:tc>
        <w:tc>
          <w:tcPr>
            <w:tcW w:w="8660" w:type="dxa"/>
          </w:tcPr>
          <w:p w14:paraId="21260B27" w14:textId="57701B56" w:rsidR="001D1F4D" w:rsidRPr="00AC07D8" w:rsidRDefault="001D1F4D" w:rsidP="00A0757C">
            <w:pPr>
              <w:cnfStyle w:val="000000000000" w:firstRow="0" w:lastRow="0" w:firstColumn="0" w:lastColumn="0" w:oddVBand="0" w:evenVBand="0" w:oddHBand="0" w:evenHBand="0" w:firstRowFirstColumn="0" w:firstRowLastColumn="0" w:lastRowFirstColumn="0" w:lastRowLastColumn="0"/>
            </w:pPr>
            <w:r>
              <w:t>Both</w:t>
            </w:r>
            <w:r w:rsidR="00FD083E">
              <w:t xml:space="preserve"> </w:t>
            </w:r>
            <w:r>
              <w:t>parents</w:t>
            </w:r>
            <w:r w:rsidR="00FD083E">
              <w:t xml:space="preserve"> </w:t>
            </w:r>
            <w:r>
              <w:t>/</w:t>
            </w:r>
            <w:r w:rsidR="00FD083E">
              <w:t xml:space="preserve"> </w:t>
            </w:r>
            <w:r>
              <w:t>legal</w:t>
            </w:r>
            <w:r w:rsidR="00FD083E">
              <w:t xml:space="preserve"> </w:t>
            </w:r>
            <w:r>
              <w:t>guardians</w:t>
            </w:r>
            <w:r w:rsidR="00FD083E">
              <w:t xml:space="preserve"> </w:t>
            </w:r>
            <w:r>
              <w:t>are</w:t>
            </w:r>
            <w:r w:rsidR="00FD083E">
              <w:t xml:space="preserve"> </w:t>
            </w:r>
            <w:r>
              <w:t>incarcerated</w:t>
            </w:r>
          </w:p>
        </w:tc>
      </w:tr>
      <w:tr w:rsidR="001D1F4D" w14:paraId="0F8DFA19"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063C2E31" w14:textId="77777777" w:rsidR="001D1F4D" w:rsidRDefault="001D1F4D" w:rsidP="00A0757C">
            <w:pPr>
              <w:jc w:val="right"/>
            </w:pPr>
            <w:r>
              <w:t>3</w:t>
            </w:r>
          </w:p>
        </w:tc>
        <w:tc>
          <w:tcPr>
            <w:tcW w:w="8660" w:type="dxa"/>
          </w:tcPr>
          <w:p w14:paraId="4DC4BCDB" w14:textId="31A93875" w:rsidR="001D1F4D" w:rsidRPr="00AC07D8" w:rsidRDefault="001D1F4D" w:rsidP="00A0757C">
            <w:pPr>
              <w:cnfStyle w:val="000000000000" w:firstRow="0" w:lastRow="0" w:firstColumn="0" w:lastColumn="0" w:oddVBand="0" w:evenVBand="0" w:oddHBand="0" w:evenHBand="0" w:firstRowFirstColumn="0" w:firstRowLastColumn="0" w:lastRowFirstColumn="0" w:lastRowLastColumn="0"/>
            </w:pPr>
            <w:r>
              <w:t>The</w:t>
            </w:r>
            <w:r w:rsidR="00FD083E">
              <w:t xml:space="preserve"> </w:t>
            </w:r>
            <w:r>
              <w:t>only</w:t>
            </w:r>
            <w:r w:rsidR="00FD083E">
              <w:t xml:space="preserve"> </w:t>
            </w:r>
            <w:r>
              <w:t>parent</w:t>
            </w:r>
            <w:r w:rsidR="00FD083E">
              <w:t xml:space="preserve"> </w:t>
            </w:r>
            <w:r>
              <w:t>/</w:t>
            </w:r>
            <w:r w:rsidR="00FD083E">
              <w:t xml:space="preserve"> </w:t>
            </w:r>
            <w:r>
              <w:t>legal</w:t>
            </w:r>
            <w:r w:rsidR="00FD083E">
              <w:t xml:space="preserve"> </w:t>
            </w:r>
            <w:r>
              <w:t>guardian</w:t>
            </w:r>
            <w:r w:rsidR="00FD083E">
              <w:t xml:space="preserve"> </w:t>
            </w:r>
            <w:r>
              <w:t>is</w:t>
            </w:r>
            <w:r w:rsidR="00FD083E">
              <w:t xml:space="preserve"> </w:t>
            </w:r>
            <w:r>
              <w:t>incarcerated</w:t>
            </w:r>
          </w:p>
        </w:tc>
      </w:tr>
    </w:tbl>
    <w:p w14:paraId="54C05112" w14:textId="77777777" w:rsidR="001D1F4D" w:rsidRDefault="001D1F4D" w:rsidP="001D1F4D"/>
    <w:p w14:paraId="70F2FE05" w14:textId="6029C5EF" w:rsidR="001D1F4D" w:rsidRDefault="001D1F4D" w:rsidP="001D1F4D">
      <w:pPr>
        <w:pStyle w:val="Heading2"/>
      </w:pPr>
      <w:bookmarkStart w:id="763" w:name="_4.34.1_ReferralSource"/>
      <w:bookmarkStart w:id="764" w:name="_Toc430693307"/>
      <w:bookmarkEnd w:id="763"/>
      <w:r>
        <w:t>4.34.1</w:t>
      </w:r>
      <w:r>
        <w:tab/>
        <w:t>ReferralSource</w:t>
      </w:r>
      <w:bookmarkEnd w:id="764"/>
    </w:p>
    <w:tbl>
      <w:tblPr>
        <w:tblStyle w:val="GridTable1Light-Accent11"/>
        <w:tblW w:w="9445" w:type="dxa"/>
        <w:tblLook w:val="04A0" w:firstRow="1" w:lastRow="0" w:firstColumn="1" w:lastColumn="0" w:noHBand="0" w:noVBand="1"/>
      </w:tblPr>
      <w:tblGrid>
        <w:gridCol w:w="785"/>
        <w:gridCol w:w="8660"/>
      </w:tblGrid>
      <w:tr w:rsidR="001D1F4D" w14:paraId="412E4F11"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350807E5" w14:textId="77777777" w:rsidR="001D1F4D" w:rsidRDefault="001D1F4D" w:rsidP="00A0757C">
            <w:pPr>
              <w:jc w:val="right"/>
            </w:pPr>
            <w:r>
              <w:t>Value</w:t>
            </w:r>
          </w:p>
        </w:tc>
        <w:tc>
          <w:tcPr>
            <w:tcW w:w="8660" w:type="dxa"/>
            <w:hideMark/>
          </w:tcPr>
          <w:p w14:paraId="10239C42" w14:textId="77777777" w:rsidR="001D1F4D" w:rsidRDefault="001D1F4D" w:rsidP="00A0757C">
            <w:pPr>
              <w:cnfStyle w:val="100000000000" w:firstRow="1" w:lastRow="0" w:firstColumn="0" w:lastColumn="0" w:oddVBand="0" w:evenVBand="0" w:oddHBand="0" w:evenHBand="0" w:firstRowFirstColumn="0" w:firstRowLastColumn="0" w:lastRowFirstColumn="0" w:lastRowLastColumn="0"/>
            </w:pPr>
            <w:r>
              <w:t>Text</w:t>
            </w:r>
          </w:p>
        </w:tc>
      </w:tr>
      <w:tr w:rsidR="00A0757C" w14:paraId="4897BC4B"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289C16C5" w14:textId="5AF525BF" w:rsidR="00A0757C" w:rsidRDefault="00A0757C" w:rsidP="00A0757C">
            <w:pPr>
              <w:jc w:val="right"/>
            </w:pPr>
            <w:r>
              <w:t>1</w:t>
            </w:r>
          </w:p>
        </w:tc>
        <w:tc>
          <w:tcPr>
            <w:tcW w:w="8660" w:type="dxa"/>
          </w:tcPr>
          <w:p w14:paraId="07224402" w14:textId="1DC38206" w:rsidR="00A0757C" w:rsidRDefault="000B1E65" w:rsidP="00A0757C">
            <w:pPr>
              <w:cnfStyle w:val="000000000000" w:firstRow="0" w:lastRow="0" w:firstColumn="0" w:lastColumn="0" w:oddVBand="0" w:evenVBand="0" w:oddHBand="0" w:evenHBand="0" w:firstRowFirstColumn="0" w:firstRowLastColumn="0" w:lastRowFirstColumn="0" w:lastRowLastColumn="0"/>
            </w:pPr>
            <w:r w:rsidRPr="004D0BD2">
              <w:t>Self-referral</w:t>
            </w:r>
          </w:p>
        </w:tc>
      </w:tr>
      <w:tr w:rsidR="00A0757C" w14:paraId="20FA3685"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001F7299" w14:textId="3D33B66F" w:rsidR="00A0757C" w:rsidRDefault="00A0757C" w:rsidP="00A0757C">
            <w:pPr>
              <w:jc w:val="right"/>
            </w:pPr>
            <w:r>
              <w:t>2</w:t>
            </w:r>
          </w:p>
        </w:tc>
        <w:tc>
          <w:tcPr>
            <w:tcW w:w="8660" w:type="dxa"/>
          </w:tcPr>
          <w:p w14:paraId="517C19E5" w14:textId="2BDED3E7" w:rsidR="00A0757C" w:rsidRPr="00AC07D8" w:rsidRDefault="000B1E65" w:rsidP="00A0757C">
            <w:pPr>
              <w:cnfStyle w:val="000000000000" w:firstRow="0" w:lastRow="0" w:firstColumn="0" w:lastColumn="0" w:oddVBand="0" w:evenVBand="0" w:oddHBand="0" w:evenHBand="0" w:firstRowFirstColumn="0" w:firstRowLastColumn="0" w:lastRowFirstColumn="0" w:lastRowLastColumn="0"/>
            </w:pPr>
            <w:r w:rsidRPr="004D0BD2">
              <w:t>Individual:</w:t>
            </w:r>
            <w:r w:rsidR="00FD083E">
              <w:t xml:space="preserve"> </w:t>
            </w:r>
            <w:r w:rsidRPr="004D0BD2">
              <w:t>parent/guardian</w:t>
            </w:r>
          </w:p>
        </w:tc>
      </w:tr>
      <w:tr w:rsidR="00A0757C" w14:paraId="35A25D03"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3A0A4364" w14:textId="7FB35AF7" w:rsidR="00A0757C" w:rsidRDefault="00A0757C" w:rsidP="00A0757C">
            <w:pPr>
              <w:jc w:val="right"/>
            </w:pPr>
            <w:r>
              <w:t>3</w:t>
            </w:r>
          </w:p>
        </w:tc>
        <w:tc>
          <w:tcPr>
            <w:tcW w:w="8660" w:type="dxa"/>
          </w:tcPr>
          <w:p w14:paraId="36C81A36" w14:textId="1C5444C8" w:rsidR="00A0757C" w:rsidRPr="00AC07D8" w:rsidRDefault="000B1E65" w:rsidP="00A0757C">
            <w:pPr>
              <w:cnfStyle w:val="000000000000" w:firstRow="0" w:lastRow="0" w:firstColumn="0" w:lastColumn="0" w:oddVBand="0" w:evenVBand="0" w:oddHBand="0" w:evenHBand="0" w:firstRowFirstColumn="0" w:firstRowLastColumn="0" w:lastRowFirstColumn="0" w:lastRowLastColumn="0"/>
            </w:pPr>
            <w:r>
              <w:t>Individual:</w:t>
            </w:r>
            <w:r w:rsidR="00FD083E">
              <w:t xml:space="preserve"> </w:t>
            </w:r>
            <w:r>
              <w:t>relative</w:t>
            </w:r>
            <w:r w:rsidR="00FD083E">
              <w:t xml:space="preserve"> </w:t>
            </w:r>
            <w:r>
              <w:t>or</w:t>
            </w:r>
            <w:r w:rsidR="00FD083E">
              <w:t xml:space="preserve"> </w:t>
            </w:r>
            <w:r>
              <w:t>f</w:t>
            </w:r>
            <w:r w:rsidR="00A0757C" w:rsidRPr="004D0BD2">
              <w:t>riend</w:t>
            </w:r>
          </w:p>
        </w:tc>
      </w:tr>
      <w:tr w:rsidR="00A0757C" w14:paraId="4321C27E"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3A3ECF54" w14:textId="2A4AFF95" w:rsidR="00A0757C" w:rsidRDefault="00A0757C" w:rsidP="00A0757C">
            <w:pPr>
              <w:jc w:val="right"/>
            </w:pPr>
            <w:r>
              <w:t>4</w:t>
            </w:r>
          </w:p>
        </w:tc>
        <w:tc>
          <w:tcPr>
            <w:tcW w:w="8660" w:type="dxa"/>
          </w:tcPr>
          <w:p w14:paraId="16A4962C" w14:textId="704AD4D8" w:rsidR="00A0757C" w:rsidRDefault="00A0757C" w:rsidP="000B1E65">
            <w:pPr>
              <w:cnfStyle w:val="000000000000" w:firstRow="0" w:lastRow="0" w:firstColumn="0" w:lastColumn="0" w:oddVBand="0" w:evenVBand="0" w:oddHBand="0" w:evenHBand="0" w:firstRowFirstColumn="0" w:firstRowLastColumn="0" w:lastRowFirstColumn="0" w:lastRowLastColumn="0"/>
            </w:pPr>
            <w:r w:rsidRPr="004D0BD2">
              <w:t>Individual:</w:t>
            </w:r>
            <w:r w:rsidR="00FD083E">
              <w:t xml:space="preserve"> </w:t>
            </w:r>
            <w:r w:rsidR="000B1E65">
              <w:t>o</w:t>
            </w:r>
            <w:r w:rsidRPr="004D0BD2">
              <w:t>ther</w:t>
            </w:r>
            <w:r w:rsidR="00FD083E">
              <w:t xml:space="preserve"> </w:t>
            </w:r>
            <w:r w:rsidRPr="004D0BD2">
              <w:t>adult</w:t>
            </w:r>
            <w:r w:rsidR="00FD083E">
              <w:t xml:space="preserve"> </w:t>
            </w:r>
            <w:r w:rsidRPr="004D0BD2">
              <w:t>or</w:t>
            </w:r>
            <w:r w:rsidR="00FD083E">
              <w:t xml:space="preserve"> </w:t>
            </w:r>
            <w:r w:rsidRPr="004D0BD2">
              <w:t>youth</w:t>
            </w:r>
          </w:p>
        </w:tc>
      </w:tr>
      <w:tr w:rsidR="00A0757C" w14:paraId="3D384AF5"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CAD577D" w14:textId="7573088E" w:rsidR="00A0757C" w:rsidRDefault="00A0757C" w:rsidP="00A0757C">
            <w:pPr>
              <w:jc w:val="right"/>
            </w:pPr>
            <w:r>
              <w:t>5</w:t>
            </w:r>
          </w:p>
        </w:tc>
        <w:tc>
          <w:tcPr>
            <w:tcW w:w="8660" w:type="dxa"/>
          </w:tcPr>
          <w:p w14:paraId="31023858" w14:textId="4833FC56" w:rsidR="00A0757C" w:rsidRDefault="00A0757C" w:rsidP="00A0757C">
            <w:pPr>
              <w:cnfStyle w:val="000000000000" w:firstRow="0" w:lastRow="0" w:firstColumn="0" w:lastColumn="0" w:oddVBand="0" w:evenVBand="0" w:oddHBand="0" w:evenHBand="0" w:firstRowFirstColumn="0" w:firstRowLastColumn="0" w:lastRowFirstColumn="0" w:lastRowLastColumn="0"/>
            </w:pPr>
            <w:r w:rsidRPr="004D0BD2">
              <w:t>Individual:</w:t>
            </w:r>
            <w:r w:rsidR="00FD083E">
              <w:t xml:space="preserve"> </w:t>
            </w:r>
            <w:r w:rsidRPr="004D0BD2">
              <w:t>partner/spouse</w:t>
            </w:r>
          </w:p>
        </w:tc>
      </w:tr>
      <w:tr w:rsidR="00A0757C" w14:paraId="6D801D50"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572AA502" w14:textId="207A32B7" w:rsidR="00A0757C" w:rsidRDefault="00A0757C" w:rsidP="00A0757C">
            <w:pPr>
              <w:jc w:val="right"/>
            </w:pPr>
            <w:r>
              <w:t>6</w:t>
            </w:r>
          </w:p>
        </w:tc>
        <w:tc>
          <w:tcPr>
            <w:tcW w:w="8660" w:type="dxa"/>
          </w:tcPr>
          <w:p w14:paraId="1A092FEB" w14:textId="263958D2" w:rsidR="00A0757C" w:rsidRDefault="000B1E65" w:rsidP="00A0757C">
            <w:pPr>
              <w:cnfStyle w:val="000000000000" w:firstRow="0" w:lastRow="0" w:firstColumn="0" w:lastColumn="0" w:oddVBand="0" w:evenVBand="0" w:oddHBand="0" w:evenHBand="0" w:firstRowFirstColumn="0" w:firstRowLastColumn="0" w:lastRowFirstColumn="0" w:lastRowLastColumn="0"/>
            </w:pPr>
            <w:r w:rsidRPr="004D0BD2">
              <w:t>Individual:</w:t>
            </w:r>
            <w:r w:rsidR="00FD083E">
              <w:t xml:space="preserve"> </w:t>
            </w:r>
            <w:r w:rsidRPr="004D0BD2">
              <w:t>foster</w:t>
            </w:r>
            <w:r w:rsidR="00FD083E">
              <w:t xml:space="preserve"> </w:t>
            </w:r>
            <w:r w:rsidRPr="004D0BD2">
              <w:t>parent</w:t>
            </w:r>
          </w:p>
        </w:tc>
      </w:tr>
      <w:tr w:rsidR="00A0757C" w14:paraId="6C106745"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80B6D19" w14:textId="4ACAE84A" w:rsidR="00A0757C" w:rsidRDefault="00A0757C" w:rsidP="00A0757C">
            <w:pPr>
              <w:jc w:val="right"/>
            </w:pPr>
            <w:r>
              <w:t>7</w:t>
            </w:r>
          </w:p>
        </w:tc>
        <w:tc>
          <w:tcPr>
            <w:tcW w:w="8660" w:type="dxa"/>
          </w:tcPr>
          <w:p w14:paraId="69653E35" w14:textId="34757824" w:rsidR="00A0757C" w:rsidRDefault="000B1E65" w:rsidP="000B1E65">
            <w:pPr>
              <w:cnfStyle w:val="000000000000" w:firstRow="0" w:lastRow="0" w:firstColumn="0" w:lastColumn="0" w:oddVBand="0" w:evenVBand="0" w:oddHBand="0" w:evenHBand="0" w:firstRowFirstColumn="0" w:firstRowLastColumn="0" w:lastRowFirstColumn="0" w:lastRowLastColumn="0"/>
            </w:pPr>
            <w:r w:rsidRPr="004D0BD2">
              <w:t>Outreach</w:t>
            </w:r>
            <w:r w:rsidR="00FD083E">
              <w:t xml:space="preserve"> </w:t>
            </w:r>
            <w:r w:rsidRPr="004D0BD2">
              <w:t>project:</w:t>
            </w:r>
            <w:r w:rsidR="00FD083E">
              <w:t xml:space="preserve"> </w:t>
            </w:r>
            <w:r>
              <w:t>FYSB</w:t>
            </w:r>
            <w:r w:rsidR="00FD083E">
              <w:t xml:space="preserve"> </w:t>
            </w:r>
          </w:p>
        </w:tc>
      </w:tr>
      <w:tr w:rsidR="00A0757C" w14:paraId="56C7EBB4"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6AB2A136" w14:textId="405DA66C" w:rsidR="00A0757C" w:rsidRDefault="00A0757C" w:rsidP="00A0757C">
            <w:pPr>
              <w:jc w:val="right"/>
            </w:pPr>
            <w:r>
              <w:t>10</w:t>
            </w:r>
          </w:p>
        </w:tc>
        <w:tc>
          <w:tcPr>
            <w:tcW w:w="8660" w:type="dxa"/>
          </w:tcPr>
          <w:p w14:paraId="61DF8396" w14:textId="5CDE7AD5" w:rsidR="00A0757C" w:rsidRDefault="000B1E65" w:rsidP="00A0757C">
            <w:pPr>
              <w:cnfStyle w:val="000000000000" w:firstRow="0" w:lastRow="0" w:firstColumn="0" w:lastColumn="0" w:oddVBand="0" w:evenVBand="0" w:oddHBand="0" w:evenHBand="0" w:firstRowFirstColumn="0" w:firstRowLastColumn="0" w:lastRowFirstColumn="0" w:lastRowLastColumn="0"/>
            </w:pPr>
            <w:r w:rsidRPr="004D0BD2">
              <w:t>Outreach</w:t>
            </w:r>
            <w:r w:rsidR="00FD083E">
              <w:t xml:space="preserve"> </w:t>
            </w:r>
            <w:r w:rsidRPr="004D0BD2">
              <w:t>project:</w:t>
            </w:r>
            <w:r w:rsidR="00FD083E">
              <w:t xml:space="preserve"> </w:t>
            </w:r>
            <w:r w:rsidRPr="004D0BD2">
              <w:t>other</w:t>
            </w:r>
          </w:p>
        </w:tc>
      </w:tr>
      <w:tr w:rsidR="00A0757C" w14:paraId="47AA20DA"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6223C985" w14:textId="6EAE2F0F" w:rsidR="00A0757C" w:rsidRDefault="00A0757C" w:rsidP="00A0757C">
            <w:pPr>
              <w:jc w:val="right"/>
            </w:pPr>
            <w:r>
              <w:t>11</w:t>
            </w:r>
          </w:p>
        </w:tc>
        <w:tc>
          <w:tcPr>
            <w:tcW w:w="8660" w:type="dxa"/>
          </w:tcPr>
          <w:p w14:paraId="11F6E489" w14:textId="108A3749" w:rsidR="00A0757C" w:rsidRDefault="000B1E65" w:rsidP="00A0757C">
            <w:pPr>
              <w:cnfStyle w:val="000000000000" w:firstRow="0" w:lastRow="0" w:firstColumn="0" w:lastColumn="0" w:oddVBand="0" w:evenVBand="0" w:oddHBand="0" w:evenHBand="0" w:firstRowFirstColumn="0" w:firstRowLastColumn="0" w:lastRowFirstColumn="0" w:lastRowLastColumn="0"/>
            </w:pPr>
            <w:r w:rsidRPr="004D0BD2">
              <w:t>Temporary</w:t>
            </w:r>
            <w:r w:rsidR="00FD083E">
              <w:t xml:space="preserve"> </w:t>
            </w:r>
            <w:r w:rsidRPr="004D0BD2">
              <w:t>shelter:</w:t>
            </w:r>
            <w:r w:rsidR="00FD083E">
              <w:t xml:space="preserve"> </w:t>
            </w:r>
            <w:r>
              <w:t>FYSB</w:t>
            </w:r>
            <w:r w:rsidR="00FD083E">
              <w:t xml:space="preserve"> </w:t>
            </w:r>
            <w:r w:rsidRPr="004D0BD2">
              <w:t>basic</w:t>
            </w:r>
            <w:r w:rsidR="00FD083E">
              <w:t xml:space="preserve"> </w:t>
            </w:r>
            <w:r w:rsidRPr="004D0BD2">
              <w:t>center</w:t>
            </w:r>
            <w:r w:rsidR="00FD083E">
              <w:t xml:space="preserve"> </w:t>
            </w:r>
            <w:r w:rsidRPr="004D0BD2">
              <w:t>project</w:t>
            </w:r>
          </w:p>
        </w:tc>
      </w:tr>
      <w:tr w:rsidR="00A0757C" w14:paraId="5B28F674"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026486E" w14:textId="5909636A" w:rsidR="00A0757C" w:rsidRDefault="00A0757C" w:rsidP="00A0757C">
            <w:pPr>
              <w:jc w:val="right"/>
            </w:pPr>
            <w:r>
              <w:t>12</w:t>
            </w:r>
          </w:p>
        </w:tc>
        <w:tc>
          <w:tcPr>
            <w:tcW w:w="8660" w:type="dxa"/>
          </w:tcPr>
          <w:p w14:paraId="07B58E83" w14:textId="18C7A5EB" w:rsidR="00A0757C" w:rsidRDefault="000B1E65" w:rsidP="00A0757C">
            <w:pPr>
              <w:cnfStyle w:val="000000000000" w:firstRow="0" w:lastRow="0" w:firstColumn="0" w:lastColumn="0" w:oddVBand="0" w:evenVBand="0" w:oddHBand="0" w:evenHBand="0" w:firstRowFirstColumn="0" w:firstRowLastColumn="0" w:lastRowFirstColumn="0" w:lastRowLastColumn="0"/>
            </w:pPr>
            <w:r w:rsidRPr="004D0BD2">
              <w:t>Temporary</w:t>
            </w:r>
            <w:r w:rsidR="00FD083E">
              <w:t xml:space="preserve"> </w:t>
            </w:r>
            <w:r w:rsidRPr="004D0BD2">
              <w:t>shelter:</w:t>
            </w:r>
            <w:r w:rsidR="00FD083E">
              <w:t xml:space="preserve"> </w:t>
            </w:r>
            <w:r w:rsidRPr="004D0BD2">
              <w:t>other</w:t>
            </w:r>
            <w:r w:rsidR="00FD083E">
              <w:t xml:space="preserve"> </w:t>
            </w:r>
            <w:r w:rsidRPr="004D0BD2">
              <w:t>youth</w:t>
            </w:r>
            <w:r w:rsidR="00FD083E">
              <w:t xml:space="preserve"> </w:t>
            </w:r>
            <w:r w:rsidRPr="004D0BD2">
              <w:t>only</w:t>
            </w:r>
            <w:r w:rsidR="00FD083E">
              <w:t xml:space="preserve"> </w:t>
            </w:r>
            <w:r w:rsidRPr="004D0BD2">
              <w:t>emergency</w:t>
            </w:r>
            <w:r w:rsidR="00FD083E">
              <w:t xml:space="preserve"> </w:t>
            </w:r>
            <w:r w:rsidRPr="004D0BD2">
              <w:t>shelter</w:t>
            </w:r>
          </w:p>
        </w:tc>
      </w:tr>
      <w:tr w:rsidR="00A0757C" w14:paraId="0ACC07EA"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3AEAFD1F" w14:textId="72EED1F5" w:rsidR="00A0757C" w:rsidRDefault="00A0757C" w:rsidP="00A0757C">
            <w:pPr>
              <w:jc w:val="right"/>
            </w:pPr>
            <w:r>
              <w:t>13</w:t>
            </w:r>
          </w:p>
        </w:tc>
        <w:tc>
          <w:tcPr>
            <w:tcW w:w="8660" w:type="dxa"/>
          </w:tcPr>
          <w:p w14:paraId="63FD6301" w14:textId="3ADC49FF" w:rsidR="00A0757C" w:rsidRDefault="000B1E65" w:rsidP="00A0757C">
            <w:pPr>
              <w:cnfStyle w:val="000000000000" w:firstRow="0" w:lastRow="0" w:firstColumn="0" w:lastColumn="0" w:oddVBand="0" w:evenVBand="0" w:oddHBand="0" w:evenHBand="0" w:firstRowFirstColumn="0" w:firstRowLastColumn="0" w:lastRowFirstColumn="0" w:lastRowLastColumn="0"/>
            </w:pPr>
            <w:r w:rsidRPr="004D0BD2">
              <w:t>Temporary</w:t>
            </w:r>
            <w:r w:rsidR="00FD083E">
              <w:t xml:space="preserve"> </w:t>
            </w:r>
            <w:r w:rsidRPr="004D0BD2">
              <w:t>shelter:</w:t>
            </w:r>
            <w:r w:rsidR="00FD083E">
              <w:t xml:space="preserve"> </w:t>
            </w:r>
            <w:r w:rsidRPr="004D0BD2">
              <w:t>emergency</w:t>
            </w:r>
            <w:r w:rsidR="00FD083E">
              <w:t xml:space="preserve"> </w:t>
            </w:r>
            <w:r w:rsidRPr="004D0BD2">
              <w:t>shelter</w:t>
            </w:r>
            <w:r w:rsidR="00FD083E">
              <w:t xml:space="preserve"> </w:t>
            </w:r>
            <w:r w:rsidRPr="004D0BD2">
              <w:t>for</w:t>
            </w:r>
            <w:r w:rsidR="00FD083E">
              <w:t xml:space="preserve"> </w:t>
            </w:r>
            <w:r w:rsidRPr="004D0BD2">
              <w:t>families</w:t>
            </w:r>
          </w:p>
        </w:tc>
      </w:tr>
      <w:tr w:rsidR="00A0757C" w14:paraId="6D257BAF"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BA703C6" w14:textId="364889A6" w:rsidR="00A0757C" w:rsidRDefault="00A0757C" w:rsidP="00A0757C">
            <w:pPr>
              <w:jc w:val="right"/>
            </w:pPr>
            <w:r>
              <w:t>14</w:t>
            </w:r>
          </w:p>
        </w:tc>
        <w:tc>
          <w:tcPr>
            <w:tcW w:w="8660" w:type="dxa"/>
          </w:tcPr>
          <w:p w14:paraId="5148B3C5" w14:textId="7EF0E6D8" w:rsidR="00A0757C" w:rsidRDefault="000B1E65" w:rsidP="00A0757C">
            <w:pPr>
              <w:cnfStyle w:val="000000000000" w:firstRow="0" w:lastRow="0" w:firstColumn="0" w:lastColumn="0" w:oddVBand="0" w:evenVBand="0" w:oddHBand="0" w:evenHBand="0" w:firstRowFirstColumn="0" w:firstRowLastColumn="0" w:lastRowFirstColumn="0" w:lastRowLastColumn="0"/>
            </w:pPr>
            <w:r w:rsidRPr="004D0BD2">
              <w:t>Temporary</w:t>
            </w:r>
            <w:r w:rsidR="00FD083E">
              <w:t xml:space="preserve"> </w:t>
            </w:r>
            <w:r w:rsidRPr="004D0BD2">
              <w:t>shelter:</w:t>
            </w:r>
            <w:r w:rsidR="00FD083E">
              <w:t xml:space="preserve"> </w:t>
            </w:r>
            <w:r w:rsidRPr="004D0BD2">
              <w:t>emergency</w:t>
            </w:r>
            <w:r w:rsidR="00FD083E">
              <w:t xml:space="preserve"> </w:t>
            </w:r>
            <w:r w:rsidRPr="004D0BD2">
              <w:t>shelter</w:t>
            </w:r>
            <w:r w:rsidR="00FD083E">
              <w:t xml:space="preserve"> </w:t>
            </w:r>
            <w:r w:rsidRPr="004D0BD2">
              <w:t>for</w:t>
            </w:r>
            <w:r w:rsidR="00FD083E">
              <w:t xml:space="preserve"> </w:t>
            </w:r>
            <w:r w:rsidRPr="004D0BD2">
              <w:t>individuals</w:t>
            </w:r>
          </w:p>
        </w:tc>
      </w:tr>
      <w:tr w:rsidR="00A0757C" w14:paraId="4F829318"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09D6AFFE" w14:textId="38916670" w:rsidR="00A0757C" w:rsidRDefault="00A0757C" w:rsidP="00A0757C">
            <w:pPr>
              <w:jc w:val="right"/>
            </w:pPr>
            <w:r>
              <w:lastRenderedPageBreak/>
              <w:t>15</w:t>
            </w:r>
          </w:p>
        </w:tc>
        <w:tc>
          <w:tcPr>
            <w:tcW w:w="8660" w:type="dxa"/>
          </w:tcPr>
          <w:p w14:paraId="0C2A581A" w14:textId="2BCEF3D2" w:rsidR="00A0757C" w:rsidRDefault="000B1E65" w:rsidP="00A0757C">
            <w:pPr>
              <w:cnfStyle w:val="000000000000" w:firstRow="0" w:lastRow="0" w:firstColumn="0" w:lastColumn="0" w:oddVBand="0" w:evenVBand="0" w:oddHBand="0" w:evenHBand="0" w:firstRowFirstColumn="0" w:firstRowLastColumn="0" w:lastRowFirstColumn="0" w:lastRowLastColumn="0"/>
            </w:pPr>
            <w:r w:rsidRPr="004D0BD2">
              <w:t>Temporary</w:t>
            </w:r>
            <w:r w:rsidR="00FD083E">
              <w:t xml:space="preserve"> </w:t>
            </w:r>
            <w:r w:rsidRPr="004D0BD2">
              <w:t>shelter:</w:t>
            </w:r>
            <w:r w:rsidR="00FD083E">
              <w:t xml:space="preserve">  </w:t>
            </w:r>
            <w:r w:rsidRPr="004D0BD2">
              <w:t>domestic</w:t>
            </w:r>
            <w:r w:rsidR="00FD083E">
              <w:t xml:space="preserve"> </w:t>
            </w:r>
            <w:r w:rsidRPr="004D0BD2">
              <w:t>violence</w:t>
            </w:r>
            <w:r w:rsidR="00FD083E">
              <w:t xml:space="preserve"> </w:t>
            </w:r>
            <w:r w:rsidRPr="004D0BD2">
              <w:t>shelter</w:t>
            </w:r>
          </w:p>
        </w:tc>
      </w:tr>
      <w:tr w:rsidR="00A0757C" w14:paraId="48828467"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2BF4B8B2" w14:textId="71736C00" w:rsidR="00A0757C" w:rsidRDefault="00A0757C" w:rsidP="00A0757C">
            <w:pPr>
              <w:jc w:val="right"/>
            </w:pPr>
            <w:r>
              <w:t>16</w:t>
            </w:r>
          </w:p>
        </w:tc>
        <w:tc>
          <w:tcPr>
            <w:tcW w:w="8660" w:type="dxa"/>
          </w:tcPr>
          <w:p w14:paraId="665E3E22" w14:textId="69D44167" w:rsidR="00A0757C" w:rsidRDefault="000B1E65" w:rsidP="00A0757C">
            <w:pPr>
              <w:cnfStyle w:val="000000000000" w:firstRow="0" w:lastRow="0" w:firstColumn="0" w:lastColumn="0" w:oddVBand="0" w:evenVBand="0" w:oddHBand="0" w:evenHBand="0" w:firstRowFirstColumn="0" w:firstRowLastColumn="0" w:lastRowFirstColumn="0" w:lastRowLastColumn="0"/>
            </w:pPr>
            <w:r w:rsidRPr="004D0BD2">
              <w:t>Temporary</w:t>
            </w:r>
            <w:r w:rsidR="00FD083E">
              <w:t xml:space="preserve"> </w:t>
            </w:r>
            <w:r w:rsidRPr="004D0BD2">
              <w:t>shelter:</w:t>
            </w:r>
            <w:r w:rsidR="00FD083E">
              <w:t xml:space="preserve"> </w:t>
            </w:r>
            <w:r w:rsidRPr="004D0BD2">
              <w:t>safe</w:t>
            </w:r>
            <w:r w:rsidR="00FD083E">
              <w:t xml:space="preserve"> </w:t>
            </w:r>
            <w:r w:rsidRPr="004D0BD2">
              <w:t>place</w:t>
            </w:r>
          </w:p>
        </w:tc>
      </w:tr>
      <w:tr w:rsidR="00A0757C" w14:paraId="3088B96A"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6203A495" w14:textId="736BF28F" w:rsidR="00A0757C" w:rsidRDefault="00A0757C" w:rsidP="00A0757C">
            <w:pPr>
              <w:jc w:val="right"/>
            </w:pPr>
            <w:r>
              <w:t>17</w:t>
            </w:r>
          </w:p>
        </w:tc>
        <w:tc>
          <w:tcPr>
            <w:tcW w:w="8660" w:type="dxa"/>
          </w:tcPr>
          <w:p w14:paraId="40CDC198" w14:textId="45FFE020" w:rsidR="00A0757C" w:rsidRDefault="000B1E65" w:rsidP="00A0757C">
            <w:pPr>
              <w:cnfStyle w:val="000000000000" w:firstRow="0" w:lastRow="0" w:firstColumn="0" w:lastColumn="0" w:oddVBand="0" w:evenVBand="0" w:oddHBand="0" w:evenHBand="0" w:firstRowFirstColumn="0" w:firstRowLastColumn="0" w:lastRowFirstColumn="0" w:lastRowLastColumn="0"/>
            </w:pPr>
            <w:r w:rsidRPr="004D0BD2">
              <w:t>Temporary</w:t>
            </w:r>
            <w:r w:rsidR="00FD083E">
              <w:t xml:space="preserve"> </w:t>
            </w:r>
            <w:r w:rsidRPr="004D0BD2">
              <w:t>shelter:</w:t>
            </w:r>
            <w:r w:rsidR="00FD083E">
              <w:t xml:space="preserve"> </w:t>
            </w:r>
            <w:r w:rsidRPr="004D0BD2">
              <w:t>other</w:t>
            </w:r>
          </w:p>
        </w:tc>
      </w:tr>
      <w:tr w:rsidR="00A0757C" w14:paraId="790B2D1F"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0E1A9B23" w14:textId="081EDCC1" w:rsidR="00A0757C" w:rsidRDefault="00A0757C" w:rsidP="00A0757C">
            <w:pPr>
              <w:jc w:val="right"/>
            </w:pPr>
            <w:r>
              <w:t>18</w:t>
            </w:r>
          </w:p>
        </w:tc>
        <w:tc>
          <w:tcPr>
            <w:tcW w:w="8660" w:type="dxa"/>
          </w:tcPr>
          <w:p w14:paraId="2DBE4FE1" w14:textId="4D1BE303" w:rsidR="00A0757C" w:rsidRDefault="000B1E65" w:rsidP="00A0757C">
            <w:pPr>
              <w:cnfStyle w:val="000000000000" w:firstRow="0" w:lastRow="0" w:firstColumn="0" w:lastColumn="0" w:oddVBand="0" w:evenVBand="0" w:oddHBand="0" w:evenHBand="0" w:firstRowFirstColumn="0" w:firstRowLastColumn="0" w:lastRowFirstColumn="0" w:lastRowLastColumn="0"/>
            </w:pPr>
            <w:r w:rsidRPr="004D0BD2">
              <w:t>Residential</w:t>
            </w:r>
            <w:r w:rsidR="00FD083E">
              <w:t xml:space="preserve"> </w:t>
            </w:r>
            <w:r w:rsidRPr="004D0BD2">
              <w:t>project:</w:t>
            </w:r>
            <w:r w:rsidR="00FD083E">
              <w:t xml:space="preserve"> </w:t>
            </w:r>
            <w:r>
              <w:t>FYSB</w:t>
            </w:r>
            <w:r w:rsidR="00FD083E">
              <w:t xml:space="preserve"> </w:t>
            </w:r>
            <w:r w:rsidRPr="004D0BD2">
              <w:t>transitional</w:t>
            </w:r>
            <w:r w:rsidR="00FD083E">
              <w:t xml:space="preserve"> </w:t>
            </w:r>
            <w:r w:rsidRPr="004D0BD2">
              <w:t>living</w:t>
            </w:r>
            <w:r w:rsidR="00FD083E">
              <w:t xml:space="preserve"> </w:t>
            </w:r>
            <w:r w:rsidRPr="004D0BD2">
              <w:t>project</w:t>
            </w:r>
          </w:p>
        </w:tc>
      </w:tr>
      <w:tr w:rsidR="00A0757C" w14:paraId="06026033"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CE885A5" w14:textId="5E10954E" w:rsidR="00A0757C" w:rsidRDefault="000B1E65" w:rsidP="00A0757C">
            <w:pPr>
              <w:jc w:val="right"/>
            </w:pPr>
            <w:r>
              <w:t>19</w:t>
            </w:r>
          </w:p>
        </w:tc>
        <w:tc>
          <w:tcPr>
            <w:tcW w:w="8660" w:type="dxa"/>
          </w:tcPr>
          <w:p w14:paraId="7F5BF63C" w14:textId="54E80E2A" w:rsidR="00A0757C" w:rsidRDefault="000B1E65" w:rsidP="00A0757C">
            <w:pPr>
              <w:cnfStyle w:val="000000000000" w:firstRow="0" w:lastRow="0" w:firstColumn="0" w:lastColumn="0" w:oddVBand="0" w:evenVBand="0" w:oddHBand="0" w:evenHBand="0" w:firstRowFirstColumn="0" w:firstRowLastColumn="0" w:lastRowFirstColumn="0" w:lastRowLastColumn="0"/>
            </w:pPr>
            <w:r w:rsidRPr="004D0BD2">
              <w:t>Residential</w:t>
            </w:r>
            <w:r w:rsidR="00FD083E">
              <w:t xml:space="preserve"> </w:t>
            </w:r>
            <w:r w:rsidRPr="004D0BD2">
              <w:t>project:</w:t>
            </w:r>
            <w:r w:rsidR="00FD083E">
              <w:t xml:space="preserve"> </w:t>
            </w:r>
            <w:r w:rsidRPr="004D0BD2">
              <w:t>other</w:t>
            </w:r>
            <w:r w:rsidR="00FD083E">
              <w:t xml:space="preserve"> </w:t>
            </w:r>
            <w:r w:rsidRPr="004D0BD2">
              <w:t>transitional</w:t>
            </w:r>
            <w:r w:rsidR="00FD083E">
              <w:t xml:space="preserve"> </w:t>
            </w:r>
            <w:r w:rsidRPr="004D0BD2">
              <w:t>living</w:t>
            </w:r>
            <w:r w:rsidR="00FD083E">
              <w:t xml:space="preserve"> </w:t>
            </w:r>
            <w:r w:rsidRPr="004D0BD2">
              <w:t>project</w:t>
            </w:r>
          </w:p>
        </w:tc>
      </w:tr>
      <w:tr w:rsidR="00A0757C" w14:paraId="017C347F"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D5DD317" w14:textId="703DF9C7" w:rsidR="00A0757C" w:rsidRDefault="000B1E65" w:rsidP="00A0757C">
            <w:pPr>
              <w:jc w:val="right"/>
            </w:pPr>
            <w:r>
              <w:t>20</w:t>
            </w:r>
          </w:p>
        </w:tc>
        <w:tc>
          <w:tcPr>
            <w:tcW w:w="8660" w:type="dxa"/>
          </w:tcPr>
          <w:p w14:paraId="137819A3" w14:textId="74DD3256" w:rsidR="00A0757C" w:rsidRDefault="000B1E65" w:rsidP="00A0757C">
            <w:pPr>
              <w:cnfStyle w:val="000000000000" w:firstRow="0" w:lastRow="0" w:firstColumn="0" w:lastColumn="0" w:oddVBand="0" w:evenVBand="0" w:oddHBand="0" w:evenHBand="0" w:firstRowFirstColumn="0" w:firstRowLastColumn="0" w:lastRowFirstColumn="0" w:lastRowLastColumn="0"/>
            </w:pPr>
            <w:r w:rsidRPr="004D0BD2">
              <w:t>Residential</w:t>
            </w:r>
            <w:r w:rsidR="00FD083E">
              <w:t xml:space="preserve"> </w:t>
            </w:r>
            <w:r w:rsidRPr="004D0BD2">
              <w:t>project:</w:t>
            </w:r>
            <w:r w:rsidR="00FD083E">
              <w:t xml:space="preserve"> </w:t>
            </w:r>
            <w:r w:rsidRPr="004D0BD2">
              <w:t>group</w:t>
            </w:r>
            <w:r w:rsidR="00FD083E">
              <w:t xml:space="preserve"> </w:t>
            </w:r>
            <w:r w:rsidRPr="004D0BD2">
              <w:t>home</w:t>
            </w:r>
          </w:p>
        </w:tc>
      </w:tr>
      <w:tr w:rsidR="00A0757C" w14:paraId="411D39E9"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612AE31A" w14:textId="6351CBE9" w:rsidR="00A0757C" w:rsidRDefault="000B1E65" w:rsidP="00A0757C">
            <w:pPr>
              <w:jc w:val="right"/>
            </w:pPr>
            <w:r>
              <w:t>21</w:t>
            </w:r>
          </w:p>
        </w:tc>
        <w:tc>
          <w:tcPr>
            <w:tcW w:w="8660" w:type="dxa"/>
          </w:tcPr>
          <w:p w14:paraId="45574C77" w14:textId="4B500F91" w:rsidR="00A0757C" w:rsidRDefault="000B1E65" w:rsidP="00A0757C">
            <w:pPr>
              <w:cnfStyle w:val="000000000000" w:firstRow="0" w:lastRow="0" w:firstColumn="0" w:lastColumn="0" w:oddVBand="0" w:evenVBand="0" w:oddHBand="0" w:evenHBand="0" w:firstRowFirstColumn="0" w:firstRowLastColumn="0" w:lastRowFirstColumn="0" w:lastRowLastColumn="0"/>
            </w:pPr>
            <w:r w:rsidRPr="004D0BD2">
              <w:t>Residential</w:t>
            </w:r>
            <w:r w:rsidR="00FD083E">
              <w:t xml:space="preserve"> </w:t>
            </w:r>
            <w:r w:rsidRPr="004D0BD2">
              <w:t>project:</w:t>
            </w:r>
            <w:r w:rsidR="00FD083E">
              <w:t xml:space="preserve"> </w:t>
            </w:r>
            <w:r w:rsidRPr="004D0BD2">
              <w:t>independent</w:t>
            </w:r>
            <w:r w:rsidR="00FD083E">
              <w:t xml:space="preserve"> </w:t>
            </w:r>
            <w:r w:rsidRPr="004D0BD2">
              <w:t>living</w:t>
            </w:r>
            <w:r w:rsidR="00FD083E">
              <w:t xml:space="preserve"> </w:t>
            </w:r>
            <w:r w:rsidRPr="004D0BD2">
              <w:t>project</w:t>
            </w:r>
          </w:p>
        </w:tc>
      </w:tr>
      <w:tr w:rsidR="00A0757C" w14:paraId="28F572C2"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3034A39C" w14:textId="614BFBD1" w:rsidR="00A0757C" w:rsidRDefault="000B1E65" w:rsidP="00A0757C">
            <w:pPr>
              <w:jc w:val="right"/>
            </w:pPr>
            <w:r>
              <w:t>22</w:t>
            </w:r>
          </w:p>
        </w:tc>
        <w:tc>
          <w:tcPr>
            <w:tcW w:w="8660" w:type="dxa"/>
          </w:tcPr>
          <w:p w14:paraId="6E7566CB" w14:textId="671CAE51" w:rsidR="00A0757C" w:rsidRDefault="000B1E65" w:rsidP="00A0757C">
            <w:pPr>
              <w:cnfStyle w:val="000000000000" w:firstRow="0" w:lastRow="0" w:firstColumn="0" w:lastColumn="0" w:oddVBand="0" w:evenVBand="0" w:oddHBand="0" w:evenHBand="0" w:firstRowFirstColumn="0" w:firstRowLastColumn="0" w:lastRowFirstColumn="0" w:lastRowLastColumn="0"/>
            </w:pPr>
            <w:r w:rsidRPr="004D0BD2">
              <w:t>Residential</w:t>
            </w:r>
            <w:r w:rsidR="00FD083E">
              <w:t xml:space="preserve"> </w:t>
            </w:r>
            <w:r w:rsidRPr="004D0BD2">
              <w:t>project:</w:t>
            </w:r>
            <w:r w:rsidR="00FD083E">
              <w:t xml:space="preserve"> </w:t>
            </w:r>
            <w:r w:rsidRPr="004D0BD2">
              <w:t>job</w:t>
            </w:r>
            <w:r w:rsidR="00FD083E">
              <w:t xml:space="preserve"> </w:t>
            </w:r>
            <w:r w:rsidRPr="004D0BD2">
              <w:t>corps</w:t>
            </w:r>
          </w:p>
        </w:tc>
      </w:tr>
      <w:tr w:rsidR="00A0757C" w14:paraId="489ABCD0"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33F5DE00" w14:textId="4C35441C" w:rsidR="00A0757C" w:rsidRDefault="000B1E65" w:rsidP="00A0757C">
            <w:pPr>
              <w:jc w:val="right"/>
            </w:pPr>
            <w:r>
              <w:t>23</w:t>
            </w:r>
          </w:p>
        </w:tc>
        <w:tc>
          <w:tcPr>
            <w:tcW w:w="8660" w:type="dxa"/>
          </w:tcPr>
          <w:p w14:paraId="7A52768B" w14:textId="49C5BE9C" w:rsidR="00A0757C" w:rsidRDefault="000B1E65" w:rsidP="00A0757C">
            <w:pPr>
              <w:cnfStyle w:val="000000000000" w:firstRow="0" w:lastRow="0" w:firstColumn="0" w:lastColumn="0" w:oddVBand="0" w:evenVBand="0" w:oddHBand="0" w:evenHBand="0" w:firstRowFirstColumn="0" w:firstRowLastColumn="0" w:lastRowFirstColumn="0" w:lastRowLastColumn="0"/>
            </w:pPr>
            <w:r w:rsidRPr="004D0BD2">
              <w:t>Residential</w:t>
            </w:r>
            <w:r w:rsidR="00FD083E">
              <w:t xml:space="preserve"> </w:t>
            </w:r>
            <w:r w:rsidRPr="004D0BD2">
              <w:t>project:</w:t>
            </w:r>
            <w:r w:rsidR="00FD083E">
              <w:t xml:space="preserve"> </w:t>
            </w:r>
            <w:r w:rsidRPr="004D0BD2">
              <w:t>drug</w:t>
            </w:r>
            <w:r w:rsidR="00FD083E">
              <w:t xml:space="preserve"> </w:t>
            </w:r>
            <w:r w:rsidRPr="004D0BD2">
              <w:t>treatment</w:t>
            </w:r>
            <w:r w:rsidR="00FD083E">
              <w:t xml:space="preserve"> </w:t>
            </w:r>
            <w:r w:rsidRPr="004D0BD2">
              <w:t>center</w:t>
            </w:r>
          </w:p>
        </w:tc>
      </w:tr>
      <w:tr w:rsidR="00A0757C" w14:paraId="5CC219D7"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2342D3A0" w14:textId="64671EC1" w:rsidR="00A0757C" w:rsidRDefault="000B1E65" w:rsidP="00A0757C">
            <w:pPr>
              <w:jc w:val="right"/>
            </w:pPr>
            <w:r>
              <w:t>24</w:t>
            </w:r>
          </w:p>
        </w:tc>
        <w:tc>
          <w:tcPr>
            <w:tcW w:w="8660" w:type="dxa"/>
          </w:tcPr>
          <w:p w14:paraId="55BD5DBE" w14:textId="15EABC18" w:rsidR="00A0757C" w:rsidRDefault="000B1E65" w:rsidP="00A0757C">
            <w:pPr>
              <w:cnfStyle w:val="000000000000" w:firstRow="0" w:lastRow="0" w:firstColumn="0" w:lastColumn="0" w:oddVBand="0" w:evenVBand="0" w:oddHBand="0" w:evenHBand="0" w:firstRowFirstColumn="0" w:firstRowLastColumn="0" w:lastRowFirstColumn="0" w:lastRowLastColumn="0"/>
            </w:pPr>
            <w:r w:rsidRPr="004D0BD2">
              <w:t>Residential</w:t>
            </w:r>
            <w:r w:rsidR="00FD083E">
              <w:t xml:space="preserve"> </w:t>
            </w:r>
            <w:r w:rsidRPr="004D0BD2">
              <w:t>project:</w:t>
            </w:r>
            <w:r w:rsidR="00FD083E">
              <w:t xml:space="preserve"> </w:t>
            </w:r>
            <w:r w:rsidRPr="004D0BD2">
              <w:t>treatment</w:t>
            </w:r>
            <w:r w:rsidR="00FD083E">
              <w:t xml:space="preserve"> </w:t>
            </w:r>
            <w:r w:rsidRPr="004D0BD2">
              <w:t>center</w:t>
            </w:r>
          </w:p>
        </w:tc>
      </w:tr>
      <w:tr w:rsidR="00A0757C" w14:paraId="608D9EE1"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29555334" w14:textId="6CBD20BB" w:rsidR="00A0757C" w:rsidRDefault="000B1E65" w:rsidP="00A0757C">
            <w:pPr>
              <w:jc w:val="right"/>
            </w:pPr>
            <w:r>
              <w:t>25</w:t>
            </w:r>
          </w:p>
        </w:tc>
        <w:tc>
          <w:tcPr>
            <w:tcW w:w="8660" w:type="dxa"/>
          </w:tcPr>
          <w:p w14:paraId="4965C6EF" w14:textId="4E0AB905" w:rsidR="00A0757C" w:rsidRDefault="000B1E65" w:rsidP="00A0757C">
            <w:pPr>
              <w:cnfStyle w:val="000000000000" w:firstRow="0" w:lastRow="0" w:firstColumn="0" w:lastColumn="0" w:oddVBand="0" w:evenVBand="0" w:oddHBand="0" w:evenHBand="0" w:firstRowFirstColumn="0" w:firstRowLastColumn="0" w:lastRowFirstColumn="0" w:lastRowLastColumn="0"/>
            </w:pPr>
            <w:r w:rsidRPr="004D0BD2">
              <w:t>Residential</w:t>
            </w:r>
            <w:r w:rsidR="00FD083E">
              <w:t xml:space="preserve"> </w:t>
            </w:r>
            <w:r w:rsidRPr="004D0BD2">
              <w:t>project:</w:t>
            </w:r>
            <w:r w:rsidR="00FD083E">
              <w:t xml:space="preserve"> </w:t>
            </w:r>
            <w:r w:rsidRPr="004D0BD2">
              <w:t>educational</w:t>
            </w:r>
            <w:r w:rsidR="00FD083E">
              <w:t xml:space="preserve"> </w:t>
            </w:r>
            <w:r w:rsidRPr="004D0BD2">
              <w:t>institute</w:t>
            </w:r>
          </w:p>
        </w:tc>
      </w:tr>
      <w:tr w:rsidR="00A0757C" w14:paraId="15CBE776"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048B9F85" w14:textId="76652E56" w:rsidR="00A0757C" w:rsidRDefault="000B1E65" w:rsidP="00A0757C">
            <w:pPr>
              <w:jc w:val="right"/>
            </w:pPr>
            <w:r>
              <w:t>26</w:t>
            </w:r>
          </w:p>
        </w:tc>
        <w:tc>
          <w:tcPr>
            <w:tcW w:w="8660" w:type="dxa"/>
          </w:tcPr>
          <w:p w14:paraId="7B736A8F" w14:textId="0B49C91B" w:rsidR="00A0757C" w:rsidRDefault="000B1E65" w:rsidP="00A0757C">
            <w:pPr>
              <w:cnfStyle w:val="000000000000" w:firstRow="0" w:lastRow="0" w:firstColumn="0" w:lastColumn="0" w:oddVBand="0" w:evenVBand="0" w:oddHBand="0" w:evenHBand="0" w:firstRowFirstColumn="0" w:firstRowLastColumn="0" w:lastRowFirstColumn="0" w:lastRowLastColumn="0"/>
            </w:pPr>
            <w:r w:rsidRPr="004D0BD2">
              <w:t>Residential</w:t>
            </w:r>
            <w:r w:rsidR="00FD083E">
              <w:t xml:space="preserve"> </w:t>
            </w:r>
            <w:r w:rsidRPr="004D0BD2">
              <w:t>project:</w:t>
            </w:r>
            <w:r w:rsidR="00FD083E">
              <w:t xml:space="preserve"> </w:t>
            </w:r>
            <w:r w:rsidRPr="004D0BD2">
              <w:t>other</w:t>
            </w:r>
            <w:r w:rsidR="00FD083E">
              <w:t xml:space="preserve"> </w:t>
            </w:r>
            <w:r w:rsidRPr="004D0BD2">
              <w:t>agency</w:t>
            </w:r>
            <w:r w:rsidR="00FD083E">
              <w:t xml:space="preserve"> </w:t>
            </w:r>
            <w:r w:rsidRPr="004D0BD2">
              <w:t>project</w:t>
            </w:r>
          </w:p>
        </w:tc>
      </w:tr>
      <w:tr w:rsidR="00A0757C" w14:paraId="45F5B4A7"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0461D911" w14:textId="35056A1A" w:rsidR="00A0757C" w:rsidRDefault="000B1E65" w:rsidP="00A0757C">
            <w:pPr>
              <w:jc w:val="right"/>
            </w:pPr>
            <w:r>
              <w:t>27</w:t>
            </w:r>
          </w:p>
        </w:tc>
        <w:tc>
          <w:tcPr>
            <w:tcW w:w="8660" w:type="dxa"/>
          </w:tcPr>
          <w:p w14:paraId="38D10691" w14:textId="19203192" w:rsidR="00A0757C" w:rsidRDefault="000B1E65" w:rsidP="00A0757C">
            <w:pPr>
              <w:cnfStyle w:val="000000000000" w:firstRow="0" w:lastRow="0" w:firstColumn="0" w:lastColumn="0" w:oddVBand="0" w:evenVBand="0" w:oddHBand="0" w:evenHBand="0" w:firstRowFirstColumn="0" w:firstRowLastColumn="0" w:lastRowFirstColumn="0" w:lastRowLastColumn="0"/>
            </w:pPr>
            <w:r w:rsidRPr="004D0BD2">
              <w:t>Residential</w:t>
            </w:r>
            <w:r w:rsidR="00FD083E">
              <w:t xml:space="preserve"> </w:t>
            </w:r>
            <w:r w:rsidRPr="004D0BD2">
              <w:t>project:</w:t>
            </w:r>
            <w:r w:rsidR="00FD083E">
              <w:t xml:space="preserve"> </w:t>
            </w:r>
            <w:r w:rsidRPr="004D0BD2">
              <w:t>other</w:t>
            </w:r>
            <w:r w:rsidR="00FD083E">
              <w:t xml:space="preserve"> </w:t>
            </w:r>
            <w:r w:rsidRPr="004D0BD2">
              <w:t>project</w:t>
            </w:r>
          </w:p>
        </w:tc>
      </w:tr>
      <w:tr w:rsidR="00A0757C" w14:paraId="7EB94E0E"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6B99CD34" w14:textId="723E1E35" w:rsidR="00A0757C" w:rsidRDefault="000B1E65" w:rsidP="00A0757C">
            <w:pPr>
              <w:jc w:val="right"/>
            </w:pPr>
            <w:r>
              <w:t>28</w:t>
            </w:r>
          </w:p>
        </w:tc>
        <w:tc>
          <w:tcPr>
            <w:tcW w:w="8660" w:type="dxa"/>
          </w:tcPr>
          <w:p w14:paraId="06622886" w14:textId="7C076ABF" w:rsidR="00A0757C" w:rsidRDefault="000B1E65" w:rsidP="00A0757C">
            <w:pPr>
              <w:cnfStyle w:val="000000000000" w:firstRow="0" w:lastRow="0" w:firstColumn="0" w:lastColumn="0" w:oddVBand="0" w:evenVBand="0" w:oddHBand="0" w:evenHBand="0" w:firstRowFirstColumn="0" w:firstRowLastColumn="0" w:lastRowFirstColumn="0" w:lastRowLastColumn="0"/>
            </w:pPr>
            <w:r w:rsidRPr="004D0BD2">
              <w:t>Hotline:</w:t>
            </w:r>
            <w:r w:rsidR="00FD083E">
              <w:t xml:space="preserve"> </w:t>
            </w:r>
            <w:r w:rsidRPr="004D0BD2">
              <w:t>national</w:t>
            </w:r>
            <w:r w:rsidR="00FD083E">
              <w:t xml:space="preserve"> </w:t>
            </w:r>
            <w:r w:rsidRPr="004D0BD2">
              <w:t>runaway</w:t>
            </w:r>
            <w:r w:rsidR="00FD083E">
              <w:t xml:space="preserve"> </w:t>
            </w:r>
            <w:r w:rsidRPr="004D0BD2">
              <w:t>switchboard</w:t>
            </w:r>
          </w:p>
        </w:tc>
      </w:tr>
      <w:tr w:rsidR="00A0757C" w14:paraId="34B38835"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9E3CF8F" w14:textId="1AD513AA" w:rsidR="00A0757C" w:rsidRDefault="000B1E65" w:rsidP="00A0757C">
            <w:pPr>
              <w:jc w:val="right"/>
            </w:pPr>
            <w:r>
              <w:t>29</w:t>
            </w:r>
          </w:p>
        </w:tc>
        <w:tc>
          <w:tcPr>
            <w:tcW w:w="8660" w:type="dxa"/>
          </w:tcPr>
          <w:p w14:paraId="439E8DD2" w14:textId="14EE1244" w:rsidR="00A0757C" w:rsidRDefault="000B1E65" w:rsidP="00A0757C">
            <w:pPr>
              <w:cnfStyle w:val="000000000000" w:firstRow="0" w:lastRow="0" w:firstColumn="0" w:lastColumn="0" w:oddVBand="0" w:evenVBand="0" w:oddHBand="0" w:evenHBand="0" w:firstRowFirstColumn="0" w:firstRowLastColumn="0" w:lastRowFirstColumn="0" w:lastRowLastColumn="0"/>
            </w:pPr>
            <w:r w:rsidRPr="004D0BD2">
              <w:t>Hotline:</w:t>
            </w:r>
            <w:r w:rsidR="00FD083E">
              <w:t xml:space="preserve"> </w:t>
            </w:r>
            <w:r w:rsidRPr="004D0BD2">
              <w:t>other</w:t>
            </w:r>
          </w:p>
        </w:tc>
      </w:tr>
      <w:tr w:rsidR="00A0757C" w14:paraId="1507114E"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0E9A3C7" w14:textId="32B1D6EC" w:rsidR="00A0757C" w:rsidRDefault="00A0757C" w:rsidP="00A0757C">
            <w:pPr>
              <w:jc w:val="right"/>
            </w:pPr>
            <w:r>
              <w:t>30</w:t>
            </w:r>
          </w:p>
        </w:tc>
        <w:tc>
          <w:tcPr>
            <w:tcW w:w="8660" w:type="dxa"/>
          </w:tcPr>
          <w:p w14:paraId="4E3CFEC8" w14:textId="69DF408E" w:rsidR="00A0757C" w:rsidRDefault="000B1E65" w:rsidP="000B1E65">
            <w:pPr>
              <w:cnfStyle w:val="000000000000" w:firstRow="0" w:lastRow="0" w:firstColumn="0" w:lastColumn="0" w:oddVBand="0" w:evenVBand="0" w:oddHBand="0" w:evenHBand="0" w:firstRowFirstColumn="0" w:firstRowLastColumn="0" w:lastRowFirstColumn="0" w:lastRowLastColumn="0"/>
            </w:pPr>
            <w:r w:rsidRPr="004D0BD2">
              <w:t>Other</w:t>
            </w:r>
            <w:r w:rsidR="00FD083E">
              <w:t xml:space="preserve"> </w:t>
            </w:r>
            <w:r w:rsidRPr="004D0BD2">
              <w:t>agency:</w:t>
            </w:r>
            <w:r w:rsidR="00FD083E">
              <w:t xml:space="preserve"> </w:t>
            </w:r>
            <w:r w:rsidRPr="004D0BD2">
              <w:t>child</w:t>
            </w:r>
            <w:r w:rsidR="00FD083E">
              <w:t xml:space="preserve"> </w:t>
            </w:r>
            <w:r w:rsidRPr="004D0BD2">
              <w:t>welfare/</w:t>
            </w:r>
            <w:r>
              <w:t>CPS</w:t>
            </w:r>
          </w:p>
        </w:tc>
      </w:tr>
      <w:tr w:rsidR="00A0757C" w14:paraId="6D667D70"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0E5EB474" w14:textId="5AB03422" w:rsidR="00A0757C" w:rsidRDefault="00A0757C" w:rsidP="00A0757C">
            <w:pPr>
              <w:jc w:val="right"/>
            </w:pPr>
            <w:r>
              <w:t>31</w:t>
            </w:r>
          </w:p>
        </w:tc>
        <w:tc>
          <w:tcPr>
            <w:tcW w:w="8660" w:type="dxa"/>
          </w:tcPr>
          <w:p w14:paraId="623D86BA" w14:textId="26ED5169" w:rsidR="00A0757C" w:rsidRDefault="000B1E65" w:rsidP="00A0757C">
            <w:pPr>
              <w:cnfStyle w:val="000000000000" w:firstRow="0" w:lastRow="0" w:firstColumn="0" w:lastColumn="0" w:oddVBand="0" w:evenVBand="0" w:oddHBand="0" w:evenHBand="0" w:firstRowFirstColumn="0" w:firstRowLastColumn="0" w:lastRowFirstColumn="0" w:lastRowLastColumn="0"/>
            </w:pPr>
            <w:r w:rsidRPr="004D0BD2">
              <w:t>Other</w:t>
            </w:r>
            <w:r w:rsidR="00FD083E">
              <w:t xml:space="preserve"> </w:t>
            </w:r>
            <w:r w:rsidRPr="004D0BD2">
              <w:t>agency:</w:t>
            </w:r>
            <w:r w:rsidR="00FD083E">
              <w:t xml:space="preserve"> </w:t>
            </w:r>
            <w:r w:rsidRPr="004D0BD2">
              <w:t>non-residential</w:t>
            </w:r>
            <w:r w:rsidR="00FD083E">
              <w:t xml:space="preserve"> </w:t>
            </w:r>
            <w:r w:rsidRPr="004D0BD2">
              <w:t>independent</w:t>
            </w:r>
            <w:r w:rsidR="00FD083E">
              <w:t xml:space="preserve"> </w:t>
            </w:r>
            <w:r w:rsidRPr="004D0BD2">
              <w:t>living</w:t>
            </w:r>
            <w:r w:rsidR="00FD083E">
              <w:t xml:space="preserve"> </w:t>
            </w:r>
            <w:r w:rsidRPr="004D0BD2">
              <w:t>project</w:t>
            </w:r>
          </w:p>
        </w:tc>
      </w:tr>
      <w:tr w:rsidR="00A0757C" w14:paraId="008727F5"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14D0C52" w14:textId="0AC447E8" w:rsidR="00A0757C" w:rsidRDefault="00A0757C" w:rsidP="00A0757C">
            <w:pPr>
              <w:jc w:val="right"/>
            </w:pPr>
            <w:r>
              <w:t>32</w:t>
            </w:r>
          </w:p>
        </w:tc>
        <w:tc>
          <w:tcPr>
            <w:tcW w:w="8660" w:type="dxa"/>
          </w:tcPr>
          <w:p w14:paraId="33DEAC5D" w14:textId="07968D0D" w:rsidR="00A0757C" w:rsidRDefault="000B1E65" w:rsidP="00A0757C">
            <w:pPr>
              <w:cnfStyle w:val="000000000000" w:firstRow="0" w:lastRow="0" w:firstColumn="0" w:lastColumn="0" w:oddVBand="0" w:evenVBand="0" w:oddHBand="0" w:evenHBand="0" w:firstRowFirstColumn="0" w:firstRowLastColumn="0" w:lastRowFirstColumn="0" w:lastRowLastColumn="0"/>
            </w:pPr>
            <w:r w:rsidRPr="004D0BD2">
              <w:t>Other</w:t>
            </w:r>
            <w:r w:rsidR="00FD083E">
              <w:t xml:space="preserve"> </w:t>
            </w:r>
            <w:r w:rsidRPr="004D0BD2">
              <w:t>project</w:t>
            </w:r>
            <w:r w:rsidR="00FD083E">
              <w:t xml:space="preserve"> </w:t>
            </w:r>
            <w:r w:rsidRPr="004D0BD2">
              <w:t>operated</w:t>
            </w:r>
            <w:r w:rsidR="00FD083E">
              <w:t xml:space="preserve"> </w:t>
            </w:r>
            <w:r w:rsidRPr="004D0BD2">
              <w:t>by</w:t>
            </w:r>
            <w:r w:rsidR="00FD083E">
              <w:t xml:space="preserve"> </w:t>
            </w:r>
            <w:r w:rsidRPr="004D0BD2">
              <w:t>your</w:t>
            </w:r>
            <w:r w:rsidR="00FD083E">
              <w:t xml:space="preserve"> </w:t>
            </w:r>
            <w:r w:rsidRPr="004D0BD2">
              <w:t>agency</w:t>
            </w:r>
          </w:p>
        </w:tc>
      </w:tr>
      <w:tr w:rsidR="00A0757C" w14:paraId="156C5EFF"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5A8F4C33" w14:textId="079A9062" w:rsidR="00A0757C" w:rsidRDefault="00A0757C" w:rsidP="00A0757C">
            <w:pPr>
              <w:jc w:val="right"/>
            </w:pPr>
            <w:r>
              <w:t>33</w:t>
            </w:r>
          </w:p>
        </w:tc>
        <w:tc>
          <w:tcPr>
            <w:tcW w:w="8660" w:type="dxa"/>
          </w:tcPr>
          <w:p w14:paraId="466B175F" w14:textId="6226FFD3" w:rsidR="00A0757C" w:rsidRDefault="000B1E65" w:rsidP="00A0757C">
            <w:pPr>
              <w:cnfStyle w:val="000000000000" w:firstRow="0" w:lastRow="0" w:firstColumn="0" w:lastColumn="0" w:oddVBand="0" w:evenVBand="0" w:oddHBand="0" w:evenHBand="0" w:firstRowFirstColumn="0" w:firstRowLastColumn="0" w:lastRowFirstColumn="0" w:lastRowLastColumn="0"/>
            </w:pPr>
            <w:r w:rsidRPr="004D0BD2">
              <w:t>Other</w:t>
            </w:r>
            <w:r w:rsidR="00FD083E">
              <w:t xml:space="preserve"> </w:t>
            </w:r>
            <w:r w:rsidRPr="004D0BD2">
              <w:t>youth</w:t>
            </w:r>
            <w:r w:rsidR="00FD083E">
              <w:t xml:space="preserve"> </w:t>
            </w:r>
            <w:r w:rsidRPr="004D0BD2">
              <w:t>services</w:t>
            </w:r>
            <w:r w:rsidR="00FD083E">
              <w:t xml:space="preserve"> </w:t>
            </w:r>
            <w:r w:rsidRPr="004D0BD2">
              <w:t>agency</w:t>
            </w:r>
          </w:p>
        </w:tc>
      </w:tr>
      <w:tr w:rsidR="00A0757C" w14:paraId="04469F9C"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3FAC1820" w14:textId="486BBFD5" w:rsidR="00A0757C" w:rsidRDefault="00A0757C" w:rsidP="00A0757C">
            <w:pPr>
              <w:jc w:val="right"/>
            </w:pPr>
            <w:r>
              <w:t>34</w:t>
            </w:r>
          </w:p>
        </w:tc>
        <w:tc>
          <w:tcPr>
            <w:tcW w:w="8660" w:type="dxa"/>
          </w:tcPr>
          <w:p w14:paraId="482666E8" w14:textId="33F214AA" w:rsidR="00A0757C" w:rsidRDefault="000B1E65" w:rsidP="00A0757C">
            <w:pPr>
              <w:cnfStyle w:val="000000000000" w:firstRow="0" w:lastRow="0" w:firstColumn="0" w:lastColumn="0" w:oddVBand="0" w:evenVBand="0" w:oddHBand="0" w:evenHBand="0" w:firstRowFirstColumn="0" w:firstRowLastColumn="0" w:lastRowFirstColumn="0" w:lastRowLastColumn="0"/>
            </w:pPr>
            <w:r w:rsidRPr="004D0BD2">
              <w:t>Juvenile</w:t>
            </w:r>
            <w:r w:rsidR="00FD083E">
              <w:t xml:space="preserve"> </w:t>
            </w:r>
            <w:r w:rsidRPr="004D0BD2">
              <w:t>justice</w:t>
            </w:r>
          </w:p>
        </w:tc>
      </w:tr>
      <w:tr w:rsidR="00A0757C" w14:paraId="183FBACA"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8976356" w14:textId="696120CD" w:rsidR="00A0757C" w:rsidRDefault="00A0757C" w:rsidP="00A0757C">
            <w:pPr>
              <w:jc w:val="right"/>
            </w:pPr>
            <w:r>
              <w:t>35</w:t>
            </w:r>
          </w:p>
        </w:tc>
        <w:tc>
          <w:tcPr>
            <w:tcW w:w="8660" w:type="dxa"/>
          </w:tcPr>
          <w:p w14:paraId="62CAC6F6" w14:textId="6F0F7588" w:rsidR="00A0757C" w:rsidRDefault="000B1E65" w:rsidP="00A0757C">
            <w:pPr>
              <w:cnfStyle w:val="000000000000" w:firstRow="0" w:lastRow="0" w:firstColumn="0" w:lastColumn="0" w:oddVBand="0" w:evenVBand="0" w:oddHBand="0" w:evenHBand="0" w:firstRowFirstColumn="0" w:firstRowLastColumn="0" w:lastRowFirstColumn="0" w:lastRowLastColumn="0"/>
            </w:pPr>
            <w:r w:rsidRPr="004D0BD2">
              <w:t>Law</w:t>
            </w:r>
            <w:r w:rsidR="00FD083E">
              <w:t xml:space="preserve"> </w:t>
            </w:r>
            <w:r w:rsidRPr="004D0BD2">
              <w:t>enforcement/</w:t>
            </w:r>
            <w:r w:rsidR="00FD083E">
              <w:t xml:space="preserve"> </w:t>
            </w:r>
            <w:r w:rsidRPr="004D0BD2">
              <w:t>police</w:t>
            </w:r>
          </w:p>
        </w:tc>
      </w:tr>
      <w:tr w:rsidR="00A0757C" w14:paraId="1694984F"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6C5D0D22" w14:textId="157D15E8" w:rsidR="00A0757C" w:rsidRDefault="00A0757C" w:rsidP="00A0757C">
            <w:pPr>
              <w:jc w:val="right"/>
            </w:pPr>
            <w:r>
              <w:t>36</w:t>
            </w:r>
          </w:p>
        </w:tc>
        <w:tc>
          <w:tcPr>
            <w:tcW w:w="8660" w:type="dxa"/>
          </w:tcPr>
          <w:p w14:paraId="48CDB48E" w14:textId="4F206F98" w:rsidR="00A0757C" w:rsidRDefault="000B1E65" w:rsidP="00A0757C">
            <w:pPr>
              <w:cnfStyle w:val="000000000000" w:firstRow="0" w:lastRow="0" w:firstColumn="0" w:lastColumn="0" w:oddVBand="0" w:evenVBand="0" w:oddHBand="0" w:evenHBand="0" w:firstRowFirstColumn="0" w:firstRowLastColumn="0" w:lastRowFirstColumn="0" w:lastRowLastColumn="0"/>
            </w:pPr>
            <w:r w:rsidRPr="004D0BD2">
              <w:t>Religious</w:t>
            </w:r>
            <w:r w:rsidR="00FD083E">
              <w:t xml:space="preserve"> </w:t>
            </w:r>
            <w:r w:rsidRPr="004D0BD2">
              <w:t>organization</w:t>
            </w:r>
          </w:p>
        </w:tc>
      </w:tr>
      <w:tr w:rsidR="00A0757C" w14:paraId="35FD4172"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0B164FEB" w14:textId="0E946CD0" w:rsidR="00A0757C" w:rsidRDefault="00A0757C" w:rsidP="00A0757C">
            <w:pPr>
              <w:jc w:val="right"/>
            </w:pPr>
            <w:r>
              <w:t>37</w:t>
            </w:r>
          </w:p>
        </w:tc>
        <w:tc>
          <w:tcPr>
            <w:tcW w:w="8660" w:type="dxa"/>
          </w:tcPr>
          <w:p w14:paraId="72049CB8" w14:textId="268CBB63" w:rsidR="00A0757C" w:rsidRDefault="000B1E65" w:rsidP="00A0757C">
            <w:pPr>
              <w:cnfStyle w:val="000000000000" w:firstRow="0" w:lastRow="0" w:firstColumn="0" w:lastColumn="0" w:oddVBand="0" w:evenVBand="0" w:oddHBand="0" w:evenHBand="0" w:firstRowFirstColumn="0" w:firstRowLastColumn="0" w:lastRowFirstColumn="0" w:lastRowLastColumn="0"/>
            </w:pPr>
            <w:r w:rsidRPr="004D0BD2">
              <w:t>Mental</w:t>
            </w:r>
            <w:r w:rsidR="00FD083E">
              <w:t xml:space="preserve"> </w:t>
            </w:r>
            <w:r w:rsidRPr="004D0BD2">
              <w:t>hospital</w:t>
            </w:r>
          </w:p>
        </w:tc>
      </w:tr>
      <w:tr w:rsidR="00A0757C" w14:paraId="3FD8AC46"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0B47D480" w14:textId="17BC8A6D" w:rsidR="00A0757C" w:rsidRDefault="00A0757C" w:rsidP="00A0757C">
            <w:pPr>
              <w:jc w:val="right"/>
            </w:pPr>
            <w:r>
              <w:t>38</w:t>
            </w:r>
          </w:p>
        </w:tc>
        <w:tc>
          <w:tcPr>
            <w:tcW w:w="8660" w:type="dxa"/>
          </w:tcPr>
          <w:p w14:paraId="5DAFE45D" w14:textId="677BF847" w:rsidR="00A0757C" w:rsidRDefault="000B1E65" w:rsidP="00A0757C">
            <w:pPr>
              <w:cnfStyle w:val="000000000000" w:firstRow="0" w:lastRow="0" w:firstColumn="0" w:lastColumn="0" w:oddVBand="0" w:evenVBand="0" w:oddHBand="0" w:evenHBand="0" w:firstRowFirstColumn="0" w:firstRowLastColumn="0" w:lastRowFirstColumn="0" w:lastRowLastColumn="0"/>
            </w:pPr>
            <w:r w:rsidRPr="004D0BD2">
              <w:t>School</w:t>
            </w:r>
          </w:p>
        </w:tc>
      </w:tr>
      <w:tr w:rsidR="00A0757C" w14:paraId="57A642BD"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59B11D1" w14:textId="7B29BD36" w:rsidR="00A0757C" w:rsidRDefault="00A0757C" w:rsidP="00A0757C">
            <w:pPr>
              <w:jc w:val="right"/>
            </w:pPr>
            <w:r>
              <w:t>39</w:t>
            </w:r>
          </w:p>
        </w:tc>
        <w:tc>
          <w:tcPr>
            <w:tcW w:w="8660" w:type="dxa"/>
          </w:tcPr>
          <w:p w14:paraId="690749C7" w14:textId="3D86103E" w:rsidR="00A0757C" w:rsidRDefault="000B1E65" w:rsidP="00A0757C">
            <w:pPr>
              <w:cnfStyle w:val="000000000000" w:firstRow="0" w:lastRow="0" w:firstColumn="0" w:lastColumn="0" w:oddVBand="0" w:evenVBand="0" w:oddHBand="0" w:evenHBand="0" w:firstRowFirstColumn="0" w:firstRowLastColumn="0" w:lastRowFirstColumn="0" w:lastRowLastColumn="0"/>
            </w:pPr>
            <w:r w:rsidRPr="004D0BD2">
              <w:t>Other</w:t>
            </w:r>
            <w:r w:rsidR="00FD083E">
              <w:t xml:space="preserve"> </w:t>
            </w:r>
            <w:r w:rsidRPr="004D0BD2">
              <w:t>organization</w:t>
            </w:r>
          </w:p>
        </w:tc>
      </w:tr>
      <w:tr w:rsidR="00A0757C" w14:paraId="62D7F68C"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31B77EB4" w14:textId="6F2B0FD8" w:rsidR="00A0757C" w:rsidRDefault="00A0757C" w:rsidP="00A0757C">
            <w:pPr>
              <w:jc w:val="right"/>
            </w:pPr>
            <w:r>
              <w:t>8</w:t>
            </w:r>
          </w:p>
        </w:tc>
        <w:tc>
          <w:tcPr>
            <w:tcW w:w="8660" w:type="dxa"/>
          </w:tcPr>
          <w:p w14:paraId="67848B11" w14:textId="15998F9D" w:rsidR="00A0757C" w:rsidRDefault="000B1E65" w:rsidP="00A0757C">
            <w:pPr>
              <w:cnfStyle w:val="000000000000" w:firstRow="0" w:lastRow="0" w:firstColumn="0" w:lastColumn="0" w:oddVBand="0" w:evenVBand="0" w:oddHBand="0" w:evenHBand="0" w:firstRowFirstColumn="0" w:firstRowLastColumn="0" w:lastRowFirstColumn="0" w:lastRowLastColumn="0"/>
            </w:pPr>
            <w:r w:rsidRPr="004D0BD2">
              <w:t>Client</w:t>
            </w:r>
            <w:r w:rsidR="00FD083E">
              <w:t xml:space="preserve"> </w:t>
            </w:r>
            <w:r w:rsidRPr="004D0BD2">
              <w:t>doesn’t</w:t>
            </w:r>
            <w:r w:rsidR="00FD083E">
              <w:t xml:space="preserve"> </w:t>
            </w:r>
            <w:r w:rsidRPr="004D0BD2">
              <w:t>know</w:t>
            </w:r>
          </w:p>
        </w:tc>
      </w:tr>
      <w:tr w:rsidR="00A0757C" w14:paraId="09943121"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1DC5F6B9" w14:textId="434E5CEA" w:rsidR="00A0757C" w:rsidRDefault="00A0757C" w:rsidP="00A0757C">
            <w:pPr>
              <w:jc w:val="right"/>
            </w:pPr>
            <w:r>
              <w:t>9</w:t>
            </w:r>
          </w:p>
        </w:tc>
        <w:tc>
          <w:tcPr>
            <w:tcW w:w="8660" w:type="dxa"/>
          </w:tcPr>
          <w:p w14:paraId="4E96C86F" w14:textId="603D12E7" w:rsidR="00A0757C" w:rsidRDefault="000B1E65" w:rsidP="00A0757C">
            <w:pPr>
              <w:cnfStyle w:val="000000000000" w:firstRow="0" w:lastRow="0" w:firstColumn="0" w:lastColumn="0" w:oddVBand="0" w:evenVBand="0" w:oddHBand="0" w:evenHBand="0" w:firstRowFirstColumn="0" w:firstRowLastColumn="0" w:lastRowFirstColumn="0" w:lastRowLastColumn="0"/>
            </w:pPr>
            <w:r w:rsidRPr="004D0BD2">
              <w:t>Client</w:t>
            </w:r>
            <w:r w:rsidR="00FD083E">
              <w:t xml:space="preserve"> </w:t>
            </w:r>
            <w:r w:rsidRPr="004D0BD2">
              <w:t>refused</w:t>
            </w:r>
          </w:p>
        </w:tc>
      </w:tr>
      <w:tr w:rsidR="00A0757C" w14:paraId="5058AD0E"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51F33465" w14:textId="45AC7A34" w:rsidR="00A0757C" w:rsidRDefault="00A0757C" w:rsidP="00A0757C">
            <w:pPr>
              <w:jc w:val="right"/>
            </w:pPr>
            <w:r>
              <w:t>99</w:t>
            </w:r>
          </w:p>
        </w:tc>
        <w:tc>
          <w:tcPr>
            <w:tcW w:w="8660" w:type="dxa"/>
          </w:tcPr>
          <w:p w14:paraId="7A2DF68E" w14:textId="210712DD" w:rsidR="00A0757C" w:rsidRDefault="000B1E65" w:rsidP="00A0757C">
            <w:pPr>
              <w:cnfStyle w:val="000000000000" w:firstRow="0" w:lastRow="0" w:firstColumn="0" w:lastColumn="0" w:oddVBand="0" w:evenVBand="0" w:oddHBand="0" w:evenHBand="0" w:firstRowFirstColumn="0" w:firstRowLastColumn="0" w:lastRowFirstColumn="0" w:lastRowLastColumn="0"/>
            </w:pPr>
            <w:r>
              <w:t>Data</w:t>
            </w:r>
            <w:r w:rsidR="00FD083E">
              <w:t xml:space="preserve"> </w:t>
            </w:r>
            <w:r>
              <w:t>not</w:t>
            </w:r>
            <w:r w:rsidR="00FD083E">
              <w:t xml:space="preserve"> </w:t>
            </w:r>
            <w:r>
              <w:t>collected</w:t>
            </w:r>
          </w:p>
        </w:tc>
      </w:tr>
    </w:tbl>
    <w:p w14:paraId="267757E4" w14:textId="77777777" w:rsidR="001D1F4D" w:rsidRDefault="001D1F4D" w:rsidP="001D1F4D"/>
    <w:p w14:paraId="3D9B5A4F" w14:textId="43EC9676" w:rsidR="001D1F4D" w:rsidRDefault="001D1F4D" w:rsidP="001D1F4D">
      <w:pPr>
        <w:pStyle w:val="Heading2"/>
      </w:pPr>
      <w:bookmarkStart w:id="765" w:name="_4.35.A_CountExchangeForSex"/>
      <w:bookmarkStart w:id="766" w:name="_Toc430693308"/>
      <w:bookmarkEnd w:id="765"/>
      <w:r>
        <w:t>4.35.A</w:t>
      </w:r>
      <w:r>
        <w:tab/>
        <w:t>CountExchangeForSex</w:t>
      </w:r>
      <w:bookmarkEnd w:id="766"/>
    </w:p>
    <w:tbl>
      <w:tblPr>
        <w:tblStyle w:val="GridTable1Light-Accent11"/>
        <w:tblW w:w="9445" w:type="dxa"/>
        <w:tblLook w:val="04A0" w:firstRow="1" w:lastRow="0" w:firstColumn="1" w:lastColumn="0" w:noHBand="0" w:noVBand="1"/>
      </w:tblPr>
      <w:tblGrid>
        <w:gridCol w:w="785"/>
        <w:gridCol w:w="8660"/>
      </w:tblGrid>
      <w:tr w:rsidR="001D1F4D" w14:paraId="3ADC58DA"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0BE4658A" w14:textId="77777777" w:rsidR="001D1F4D" w:rsidRDefault="001D1F4D" w:rsidP="00A0757C">
            <w:pPr>
              <w:jc w:val="right"/>
            </w:pPr>
            <w:r>
              <w:t>Value</w:t>
            </w:r>
          </w:p>
        </w:tc>
        <w:tc>
          <w:tcPr>
            <w:tcW w:w="8660" w:type="dxa"/>
            <w:hideMark/>
          </w:tcPr>
          <w:p w14:paraId="541814A1" w14:textId="77777777" w:rsidR="001D1F4D" w:rsidRDefault="001D1F4D" w:rsidP="00A0757C">
            <w:pPr>
              <w:cnfStyle w:val="100000000000" w:firstRow="1" w:lastRow="0" w:firstColumn="0" w:lastColumn="0" w:oddVBand="0" w:evenVBand="0" w:oddHBand="0" w:evenHBand="0" w:firstRowFirstColumn="0" w:firstRowLastColumn="0" w:lastRowFirstColumn="0" w:lastRowLastColumn="0"/>
            </w:pPr>
            <w:r>
              <w:t>Text</w:t>
            </w:r>
          </w:p>
        </w:tc>
      </w:tr>
      <w:tr w:rsidR="001D1F4D" w14:paraId="6BEEFB05"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32498068" w14:textId="77777777" w:rsidR="001D1F4D" w:rsidRDefault="001D1F4D" w:rsidP="00A0757C">
            <w:pPr>
              <w:jc w:val="right"/>
            </w:pPr>
            <w:r>
              <w:t>1</w:t>
            </w:r>
          </w:p>
        </w:tc>
        <w:tc>
          <w:tcPr>
            <w:tcW w:w="8660" w:type="dxa"/>
          </w:tcPr>
          <w:p w14:paraId="48CFEE1F" w14:textId="58BEED47" w:rsidR="001D1F4D" w:rsidRDefault="001D1F4D" w:rsidP="00A0757C">
            <w:pPr>
              <w:cnfStyle w:val="000000000000" w:firstRow="0" w:lastRow="0" w:firstColumn="0" w:lastColumn="0" w:oddVBand="0" w:evenVBand="0" w:oddHBand="0" w:evenHBand="0" w:firstRowFirstColumn="0" w:firstRowLastColumn="0" w:lastRowFirstColumn="0" w:lastRowLastColumn="0"/>
            </w:pPr>
            <w:r>
              <w:t>1-3</w:t>
            </w:r>
          </w:p>
        </w:tc>
      </w:tr>
      <w:tr w:rsidR="001D1F4D" w14:paraId="6251F4FF"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A20CDE6" w14:textId="77777777" w:rsidR="001D1F4D" w:rsidRDefault="001D1F4D" w:rsidP="00A0757C">
            <w:pPr>
              <w:jc w:val="right"/>
            </w:pPr>
            <w:r>
              <w:t>2</w:t>
            </w:r>
          </w:p>
        </w:tc>
        <w:tc>
          <w:tcPr>
            <w:tcW w:w="8660" w:type="dxa"/>
          </w:tcPr>
          <w:p w14:paraId="6787DDB9" w14:textId="794D276C" w:rsidR="001D1F4D" w:rsidRPr="00AC07D8" w:rsidRDefault="001D1F4D" w:rsidP="00A0757C">
            <w:pPr>
              <w:cnfStyle w:val="000000000000" w:firstRow="0" w:lastRow="0" w:firstColumn="0" w:lastColumn="0" w:oddVBand="0" w:evenVBand="0" w:oddHBand="0" w:evenHBand="0" w:firstRowFirstColumn="0" w:firstRowLastColumn="0" w:lastRowFirstColumn="0" w:lastRowLastColumn="0"/>
            </w:pPr>
            <w:r>
              <w:t>4-7</w:t>
            </w:r>
          </w:p>
        </w:tc>
      </w:tr>
      <w:tr w:rsidR="001D1F4D" w14:paraId="6DD83B81"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D30BEF6" w14:textId="77777777" w:rsidR="001D1F4D" w:rsidRDefault="001D1F4D" w:rsidP="00A0757C">
            <w:pPr>
              <w:jc w:val="right"/>
            </w:pPr>
            <w:r>
              <w:t>3</w:t>
            </w:r>
          </w:p>
        </w:tc>
        <w:tc>
          <w:tcPr>
            <w:tcW w:w="8660" w:type="dxa"/>
          </w:tcPr>
          <w:p w14:paraId="521AEBE3" w14:textId="632D1968" w:rsidR="001D1F4D" w:rsidRPr="00AC07D8" w:rsidRDefault="001D1F4D" w:rsidP="00A0757C">
            <w:pPr>
              <w:cnfStyle w:val="000000000000" w:firstRow="0" w:lastRow="0" w:firstColumn="0" w:lastColumn="0" w:oddVBand="0" w:evenVBand="0" w:oddHBand="0" w:evenHBand="0" w:firstRowFirstColumn="0" w:firstRowLastColumn="0" w:lastRowFirstColumn="0" w:lastRowLastColumn="0"/>
            </w:pPr>
            <w:r>
              <w:t>8-</w:t>
            </w:r>
            <w:r w:rsidR="002B3D85">
              <w:t>11</w:t>
            </w:r>
          </w:p>
        </w:tc>
      </w:tr>
      <w:tr w:rsidR="001D1F4D" w14:paraId="00569024"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12EE0B96" w14:textId="13E45B25" w:rsidR="001D1F4D" w:rsidRDefault="001D1F4D" w:rsidP="00A0757C">
            <w:pPr>
              <w:jc w:val="right"/>
            </w:pPr>
            <w:r>
              <w:t>4</w:t>
            </w:r>
          </w:p>
        </w:tc>
        <w:tc>
          <w:tcPr>
            <w:tcW w:w="8660" w:type="dxa"/>
          </w:tcPr>
          <w:p w14:paraId="513F3163" w14:textId="039C23E0" w:rsidR="001D1F4D" w:rsidRDefault="002B3D85" w:rsidP="00A0757C">
            <w:pPr>
              <w:cnfStyle w:val="000000000000" w:firstRow="0" w:lastRow="0" w:firstColumn="0" w:lastColumn="0" w:oddVBand="0" w:evenVBand="0" w:oddHBand="0" w:evenHBand="0" w:firstRowFirstColumn="0" w:firstRowLastColumn="0" w:lastRowFirstColumn="0" w:lastRowLastColumn="0"/>
            </w:pPr>
            <w:r>
              <w:t>12 or more</w:t>
            </w:r>
          </w:p>
        </w:tc>
      </w:tr>
      <w:tr w:rsidR="001D1F4D" w14:paraId="7424A785"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6366BE14" w14:textId="3D3B7D0C" w:rsidR="001D1F4D" w:rsidRDefault="001D1F4D" w:rsidP="00A0757C">
            <w:pPr>
              <w:jc w:val="right"/>
            </w:pPr>
            <w:r>
              <w:t>8</w:t>
            </w:r>
          </w:p>
        </w:tc>
        <w:tc>
          <w:tcPr>
            <w:tcW w:w="8660" w:type="dxa"/>
          </w:tcPr>
          <w:p w14:paraId="7796ED90" w14:textId="2D441F23" w:rsidR="001D1F4D" w:rsidRDefault="001D1F4D" w:rsidP="00A0757C">
            <w:pPr>
              <w:cnfStyle w:val="000000000000" w:firstRow="0" w:lastRow="0" w:firstColumn="0" w:lastColumn="0" w:oddVBand="0" w:evenVBand="0" w:oddHBand="0" w:evenHBand="0" w:firstRowFirstColumn="0" w:firstRowLastColumn="0" w:lastRowFirstColumn="0" w:lastRowLastColumn="0"/>
            </w:pPr>
            <w:r>
              <w:t>Client</w:t>
            </w:r>
            <w:r w:rsidR="00FD083E">
              <w:t xml:space="preserve"> </w:t>
            </w:r>
            <w:r>
              <w:t>doesn’t</w:t>
            </w:r>
            <w:r w:rsidR="00FD083E">
              <w:t xml:space="preserve"> </w:t>
            </w:r>
            <w:r>
              <w:t>know</w:t>
            </w:r>
          </w:p>
        </w:tc>
      </w:tr>
      <w:tr w:rsidR="001D1F4D" w14:paraId="0B7C778B"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6383E1D7" w14:textId="4102CFEF" w:rsidR="001D1F4D" w:rsidRDefault="001D1F4D" w:rsidP="00A0757C">
            <w:pPr>
              <w:jc w:val="right"/>
            </w:pPr>
            <w:r>
              <w:t>9</w:t>
            </w:r>
          </w:p>
        </w:tc>
        <w:tc>
          <w:tcPr>
            <w:tcW w:w="8660" w:type="dxa"/>
          </w:tcPr>
          <w:p w14:paraId="557BDA8F" w14:textId="15E950AB" w:rsidR="001D1F4D" w:rsidRDefault="001D1F4D" w:rsidP="00A0757C">
            <w:pPr>
              <w:cnfStyle w:val="000000000000" w:firstRow="0" w:lastRow="0" w:firstColumn="0" w:lastColumn="0" w:oddVBand="0" w:evenVBand="0" w:oddHBand="0" w:evenHBand="0" w:firstRowFirstColumn="0" w:firstRowLastColumn="0" w:lastRowFirstColumn="0" w:lastRowLastColumn="0"/>
            </w:pPr>
            <w:r>
              <w:t>Client</w:t>
            </w:r>
            <w:r w:rsidR="00FD083E">
              <w:t xml:space="preserve"> </w:t>
            </w:r>
            <w:r>
              <w:t>refused</w:t>
            </w:r>
          </w:p>
        </w:tc>
      </w:tr>
      <w:tr w:rsidR="001D1F4D" w14:paraId="27E53D5C"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E5935D1" w14:textId="206FBE67" w:rsidR="001D1F4D" w:rsidRDefault="001D1F4D" w:rsidP="00A0757C">
            <w:pPr>
              <w:jc w:val="right"/>
            </w:pPr>
            <w:r>
              <w:t>99</w:t>
            </w:r>
          </w:p>
        </w:tc>
        <w:tc>
          <w:tcPr>
            <w:tcW w:w="8660" w:type="dxa"/>
          </w:tcPr>
          <w:p w14:paraId="3F728857" w14:textId="7389028B" w:rsidR="001D1F4D" w:rsidRDefault="001D1F4D" w:rsidP="00A0757C">
            <w:pPr>
              <w:cnfStyle w:val="000000000000" w:firstRow="0" w:lastRow="0" w:firstColumn="0" w:lastColumn="0" w:oddVBand="0" w:evenVBand="0" w:oddHBand="0" w:evenHBand="0" w:firstRowFirstColumn="0" w:firstRowLastColumn="0" w:lastRowFirstColumn="0" w:lastRowLastColumn="0"/>
            </w:pPr>
            <w:r>
              <w:t>Data</w:t>
            </w:r>
            <w:r w:rsidR="00FD083E">
              <w:t xml:space="preserve"> </w:t>
            </w:r>
            <w:r>
              <w:t>not</w:t>
            </w:r>
            <w:r w:rsidR="00FD083E">
              <w:t xml:space="preserve"> </w:t>
            </w:r>
            <w:r>
              <w:t>collected</w:t>
            </w:r>
          </w:p>
        </w:tc>
      </w:tr>
    </w:tbl>
    <w:p w14:paraId="1B6FAE1D" w14:textId="77777777" w:rsidR="001D1F4D" w:rsidRDefault="001D1F4D" w:rsidP="001D1F4D"/>
    <w:p w14:paraId="5D7A70E0" w14:textId="487CD549" w:rsidR="006C154C" w:rsidRDefault="006C154C" w:rsidP="006C154C">
      <w:pPr>
        <w:pStyle w:val="Heading2"/>
      </w:pPr>
      <w:bookmarkStart w:id="767" w:name="_4.37.1_ProjectCompletionStatus"/>
      <w:bookmarkStart w:id="768" w:name="_4.36.1_ExitAction"/>
      <w:bookmarkStart w:id="769" w:name="_Toc430693309"/>
      <w:bookmarkEnd w:id="767"/>
      <w:bookmarkEnd w:id="768"/>
      <w:r>
        <w:t>4.36</w:t>
      </w:r>
      <w:r w:rsidR="00D62958">
        <w:t>.1</w:t>
      </w:r>
      <w:r>
        <w:tab/>
        <w:t>ExitAction</w:t>
      </w:r>
      <w:bookmarkEnd w:id="769"/>
    </w:p>
    <w:tbl>
      <w:tblPr>
        <w:tblStyle w:val="GridTable1Light-Accent11"/>
        <w:tblW w:w="9445" w:type="dxa"/>
        <w:tblLook w:val="04A0" w:firstRow="1" w:lastRow="0" w:firstColumn="1" w:lastColumn="0" w:noHBand="0" w:noVBand="1"/>
      </w:tblPr>
      <w:tblGrid>
        <w:gridCol w:w="785"/>
        <w:gridCol w:w="8660"/>
      </w:tblGrid>
      <w:tr w:rsidR="006C154C" w14:paraId="3A005D3E" w14:textId="77777777" w:rsidTr="002136D1">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3D4935D0" w14:textId="77777777" w:rsidR="006C154C" w:rsidRDefault="006C154C" w:rsidP="002136D1">
            <w:r>
              <w:t>Value</w:t>
            </w:r>
          </w:p>
        </w:tc>
        <w:tc>
          <w:tcPr>
            <w:tcW w:w="8660" w:type="dxa"/>
            <w:hideMark/>
          </w:tcPr>
          <w:p w14:paraId="3CA250BE" w14:textId="77777777" w:rsidR="006C154C" w:rsidRDefault="006C154C" w:rsidP="002136D1">
            <w:pPr>
              <w:cnfStyle w:val="100000000000" w:firstRow="1" w:lastRow="0" w:firstColumn="0" w:lastColumn="0" w:oddVBand="0" w:evenVBand="0" w:oddHBand="0" w:evenHBand="0" w:firstRowFirstColumn="0" w:firstRowLastColumn="0" w:lastRowFirstColumn="0" w:lastRowLastColumn="0"/>
            </w:pPr>
            <w:r>
              <w:t>Text</w:t>
            </w:r>
          </w:p>
        </w:tc>
      </w:tr>
      <w:tr w:rsidR="006C154C" w14:paraId="263752B6" w14:textId="77777777" w:rsidTr="002136D1">
        <w:trPr>
          <w:cantSplit/>
        </w:trPr>
        <w:tc>
          <w:tcPr>
            <w:cnfStyle w:val="001000000000" w:firstRow="0" w:lastRow="0" w:firstColumn="1" w:lastColumn="0" w:oddVBand="0" w:evenVBand="0" w:oddHBand="0" w:evenHBand="0" w:firstRowFirstColumn="0" w:firstRowLastColumn="0" w:lastRowFirstColumn="0" w:lastRowLastColumn="0"/>
            <w:tcW w:w="785" w:type="dxa"/>
          </w:tcPr>
          <w:p w14:paraId="3B05F3A8" w14:textId="77777777" w:rsidR="006C154C" w:rsidRDefault="006C154C" w:rsidP="002136D1">
            <w:r>
              <w:t>0</w:t>
            </w:r>
          </w:p>
        </w:tc>
        <w:tc>
          <w:tcPr>
            <w:tcW w:w="8660" w:type="dxa"/>
          </w:tcPr>
          <w:p w14:paraId="6E614F97" w14:textId="77777777" w:rsidR="006C154C" w:rsidRDefault="006C154C" w:rsidP="002136D1">
            <w:pPr>
              <w:cnfStyle w:val="000000000000" w:firstRow="0" w:lastRow="0" w:firstColumn="0" w:lastColumn="0" w:oddVBand="0" w:evenVBand="0" w:oddHBand="0" w:evenHBand="0" w:firstRowFirstColumn="0" w:firstRowLastColumn="0" w:lastRowFirstColumn="0" w:lastRowLastColumn="0"/>
            </w:pPr>
            <w:r>
              <w:t>No</w:t>
            </w:r>
          </w:p>
        </w:tc>
      </w:tr>
      <w:tr w:rsidR="006C154C" w14:paraId="7E335E21" w14:textId="77777777" w:rsidTr="002136D1">
        <w:trPr>
          <w:cantSplit/>
        </w:trPr>
        <w:tc>
          <w:tcPr>
            <w:cnfStyle w:val="001000000000" w:firstRow="0" w:lastRow="0" w:firstColumn="1" w:lastColumn="0" w:oddVBand="0" w:evenVBand="0" w:oddHBand="0" w:evenHBand="0" w:firstRowFirstColumn="0" w:firstRowLastColumn="0" w:lastRowFirstColumn="0" w:lastRowLastColumn="0"/>
            <w:tcW w:w="785" w:type="dxa"/>
          </w:tcPr>
          <w:p w14:paraId="336CD786" w14:textId="77777777" w:rsidR="006C154C" w:rsidRDefault="006C154C" w:rsidP="002136D1">
            <w:r w:rsidRPr="00A50AA6">
              <w:t>1</w:t>
            </w:r>
          </w:p>
        </w:tc>
        <w:tc>
          <w:tcPr>
            <w:tcW w:w="8660" w:type="dxa"/>
          </w:tcPr>
          <w:p w14:paraId="71950D7D" w14:textId="77777777" w:rsidR="006C154C" w:rsidRDefault="006C154C" w:rsidP="002136D1">
            <w:pPr>
              <w:cnfStyle w:val="000000000000" w:firstRow="0" w:lastRow="0" w:firstColumn="0" w:lastColumn="0" w:oddVBand="0" w:evenVBand="0" w:oddHBand="0" w:evenHBand="0" w:firstRowFirstColumn="0" w:firstRowLastColumn="0" w:lastRowFirstColumn="0" w:lastRowLastColumn="0"/>
            </w:pPr>
            <w:r>
              <w:t>Yes</w:t>
            </w:r>
          </w:p>
        </w:tc>
      </w:tr>
      <w:tr w:rsidR="006C154C" w14:paraId="0A8B779A" w14:textId="77777777" w:rsidTr="002136D1">
        <w:trPr>
          <w:cantSplit/>
        </w:trPr>
        <w:tc>
          <w:tcPr>
            <w:cnfStyle w:val="001000000000" w:firstRow="0" w:lastRow="0" w:firstColumn="1" w:lastColumn="0" w:oddVBand="0" w:evenVBand="0" w:oddHBand="0" w:evenHBand="0" w:firstRowFirstColumn="0" w:firstRowLastColumn="0" w:lastRowFirstColumn="0" w:lastRowLastColumn="0"/>
            <w:tcW w:w="785" w:type="dxa"/>
          </w:tcPr>
          <w:p w14:paraId="13AF2395" w14:textId="77777777" w:rsidR="006C154C" w:rsidRPr="00A50AA6" w:rsidRDefault="006C154C" w:rsidP="002136D1">
            <w:r>
              <w:t>9</w:t>
            </w:r>
          </w:p>
        </w:tc>
        <w:tc>
          <w:tcPr>
            <w:tcW w:w="8660" w:type="dxa"/>
          </w:tcPr>
          <w:p w14:paraId="40F4CDE4" w14:textId="570779FF" w:rsidR="006C154C" w:rsidRPr="004B355E" w:rsidRDefault="006C154C" w:rsidP="002136D1">
            <w:pPr>
              <w:cnfStyle w:val="000000000000" w:firstRow="0" w:lastRow="0" w:firstColumn="0" w:lastColumn="0" w:oddVBand="0" w:evenVBand="0" w:oddHBand="0" w:evenHBand="0" w:firstRowFirstColumn="0" w:firstRowLastColumn="0" w:lastRowFirstColumn="0" w:lastRowLastColumn="0"/>
            </w:pPr>
            <w:r>
              <w:t>Client</w:t>
            </w:r>
            <w:r w:rsidR="00FD083E">
              <w:t xml:space="preserve"> </w:t>
            </w:r>
            <w:r>
              <w:t>refused</w:t>
            </w:r>
          </w:p>
        </w:tc>
      </w:tr>
    </w:tbl>
    <w:p w14:paraId="23780545" w14:textId="77777777" w:rsidR="006C154C" w:rsidRDefault="006C154C" w:rsidP="006C154C"/>
    <w:p w14:paraId="227D468A" w14:textId="77777777" w:rsidR="00145F2D" w:rsidRDefault="00145F2D" w:rsidP="00B67538">
      <w:pPr>
        <w:pStyle w:val="Heading2"/>
      </w:pPr>
      <w:bookmarkStart w:id="770" w:name="_4.37.1_ProjectCompletionStatus_1"/>
      <w:bookmarkStart w:id="771" w:name="_Toc430693310"/>
      <w:bookmarkEnd w:id="770"/>
      <w:r>
        <w:lastRenderedPageBreak/>
        <w:t>4.37.1</w:t>
      </w:r>
      <w:r>
        <w:tab/>
        <w:t>ProjectCompletionStatus</w:t>
      </w:r>
      <w:bookmarkEnd w:id="771"/>
    </w:p>
    <w:tbl>
      <w:tblPr>
        <w:tblStyle w:val="GridTable1Light-Accent11"/>
        <w:tblW w:w="9445" w:type="dxa"/>
        <w:tblLook w:val="04A0" w:firstRow="1" w:lastRow="0" w:firstColumn="1" w:lastColumn="0" w:noHBand="0" w:noVBand="1"/>
      </w:tblPr>
      <w:tblGrid>
        <w:gridCol w:w="785"/>
        <w:gridCol w:w="8660"/>
      </w:tblGrid>
      <w:tr w:rsidR="00145F2D" w14:paraId="274FDF01"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48BE2ADD" w14:textId="77777777" w:rsidR="00145F2D" w:rsidRDefault="00145F2D" w:rsidP="00683A72">
            <w:pPr>
              <w:jc w:val="right"/>
            </w:pPr>
            <w:r>
              <w:t>Value</w:t>
            </w:r>
          </w:p>
        </w:tc>
        <w:tc>
          <w:tcPr>
            <w:tcW w:w="8660" w:type="dxa"/>
            <w:hideMark/>
          </w:tcPr>
          <w:p w14:paraId="427F4391" w14:textId="77777777" w:rsidR="00145F2D" w:rsidRDefault="00145F2D" w:rsidP="00683A72">
            <w:pPr>
              <w:cnfStyle w:val="100000000000" w:firstRow="1" w:lastRow="0" w:firstColumn="0" w:lastColumn="0" w:oddVBand="0" w:evenVBand="0" w:oddHBand="0" w:evenHBand="0" w:firstRowFirstColumn="0" w:firstRowLastColumn="0" w:lastRowFirstColumn="0" w:lastRowLastColumn="0"/>
            </w:pPr>
            <w:r>
              <w:t>Text</w:t>
            </w:r>
          </w:p>
        </w:tc>
      </w:tr>
      <w:tr w:rsidR="00145F2D" w14:paraId="31BFA351"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3E2AEE39" w14:textId="189F4249" w:rsidR="00145F2D" w:rsidRDefault="00145F2D" w:rsidP="00145F2D">
            <w:pPr>
              <w:jc w:val="right"/>
            </w:pPr>
            <w:r>
              <w:t>1</w:t>
            </w:r>
          </w:p>
        </w:tc>
        <w:tc>
          <w:tcPr>
            <w:tcW w:w="8660" w:type="dxa"/>
          </w:tcPr>
          <w:p w14:paraId="1001D7C7" w14:textId="34442834" w:rsidR="00145F2D" w:rsidRDefault="00145F2D" w:rsidP="00145F2D">
            <w:pPr>
              <w:cnfStyle w:val="000000000000" w:firstRow="0" w:lastRow="0" w:firstColumn="0" w:lastColumn="0" w:oddVBand="0" w:evenVBand="0" w:oddHBand="0" w:evenHBand="0" w:firstRowFirstColumn="0" w:firstRowLastColumn="0" w:lastRowFirstColumn="0" w:lastRowLastColumn="0"/>
            </w:pPr>
            <w:r>
              <w:t>Completed</w:t>
            </w:r>
            <w:r w:rsidR="00FD083E">
              <w:t xml:space="preserve"> </w:t>
            </w:r>
            <w:r>
              <w:t>project</w:t>
            </w:r>
          </w:p>
        </w:tc>
      </w:tr>
      <w:tr w:rsidR="00145F2D" w14:paraId="0E4F5A35"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3306EE58" w14:textId="4B9AE659" w:rsidR="00145F2D" w:rsidRDefault="00145F2D" w:rsidP="00145F2D">
            <w:pPr>
              <w:jc w:val="right"/>
            </w:pPr>
            <w:r>
              <w:t>2</w:t>
            </w:r>
          </w:p>
        </w:tc>
        <w:tc>
          <w:tcPr>
            <w:tcW w:w="8660" w:type="dxa"/>
          </w:tcPr>
          <w:p w14:paraId="2BF26D14" w14:textId="1879FABB" w:rsidR="00145F2D" w:rsidRDefault="00145F2D" w:rsidP="00145F2D">
            <w:pPr>
              <w:cnfStyle w:val="000000000000" w:firstRow="0" w:lastRow="0" w:firstColumn="0" w:lastColumn="0" w:oddVBand="0" w:evenVBand="0" w:oddHBand="0" w:evenHBand="0" w:firstRowFirstColumn="0" w:firstRowLastColumn="0" w:lastRowFirstColumn="0" w:lastRowLastColumn="0"/>
            </w:pPr>
            <w:r>
              <w:t>Youth</w:t>
            </w:r>
            <w:r w:rsidR="00FD083E">
              <w:t xml:space="preserve"> </w:t>
            </w:r>
            <w:r>
              <w:t>voluntarily</w:t>
            </w:r>
            <w:r w:rsidR="00FD083E">
              <w:t xml:space="preserve"> </w:t>
            </w:r>
            <w:r>
              <w:t>left</w:t>
            </w:r>
            <w:r w:rsidR="00FD083E">
              <w:t xml:space="preserve"> </w:t>
            </w:r>
            <w:r>
              <w:t>early</w:t>
            </w:r>
          </w:p>
        </w:tc>
      </w:tr>
      <w:tr w:rsidR="00145F2D" w14:paraId="26A3ECB8"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63089D71" w14:textId="2793E1A2" w:rsidR="00145F2D" w:rsidRDefault="00145F2D" w:rsidP="00145F2D">
            <w:pPr>
              <w:jc w:val="right"/>
            </w:pPr>
            <w:r>
              <w:t>3</w:t>
            </w:r>
          </w:p>
        </w:tc>
        <w:tc>
          <w:tcPr>
            <w:tcW w:w="8660" w:type="dxa"/>
          </w:tcPr>
          <w:p w14:paraId="5C8CF51B" w14:textId="4F7CB870" w:rsidR="00145F2D" w:rsidRDefault="00145F2D" w:rsidP="00145F2D">
            <w:pPr>
              <w:cnfStyle w:val="000000000000" w:firstRow="0" w:lastRow="0" w:firstColumn="0" w:lastColumn="0" w:oddVBand="0" w:evenVBand="0" w:oddHBand="0" w:evenHBand="0" w:firstRowFirstColumn="0" w:firstRowLastColumn="0" w:lastRowFirstColumn="0" w:lastRowLastColumn="0"/>
            </w:pPr>
            <w:r>
              <w:t>Youth</w:t>
            </w:r>
            <w:r w:rsidR="00FD083E">
              <w:t xml:space="preserve"> </w:t>
            </w:r>
            <w:r>
              <w:t>was</w:t>
            </w:r>
            <w:r w:rsidR="00FD083E">
              <w:t xml:space="preserve"> </w:t>
            </w:r>
            <w:r>
              <w:t>expelled</w:t>
            </w:r>
            <w:r w:rsidR="00FD083E">
              <w:t xml:space="preserve"> </w:t>
            </w:r>
            <w:r>
              <w:t>or</w:t>
            </w:r>
            <w:r w:rsidR="00FD083E">
              <w:t xml:space="preserve"> </w:t>
            </w:r>
            <w:r>
              <w:t>otherwise</w:t>
            </w:r>
            <w:r w:rsidR="00FD083E">
              <w:t xml:space="preserve"> </w:t>
            </w:r>
            <w:r>
              <w:t>involuntarily</w:t>
            </w:r>
            <w:r w:rsidR="00FD083E">
              <w:t xml:space="preserve"> </w:t>
            </w:r>
            <w:r>
              <w:t>discharged</w:t>
            </w:r>
            <w:r w:rsidR="00FD083E">
              <w:t xml:space="preserve"> </w:t>
            </w:r>
            <w:r>
              <w:t>from</w:t>
            </w:r>
            <w:r w:rsidR="00FD083E">
              <w:t xml:space="preserve"> </w:t>
            </w:r>
            <w:r>
              <w:t>project</w:t>
            </w:r>
          </w:p>
        </w:tc>
      </w:tr>
    </w:tbl>
    <w:p w14:paraId="38E4C09E" w14:textId="77777777" w:rsidR="00145F2D" w:rsidRDefault="00145F2D" w:rsidP="00145F2D"/>
    <w:p w14:paraId="6E182DD4" w14:textId="4768DE80" w:rsidR="00145F2D" w:rsidRDefault="00145F2D" w:rsidP="00145F2D">
      <w:pPr>
        <w:pStyle w:val="Heading2"/>
      </w:pPr>
      <w:bookmarkStart w:id="772" w:name="_4.37.A_EarlyExitReason"/>
      <w:bookmarkStart w:id="773" w:name="_Toc430693311"/>
      <w:bookmarkEnd w:id="772"/>
      <w:r>
        <w:t>4.37.A</w:t>
      </w:r>
      <w:r>
        <w:tab/>
        <w:t>EarlyExitReason</w:t>
      </w:r>
      <w:bookmarkEnd w:id="773"/>
    </w:p>
    <w:tbl>
      <w:tblPr>
        <w:tblStyle w:val="GridTable1Light-Accent11"/>
        <w:tblW w:w="9445" w:type="dxa"/>
        <w:tblLook w:val="04A0" w:firstRow="1" w:lastRow="0" w:firstColumn="1" w:lastColumn="0" w:noHBand="0" w:noVBand="1"/>
      </w:tblPr>
      <w:tblGrid>
        <w:gridCol w:w="785"/>
        <w:gridCol w:w="8660"/>
      </w:tblGrid>
      <w:tr w:rsidR="00145F2D" w14:paraId="3AB2E525"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30A31454" w14:textId="77777777" w:rsidR="00145F2D" w:rsidRDefault="00145F2D" w:rsidP="00683A72">
            <w:pPr>
              <w:jc w:val="right"/>
            </w:pPr>
            <w:r>
              <w:t>Value</w:t>
            </w:r>
          </w:p>
        </w:tc>
        <w:tc>
          <w:tcPr>
            <w:tcW w:w="8660" w:type="dxa"/>
            <w:hideMark/>
          </w:tcPr>
          <w:p w14:paraId="7B4FAD29" w14:textId="77777777" w:rsidR="00145F2D" w:rsidRDefault="00145F2D" w:rsidP="00683A72">
            <w:pPr>
              <w:cnfStyle w:val="100000000000" w:firstRow="1" w:lastRow="0" w:firstColumn="0" w:lastColumn="0" w:oddVBand="0" w:evenVBand="0" w:oddHBand="0" w:evenHBand="0" w:firstRowFirstColumn="0" w:firstRowLastColumn="0" w:lastRowFirstColumn="0" w:lastRowLastColumn="0"/>
            </w:pPr>
            <w:r>
              <w:t>Text</w:t>
            </w:r>
          </w:p>
        </w:tc>
      </w:tr>
      <w:tr w:rsidR="00145F2D" w14:paraId="7F133A7F"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C0DA1F7" w14:textId="4EDB064A" w:rsidR="00145F2D" w:rsidRDefault="00145F2D" w:rsidP="00145F2D">
            <w:pPr>
              <w:jc w:val="right"/>
            </w:pPr>
            <w:r>
              <w:t>1</w:t>
            </w:r>
          </w:p>
        </w:tc>
        <w:tc>
          <w:tcPr>
            <w:tcW w:w="8660" w:type="dxa"/>
          </w:tcPr>
          <w:p w14:paraId="320B85A8" w14:textId="39DBE999" w:rsidR="00145F2D" w:rsidRDefault="00145F2D" w:rsidP="00145F2D">
            <w:pPr>
              <w:cnfStyle w:val="000000000000" w:firstRow="0" w:lastRow="0" w:firstColumn="0" w:lastColumn="0" w:oddVBand="0" w:evenVBand="0" w:oddHBand="0" w:evenHBand="0" w:firstRowFirstColumn="0" w:firstRowLastColumn="0" w:lastRowFirstColumn="0" w:lastRowLastColumn="0"/>
            </w:pPr>
            <w:r>
              <w:t>Left</w:t>
            </w:r>
            <w:r w:rsidR="00FD083E">
              <w:t xml:space="preserve"> </w:t>
            </w:r>
            <w:r>
              <w:t>for</w:t>
            </w:r>
            <w:r w:rsidR="00FD083E">
              <w:t xml:space="preserve"> </w:t>
            </w:r>
            <w:r>
              <w:t>other</w:t>
            </w:r>
            <w:r w:rsidR="00FD083E">
              <w:t xml:space="preserve"> </w:t>
            </w:r>
            <w:r>
              <w:t>opportunities</w:t>
            </w:r>
            <w:r w:rsidR="00FD083E">
              <w:t xml:space="preserve"> </w:t>
            </w:r>
            <w:r>
              <w:t>-</w:t>
            </w:r>
            <w:r w:rsidR="00FD083E">
              <w:t xml:space="preserve"> </w:t>
            </w:r>
            <w:r>
              <w:t>independent</w:t>
            </w:r>
            <w:r w:rsidR="00FD083E">
              <w:t xml:space="preserve"> </w:t>
            </w:r>
            <w:r>
              <w:t>living</w:t>
            </w:r>
          </w:p>
        </w:tc>
      </w:tr>
      <w:tr w:rsidR="00145F2D" w14:paraId="422C1B36"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1FB80A62" w14:textId="338601B2" w:rsidR="00145F2D" w:rsidRDefault="00145F2D" w:rsidP="00145F2D">
            <w:pPr>
              <w:jc w:val="right"/>
            </w:pPr>
            <w:r>
              <w:t>2</w:t>
            </w:r>
          </w:p>
        </w:tc>
        <w:tc>
          <w:tcPr>
            <w:tcW w:w="8660" w:type="dxa"/>
          </w:tcPr>
          <w:p w14:paraId="727308F9" w14:textId="1660318E" w:rsidR="00145F2D" w:rsidRDefault="00145F2D" w:rsidP="00145F2D">
            <w:pPr>
              <w:cnfStyle w:val="000000000000" w:firstRow="0" w:lastRow="0" w:firstColumn="0" w:lastColumn="0" w:oddVBand="0" w:evenVBand="0" w:oddHBand="0" w:evenHBand="0" w:firstRowFirstColumn="0" w:firstRowLastColumn="0" w:lastRowFirstColumn="0" w:lastRowLastColumn="0"/>
            </w:pPr>
            <w:r>
              <w:t>Left</w:t>
            </w:r>
            <w:r w:rsidR="00FD083E">
              <w:t xml:space="preserve"> </w:t>
            </w:r>
            <w:r>
              <w:t>for</w:t>
            </w:r>
            <w:r w:rsidR="00FD083E">
              <w:t xml:space="preserve"> </w:t>
            </w:r>
            <w:r>
              <w:t>other</w:t>
            </w:r>
            <w:r w:rsidR="00FD083E">
              <w:t xml:space="preserve"> </w:t>
            </w:r>
            <w:r>
              <w:t>opportunities</w:t>
            </w:r>
            <w:r w:rsidR="00FD083E">
              <w:t xml:space="preserve"> </w:t>
            </w:r>
            <w:r>
              <w:t>-</w:t>
            </w:r>
            <w:r w:rsidR="00FD083E">
              <w:t xml:space="preserve"> </w:t>
            </w:r>
            <w:r>
              <w:t>education</w:t>
            </w:r>
          </w:p>
        </w:tc>
      </w:tr>
      <w:tr w:rsidR="00145F2D" w14:paraId="18FF12FF"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311CD00B" w14:textId="0BAE02F8" w:rsidR="00145F2D" w:rsidRDefault="00145F2D" w:rsidP="00145F2D">
            <w:pPr>
              <w:jc w:val="right"/>
            </w:pPr>
            <w:r>
              <w:t>3</w:t>
            </w:r>
          </w:p>
        </w:tc>
        <w:tc>
          <w:tcPr>
            <w:tcW w:w="8660" w:type="dxa"/>
          </w:tcPr>
          <w:p w14:paraId="3965FF47" w14:textId="33DF0837" w:rsidR="00145F2D" w:rsidRDefault="00145F2D" w:rsidP="00145F2D">
            <w:pPr>
              <w:cnfStyle w:val="000000000000" w:firstRow="0" w:lastRow="0" w:firstColumn="0" w:lastColumn="0" w:oddVBand="0" w:evenVBand="0" w:oddHBand="0" w:evenHBand="0" w:firstRowFirstColumn="0" w:firstRowLastColumn="0" w:lastRowFirstColumn="0" w:lastRowLastColumn="0"/>
            </w:pPr>
            <w:r>
              <w:t>Left</w:t>
            </w:r>
            <w:r w:rsidR="00FD083E">
              <w:t xml:space="preserve"> </w:t>
            </w:r>
            <w:r>
              <w:t>for</w:t>
            </w:r>
            <w:r w:rsidR="00FD083E">
              <w:t xml:space="preserve"> </w:t>
            </w:r>
            <w:r>
              <w:t>other</w:t>
            </w:r>
            <w:r w:rsidR="00FD083E">
              <w:t xml:space="preserve"> </w:t>
            </w:r>
            <w:r>
              <w:t>opportunities</w:t>
            </w:r>
            <w:r w:rsidR="00FD083E">
              <w:t xml:space="preserve"> </w:t>
            </w:r>
            <w:r>
              <w:t>-</w:t>
            </w:r>
            <w:r w:rsidR="00FD083E">
              <w:t xml:space="preserve"> </w:t>
            </w:r>
            <w:r>
              <w:t>military</w:t>
            </w:r>
          </w:p>
        </w:tc>
      </w:tr>
      <w:tr w:rsidR="00145F2D" w14:paraId="1266D8F4"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19ED1C6D" w14:textId="00613DBF" w:rsidR="00145F2D" w:rsidRDefault="00145F2D" w:rsidP="00145F2D">
            <w:pPr>
              <w:jc w:val="right"/>
            </w:pPr>
            <w:r>
              <w:t>4</w:t>
            </w:r>
          </w:p>
        </w:tc>
        <w:tc>
          <w:tcPr>
            <w:tcW w:w="8660" w:type="dxa"/>
          </w:tcPr>
          <w:p w14:paraId="38683FDD" w14:textId="223F58C4" w:rsidR="00145F2D" w:rsidRDefault="00145F2D" w:rsidP="00145F2D">
            <w:pPr>
              <w:cnfStyle w:val="000000000000" w:firstRow="0" w:lastRow="0" w:firstColumn="0" w:lastColumn="0" w:oddVBand="0" w:evenVBand="0" w:oddHBand="0" w:evenHBand="0" w:firstRowFirstColumn="0" w:firstRowLastColumn="0" w:lastRowFirstColumn="0" w:lastRowLastColumn="0"/>
            </w:pPr>
            <w:r>
              <w:t>Left</w:t>
            </w:r>
            <w:r w:rsidR="00FD083E">
              <w:t xml:space="preserve"> </w:t>
            </w:r>
            <w:r>
              <w:t>for</w:t>
            </w:r>
            <w:r w:rsidR="00FD083E">
              <w:t xml:space="preserve"> </w:t>
            </w:r>
            <w:r>
              <w:t>other</w:t>
            </w:r>
            <w:r w:rsidR="00FD083E">
              <w:t xml:space="preserve"> </w:t>
            </w:r>
            <w:r>
              <w:t>opportunities</w:t>
            </w:r>
            <w:r w:rsidR="00FD083E">
              <w:t xml:space="preserve"> </w:t>
            </w:r>
            <w:r>
              <w:t>-</w:t>
            </w:r>
            <w:r w:rsidR="00FD083E">
              <w:t xml:space="preserve"> </w:t>
            </w:r>
            <w:r>
              <w:t>other</w:t>
            </w:r>
          </w:p>
        </w:tc>
      </w:tr>
      <w:tr w:rsidR="00145F2D" w14:paraId="4BAABD58"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91B6D58" w14:textId="3365AE7B" w:rsidR="00145F2D" w:rsidRDefault="00145F2D" w:rsidP="00145F2D">
            <w:pPr>
              <w:jc w:val="right"/>
            </w:pPr>
            <w:r>
              <w:t>5</w:t>
            </w:r>
          </w:p>
        </w:tc>
        <w:tc>
          <w:tcPr>
            <w:tcW w:w="8660" w:type="dxa"/>
          </w:tcPr>
          <w:p w14:paraId="3C3EAE1F" w14:textId="1C5EE93A" w:rsidR="00145F2D" w:rsidRDefault="00145F2D" w:rsidP="00145F2D">
            <w:pPr>
              <w:cnfStyle w:val="000000000000" w:firstRow="0" w:lastRow="0" w:firstColumn="0" w:lastColumn="0" w:oddVBand="0" w:evenVBand="0" w:oddHBand="0" w:evenHBand="0" w:firstRowFirstColumn="0" w:firstRowLastColumn="0" w:lastRowFirstColumn="0" w:lastRowLastColumn="0"/>
            </w:pPr>
            <w:r>
              <w:t>Needs</w:t>
            </w:r>
            <w:r w:rsidR="00FD083E">
              <w:t xml:space="preserve"> </w:t>
            </w:r>
            <w:r>
              <w:t>could</w:t>
            </w:r>
            <w:r w:rsidR="00FD083E">
              <w:t xml:space="preserve"> </w:t>
            </w:r>
            <w:r>
              <w:t>not</w:t>
            </w:r>
            <w:r w:rsidR="00FD083E">
              <w:t xml:space="preserve"> </w:t>
            </w:r>
            <w:r>
              <w:t>be</w:t>
            </w:r>
            <w:r w:rsidR="00FD083E">
              <w:t xml:space="preserve"> </w:t>
            </w:r>
            <w:r>
              <w:t>met</w:t>
            </w:r>
            <w:r w:rsidR="00FD083E">
              <w:t xml:space="preserve"> </w:t>
            </w:r>
            <w:r>
              <w:t>by</w:t>
            </w:r>
            <w:r w:rsidR="00FD083E">
              <w:t xml:space="preserve"> </w:t>
            </w:r>
            <w:r>
              <w:t>project</w:t>
            </w:r>
          </w:p>
        </w:tc>
      </w:tr>
    </w:tbl>
    <w:p w14:paraId="0C889010" w14:textId="77777777" w:rsidR="00145F2D" w:rsidRDefault="00145F2D" w:rsidP="00145F2D"/>
    <w:p w14:paraId="6E0B7DF7" w14:textId="58EA5E84" w:rsidR="00145F2D" w:rsidRDefault="00145F2D" w:rsidP="00145F2D">
      <w:pPr>
        <w:pStyle w:val="Heading2"/>
      </w:pPr>
      <w:bookmarkStart w:id="774" w:name="_4.37.B_ExpelledReason"/>
      <w:bookmarkStart w:id="775" w:name="_Toc430693312"/>
      <w:bookmarkEnd w:id="774"/>
      <w:r>
        <w:t>4.37.B</w:t>
      </w:r>
      <w:r>
        <w:tab/>
        <w:t>ExpelledReason</w:t>
      </w:r>
      <w:bookmarkEnd w:id="775"/>
    </w:p>
    <w:tbl>
      <w:tblPr>
        <w:tblStyle w:val="GridTable1Light-Accent11"/>
        <w:tblW w:w="9445" w:type="dxa"/>
        <w:tblLook w:val="04A0" w:firstRow="1" w:lastRow="0" w:firstColumn="1" w:lastColumn="0" w:noHBand="0" w:noVBand="1"/>
      </w:tblPr>
      <w:tblGrid>
        <w:gridCol w:w="785"/>
        <w:gridCol w:w="8660"/>
      </w:tblGrid>
      <w:tr w:rsidR="00145F2D" w14:paraId="34F251C0"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49EC69DC" w14:textId="77777777" w:rsidR="00145F2D" w:rsidRDefault="00145F2D" w:rsidP="00683A72">
            <w:pPr>
              <w:jc w:val="right"/>
            </w:pPr>
            <w:r>
              <w:t>Value</w:t>
            </w:r>
          </w:p>
        </w:tc>
        <w:tc>
          <w:tcPr>
            <w:tcW w:w="8660" w:type="dxa"/>
            <w:hideMark/>
          </w:tcPr>
          <w:p w14:paraId="0DA603F4" w14:textId="77777777" w:rsidR="00145F2D" w:rsidRDefault="00145F2D" w:rsidP="00683A72">
            <w:pPr>
              <w:cnfStyle w:val="100000000000" w:firstRow="1" w:lastRow="0" w:firstColumn="0" w:lastColumn="0" w:oddVBand="0" w:evenVBand="0" w:oddHBand="0" w:evenHBand="0" w:firstRowFirstColumn="0" w:firstRowLastColumn="0" w:lastRowFirstColumn="0" w:lastRowLastColumn="0"/>
            </w:pPr>
            <w:r>
              <w:t>Text</w:t>
            </w:r>
          </w:p>
        </w:tc>
      </w:tr>
      <w:tr w:rsidR="00145F2D" w14:paraId="1B8F49D8"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F370FBC" w14:textId="5CB683BA" w:rsidR="00145F2D" w:rsidRDefault="00145F2D" w:rsidP="00145F2D">
            <w:pPr>
              <w:jc w:val="right"/>
            </w:pPr>
            <w:r>
              <w:t>1</w:t>
            </w:r>
          </w:p>
        </w:tc>
        <w:tc>
          <w:tcPr>
            <w:tcW w:w="8660" w:type="dxa"/>
          </w:tcPr>
          <w:p w14:paraId="0E638919" w14:textId="469C05FB" w:rsidR="00145F2D" w:rsidRDefault="00145F2D" w:rsidP="00145F2D">
            <w:pPr>
              <w:cnfStyle w:val="000000000000" w:firstRow="0" w:lastRow="0" w:firstColumn="0" w:lastColumn="0" w:oddVBand="0" w:evenVBand="0" w:oddHBand="0" w:evenHBand="0" w:firstRowFirstColumn="0" w:firstRowLastColumn="0" w:lastRowFirstColumn="0" w:lastRowLastColumn="0"/>
            </w:pPr>
            <w:r w:rsidRPr="00F16F3B">
              <w:t>Criminal</w:t>
            </w:r>
            <w:r w:rsidR="00FD083E">
              <w:t xml:space="preserve"> </w:t>
            </w:r>
            <w:r w:rsidRPr="00F16F3B">
              <w:t>activity/destruction</w:t>
            </w:r>
            <w:r w:rsidR="00FD083E">
              <w:t xml:space="preserve"> </w:t>
            </w:r>
            <w:r w:rsidRPr="00F16F3B">
              <w:t>of</w:t>
            </w:r>
            <w:r w:rsidR="00FD083E">
              <w:t xml:space="preserve"> </w:t>
            </w:r>
            <w:r w:rsidRPr="00F16F3B">
              <w:t>property/violence</w:t>
            </w:r>
          </w:p>
        </w:tc>
      </w:tr>
      <w:tr w:rsidR="00145F2D" w14:paraId="66FA7ADE"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63109B10" w14:textId="4D999341" w:rsidR="00145F2D" w:rsidRDefault="00145F2D" w:rsidP="00145F2D">
            <w:pPr>
              <w:jc w:val="right"/>
            </w:pPr>
            <w:r>
              <w:t>2</w:t>
            </w:r>
          </w:p>
        </w:tc>
        <w:tc>
          <w:tcPr>
            <w:tcW w:w="8660" w:type="dxa"/>
          </w:tcPr>
          <w:p w14:paraId="0F19AC7A" w14:textId="12BB12A4" w:rsidR="00145F2D" w:rsidRDefault="00145F2D" w:rsidP="00145F2D">
            <w:pPr>
              <w:cnfStyle w:val="000000000000" w:firstRow="0" w:lastRow="0" w:firstColumn="0" w:lastColumn="0" w:oddVBand="0" w:evenVBand="0" w:oddHBand="0" w:evenHBand="0" w:firstRowFirstColumn="0" w:firstRowLastColumn="0" w:lastRowFirstColumn="0" w:lastRowLastColumn="0"/>
            </w:pPr>
            <w:r w:rsidRPr="00F16F3B">
              <w:t>Non-compliance</w:t>
            </w:r>
            <w:r w:rsidR="00FD083E">
              <w:t xml:space="preserve"> </w:t>
            </w:r>
            <w:r w:rsidRPr="00F16F3B">
              <w:t>with</w:t>
            </w:r>
            <w:r w:rsidR="00FD083E">
              <w:t xml:space="preserve"> </w:t>
            </w:r>
            <w:r w:rsidRPr="00F16F3B">
              <w:t>project</w:t>
            </w:r>
            <w:r w:rsidR="00FD083E">
              <w:t xml:space="preserve"> </w:t>
            </w:r>
            <w:r>
              <w:t>rules</w:t>
            </w:r>
          </w:p>
        </w:tc>
      </w:tr>
      <w:tr w:rsidR="00145F2D" w14:paraId="5B05CAE6"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3248797B" w14:textId="523FCBCB" w:rsidR="00145F2D" w:rsidRDefault="00145F2D" w:rsidP="00145F2D">
            <w:pPr>
              <w:jc w:val="right"/>
            </w:pPr>
            <w:r>
              <w:t>3</w:t>
            </w:r>
          </w:p>
        </w:tc>
        <w:tc>
          <w:tcPr>
            <w:tcW w:w="8660" w:type="dxa"/>
          </w:tcPr>
          <w:p w14:paraId="21692D91" w14:textId="1B6B611A" w:rsidR="00145F2D" w:rsidRDefault="00145F2D" w:rsidP="00145F2D">
            <w:pPr>
              <w:cnfStyle w:val="000000000000" w:firstRow="0" w:lastRow="0" w:firstColumn="0" w:lastColumn="0" w:oddVBand="0" w:evenVBand="0" w:oddHBand="0" w:evenHBand="0" w:firstRowFirstColumn="0" w:firstRowLastColumn="0" w:lastRowFirstColumn="0" w:lastRowLastColumn="0"/>
            </w:pPr>
            <w:r w:rsidRPr="00F16F3B">
              <w:t>Non-payment</w:t>
            </w:r>
            <w:r w:rsidR="00FD083E">
              <w:t xml:space="preserve"> </w:t>
            </w:r>
            <w:r w:rsidRPr="00F16F3B">
              <w:t>of</w:t>
            </w:r>
            <w:r w:rsidR="00FD083E">
              <w:t xml:space="preserve"> </w:t>
            </w:r>
            <w:r w:rsidRPr="00F16F3B">
              <w:t>rent/occupancy</w:t>
            </w:r>
            <w:r w:rsidR="00FD083E">
              <w:t xml:space="preserve"> </w:t>
            </w:r>
            <w:r w:rsidRPr="00F16F3B">
              <w:t>charge</w:t>
            </w:r>
          </w:p>
        </w:tc>
      </w:tr>
      <w:tr w:rsidR="00145F2D" w14:paraId="6E902888"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698FB172" w14:textId="48E0B3CD" w:rsidR="00145F2D" w:rsidRDefault="00145F2D" w:rsidP="00145F2D">
            <w:pPr>
              <w:jc w:val="right"/>
            </w:pPr>
            <w:r>
              <w:t>4</w:t>
            </w:r>
          </w:p>
        </w:tc>
        <w:tc>
          <w:tcPr>
            <w:tcW w:w="8660" w:type="dxa"/>
          </w:tcPr>
          <w:p w14:paraId="4897471E" w14:textId="3CEF0005" w:rsidR="00145F2D" w:rsidRDefault="00145F2D" w:rsidP="00145F2D">
            <w:pPr>
              <w:cnfStyle w:val="000000000000" w:firstRow="0" w:lastRow="0" w:firstColumn="0" w:lastColumn="0" w:oddVBand="0" w:evenVBand="0" w:oddHBand="0" w:evenHBand="0" w:firstRowFirstColumn="0" w:firstRowLastColumn="0" w:lastRowFirstColumn="0" w:lastRowLastColumn="0"/>
            </w:pPr>
            <w:r w:rsidRPr="00F16F3B">
              <w:t>Reached</w:t>
            </w:r>
            <w:r w:rsidR="00FD083E">
              <w:t xml:space="preserve"> </w:t>
            </w:r>
            <w:r w:rsidRPr="00F16F3B">
              <w:t>maximum</w:t>
            </w:r>
            <w:r w:rsidR="00FD083E">
              <w:t xml:space="preserve"> </w:t>
            </w:r>
            <w:r w:rsidRPr="00F16F3B">
              <w:t>time</w:t>
            </w:r>
            <w:r w:rsidR="00FD083E">
              <w:t xml:space="preserve"> </w:t>
            </w:r>
            <w:r w:rsidRPr="00F16F3B">
              <w:t>allowed</w:t>
            </w:r>
            <w:r w:rsidR="00FD083E">
              <w:t xml:space="preserve"> </w:t>
            </w:r>
            <w:r w:rsidRPr="00F16F3B">
              <w:t>by</w:t>
            </w:r>
            <w:r w:rsidR="00FD083E">
              <w:t xml:space="preserve"> </w:t>
            </w:r>
            <w:r w:rsidRPr="00F16F3B">
              <w:t>project</w:t>
            </w:r>
          </w:p>
        </w:tc>
      </w:tr>
      <w:tr w:rsidR="00145F2D" w14:paraId="7AB0F122"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3ECA6303" w14:textId="19749786" w:rsidR="00145F2D" w:rsidRDefault="00145F2D" w:rsidP="00145F2D">
            <w:pPr>
              <w:jc w:val="right"/>
            </w:pPr>
            <w:r>
              <w:t>5</w:t>
            </w:r>
          </w:p>
        </w:tc>
        <w:tc>
          <w:tcPr>
            <w:tcW w:w="8660" w:type="dxa"/>
          </w:tcPr>
          <w:p w14:paraId="7545328B" w14:textId="3FD803AB" w:rsidR="00145F2D" w:rsidRDefault="00145F2D" w:rsidP="00145F2D">
            <w:pPr>
              <w:cnfStyle w:val="000000000000" w:firstRow="0" w:lastRow="0" w:firstColumn="0" w:lastColumn="0" w:oddVBand="0" w:evenVBand="0" w:oddHBand="0" w:evenHBand="0" w:firstRowFirstColumn="0" w:firstRowLastColumn="0" w:lastRowFirstColumn="0" w:lastRowLastColumn="0"/>
            </w:pPr>
            <w:r>
              <w:t>Project</w:t>
            </w:r>
            <w:r w:rsidR="00FD083E">
              <w:t xml:space="preserve"> </w:t>
            </w:r>
            <w:r>
              <w:t>terminated</w:t>
            </w:r>
          </w:p>
        </w:tc>
      </w:tr>
      <w:tr w:rsidR="00145F2D" w14:paraId="4D744F7C"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5BC20C1F" w14:textId="0F23AB03" w:rsidR="00145F2D" w:rsidRDefault="00145F2D" w:rsidP="00145F2D">
            <w:pPr>
              <w:jc w:val="right"/>
            </w:pPr>
            <w:r>
              <w:t>6</w:t>
            </w:r>
          </w:p>
        </w:tc>
        <w:tc>
          <w:tcPr>
            <w:tcW w:w="8660" w:type="dxa"/>
          </w:tcPr>
          <w:p w14:paraId="3E57E837" w14:textId="66645B71" w:rsidR="00145F2D" w:rsidRDefault="00145F2D" w:rsidP="00145F2D">
            <w:pPr>
              <w:cnfStyle w:val="000000000000" w:firstRow="0" w:lastRow="0" w:firstColumn="0" w:lastColumn="0" w:oddVBand="0" w:evenVBand="0" w:oddHBand="0" w:evenHBand="0" w:firstRowFirstColumn="0" w:firstRowLastColumn="0" w:lastRowFirstColumn="0" w:lastRowLastColumn="0"/>
            </w:pPr>
            <w:r w:rsidRPr="00F16F3B">
              <w:t>Unknown/disappeared</w:t>
            </w:r>
          </w:p>
        </w:tc>
      </w:tr>
    </w:tbl>
    <w:p w14:paraId="0845AE61" w14:textId="77777777" w:rsidR="00145F2D" w:rsidRDefault="00145F2D" w:rsidP="00145F2D"/>
    <w:p w14:paraId="4EBA6A60" w14:textId="77777777" w:rsidR="006C154C" w:rsidRDefault="006C154C" w:rsidP="006C154C">
      <w:pPr>
        <w:pStyle w:val="Heading2"/>
      </w:pPr>
      <w:bookmarkStart w:id="776" w:name="_4.39_NoAssistanceReason_1"/>
      <w:bookmarkStart w:id="777" w:name="_Toc430693313"/>
      <w:bookmarkEnd w:id="776"/>
      <w:r>
        <w:t>4.39</w:t>
      </w:r>
      <w:r>
        <w:tab/>
        <w:t>NoAssistanceReason</w:t>
      </w:r>
      <w:bookmarkEnd w:id="777"/>
    </w:p>
    <w:tbl>
      <w:tblPr>
        <w:tblStyle w:val="GridTable1Light-Accent11"/>
        <w:tblW w:w="9445" w:type="dxa"/>
        <w:tblLook w:val="04A0" w:firstRow="1" w:lastRow="0" w:firstColumn="1" w:lastColumn="0" w:noHBand="0" w:noVBand="1"/>
      </w:tblPr>
      <w:tblGrid>
        <w:gridCol w:w="785"/>
        <w:gridCol w:w="8660"/>
      </w:tblGrid>
      <w:tr w:rsidR="006C154C" w14:paraId="6EF9C055" w14:textId="77777777" w:rsidTr="002136D1">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608FBA11" w14:textId="77777777" w:rsidR="006C154C" w:rsidRDefault="006C154C" w:rsidP="002136D1">
            <w:pPr>
              <w:jc w:val="right"/>
            </w:pPr>
            <w:r>
              <w:t>Value</w:t>
            </w:r>
          </w:p>
        </w:tc>
        <w:tc>
          <w:tcPr>
            <w:tcW w:w="8660" w:type="dxa"/>
            <w:hideMark/>
          </w:tcPr>
          <w:p w14:paraId="04E20C2D" w14:textId="77777777" w:rsidR="006C154C" w:rsidRDefault="006C154C" w:rsidP="002136D1">
            <w:pPr>
              <w:cnfStyle w:val="100000000000" w:firstRow="1" w:lastRow="0" w:firstColumn="0" w:lastColumn="0" w:oddVBand="0" w:evenVBand="0" w:oddHBand="0" w:evenHBand="0" w:firstRowFirstColumn="0" w:firstRowLastColumn="0" w:lastRowFirstColumn="0" w:lastRowLastColumn="0"/>
            </w:pPr>
            <w:r>
              <w:t>Text</w:t>
            </w:r>
          </w:p>
        </w:tc>
      </w:tr>
      <w:tr w:rsidR="006C154C" w14:paraId="6121740A" w14:textId="77777777" w:rsidTr="002136D1">
        <w:trPr>
          <w:cantSplit/>
        </w:trPr>
        <w:tc>
          <w:tcPr>
            <w:cnfStyle w:val="001000000000" w:firstRow="0" w:lastRow="0" w:firstColumn="1" w:lastColumn="0" w:oddVBand="0" w:evenVBand="0" w:oddHBand="0" w:evenHBand="0" w:firstRowFirstColumn="0" w:firstRowLastColumn="0" w:lastRowFirstColumn="0" w:lastRowLastColumn="0"/>
            <w:tcW w:w="785" w:type="dxa"/>
          </w:tcPr>
          <w:p w14:paraId="7E548099" w14:textId="77777777" w:rsidR="006C154C" w:rsidRDefault="006C154C" w:rsidP="002136D1">
            <w:pPr>
              <w:jc w:val="right"/>
            </w:pPr>
            <w:r>
              <w:t>1</w:t>
            </w:r>
          </w:p>
        </w:tc>
        <w:tc>
          <w:tcPr>
            <w:tcW w:w="8660" w:type="dxa"/>
          </w:tcPr>
          <w:p w14:paraId="0AD67A60" w14:textId="32D9FDF0" w:rsidR="006C154C" w:rsidRDefault="006C154C" w:rsidP="002136D1">
            <w:pPr>
              <w:cnfStyle w:val="000000000000" w:firstRow="0" w:lastRow="0" w:firstColumn="0" w:lastColumn="0" w:oddVBand="0" w:evenVBand="0" w:oddHBand="0" w:evenHBand="0" w:firstRowFirstColumn="0" w:firstRowLastColumn="0" w:lastRowFirstColumn="0" w:lastRowLastColumn="0"/>
            </w:pPr>
            <w:r>
              <w:t>Applied;</w:t>
            </w:r>
            <w:r w:rsidR="00FD083E">
              <w:t xml:space="preserve"> </w:t>
            </w:r>
            <w:r>
              <w:t>decision</w:t>
            </w:r>
            <w:r w:rsidR="00FD083E">
              <w:t xml:space="preserve"> </w:t>
            </w:r>
            <w:r>
              <w:t>pending</w:t>
            </w:r>
          </w:p>
        </w:tc>
      </w:tr>
      <w:tr w:rsidR="006C154C" w14:paraId="120974FE" w14:textId="77777777" w:rsidTr="002136D1">
        <w:trPr>
          <w:cantSplit/>
        </w:trPr>
        <w:tc>
          <w:tcPr>
            <w:cnfStyle w:val="001000000000" w:firstRow="0" w:lastRow="0" w:firstColumn="1" w:lastColumn="0" w:oddVBand="0" w:evenVBand="0" w:oddHBand="0" w:evenHBand="0" w:firstRowFirstColumn="0" w:firstRowLastColumn="0" w:lastRowFirstColumn="0" w:lastRowLastColumn="0"/>
            <w:tcW w:w="785" w:type="dxa"/>
          </w:tcPr>
          <w:p w14:paraId="5B6D8231" w14:textId="77777777" w:rsidR="006C154C" w:rsidRDefault="006C154C" w:rsidP="002136D1">
            <w:pPr>
              <w:jc w:val="right"/>
            </w:pPr>
            <w:r>
              <w:t>2</w:t>
            </w:r>
          </w:p>
        </w:tc>
        <w:tc>
          <w:tcPr>
            <w:tcW w:w="8660" w:type="dxa"/>
          </w:tcPr>
          <w:p w14:paraId="1328747C" w14:textId="76E0640C" w:rsidR="006C154C" w:rsidRPr="00AC07D8" w:rsidRDefault="006C154C" w:rsidP="002136D1">
            <w:pPr>
              <w:cnfStyle w:val="000000000000" w:firstRow="0" w:lastRow="0" w:firstColumn="0" w:lastColumn="0" w:oddVBand="0" w:evenVBand="0" w:oddHBand="0" w:evenHBand="0" w:firstRowFirstColumn="0" w:firstRowLastColumn="0" w:lastRowFirstColumn="0" w:lastRowLastColumn="0"/>
            </w:pPr>
            <w:r>
              <w:t>Applied;</w:t>
            </w:r>
            <w:r w:rsidR="00FD083E">
              <w:t xml:space="preserve"> </w:t>
            </w:r>
            <w:r>
              <w:t>client</w:t>
            </w:r>
            <w:r w:rsidR="00FD083E">
              <w:t xml:space="preserve"> </w:t>
            </w:r>
            <w:r>
              <w:t>not</w:t>
            </w:r>
            <w:r w:rsidR="00FD083E">
              <w:t xml:space="preserve"> </w:t>
            </w:r>
            <w:r>
              <w:t>eligible</w:t>
            </w:r>
          </w:p>
        </w:tc>
      </w:tr>
      <w:tr w:rsidR="006C154C" w14:paraId="3C467121" w14:textId="77777777" w:rsidTr="002136D1">
        <w:trPr>
          <w:cantSplit/>
        </w:trPr>
        <w:tc>
          <w:tcPr>
            <w:cnfStyle w:val="001000000000" w:firstRow="0" w:lastRow="0" w:firstColumn="1" w:lastColumn="0" w:oddVBand="0" w:evenVBand="0" w:oddHBand="0" w:evenHBand="0" w:firstRowFirstColumn="0" w:firstRowLastColumn="0" w:lastRowFirstColumn="0" w:lastRowLastColumn="0"/>
            <w:tcW w:w="785" w:type="dxa"/>
          </w:tcPr>
          <w:p w14:paraId="0FD9F3BE" w14:textId="77777777" w:rsidR="006C154C" w:rsidRDefault="006C154C" w:rsidP="002136D1">
            <w:pPr>
              <w:jc w:val="right"/>
            </w:pPr>
            <w:r>
              <w:t>3</w:t>
            </w:r>
          </w:p>
        </w:tc>
        <w:tc>
          <w:tcPr>
            <w:tcW w:w="8660" w:type="dxa"/>
          </w:tcPr>
          <w:p w14:paraId="37686DBB" w14:textId="20B629C9" w:rsidR="006C154C" w:rsidRPr="00AC07D8" w:rsidRDefault="006C154C" w:rsidP="002136D1">
            <w:pPr>
              <w:cnfStyle w:val="000000000000" w:firstRow="0" w:lastRow="0" w:firstColumn="0" w:lastColumn="0" w:oddVBand="0" w:evenVBand="0" w:oddHBand="0" w:evenHBand="0" w:firstRowFirstColumn="0" w:firstRowLastColumn="0" w:lastRowFirstColumn="0" w:lastRowLastColumn="0"/>
            </w:pPr>
            <w:r>
              <w:t>Client</w:t>
            </w:r>
            <w:r w:rsidR="00FD083E">
              <w:t xml:space="preserve"> </w:t>
            </w:r>
            <w:r>
              <w:t>did</w:t>
            </w:r>
            <w:r w:rsidR="00FD083E">
              <w:t xml:space="preserve"> </w:t>
            </w:r>
            <w:r>
              <w:t>not</w:t>
            </w:r>
            <w:r w:rsidR="00FD083E">
              <w:t xml:space="preserve"> </w:t>
            </w:r>
            <w:r>
              <w:t>apply</w:t>
            </w:r>
          </w:p>
        </w:tc>
      </w:tr>
      <w:tr w:rsidR="006C154C" w14:paraId="14B252DD" w14:textId="77777777" w:rsidTr="002136D1">
        <w:trPr>
          <w:cantSplit/>
        </w:trPr>
        <w:tc>
          <w:tcPr>
            <w:cnfStyle w:val="001000000000" w:firstRow="0" w:lastRow="0" w:firstColumn="1" w:lastColumn="0" w:oddVBand="0" w:evenVBand="0" w:oddHBand="0" w:evenHBand="0" w:firstRowFirstColumn="0" w:firstRowLastColumn="0" w:lastRowFirstColumn="0" w:lastRowLastColumn="0"/>
            <w:tcW w:w="785" w:type="dxa"/>
          </w:tcPr>
          <w:p w14:paraId="756EE2CA" w14:textId="77777777" w:rsidR="006C154C" w:rsidRDefault="006C154C" w:rsidP="002136D1">
            <w:pPr>
              <w:jc w:val="right"/>
            </w:pPr>
            <w:r>
              <w:t>4</w:t>
            </w:r>
          </w:p>
        </w:tc>
        <w:tc>
          <w:tcPr>
            <w:tcW w:w="8660" w:type="dxa"/>
          </w:tcPr>
          <w:p w14:paraId="39FF5D7D" w14:textId="2069280B" w:rsidR="006C154C" w:rsidRDefault="006C154C" w:rsidP="002136D1">
            <w:pPr>
              <w:cnfStyle w:val="000000000000" w:firstRow="0" w:lastRow="0" w:firstColumn="0" w:lastColumn="0" w:oddVBand="0" w:evenVBand="0" w:oddHBand="0" w:evenHBand="0" w:firstRowFirstColumn="0" w:firstRowLastColumn="0" w:lastRowFirstColumn="0" w:lastRowLastColumn="0"/>
            </w:pPr>
            <w:r>
              <w:t>Insurance</w:t>
            </w:r>
            <w:r w:rsidR="00FD083E">
              <w:t xml:space="preserve"> </w:t>
            </w:r>
            <w:r>
              <w:t>type</w:t>
            </w:r>
            <w:r w:rsidR="00FD083E">
              <w:t xml:space="preserve"> </w:t>
            </w:r>
            <w:r>
              <w:t>not</w:t>
            </w:r>
            <w:r w:rsidR="00FD083E">
              <w:t xml:space="preserve"> </w:t>
            </w:r>
            <w:r>
              <w:t>applicable</w:t>
            </w:r>
            <w:r w:rsidR="00FD083E">
              <w:t xml:space="preserve"> </w:t>
            </w:r>
            <w:r>
              <w:t>for</w:t>
            </w:r>
            <w:r w:rsidR="00FD083E">
              <w:t xml:space="preserve"> </w:t>
            </w:r>
            <w:r>
              <w:t>this</w:t>
            </w:r>
            <w:r w:rsidR="00FD083E">
              <w:t xml:space="preserve"> </w:t>
            </w:r>
            <w:r>
              <w:t>client</w:t>
            </w:r>
          </w:p>
        </w:tc>
      </w:tr>
      <w:tr w:rsidR="006C154C" w14:paraId="50BB7407" w14:textId="77777777" w:rsidTr="002136D1">
        <w:trPr>
          <w:cantSplit/>
        </w:trPr>
        <w:tc>
          <w:tcPr>
            <w:cnfStyle w:val="001000000000" w:firstRow="0" w:lastRow="0" w:firstColumn="1" w:lastColumn="0" w:oddVBand="0" w:evenVBand="0" w:oddHBand="0" w:evenHBand="0" w:firstRowFirstColumn="0" w:firstRowLastColumn="0" w:lastRowFirstColumn="0" w:lastRowLastColumn="0"/>
            <w:tcW w:w="785" w:type="dxa"/>
          </w:tcPr>
          <w:p w14:paraId="1821A295" w14:textId="77777777" w:rsidR="006C154C" w:rsidRDefault="006C154C" w:rsidP="002136D1">
            <w:pPr>
              <w:jc w:val="right"/>
            </w:pPr>
            <w:r>
              <w:t>8</w:t>
            </w:r>
          </w:p>
        </w:tc>
        <w:tc>
          <w:tcPr>
            <w:tcW w:w="8660" w:type="dxa"/>
          </w:tcPr>
          <w:p w14:paraId="5D66EDBE" w14:textId="46575B1D" w:rsidR="006C154C" w:rsidRDefault="006C154C" w:rsidP="002136D1">
            <w:pPr>
              <w:cnfStyle w:val="000000000000" w:firstRow="0" w:lastRow="0" w:firstColumn="0" w:lastColumn="0" w:oddVBand="0" w:evenVBand="0" w:oddHBand="0" w:evenHBand="0" w:firstRowFirstColumn="0" w:firstRowLastColumn="0" w:lastRowFirstColumn="0" w:lastRowLastColumn="0"/>
            </w:pPr>
            <w:r>
              <w:t>Client</w:t>
            </w:r>
            <w:r w:rsidR="00FD083E">
              <w:t xml:space="preserve"> </w:t>
            </w:r>
            <w:r>
              <w:t>doesn’t</w:t>
            </w:r>
            <w:r w:rsidR="00FD083E">
              <w:t xml:space="preserve"> </w:t>
            </w:r>
            <w:r>
              <w:t>know</w:t>
            </w:r>
          </w:p>
        </w:tc>
      </w:tr>
      <w:tr w:rsidR="006C154C" w14:paraId="00C02506" w14:textId="77777777" w:rsidTr="002136D1">
        <w:trPr>
          <w:cantSplit/>
        </w:trPr>
        <w:tc>
          <w:tcPr>
            <w:cnfStyle w:val="001000000000" w:firstRow="0" w:lastRow="0" w:firstColumn="1" w:lastColumn="0" w:oddVBand="0" w:evenVBand="0" w:oddHBand="0" w:evenHBand="0" w:firstRowFirstColumn="0" w:firstRowLastColumn="0" w:lastRowFirstColumn="0" w:lastRowLastColumn="0"/>
            <w:tcW w:w="785" w:type="dxa"/>
          </w:tcPr>
          <w:p w14:paraId="425F20DC" w14:textId="77777777" w:rsidR="006C154C" w:rsidRDefault="006C154C" w:rsidP="002136D1">
            <w:pPr>
              <w:jc w:val="right"/>
            </w:pPr>
            <w:r>
              <w:t>9</w:t>
            </w:r>
          </w:p>
        </w:tc>
        <w:tc>
          <w:tcPr>
            <w:tcW w:w="8660" w:type="dxa"/>
          </w:tcPr>
          <w:p w14:paraId="567C7C79" w14:textId="19586AE6" w:rsidR="006C154C" w:rsidRDefault="006C154C" w:rsidP="002136D1">
            <w:pPr>
              <w:cnfStyle w:val="000000000000" w:firstRow="0" w:lastRow="0" w:firstColumn="0" w:lastColumn="0" w:oddVBand="0" w:evenVBand="0" w:oddHBand="0" w:evenHBand="0" w:firstRowFirstColumn="0" w:firstRowLastColumn="0" w:lastRowFirstColumn="0" w:lastRowLastColumn="0"/>
            </w:pPr>
            <w:r>
              <w:t>Client</w:t>
            </w:r>
            <w:r w:rsidR="00FD083E">
              <w:t xml:space="preserve"> </w:t>
            </w:r>
            <w:r>
              <w:t>refused</w:t>
            </w:r>
          </w:p>
        </w:tc>
      </w:tr>
      <w:tr w:rsidR="006C154C" w14:paraId="636AFD20" w14:textId="77777777" w:rsidTr="002136D1">
        <w:trPr>
          <w:cantSplit/>
        </w:trPr>
        <w:tc>
          <w:tcPr>
            <w:cnfStyle w:val="001000000000" w:firstRow="0" w:lastRow="0" w:firstColumn="1" w:lastColumn="0" w:oddVBand="0" w:evenVBand="0" w:oddHBand="0" w:evenHBand="0" w:firstRowFirstColumn="0" w:firstRowLastColumn="0" w:lastRowFirstColumn="0" w:lastRowLastColumn="0"/>
            <w:tcW w:w="785" w:type="dxa"/>
          </w:tcPr>
          <w:p w14:paraId="6658FC58" w14:textId="77777777" w:rsidR="006C154C" w:rsidRDefault="006C154C" w:rsidP="002136D1">
            <w:pPr>
              <w:jc w:val="right"/>
            </w:pPr>
            <w:r>
              <w:t>99</w:t>
            </w:r>
          </w:p>
        </w:tc>
        <w:tc>
          <w:tcPr>
            <w:tcW w:w="8660" w:type="dxa"/>
          </w:tcPr>
          <w:p w14:paraId="7ED59967" w14:textId="5BB2C137" w:rsidR="006C154C" w:rsidRDefault="006C154C" w:rsidP="002136D1">
            <w:pPr>
              <w:cnfStyle w:val="000000000000" w:firstRow="0" w:lastRow="0" w:firstColumn="0" w:lastColumn="0" w:oddVBand="0" w:evenVBand="0" w:oddHBand="0" w:evenHBand="0" w:firstRowFirstColumn="0" w:firstRowLastColumn="0" w:lastRowFirstColumn="0" w:lastRowLastColumn="0"/>
            </w:pPr>
            <w:r>
              <w:t>Data</w:t>
            </w:r>
            <w:r w:rsidR="00FD083E">
              <w:t xml:space="preserve"> </w:t>
            </w:r>
            <w:r>
              <w:t>not</w:t>
            </w:r>
            <w:r w:rsidR="00FD083E">
              <w:t xml:space="preserve"> </w:t>
            </w:r>
            <w:r>
              <w:t>collected</w:t>
            </w:r>
          </w:p>
        </w:tc>
      </w:tr>
    </w:tbl>
    <w:p w14:paraId="1A7DA672" w14:textId="77777777" w:rsidR="006C154C" w:rsidRDefault="006C154C" w:rsidP="006C154C"/>
    <w:p w14:paraId="764F03FF" w14:textId="3B07E4E4" w:rsidR="0022457B" w:rsidRDefault="0022457B" w:rsidP="00B67538">
      <w:pPr>
        <w:pStyle w:val="Heading2"/>
      </w:pPr>
      <w:bookmarkStart w:id="778" w:name="_4.41.11_MilitaryBranch_1"/>
      <w:bookmarkStart w:id="779" w:name="_Toc430693314"/>
      <w:bookmarkEnd w:id="778"/>
      <w:r>
        <w:t>4.41.11</w:t>
      </w:r>
      <w:r w:rsidR="00217BB7">
        <w:tab/>
        <w:t>MilitaryBranch</w:t>
      </w:r>
      <w:bookmarkEnd w:id="779"/>
    </w:p>
    <w:tbl>
      <w:tblPr>
        <w:tblStyle w:val="GridTable1Light-Accent11"/>
        <w:tblW w:w="9445" w:type="dxa"/>
        <w:tblLook w:val="04A0" w:firstRow="1" w:lastRow="0" w:firstColumn="1" w:lastColumn="0" w:noHBand="0" w:noVBand="1"/>
      </w:tblPr>
      <w:tblGrid>
        <w:gridCol w:w="785"/>
        <w:gridCol w:w="8660"/>
      </w:tblGrid>
      <w:tr w:rsidR="0022457B" w14:paraId="43FFF052"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2034758B" w14:textId="77777777" w:rsidR="0022457B" w:rsidRDefault="0022457B" w:rsidP="0022457B">
            <w:pPr>
              <w:jc w:val="right"/>
            </w:pPr>
            <w:r>
              <w:t>Value</w:t>
            </w:r>
          </w:p>
        </w:tc>
        <w:tc>
          <w:tcPr>
            <w:tcW w:w="8660" w:type="dxa"/>
            <w:hideMark/>
          </w:tcPr>
          <w:p w14:paraId="178E2A78" w14:textId="77777777" w:rsidR="0022457B" w:rsidRDefault="0022457B" w:rsidP="0022457B">
            <w:pPr>
              <w:cnfStyle w:val="100000000000" w:firstRow="1" w:lastRow="0" w:firstColumn="0" w:lastColumn="0" w:oddVBand="0" w:evenVBand="0" w:oddHBand="0" w:evenHBand="0" w:firstRowFirstColumn="0" w:firstRowLastColumn="0" w:lastRowFirstColumn="0" w:lastRowLastColumn="0"/>
            </w:pPr>
            <w:r>
              <w:t>Text</w:t>
            </w:r>
          </w:p>
        </w:tc>
      </w:tr>
      <w:tr w:rsidR="0022457B" w14:paraId="075DDEEE"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CB35281" w14:textId="77777777" w:rsidR="0022457B" w:rsidRDefault="0022457B" w:rsidP="0022457B">
            <w:pPr>
              <w:jc w:val="right"/>
            </w:pPr>
            <w:r>
              <w:t>1</w:t>
            </w:r>
          </w:p>
        </w:tc>
        <w:tc>
          <w:tcPr>
            <w:tcW w:w="8660" w:type="dxa"/>
          </w:tcPr>
          <w:p w14:paraId="1670FB1A" w14:textId="1C36F287" w:rsidR="0022457B" w:rsidRDefault="0022457B" w:rsidP="0022457B">
            <w:pPr>
              <w:cnfStyle w:val="000000000000" w:firstRow="0" w:lastRow="0" w:firstColumn="0" w:lastColumn="0" w:oddVBand="0" w:evenVBand="0" w:oddHBand="0" w:evenHBand="0" w:firstRowFirstColumn="0" w:firstRowLastColumn="0" w:lastRowFirstColumn="0" w:lastRowLastColumn="0"/>
            </w:pPr>
            <w:r>
              <w:t>Army</w:t>
            </w:r>
          </w:p>
        </w:tc>
      </w:tr>
      <w:tr w:rsidR="0022457B" w:rsidRPr="00AC07D8" w14:paraId="0B3AB176"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373DF2B4" w14:textId="77777777" w:rsidR="0022457B" w:rsidRDefault="0022457B" w:rsidP="0022457B">
            <w:pPr>
              <w:jc w:val="right"/>
            </w:pPr>
            <w:r>
              <w:t>2</w:t>
            </w:r>
          </w:p>
        </w:tc>
        <w:tc>
          <w:tcPr>
            <w:tcW w:w="8660" w:type="dxa"/>
          </w:tcPr>
          <w:p w14:paraId="5E94BD9A" w14:textId="0D9CC55B" w:rsidR="0022457B" w:rsidRPr="00AC07D8" w:rsidRDefault="0022457B" w:rsidP="0022457B">
            <w:pPr>
              <w:cnfStyle w:val="000000000000" w:firstRow="0" w:lastRow="0" w:firstColumn="0" w:lastColumn="0" w:oddVBand="0" w:evenVBand="0" w:oddHBand="0" w:evenHBand="0" w:firstRowFirstColumn="0" w:firstRowLastColumn="0" w:lastRowFirstColumn="0" w:lastRowLastColumn="0"/>
            </w:pPr>
            <w:r>
              <w:t>Air</w:t>
            </w:r>
            <w:r w:rsidR="00FD083E">
              <w:t xml:space="preserve"> </w:t>
            </w:r>
            <w:r>
              <w:t>Force</w:t>
            </w:r>
          </w:p>
        </w:tc>
      </w:tr>
      <w:tr w:rsidR="0022457B" w:rsidRPr="00AC07D8" w14:paraId="1DE9BDB7"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65B6C0A6" w14:textId="77777777" w:rsidR="0022457B" w:rsidRDefault="0022457B" w:rsidP="0022457B">
            <w:pPr>
              <w:jc w:val="right"/>
            </w:pPr>
            <w:r>
              <w:t>3</w:t>
            </w:r>
          </w:p>
        </w:tc>
        <w:tc>
          <w:tcPr>
            <w:tcW w:w="8660" w:type="dxa"/>
          </w:tcPr>
          <w:p w14:paraId="2F0996C5" w14:textId="5F9E3835" w:rsidR="0022457B" w:rsidRPr="00AC07D8" w:rsidRDefault="0022457B" w:rsidP="0022457B">
            <w:pPr>
              <w:cnfStyle w:val="000000000000" w:firstRow="0" w:lastRow="0" w:firstColumn="0" w:lastColumn="0" w:oddVBand="0" w:evenVBand="0" w:oddHBand="0" w:evenHBand="0" w:firstRowFirstColumn="0" w:firstRowLastColumn="0" w:lastRowFirstColumn="0" w:lastRowLastColumn="0"/>
            </w:pPr>
            <w:r>
              <w:t>Navy</w:t>
            </w:r>
          </w:p>
        </w:tc>
      </w:tr>
      <w:tr w:rsidR="0022457B" w:rsidRPr="00AC07D8" w14:paraId="0A5748DD"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2B1FC729" w14:textId="77777777" w:rsidR="0022457B" w:rsidRDefault="0022457B" w:rsidP="0022457B">
            <w:pPr>
              <w:jc w:val="right"/>
            </w:pPr>
            <w:r>
              <w:t>4</w:t>
            </w:r>
          </w:p>
        </w:tc>
        <w:tc>
          <w:tcPr>
            <w:tcW w:w="8660" w:type="dxa"/>
          </w:tcPr>
          <w:p w14:paraId="7D2833C7" w14:textId="53DF2ACF" w:rsidR="0022457B" w:rsidRPr="00AC07D8" w:rsidRDefault="0022457B" w:rsidP="0022457B">
            <w:pPr>
              <w:cnfStyle w:val="000000000000" w:firstRow="0" w:lastRow="0" w:firstColumn="0" w:lastColumn="0" w:oddVBand="0" w:evenVBand="0" w:oddHBand="0" w:evenHBand="0" w:firstRowFirstColumn="0" w:firstRowLastColumn="0" w:lastRowFirstColumn="0" w:lastRowLastColumn="0"/>
            </w:pPr>
            <w:r>
              <w:t>Marines</w:t>
            </w:r>
          </w:p>
        </w:tc>
      </w:tr>
      <w:tr w:rsidR="0022457B" w:rsidRPr="00AC07D8" w14:paraId="742CDD74"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2D6FEFF5" w14:textId="7838AF63" w:rsidR="0022457B" w:rsidRDefault="0022457B" w:rsidP="0022457B">
            <w:pPr>
              <w:jc w:val="right"/>
            </w:pPr>
            <w:r>
              <w:t>6</w:t>
            </w:r>
          </w:p>
        </w:tc>
        <w:tc>
          <w:tcPr>
            <w:tcW w:w="8660" w:type="dxa"/>
          </w:tcPr>
          <w:p w14:paraId="3A554460" w14:textId="4679B35F" w:rsidR="0022457B" w:rsidRDefault="0022457B" w:rsidP="0022457B">
            <w:pPr>
              <w:cnfStyle w:val="000000000000" w:firstRow="0" w:lastRow="0" w:firstColumn="0" w:lastColumn="0" w:oddVBand="0" w:evenVBand="0" w:oddHBand="0" w:evenHBand="0" w:firstRowFirstColumn="0" w:firstRowLastColumn="0" w:lastRowFirstColumn="0" w:lastRowLastColumn="0"/>
            </w:pPr>
            <w:r>
              <w:t>Coast</w:t>
            </w:r>
            <w:r w:rsidR="00FD083E">
              <w:t xml:space="preserve"> </w:t>
            </w:r>
            <w:r>
              <w:t>Guard</w:t>
            </w:r>
          </w:p>
        </w:tc>
      </w:tr>
      <w:tr w:rsidR="0022457B" w:rsidRPr="00AC07D8" w14:paraId="5EB5C653"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208C190" w14:textId="7E864A6C" w:rsidR="0022457B" w:rsidRDefault="0022457B" w:rsidP="0022457B">
            <w:pPr>
              <w:jc w:val="right"/>
            </w:pPr>
            <w:r>
              <w:t>8</w:t>
            </w:r>
          </w:p>
        </w:tc>
        <w:tc>
          <w:tcPr>
            <w:tcW w:w="8660" w:type="dxa"/>
          </w:tcPr>
          <w:p w14:paraId="64F67A11" w14:textId="48826A7D" w:rsidR="0022457B" w:rsidRDefault="0022457B" w:rsidP="0022457B">
            <w:pPr>
              <w:cnfStyle w:val="000000000000" w:firstRow="0" w:lastRow="0" w:firstColumn="0" w:lastColumn="0" w:oddVBand="0" w:evenVBand="0" w:oddHBand="0" w:evenHBand="0" w:firstRowFirstColumn="0" w:firstRowLastColumn="0" w:lastRowFirstColumn="0" w:lastRowLastColumn="0"/>
            </w:pPr>
            <w:r w:rsidRPr="00EA3BD2">
              <w:t>Client</w:t>
            </w:r>
            <w:r w:rsidR="00FD083E">
              <w:t xml:space="preserve"> </w:t>
            </w:r>
            <w:r w:rsidRPr="00EA3BD2">
              <w:t>doesn’t</w:t>
            </w:r>
            <w:r w:rsidR="00FD083E">
              <w:t xml:space="preserve"> </w:t>
            </w:r>
            <w:r w:rsidRPr="00EA3BD2">
              <w:t>know</w:t>
            </w:r>
          </w:p>
        </w:tc>
      </w:tr>
      <w:tr w:rsidR="0022457B" w:rsidRPr="00AC07D8" w14:paraId="315F4A39"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6439D571" w14:textId="2FAF3936" w:rsidR="0022457B" w:rsidRDefault="0022457B" w:rsidP="0022457B">
            <w:pPr>
              <w:jc w:val="right"/>
            </w:pPr>
            <w:r>
              <w:t>9</w:t>
            </w:r>
          </w:p>
        </w:tc>
        <w:tc>
          <w:tcPr>
            <w:tcW w:w="8660" w:type="dxa"/>
          </w:tcPr>
          <w:p w14:paraId="19BE3761" w14:textId="70329C7E" w:rsidR="0022457B" w:rsidRDefault="0022457B" w:rsidP="0022457B">
            <w:pPr>
              <w:cnfStyle w:val="000000000000" w:firstRow="0" w:lastRow="0" w:firstColumn="0" w:lastColumn="0" w:oddVBand="0" w:evenVBand="0" w:oddHBand="0" w:evenHBand="0" w:firstRowFirstColumn="0" w:firstRowLastColumn="0" w:lastRowFirstColumn="0" w:lastRowLastColumn="0"/>
            </w:pPr>
            <w:r w:rsidRPr="00EA3BD2">
              <w:t>Client</w:t>
            </w:r>
            <w:r w:rsidR="00FD083E">
              <w:t xml:space="preserve"> </w:t>
            </w:r>
            <w:r w:rsidRPr="00EA3BD2">
              <w:t>refused</w:t>
            </w:r>
          </w:p>
        </w:tc>
      </w:tr>
      <w:tr w:rsidR="0022457B" w:rsidRPr="00AC07D8" w14:paraId="50C2F928"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1E0B3852" w14:textId="62DD60A0" w:rsidR="0022457B" w:rsidRDefault="0022457B" w:rsidP="0022457B">
            <w:pPr>
              <w:jc w:val="right"/>
            </w:pPr>
            <w:r>
              <w:t>99</w:t>
            </w:r>
          </w:p>
        </w:tc>
        <w:tc>
          <w:tcPr>
            <w:tcW w:w="8660" w:type="dxa"/>
          </w:tcPr>
          <w:p w14:paraId="2F7C5B2F" w14:textId="2BF13CEC" w:rsidR="0022457B" w:rsidRDefault="0022457B" w:rsidP="0022457B">
            <w:pPr>
              <w:cnfStyle w:val="000000000000" w:firstRow="0" w:lastRow="0" w:firstColumn="0" w:lastColumn="0" w:oddVBand="0" w:evenVBand="0" w:oddHBand="0" w:evenHBand="0" w:firstRowFirstColumn="0" w:firstRowLastColumn="0" w:lastRowFirstColumn="0" w:lastRowLastColumn="0"/>
            </w:pPr>
            <w:r w:rsidRPr="00EA3BD2">
              <w:t>Data</w:t>
            </w:r>
            <w:r w:rsidR="00FD083E">
              <w:t xml:space="preserve"> </w:t>
            </w:r>
            <w:r w:rsidRPr="00EA3BD2">
              <w:t>not</w:t>
            </w:r>
            <w:r w:rsidR="00FD083E">
              <w:t xml:space="preserve"> </w:t>
            </w:r>
            <w:r w:rsidRPr="00EA3BD2">
              <w:t>collected</w:t>
            </w:r>
          </w:p>
        </w:tc>
      </w:tr>
    </w:tbl>
    <w:p w14:paraId="096B8C8E" w14:textId="77777777" w:rsidR="0022457B" w:rsidRPr="0022457B" w:rsidRDefault="0022457B" w:rsidP="0022457B"/>
    <w:p w14:paraId="320EE742" w14:textId="528535A1" w:rsidR="0022457B" w:rsidRDefault="0022457B" w:rsidP="00C37802">
      <w:pPr>
        <w:pStyle w:val="Heading2"/>
      </w:pPr>
      <w:bookmarkStart w:id="780" w:name="_4.41.12_DischargeStatus"/>
      <w:bookmarkStart w:id="781" w:name="_Toc430693315"/>
      <w:bookmarkEnd w:id="780"/>
      <w:r>
        <w:lastRenderedPageBreak/>
        <w:t>4.41.12</w:t>
      </w:r>
      <w:r w:rsidR="00217BB7">
        <w:tab/>
        <w:t>DischargeStatus</w:t>
      </w:r>
      <w:bookmarkEnd w:id="781"/>
    </w:p>
    <w:tbl>
      <w:tblPr>
        <w:tblStyle w:val="GridTable1Light-Accent11"/>
        <w:tblW w:w="9445" w:type="dxa"/>
        <w:tblLook w:val="04A0" w:firstRow="1" w:lastRow="0" w:firstColumn="1" w:lastColumn="0" w:noHBand="0" w:noVBand="1"/>
      </w:tblPr>
      <w:tblGrid>
        <w:gridCol w:w="785"/>
        <w:gridCol w:w="8660"/>
      </w:tblGrid>
      <w:tr w:rsidR="0022457B" w14:paraId="2BA93D48"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1B3822FC" w14:textId="77777777" w:rsidR="0022457B" w:rsidRDefault="0022457B" w:rsidP="0022457B">
            <w:pPr>
              <w:jc w:val="right"/>
            </w:pPr>
            <w:r>
              <w:t>Value</w:t>
            </w:r>
          </w:p>
        </w:tc>
        <w:tc>
          <w:tcPr>
            <w:tcW w:w="8660" w:type="dxa"/>
            <w:hideMark/>
          </w:tcPr>
          <w:p w14:paraId="53A2E7F3" w14:textId="77777777" w:rsidR="0022457B" w:rsidRDefault="0022457B" w:rsidP="0022457B">
            <w:pPr>
              <w:cnfStyle w:val="100000000000" w:firstRow="1" w:lastRow="0" w:firstColumn="0" w:lastColumn="0" w:oddVBand="0" w:evenVBand="0" w:oddHBand="0" w:evenHBand="0" w:firstRowFirstColumn="0" w:firstRowLastColumn="0" w:lastRowFirstColumn="0" w:lastRowLastColumn="0"/>
            </w:pPr>
            <w:r>
              <w:t>Text</w:t>
            </w:r>
          </w:p>
        </w:tc>
      </w:tr>
      <w:tr w:rsidR="0022457B" w14:paraId="0A5BCD83"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16A0AB21" w14:textId="77777777" w:rsidR="0022457B" w:rsidRDefault="0022457B" w:rsidP="0022457B">
            <w:pPr>
              <w:jc w:val="right"/>
            </w:pPr>
            <w:r>
              <w:t>1</w:t>
            </w:r>
          </w:p>
        </w:tc>
        <w:tc>
          <w:tcPr>
            <w:tcW w:w="8660" w:type="dxa"/>
          </w:tcPr>
          <w:p w14:paraId="2CD1DEC4" w14:textId="5FE31116" w:rsidR="0022457B" w:rsidRDefault="0022457B" w:rsidP="0022457B">
            <w:pPr>
              <w:cnfStyle w:val="000000000000" w:firstRow="0" w:lastRow="0" w:firstColumn="0" w:lastColumn="0" w:oddVBand="0" w:evenVBand="0" w:oddHBand="0" w:evenHBand="0" w:firstRowFirstColumn="0" w:firstRowLastColumn="0" w:lastRowFirstColumn="0" w:lastRowLastColumn="0"/>
            </w:pPr>
            <w:r>
              <w:t>Honorable</w:t>
            </w:r>
          </w:p>
        </w:tc>
      </w:tr>
      <w:tr w:rsidR="0022457B" w:rsidRPr="00AC07D8" w14:paraId="2688DF72"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EE7D8ED" w14:textId="77777777" w:rsidR="0022457B" w:rsidRDefault="0022457B" w:rsidP="0022457B">
            <w:pPr>
              <w:jc w:val="right"/>
            </w:pPr>
            <w:r>
              <w:t>2</w:t>
            </w:r>
          </w:p>
        </w:tc>
        <w:tc>
          <w:tcPr>
            <w:tcW w:w="8660" w:type="dxa"/>
          </w:tcPr>
          <w:p w14:paraId="1F7A0119" w14:textId="5A92C754" w:rsidR="0022457B" w:rsidRPr="00AC07D8" w:rsidRDefault="0022457B" w:rsidP="0022457B">
            <w:pPr>
              <w:cnfStyle w:val="000000000000" w:firstRow="0" w:lastRow="0" w:firstColumn="0" w:lastColumn="0" w:oddVBand="0" w:evenVBand="0" w:oddHBand="0" w:evenHBand="0" w:firstRowFirstColumn="0" w:firstRowLastColumn="0" w:lastRowFirstColumn="0" w:lastRowLastColumn="0"/>
            </w:pPr>
            <w:r>
              <w:t>General</w:t>
            </w:r>
            <w:r w:rsidR="00FD083E">
              <w:t xml:space="preserve"> </w:t>
            </w:r>
            <w:r>
              <w:t>under</w:t>
            </w:r>
            <w:r w:rsidR="00FD083E">
              <w:t xml:space="preserve"> </w:t>
            </w:r>
            <w:r>
              <w:t>honorable</w:t>
            </w:r>
            <w:r w:rsidR="00FD083E">
              <w:t xml:space="preserve"> </w:t>
            </w:r>
            <w:r>
              <w:t>conditions</w:t>
            </w:r>
          </w:p>
        </w:tc>
      </w:tr>
      <w:tr w:rsidR="0022457B" w:rsidRPr="00AC07D8" w14:paraId="5199EE28"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01D858B" w14:textId="77777777" w:rsidR="0022457B" w:rsidRDefault="0022457B" w:rsidP="0022457B">
            <w:pPr>
              <w:jc w:val="right"/>
            </w:pPr>
            <w:r>
              <w:t>4</w:t>
            </w:r>
          </w:p>
        </w:tc>
        <w:tc>
          <w:tcPr>
            <w:tcW w:w="8660" w:type="dxa"/>
          </w:tcPr>
          <w:p w14:paraId="4798F273" w14:textId="30DBB8CC" w:rsidR="0022457B" w:rsidRPr="00AC07D8" w:rsidRDefault="0022457B" w:rsidP="0022457B">
            <w:pPr>
              <w:cnfStyle w:val="000000000000" w:firstRow="0" w:lastRow="0" w:firstColumn="0" w:lastColumn="0" w:oddVBand="0" w:evenVBand="0" w:oddHBand="0" w:evenHBand="0" w:firstRowFirstColumn="0" w:firstRowLastColumn="0" w:lastRowFirstColumn="0" w:lastRowLastColumn="0"/>
            </w:pPr>
            <w:r>
              <w:t>Bad</w:t>
            </w:r>
            <w:r w:rsidR="00FD083E">
              <w:t xml:space="preserve"> </w:t>
            </w:r>
            <w:r>
              <w:t>conduct</w:t>
            </w:r>
          </w:p>
        </w:tc>
      </w:tr>
      <w:tr w:rsidR="0022457B" w:rsidRPr="00AC07D8" w14:paraId="390AB066"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5E34859" w14:textId="561DE10C" w:rsidR="0022457B" w:rsidRDefault="0022457B" w:rsidP="0022457B">
            <w:pPr>
              <w:jc w:val="right"/>
            </w:pPr>
            <w:r>
              <w:t>5</w:t>
            </w:r>
          </w:p>
        </w:tc>
        <w:tc>
          <w:tcPr>
            <w:tcW w:w="8660" w:type="dxa"/>
          </w:tcPr>
          <w:p w14:paraId="3B5B4FA1" w14:textId="19225B86" w:rsidR="0022457B" w:rsidRDefault="0022457B" w:rsidP="0022457B">
            <w:pPr>
              <w:cnfStyle w:val="000000000000" w:firstRow="0" w:lastRow="0" w:firstColumn="0" w:lastColumn="0" w:oddVBand="0" w:evenVBand="0" w:oddHBand="0" w:evenHBand="0" w:firstRowFirstColumn="0" w:firstRowLastColumn="0" w:lastRowFirstColumn="0" w:lastRowLastColumn="0"/>
            </w:pPr>
            <w:r>
              <w:t>Dishonorable</w:t>
            </w:r>
          </w:p>
        </w:tc>
      </w:tr>
      <w:tr w:rsidR="0022457B" w:rsidRPr="00AC07D8" w14:paraId="54A7AA71"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19526035" w14:textId="77777777" w:rsidR="0022457B" w:rsidRDefault="0022457B" w:rsidP="0022457B">
            <w:pPr>
              <w:jc w:val="right"/>
            </w:pPr>
            <w:r>
              <w:t>6</w:t>
            </w:r>
          </w:p>
        </w:tc>
        <w:tc>
          <w:tcPr>
            <w:tcW w:w="8660" w:type="dxa"/>
          </w:tcPr>
          <w:p w14:paraId="08418568" w14:textId="5BE2BD93" w:rsidR="0022457B" w:rsidRDefault="0022457B" w:rsidP="0022457B">
            <w:pPr>
              <w:cnfStyle w:val="000000000000" w:firstRow="0" w:lastRow="0" w:firstColumn="0" w:lastColumn="0" w:oddVBand="0" w:evenVBand="0" w:oddHBand="0" w:evenHBand="0" w:firstRowFirstColumn="0" w:firstRowLastColumn="0" w:lastRowFirstColumn="0" w:lastRowLastColumn="0"/>
            </w:pPr>
            <w:r>
              <w:t>Under</w:t>
            </w:r>
            <w:r w:rsidR="00FD083E">
              <w:t xml:space="preserve"> </w:t>
            </w:r>
            <w:r>
              <w:t>other</w:t>
            </w:r>
            <w:r w:rsidR="00FD083E">
              <w:t xml:space="preserve"> </w:t>
            </w:r>
            <w:r>
              <w:t>than</w:t>
            </w:r>
            <w:r w:rsidR="00FD083E">
              <w:t xml:space="preserve"> </w:t>
            </w:r>
            <w:r>
              <w:t>honorable</w:t>
            </w:r>
            <w:r w:rsidR="00FD083E">
              <w:t xml:space="preserve"> </w:t>
            </w:r>
            <w:r>
              <w:t>conditions</w:t>
            </w:r>
            <w:r w:rsidR="00FD083E">
              <w:t xml:space="preserve"> </w:t>
            </w:r>
            <w:r>
              <w:t>(OTH)</w:t>
            </w:r>
          </w:p>
        </w:tc>
      </w:tr>
      <w:tr w:rsidR="0022457B" w:rsidRPr="00AC07D8" w14:paraId="45BD614E"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E0E9AA7" w14:textId="534F5A22" w:rsidR="0022457B" w:rsidRDefault="0022457B" w:rsidP="0022457B">
            <w:pPr>
              <w:jc w:val="right"/>
            </w:pPr>
            <w:r>
              <w:t>7</w:t>
            </w:r>
          </w:p>
        </w:tc>
        <w:tc>
          <w:tcPr>
            <w:tcW w:w="8660" w:type="dxa"/>
          </w:tcPr>
          <w:p w14:paraId="11500430" w14:textId="26419CD9" w:rsidR="0022457B" w:rsidRDefault="0022457B" w:rsidP="0022457B">
            <w:pPr>
              <w:cnfStyle w:val="000000000000" w:firstRow="0" w:lastRow="0" w:firstColumn="0" w:lastColumn="0" w:oddVBand="0" w:evenVBand="0" w:oddHBand="0" w:evenHBand="0" w:firstRowFirstColumn="0" w:firstRowLastColumn="0" w:lastRowFirstColumn="0" w:lastRowLastColumn="0"/>
            </w:pPr>
            <w:r>
              <w:t>Uncharacterized</w:t>
            </w:r>
          </w:p>
        </w:tc>
      </w:tr>
      <w:tr w:rsidR="0022457B" w:rsidRPr="00AC07D8" w14:paraId="72C07AAF"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3F428BB7" w14:textId="77777777" w:rsidR="0022457B" w:rsidRDefault="0022457B" w:rsidP="0022457B">
            <w:pPr>
              <w:jc w:val="right"/>
            </w:pPr>
            <w:r>
              <w:t>8</w:t>
            </w:r>
          </w:p>
        </w:tc>
        <w:tc>
          <w:tcPr>
            <w:tcW w:w="8660" w:type="dxa"/>
          </w:tcPr>
          <w:p w14:paraId="76F6BD13" w14:textId="3DE3B8D2" w:rsidR="0022457B" w:rsidRDefault="0022457B" w:rsidP="0022457B">
            <w:pPr>
              <w:cnfStyle w:val="000000000000" w:firstRow="0" w:lastRow="0" w:firstColumn="0" w:lastColumn="0" w:oddVBand="0" w:evenVBand="0" w:oddHBand="0" w:evenHBand="0" w:firstRowFirstColumn="0" w:firstRowLastColumn="0" w:lastRowFirstColumn="0" w:lastRowLastColumn="0"/>
            </w:pPr>
            <w:r w:rsidRPr="00EA3BD2">
              <w:t>Client</w:t>
            </w:r>
            <w:r w:rsidR="00FD083E">
              <w:t xml:space="preserve"> </w:t>
            </w:r>
            <w:r w:rsidRPr="00EA3BD2">
              <w:t>doesn’t</w:t>
            </w:r>
            <w:r w:rsidR="00FD083E">
              <w:t xml:space="preserve"> </w:t>
            </w:r>
            <w:r w:rsidRPr="00EA3BD2">
              <w:t>know</w:t>
            </w:r>
          </w:p>
        </w:tc>
      </w:tr>
      <w:tr w:rsidR="0022457B" w:rsidRPr="00AC07D8" w14:paraId="3355B9ED"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5D2F8448" w14:textId="77777777" w:rsidR="0022457B" w:rsidRDefault="0022457B" w:rsidP="0022457B">
            <w:pPr>
              <w:jc w:val="right"/>
            </w:pPr>
            <w:r>
              <w:t>9</w:t>
            </w:r>
          </w:p>
        </w:tc>
        <w:tc>
          <w:tcPr>
            <w:tcW w:w="8660" w:type="dxa"/>
          </w:tcPr>
          <w:p w14:paraId="02F2AFFA" w14:textId="0DB5DD42" w:rsidR="0022457B" w:rsidRDefault="0022457B" w:rsidP="0022457B">
            <w:pPr>
              <w:cnfStyle w:val="000000000000" w:firstRow="0" w:lastRow="0" w:firstColumn="0" w:lastColumn="0" w:oddVBand="0" w:evenVBand="0" w:oddHBand="0" w:evenHBand="0" w:firstRowFirstColumn="0" w:firstRowLastColumn="0" w:lastRowFirstColumn="0" w:lastRowLastColumn="0"/>
            </w:pPr>
            <w:r w:rsidRPr="00EA3BD2">
              <w:t>Client</w:t>
            </w:r>
            <w:r w:rsidR="00FD083E">
              <w:t xml:space="preserve"> </w:t>
            </w:r>
            <w:r w:rsidRPr="00EA3BD2">
              <w:t>refused</w:t>
            </w:r>
          </w:p>
        </w:tc>
      </w:tr>
      <w:tr w:rsidR="0022457B" w:rsidRPr="00AC07D8" w14:paraId="5769AD55"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ACA841A" w14:textId="77777777" w:rsidR="0022457B" w:rsidRDefault="0022457B" w:rsidP="0022457B">
            <w:pPr>
              <w:jc w:val="right"/>
            </w:pPr>
            <w:r>
              <w:t>99</w:t>
            </w:r>
          </w:p>
        </w:tc>
        <w:tc>
          <w:tcPr>
            <w:tcW w:w="8660" w:type="dxa"/>
          </w:tcPr>
          <w:p w14:paraId="463AC378" w14:textId="4FD62E79" w:rsidR="0022457B" w:rsidRDefault="0022457B" w:rsidP="0022457B">
            <w:pPr>
              <w:cnfStyle w:val="000000000000" w:firstRow="0" w:lastRow="0" w:firstColumn="0" w:lastColumn="0" w:oddVBand="0" w:evenVBand="0" w:oddHBand="0" w:evenHBand="0" w:firstRowFirstColumn="0" w:firstRowLastColumn="0" w:lastRowFirstColumn="0" w:lastRowLastColumn="0"/>
            </w:pPr>
            <w:r w:rsidRPr="00EA3BD2">
              <w:t>Data</w:t>
            </w:r>
            <w:r w:rsidR="00FD083E">
              <w:t xml:space="preserve"> </w:t>
            </w:r>
            <w:r w:rsidRPr="00EA3BD2">
              <w:t>not</w:t>
            </w:r>
            <w:r w:rsidR="00FD083E">
              <w:t xml:space="preserve"> </w:t>
            </w:r>
            <w:r w:rsidRPr="00EA3BD2">
              <w:t>collected</w:t>
            </w:r>
          </w:p>
        </w:tc>
      </w:tr>
    </w:tbl>
    <w:p w14:paraId="77ABC205" w14:textId="77777777" w:rsidR="0022457B" w:rsidRPr="0022457B" w:rsidRDefault="0022457B" w:rsidP="0022457B"/>
    <w:p w14:paraId="43E39B51" w14:textId="333B0429" w:rsidR="00217BB7" w:rsidRDefault="00217BB7" w:rsidP="00217BB7">
      <w:pPr>
        <w:pStyle w:val="Heading2"/>
      </w:pPr>
      <w:bookmarkStart w:id="782" w:name="_4.42.1_PercentageOfAMI"/>
      <w:bookmarkStart w:id="783" w:name="_4.42.1_PercentAMI"/>
      <w:bookmarkStart w:id="784" w:name="_Toc430693316"/>
      <w:bookmarkEnd w:id="782"/>
      <w:bookmarkEnd w:id="783"/>
      <w:r w:rsidRPr="00217BB7">
        <w:t>4.</w:t>
      </w:r>
      <w:r>
        <w:t>42.1</w:t>
      </w:r>
      <w:r>
        <w:tab/>
        <w:t>PercentAMI</w:t>
      </w:r>
      <w:bookmarkEnd w:id="784"/>
    </w:p>
    <w:tbl>
      <w:tblPr>
        <w:tblStyle w:val="GridTable1Light-Accent11"/>
        <w:tblW w:w="9445" w:type="dxa"/>
        <w:tblLook w:val="04A0" w:firstRow="1" w:lastRow="0" w:firstColumn="1" w:lastColumn="0" w:noHBand="0" w:noVBand="1"/>
      </w:tblPr>
      <w:tblGrid>
        <w:gridCol w:w="785"/>
        <w:gridCol w:w="8660"/>
      </w:tblGrid>
      <w:tr w:rsidR="00217BB7" w14:paraId="4C65CE83"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18A8FBA0" w14:textId="77777777" w:rsidR="00217BB7" w:rsidRDefault="00217BB7" w:rsidP="006A6F1C">
            <w:pPr>
              <w:jc w:val="right"/>
            </w:pPr>
            <w:r>
              <w:t>Value</w:t>
            </w:r>
          </w:p>
        </w:tc>
        <w:tc>
          <w:tcPr>
            <w:tcW w:w="8660" w:type="dxa"/>
            <w:hideMark/>
          </w:tcPr>
          <w:p w14:paraId="25C9DE67" w14:textId="77777777" w:rsidR="00217BB7" w:rsidRDefault="00217BB7" w:rsidP="006A6F1C">
            <w:pPr>
              <w:cnfStyle w:val="100000000000" w:firstRow="1" w:lastRow="0" w:firstColumn="0" w:lastColumn="0" w:oddVBand="0" w:evenVBand="0" w:oddHBand="0" w:evenHBand="0" w:firstRowFirstColumn="0" w:firstRowLastColumn="0" w:lastRowFirstColumn="0" w:lastRowLastColumn="0"/>
            </w:pPr>
            <w:r>
              <w:t>Text</w:t>
            </w:r>
          </w:p>
        </w:tc>
      </w:tr>
      <w:tr w:rsidR="00217BB7" w14:paraId="21378F48"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8B06129" w14:textId="77777777" w:rsidR="00217BB7" w:rsidRDefault="00217BB7" w:rsidP="006A6F1C">
            <w:pPr>
              <w:jc w:val="right"/>
            </w:pPr>
            <w:r>
              <w:t>1</w:t>
            </w:r>
          </w:p>
        </w:tc>
        <w:tc>
          <w:tcPr>
            <w:tcW w:w="8660" w:type="dxa"/>
          </w:tcPr>
          <w:p w14:paraId="218C5F7A" w14:textId="218E69B1" w:rsidR="00217BB7" w:rsidRDefault="00217BB7" w:rsidP="006A6F1C">
            <w:pPr>
              <w:cnfStyle w:val="000000000000" w:firstRow="0" w:lastRow="0" w:firstColumn="0" w:lastColumn="0" w:oddVBand="0" w:evenVBand="0" w:oddHBand="0" w:evenHBand="0" w:firstRowFirstColumn="0" w:firstRowLastColumn="0" w:lastRowFirstColumn="0" w:lastRowLastColumn="0"/>
            </w:pPr>
            <w:r>
              <w:t>Less</w:t>
            </w:r>
            <w:r w:rsidR="00FD083E">
              <w:t xml:space="preserve"> </w:t>
            </w:r>
            <w:r>
              <w:t>than</w:t>
            </w:r>
            <w:r w:rsidR="00FD083E">
              <w:t xml:space="preserve"> </w:t>
            </w:r>
            <w:r>
              <w:t>30%</w:t>
            </w:r>
          </w:p>
        </w:tc>
      </w:tr>
      <w:tr w:rsidR="00217BB7" w14:paraId="3F0B0245"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6B808D54" w14:textId="77777777" w:rsidR="00217BB7" w:rsidRDefault="00217BB7" w:rsidP="006A6F1C">
            <w:pPr>
              <w:jc w:val="right"/>
            </w:pPr>
            <w:r>
              <w:t>2</w:t>
            </w:r>
          </w:p>
        </w:tc>
        <w:tc>
          <w:tcPr>
            <w:tcW w:w="8660" w:type="dxa"/>
          </w:tcPr>
          <w:p w14:paraId="3DBAB6FE" w14:textId="4B386403" w:rsidR="00217BB7" w:rsidRDefault="00217BB7" w:rsidP="006A6F1C">
            <w:pPr>
              <w:cnfStyle w:val="000000000000" w:firstRow="0" w:lastRow="0" w:firstColumn="0" w:lastColumn="0" w:oddVBand="0" w:evenVBand="0" w:oddHBand="0" w:evenHBand="0" w:firstRowFirstColumn="0" w:firstRowLastColumn="0" w:lastRowFirstColumn="0" w:lastRowLastColumn="0"/>
            </w:pPr>
            <w:r>
              <w:t>30%</w:t>
            </w:r>
            <w:r w:rsidR="00FD083E">
              <w:t xml:space="preserve"> </w:t>
            </w:r>
            <w:r>
              <w:t>to</w:t>
            </w:r>
            <w:r w:rsidR="00FD083E">
              <w:t xml:space="preserve"> </w:t>
            </w:r>
            <w:r>
              <w:t>50%</w:t>
            </w:r>
          </w:p>
        </w:tc>
      </w:tr>
      <w:tr w:rsidR="00217BB7" w14:paraId="3A619C5A"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2462DC4C" w14:textId="77777777" w:rsidR="00217BB7" w:rsidRDefault="00217BB7" w:rsidP="006A6F1C">
            <w:pPr>
              <w:jc w:val="right"/>
            </w:pPr>
            <w:r>
              <w:t>3</w:t>
            </w:r>
          </w:p>
        </w:tc>
        <w:tc>
          <w:tcPr>
            <w:tcW w:w="8660" w:type="dxa"/>
          </w:tcPr>
          <w:p w14:paraId="7FAA112B" w14:textId="4B3E9E09" w:rsidR="00217BB7" w:rsidRDefault="00217BB7" w:rsidP="006A6F1C">
            <w:pPr>
              <w:cnfStyle w:val="000000000000" w:firstRow="0" w:lastRow="0" w:firstColumn="0" w:lastColumn="0" w:oddVBand="0" w:evenVBand="0" w:oddHBand="0" w:evenHBand="0" w:firstRowFirstColumn="0" w:firstRowLastColumn="0" w:lastRowFirstColumn="0" w:lastRowLastColumn="0"/>
            </w:pPr>
            <w:r>
              <w:t>Greater</w:t>
            </w:r>
            <w:r w:rsidR="00FD083E">
              <w:t xml:space="preserve"> </w:t>
            </w:r>
            <w:r>
              <w:t>than</w:t>
            </w:r>
            <w:r w:rsidR="00FD083E">
              <w:t xml:space="preserve"> </w:t>
            </w:r>
            <w:r>
              <w:t>50%</w:t>
            </w:r>
          </w:p>
        </w:tc>
      </w:tr>
    </w:tbl>
    <w:p w14:paraId="0DCA52DD" w14:textId="77777777" w:rsidR="00217BB7" w:rsidRPr="00217BB7" w:rsidRDefault="00217BB7" w:rsidP="00217BB7">
      <w:pPr>
        <w:pStyle w:val="ListParagraph"/>
        <w:ind w:left="0"/>
      </w:pPr>
    </w:p>
    <w:p w14:paraId="5B912A20" w14:textId="4DCC0C6C" w:rsidR="00217BB7" w:rsidRDefault="00217BB7" w:rsidP="00C37802">
      <w:pPr>
        <w:pStyle w:val="Heading2"/>
      </w:pPr>
      <w:bookmarkStart w:id="785" w:name="_4.43.5_AddressDQ"/>
      <w:bookmarkStart w:id="786" w:name="_4.43.5_AddressDataQuality"/>
      <w:bookmarkStart w:id="787" w:name="_Toc430693317"/>
      <w:bookmarkEnd w:id="785"/>
      <w:bookmarkEnd w:id="786"/>
      <w:r>
        <w:t>4.43.5</w:t>
      </w:r>
      <w:r>
        <w:tab/>
        <w:t>AddressD</w:t>
      </w:r>
      <w:r w:rsidR="00064337">
        <w:t>ata</w:t>
      </w:r>
      <w:r>
        <w:t>Q</w:t>
      </w:r>
      <w:r w:rsidR="00064337">
        <w:t>uality</w:t>
      </w:r>
      <w:bookmarkEnd w:id="787"/>
    </w:p>
    <w:tbl>
      <w:tblPr>
        <w:tblStyle w:val="GridTable1Light-Accent11"/>
        <w:tblW w:w="9445" w:type="dxa"/>
        <w:tblLook w:val="04A0" w:firstRow="1" w:lastRow="0" w:firstColumn="1" w:lastColumn="0" w:noHBand="0" w:noVBand="1"/>
      </w:tblPr>
      <w:tblGrid>
        <w:gridCol w:w="785"/>
        <w:gridCol w:w="8660"/>
      </w:tblGrid>
      <w:tr w:rsidR="00217BB7" w14:paraId="757AD77C"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300D1530" w14:textId="77777777" w:rsidR="00217BB7" w:rsidRDefault="00217BB7" w:rsidP="006A6F1C">
            <w:pPr>
              <w:jc w:val="right"/>
            </w:pPr>
            <w:r>
              <w:t>Value</w:t>
            </w:r>
          </w:p>
        </w:tc>
        <w:tc>
          <w:tcPr>
            <w:tcW w:w="8660" w:type="dxa"/>
            <w:hideMark/>
          </w:tcPr>
          <w:p w14:paraId="00F29640" w14:textId="77777777" w:rsidR="00217BB7" w:rsidRDefault="00217BB7" w:rsidP="006A6F1C">
            <w:pPr>
              <w:cnfStyle w:val="100000000000" w:firstRow="1" w:lastRow="0" w:firstColumn="0" w:lastColumn="0" w:oddVBand="0" w:evenVBand="0" w:oddHBand="0" w:evenHBand="0" w:firstRowFirstColumn="0" w:firstRowLastColumn="0" w:lastRowFirstColumn="0" w:lastRowLastColumn="0"/>
            </w:pPr>
            <w:r>
              <w:t>Text</w:t>
            </w:r>
          </w:p>
        </w:tc>
      </w:tr>
      <w:tr w:rsidR="00217BB7" w14:paraId="4329BB22"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04A99FC5" w14:textId="77777777" w:rsidR="00217BB7" w:rsidRDefault="00217BB7" w:rsidP="006A6F1C">
            <w:pPr>
              <w:jc w:val="right"/>
            </w:pPr>
            <w:r>
              <w:t>1</w:t>
            </w:r>
          </w:p>
        </w:tc>
        <w:tc>
          <w:tcPr>
            <w:tcW w:w="8660" w:type="dxa"/>
          </w:tcPr>
          <w:p w14:paraId="7A6300FC" w14:textId="3DDA7EFB" w:rsidR="00217BB7" w:rsidRDefault="00217BB7" w:rsidP="006A6F1C">
            <w:pPr>
              <w:cnfStyle w:val="000000000000" w:firstRow="0" w:lastRow="0" w:firstColumn="0" w:lastColumn="0" w:oddVBand="0" w:evenVBand="0" w:oddHBand="0" w:evenHBand="0" w:firstRowFirstColumn="0" w:firstRowLastColumn="0" w:lastRowFirstColumn="0" w:lastRowLastColumn="0"/>
            </w:pPr>
            <w:r>
              <w:t>Full</w:t>
            </w:r>
            <w:r w:rsidR="00FD083E">
              <w:t xml:space="preserve"> </w:t>
            </w:r>
            <w:r>
              <w:t>address</w:t>
            </w:r>
          </w:p>
        </w:tc>
      </w:tr>
      <w:tr w:rsidR="00217BB7" w:rsidRPr="00AC07D8" w14:paraId="22E40709"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32FCDD4C" w14:textId="77777777" w:rsidR="00217BB7" w:rsidRDefault="00217BB7" w:rsidP="006A6F1C">
            <w:pPr>
              <w:jc w:val="right"/>
            </w:pPr>
            <w:r>
              <w:t>2</w:t>
            </w:r>
          </w:p>
        </w:tc>
        <w:tc>
          <w:tcPr>
            <w:tcW w:w="8660" w:type="dxa"/>
          </w:tcPr>
          <w:p w14:paraId="29C26D33" w14:textId="764175C1" w:rsidR="00217BB7" w:rsidRPr="00AC07D8" w:rsidRDefault="00217BB7" w:rsidP="006A6F1C">
            <w:pPr>
              <w:cnfStyle w:val="000000000000" w:firstRow="0" w:lastRow="0" w:firstColumn="0" w:lastColumn="0" w:oddVBand="0" w:evenVBand="0" w:oddHBand="0" w:evenHBand="0" w:firstRowFirstColumn="0" w:firstRowLastColumn="0" w:lastRowFirstColumn="0" w:lastRowLastColumn="0"/>
            </w:pPr>
            <w:r>
              <w:t>Incomplete</w:t>
            </w:r>
            <w:r w:rsidR="00FD083E">
              <w:t xml:space="preserve"> </w:t>
            </w:r>
            <w:r>
              <w:t>or</w:t>
            </w:r>
            <w:r w:rsidR="00FD083E">
              <w:t xml:space="preserve"> </w:t>
            </w:r>
            <w:r>
              <w:t>estimated</w:t>
            </w:r>
            <w:r w:rsidR="00FD083E">
              <w:t xml:space="preserve"> </w:t>
            </w:r>
            <w:r>
              <w:t>address</w:t>
            </w:r>
          </w:p>
        </w:tc>
      </w:tr>
      <w:tr w:rsidR="00217BB7" w:rsidRPr="00AC07D8" w14:paraId="46B00DF5"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4C1A6D0F" w14:textId="77777777" w:rsidR="00217BB7" w:rsidRDefault="00217BB7" w:rsidP="006A6F1C">
            <w:pPr>
              <w:jc w:val="right"/>
            </w:pPr>
            <w:r>
              <w:t>8</w:t>
            </w:r>
          </w:p>
        </w:tc>
        <w:tc>
          <w:tcPr>
            <w:tcW w:w="8660" w:type="dxa"/>
          </w:tcPr>
          <w:p w14:paraId="2CD6C77F" w14:textId="1AC2130E" w:rsidR="00217BB7" w:rsidRDefault="00217BB7" w:rsidP="006A6F1C">
            <w:pPr>
              <w:cnfStyle w:val="000000000000" w:firstRow="0" w:lastRow="0" w:firstColumn="0" w:lastColumn="0" w:oddVBand="0" w:evenVBand="0" w:oddHBand="0" w:evenHBand="0" w:firstRowFirstColumn="0" w:firstRowLastColumn="0" w:lastRowFirstColumn="0" w:lastRowLastColumn="0"/>
            </w:pPr>
            <w:r w:rsidRPr="00EA3BD2">
              <w:t>Client</w:t>
            </w:r>
            <w:r w:rsidR="00FD083E">
              <w:t xml:space="preserve"> </w:t>
            </w:r>
            <w:r w:rsidRPr="00EA3BD2">
              <w:t>doesn’t</w:t>
            </w:r>
            <w:r w:rsidR="00FD083E">
              <w:t xml:space="preserve"> </w:t>
            </w:r>
            <w:r w:rsidRPr="00EA3BD2">
              <w:t>know</w:t>
            </w:r>
          </w:p>
        </w:tc>
      </w:tr>
      <w:tr w:rsidR="00217BB7" w:rsidRPr="00AC07D8" w14:paraId="4F65B89D"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6B143A08" w14:textId="77777777" w:rsidR="00217BB7" w:rsidRDefault="00217BB7" w:rsidP="006A6F1C">
            <w:pPr>
              <w:jc w:val="right"/>
            </w:pPr>
            <w:r>
              <w:t>9</w:t>
            </w:r>
          </w:p>
        </w:tc>
        <w:tc>
          <w:tcPr>
            <w:tcW w:w="8660" w:type="dxa"/>
          </w:tcPr>
          <w:p w14:paraId="0203306F" w14:textId="1957CB4E" w:rsidR="00217BB7" w:rsidRDefault="00217BB7" w:rsidP="006A6F1C">
            <w:pPr>
              <w:cnfStyle w:val="000000000000" w:firstRow="0" w:lastRow="0" w:firstColumn="0" w:lastColumn="0" w:oddVBand="0" w:evenVBand="0" w:oddHBand="0" w:evenHBand="0" w:firstRowFirstColumn="0" w:firstRowLastColumn="0" w:lastRowFirstColumn="0" w:lastRowLastColumn="0"/>
            </w:pPr>
            <w:r w:rsidRPr="00EA3BD2">
              <w:t>Client</w:t>
            </w:r>
            <w:r w:rsidR="00FD083E">
              <w:t xml:space="preserve"> </w:t>
            </w:r>
            <w:r w:rsidRPr="00EA3BD2">
              <w:t>refused</w:t>
            </w:r>
          </w:p>
        </w:tc>
      </w:tr>
      <w:tr w:rsidR="00217BB7" w:rsidRPr="00AC07D8" w14:paraId="48A49537"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0C6831E9" w14:textId="77777777" w:rsidR="00217BB7" w:rsidRDefault="00217BB7" w:rsidP="006A6F1C">
            <w:pPr>
              <w:jc w:val="right"/>
            </w:pPr>
            <w:r>
              <w:t>99</w:t>
            </w:r>
          </w:p>
        </w:tc>
        <w:tc>
          <w:tcPr>
            <w:tcW w:w="8660" w:type="dxa"/>
          </w:tcPr>
          <w:p w14:paraId="144F7E15" w14:textId="3ABE571A" w:rsidR="00217BB7" w:rsidRDefault="00217BB7" w:rsidP="006A6F1C">
            <w:pPr>
              <w:cnfStyle w:val="000000000000" w:firstRow="0" w:lastRow="0" w:firstColumn="0" w:lastColumn="0" w:oddVBand="0" w:evenVBand="0" w:oddHBand="0" w:evenHBand="0" w:firstRowFirstColumn="0" w:firstRowLastColumn="0" w:lastRowFirstColumn="0" w:lastRowLastColumn="0"/>
            </w:pPr>
            <w:r w:rsidRPr="00EA3BD2">
              <w:t>Data</w:t>
            </w:r>
            <w:r w:rsidR="00FD083E">
              <w:t xml:space="preserve"> </w:t>
            </w:r>
            <w:r w:rsidRPr="00EA3BD2">
              <w:t>not</w:t>
            </w:r>
            <w:r w:rsidR="00FD083E">
              <w:t xml:space="preserve"> </w:t>
            </w:r>
            <w:r w:rsidRPr="00EA3BD2">
              <w:t>collected</w:t>
            </w:r>
          </w:p>
        </w:tc>
      </w:tr>
    </w:tbl>
    <w:p w14:paraId="55966432" w14:textId="3835C2E4" w:rsidR="00217BB7" w:rsidRDefault="00217BB7" w:rsidP="00480A64"/>
    <w:p w14:paraId="75BDF0C1" w14:textId="101C576E" w:rsidR="005A35AE" w:rsidRDefault="005A35AE" w:rsidP="005A35AE">
      <w:pPr>
        <w:pStyle w:val="Heading2"/>
      </w:pPr>
      <w:bookmarkStart w:id="788" w:name="_4.47_TCellCountSource_/"/>
      <w:bookmarkStart w:id="789" w:name="_Toc430693318"/>
      <w:bookmarkStart w:id="790" w:name="_4.47.B_TCellSource_/"/>
      <w:bookmarkEnd w:id="788"/>
      <w:bookmarkEnd w:id="790"/>
      <w:r>
        <w:t>4.47</w:t>
      </w:r>
      <w:ins w:id="791" w:author="Molly McEvilley" w:date="2016-07-08T07:15:00Z">
        <w:r w:rsidR="003B3A55">
          <w:t>.</w:t>
        </w:r>
      </w:ins>
      <w:ins w:id="792" w:author="Molly McEvilley" w:date="2016-07-08T07:16:00Z">
        <w:r w:rsidR="003B3A55">
          <w:t>B</w:t>
        </w:r>
      </w:ins>
      <w:r>
        <w:tab/>
        <w:t>TCellSource / ViralLoadSource</w:t>
      </w:r>
      <w:bookmarkEnd w:id="789"/>
    </w:p>
    <w:tbl>
      <w:tblPr>
        <w:tblStyle w:val="GridTable1Light-Accent11"/>
        <w:tblW w:w="9445" w:type="dxa"/>
        <w:tblLook w:val="04A0" w:firstRow="1" w:lastRow="0" w:firstColumn="1" w:lastColumn="0" w:noHBand="0" w:noVBand="1"/>
      </w:tblPr>
      <w:tblGrid>
        <w:gridCol w:w="785"/>
        <w:gridCol w:w="8660"/>
      </w:tblGrid>
      <w:tr w:rsidR="005A35AE" w14:paraId="63554E7C" w14:textId="77777777" w:rsidTr="005A7FA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12CA1CFE" w14:textId="77777777" w:rsidR="005A35AE" w:rsidRDefault="005A35AE" w:rsidP="005A7FA7">
            <w:pPr>
              <w:jc w:val="right"/>
            </w:pPr>
            <w:r>
              <w:t>Value</w:t>
            </w:r>
          </w:p>
        </w:tc>
        <w:tc>
          <w:tcPr>
            <w:tcW w:w="8660" w:type="dxa"/>
            <w:hideMark/>
          </w:tcPr>
          <w:p w14:paraId="6EC6FFEE" w14:textId="77777777" w:rsidR="005A35AE" w:rsidRDefault="005A35AE" w:rsidP="005A7FA7">
            <w:pPr>
              <w:cnfStyle w:val="100000000000" w:firstRow="1" w:lastRow="0" w:firstColumn="0" w:lastColumn="0" w:oddVBand="0" w:evenVBand="0" w:oddHBand="0" w:evenHBand="0" w:firstRowFirstColumn="0" w:firstRowLastColumn="0" w:lastRowFirstColumn="0" w:lastRowLastColumn="0"/>
            </w:pPr>
            <w:r>
              <w:t>Text</w:t>
            </w:r>
          </w:p>
        </w:tc>
      </w:tr>
      <w:tr w:rsidR="005A35AE" w14:paraId="6776D5EE" w14:textId="77777777" w:rsidTr="005A7FA7">
        <w:trPr>
          <w:cantSplit/>
        </w:trPr>
        <w:tc>
          <w:tcPr>
            <w:cnfStyle w:val="001000000000" w:firstRow="0" w:lastRow="0" w:firstColumn="1" w:lastColumn="0" w:oddVBand="0" w:evenVBand="0" w:oddHBand="0" w:evenHBand="0" w:firstRowFirstColumn="0" w:firstRowLastColumn="0" w:lastRowFirstColumn="0" w:lastRowLastColumn="0"/>
            <w:tcW w:w="785" w:type="dxa"/>
          </w:tcPr>
          <w:p w14:paraId="5AB0E328" w14:textId="77777777" w:rsidR="005A35AE" w:rsidRDefault="005A35AE" w:rsidP="005A7FA7">
            <w:pPr>
              <w:jc w:val="right"/>
            </w:pPr>
            <w:r>
              <w:t>1</w:t>
            </w:r>
          </w:p>
        </w:tc>
        <w:tc>
          <w:tcPr>
            <w:tcW w:w="8660" w:type="dxa"/>
          </w:tcPr>
          <w:p w14:paraId="4F0755E3" w14:textId="18190332" w:rsidR="005A35AE" w:rsidRDefault="004B007B" w:rsidP="005A7FA7">
            <w:pPr>
              <w:cnfStyle w:val="000000000000" w:firstRow="0" w:lastRow="0" w:firstColumn="0" w:lastColumn="0" w:oddVBand="0" w:evenVBand="0" w:oddHBand="0" w:evenHBand="0" w:firstRowFirstColumn="0" w:firstRowLastColumn="0" w:lastRowFirstColumn="0" w:lastRowLastColumn="0"/>
            </w:pPr>
            <w:r>
              <w:t>Medical Report</w:t>
            </w:r>
          </w:p>
        </w:tc>
      </w:tr>
      <w:tr w:rsidR="005A35AE" w:rsidRPr="00AC07D8" w14:paraId="5A44855C" w14:textId="77777777" w:rsidTr="005A7FA7">
        <w:trPr>
          <w:cantSplit/>
        </w:trPr>
        <w:tc>
          <w:tcPr>
            <w:cnfStyle w:val="001000000000" w:firstRow="0" w:lastRow="0" w:firstColumn="1" w:lastColumn="0" w:oddVBand="0" w:evenVBand="0" w:oddHBand="0" w:evenHBand="0" w:firstRowFirstColumn="0" w:firstRowLastColumn="0" w:lastRowFirstColumn="0" w:lastRowLastColumn="0"/>
            <w:tcW w:w="785" w:type="dxa"/>
          </w:tcPr>
          <w:p w14:paraId="54F9FDF3" w14:textId="77777777" w:rsidR="005A35AE" w:rsidRDefault="005A35AE" w:rsidP="005A7FA7">
            <w:pPr>
              <w:jc w:val="right"/>
            </w:pPr>
            <w:r>
              <w:t>2</w:t>
            </w:r>
          </w:p>
        </w:tc>
        <w:tc>
          <w:tcPr>
            <w:tcW w:w="8660" w:type="dxa"/>
          </w:tcPr>
          <w:p w14:paraId="15904219" w14:textId="129C5F32" w:rsidR="005A35AE" w:rsidRPr="00AC07D8" w:rsidRDefault="004B007B" w:rsidP="005A7FA7">
            <w:pPr>
              <w:cnfStyle w:val="000000000000" w:firstRow="0" w:lastRow="0" w:firstColumn="0" w:lastColumn="0" w:oddVBand="0" w:evenVBand="0" w:oddHBand="0" w:evenHBand="0" w:firstRowFirstColumn="0" w:firstRowLastColumn="0" w:lastRowFirstColumn="0" w:lastRowLastColumn="0"/>
            </w:pPr>
            <w:r>
              <w:t>Client Report</w:t>
            </w:r>
          </w:p>
        </w:tc>
      </w:tr>
      <w:tr w:rsidR="005A35AE" w:rsidRPr="00AC07D8" w14:paraId="7FDBC581" w14:textId="77777777" w:rsidTr="005A7FA7">
        <w:trPr>
          <w:cantSplit/>
        </w:trPr>
        <w:tc>
          <w:tcPr>
            <w:cnfStyle w:val="001000000000" w:firstRow="0" w:lastRow="0" w:firstColumn="1" w:lastColumn="0" w:oddVBand="0" w:evenVBand="0" w:oddHBand="0" w:evenHBand="0" w:firstRowFirstColumn="0" w:firstRowLastColumn="0" w:lastRowFirstColumn="0" w:lastRowLastColumn="0"/>
            <w:tcW w:w="785" w:type="dxa"/>
          </w:tcPr>
          <w:p w14:paraId="11BCF0D1" w14:textId="13FCC653" w:rsidR="005A35AE" w:rsidRDefault="004B007B" w:rsidP="005A7FA7">
            <w:pPr>
              <w:jc w:val="right"/>
            </w:pPr>
            <w:r>
              <w:t>3</w:t>
            </w:r>
          </w:p>
        </w:tc>
        <w:tc>
          <w:tcPr>
            <w:tcW w:w="8660" w:type="dxa"/>
          </w:tcPr>
          <w:p w14:paraId="186F45F7" w14:textId="1CB54EC1" w:rsidR="005A35AE" w:rsidRDefault="004B007B" w:rsidP="005A7FA7">
            <w:pPr>
              <w:cnfStyle w:val="000000000000" w:firstRow="0" w:lastRow="0" w:firstColumn="0" w:lastColumn="0" w:oddVBand="0" w:evenVBand="0" w:oddHBand="0" w:evenHBand="0" w:firstRowFirstColumn="0" w:firstRowLastColumn="0" w:lastRowFirstColumn="0" w:lastRowLastColumn="0"/>
            </w:pPr>
            <w:r>
              <w:t>Other</w:t>
            </w:r>
          </w:p>
        </w:tc>
      </w:tr>
    </w:tbl>
    <w:p w14:paraId="3723DC0F" w14:textId="0640EC0C" w:rsidR="005A35AE" w:rsidRDefault="005A35AE" w:rsidP="00480A64">
      <w:pPr>
        <w:rPr>
          <w:ins w:id="793" w:author="Molly McEvilley" w:date="2016-07-08T07:16:00Z"/>
        </w:rPr>
      </w:pPr>
    </w:p>
    <w:p w14:paraId="13DB24A6" w14:textId="1AAB6125" w:rsidR="003B3A55" w:rsidRDefault="003B3A55" w:rsidP="003B3A55">
      <w:pPr>
        <w:pStyle w:val="Heading2"/>
        <w:rPr>
          <w:ins w:id="794" w:author="Molly McEvilley" w:date="2016-07-08T07:16:00Z"/>
        </w:rPr>
      </w:pPr>
      <w:bookmarkStart w:id="795" w:name="_4.47.3_ViralLoadInformation"/>
      <w:bookmarkEnd w:id="795"/>
      <w:ins w:id="796" w:author="Molly McEvilley" w:date="2016-07-08T07:16:00Z">
        <w:r>
          <w:t>4.47.3</w:t>
        </w:r>
        <w:r>
          <w:tab/>
          <w:t>ViralLoad</w:t>
        </w:r>
      </w:ins>
      <w:ins w:id="797" w:author="Molly McEvilley" w:date="2016-07-08T07:19:00Z">
        <w:r>
          <w:t>Available</w:t>
        </w:r>
      </w:ins>
    </w:p>
    <w:tbl>
      <w:tblPr>
        <w:tblStyle w:val="GridTable1Light-Accent11"/>
        <w:tblW w:w="9445" w:type="dxa"/>
        <w:tblLook w:val="04A0" w:firstRow="1" w:lastRow="0" w:firstColumn="1" w:lastColumn="0" w:noHBand="0" w:noVBand="1"/>
      </w:tblPr>
      <w:tblGrid>
        <w:gridCol w:w="785"/>
        <w:gridCol w:w="8660"/>
      </w:tblGrid>
      <w:tr w:rsidR="003B3A55" w14:paraId="0536B211" w14:textId="77777777" w:rsidTr="004A3FCF">
        <w:trPr>
          <w:cnfStyle w:val="100000000000" w:firstRow="1" w:lastRow="0" w:firstColumn="0" w:lastColumn="0" w:oddVBand="0" w:evenVBand="0" w:oddHBand="0" w:evenHBand="0" w:firstRowFirstColumn="0" w:firstRowLastColumn="0" w:lastRowFirstColumn="0" w:lastRowLastColumn="0"/>
          <w:cantSplit/>
          <w:ins w:id="798" w:author="Molly McEvilley" w:date="2016-07-08T07:16:00Z"/>
        </w:trPr>
        <w:tc>
          <w:tcPr>
            <w:cnfStyle w:val="001000000000" w:firstRow="0" w:lastRow="0" w:firstColumn="1" w:lastColumn="0" w:oddVBand="0" w:evenVBand="0" w:oddHBand="0" w:evenHBand="0" w:firstRowFirstColumn="0" w:firstRowLastColumn="0" w:lastRowFirstColumn="0" w:lastRowLastColumn="0"/>
            <w:tcW w:w="785" w:type="dxa"/>
            <w:hideMark/>
          </w:tcPr>
          <w:p w14:paraId="5919A9BA" w14:textId="77777777" w:rsidR="003B3A55" w:rsidRDefault="003B3A55" w:rsidP="004A3FCF">
            <w:pPr>
              <w:jc w:val="right"/>
              <w:rPr>
                <w:ins w:id="799" w:author="Molly McEvilley" w:date="2016-07-08T07:16:00Z"/>
              </w:rPr>
            </w:pPr>
            <w:ins w:id="800" w:author="Molly McEvilley" w:date="2016-07-08T07:16:00Z">
              <w:r>
                <w:t>Value</w:t>
              </w:r>
            </w:ins>
          </w:p>
        </w:tc>
        <w:tc>
          <w:tcPr>
            <w:tcW w:w="8660" w:type="dxa"/>
            <w:hideMark/>
          </w:tcPr>
          <w:p w14:paraId="489131F7" w14:textId="77777777" w:rsidR="003B3A55" w:rsidRDefault="003B3A55" w:rsidP="004A3FCF">
            <w:pPr>
              <w:cnfStyle w:val="100000000000" w:firstRow="1" w:lastRow="0" w:firstColumn="0" w:lastColumn="0" w:oddVBand="0" w:evenVBand="0" w:oddHBand="0" w:evenHBand="0" w:firstRowFirstColumn="0" w:firstRowLastColumn="0" w:lastRowFirstColumn="0" w:lastRowLastColumn="0"/>
              <w:rPr>
                <w:ins w:id="801" w:author="Molly McEvilley" w:date="2016-07-08T07:16:00Z"/>
              </w:rPr>
            </w:pPr>
            <w:ins w:id="802" w:author="Molly McEvilley" w:date="2016-07-08T07:16:00Z">
              <w:r>
                <w:t>Text</w:t>
              </w:r>
            </w:ins>
          </w:p>
        </w:tc>
      </w:tr>
      <w:tr w:rsidR="003B3A55" w14:paraId="102E41F0" w14:textId="77777777" w:rsidTr="004A3FCF">
        <w:trPr>
          <w:cantSplit/>
          <w:ins w:id="803" w:author="Molly McEvilley" w:date="2016-07-08T07:16:00Z"/>
        </w:trPr>
        <w:tc>
          <w:tcPr>
            <w:cnfStyle w:val="001000000000" w:firstRow="0" w:lastRow="0" w:firstColumn="1" w:lastColumn="0" w:oddVBand="0" w:evenVBand="0" w:oddHBand="0" w:evenHBand="0" w:firstRowFirstColumn="0" w:firstRowLastColumn="0" w:lastRowFirstColumn="0" w:lastRowLastColumn="0"/>
            <w:tcW w:w="785" w:type="dxa"/>
          </w:tcPr>
          <w:p w14:paraId="5A39DA2D" w14:textId="5EF989B6" w:rsidR="003B3A55" w:rsidRDefault="003B3A55" w:rsidP="004A3FCF">
            <w:pPr>
              <w:jc w:val="right"/>
              <w:rPr>
                <w:ins w:id="804" w:author="Molly McEvilley" w:date="2016-07-08T07:16:00Z"/>
              </w:rPr>
            </w:pPr>
            <w:ins w:id="805" w:author="Molly McEvilley" w:date="2016-07-08T07:16:00Z">
              <w:r>
                <w:t>0</w:t>
              </w:r>
            </w:ins>
          </w:p>
        </w:tc>
        <w:tc>
          <w:tcPr>
            <w:tcW w:w="8660" w:type="dxa"/>
          </w:tcPr>
          <w:p w14:paraId="7873DE90" w14:textId="6641D40D" w:rsidR="003B3A55" w:rsidRDefault="003B3A55" w:rsidP="004A3FCF">
            <w:pPr>
              <w:cnfStyle w:val="000000000000" w:firstRow="0" w:lastRow="0" w:firstColumn="0" w:lastColumn="0" w:oddVBand="0" w:evenVBand="0" w:oddHBand="0" w:evenHBand="0" w:firstRowFirstColumn="0" w:firstRowLastColumn="0" w:lastRowFirstColumn="0" w:lastRowLastColumn="0"/>
              <w:rPr>
                <w:ins w:id="806" w:author="Molly McEvilley" w:date="2016-07-08T07:16:00Z"/>
              </w:rPr>
            </w:pPr>
            <w:ins w:id="807" w:author="Molly McEvilley" w:date="2016-07-08T07:16:00Z">
              <w:r>
                <w:t>Not available</w:t>
              </w:r>
            </w:ins>
          </w:p>
        </w:tc>
      </w:tr>
      <w:tr w:rsidR="003B3A55" w14:paraId="5DA5F4BA" w14:textId="77777777" w:rsidTr="004A3FCF">
        <w:trPr>
          <w:cantSplit/>
          <w:ins w:id="808" w:author="Molly McEvilley" w:date="2016-07-08T07:16:00Z"/>
        </w:trPr>
        <w:tc>
          <w:tcPr>
            <w:cnfStyle w:val="001000000000" w:firstRow="0" w:lastRow="0" w:firstColumn="1" w:lastColumn="0" w:oddVBand="0" w:evenVBand="0" w:oddHBand="0" w:evenHBand="0" w:firstRowFirstColumn="0" w:firstRowLastColumn="0" w:lastRowFirstColumn="0" w:lastRowLastColumn="0"/>
            <w:tcW w:w="785" w:type="dxa"/>
          </w:tcPr>
          <w:p w14:paraId="1E59E7C8" w14:textId="77777777" w:rsidR="003B3A55" w:rsidRDefault="003B3A55" w:rsidP="004A3FCF">
            <w:pPr>
              <w:jc w:val="right"/>
              <w:rPr>
                <w:ins w:id="809" w:author="Molly McEvilley" w:date="2016-07-08T07:16:00Z"/>
              </w:rPr>
            </w:pPr>
            <w:ins w:id="810" w:author="Molly McEvilley" w:date="2016-07-08T07:16:00Z">
              <w:r>
                <w:t>1</w:t>
              </w:r>
            </w:ins>
          </w:p>
        </w:tc>
        <w:tc>
          <w:tcPr>
            <w:tcW w:w="8660" w:type="dxa"/>
          </w:tcPr>
          <w:p w14:paraId="7A1DA092" w14:textId="54EF1B72" w:rsidR="003B3A55" w:rsidRDefault="003B3A55" w:rsidP="004A3FCF">
            <w:pPr>
              <w:cnfStyle w:val="000000000000" w:firstRow="0" w:lastRow="0" w:firstColumn="0" w:lastColumn="0" w:oddVBand="0" w:evenVBand="0" w:oddHBand="0" w:evenHBand="0" w:firstRowFirstColumn="0" w:firstRowLastColumn="0" w:lastRowFirstColumn="0" w:lastRowLastColumn="0"/>
              <w:rPr>
                <w:ins w:id="811" w:author="Molly McEvilley" w:date="2016-07-08T07:16:00Z"/>
              </w:rPr>
            </w:pPr>
            <w:ins w:id="812" w:author="Molly McEvilley" w:date="2016-07-08T07:16:00Z">
              <w:r>
                <w:t>Available</w:t>
              </w:r>
            </w:ins>
          </w:p>
        </w:tc>
      </w:tr>
      <w:tr w:rsidR="003B3A55" w:rsidRPr="00AC07D8" w14:paraId="22B55FF4" w14:textId="77777777" w:rsidTr="004A3FCF">
        <w:trPr>
          <w:cantSplit/>
          <w:ins w:id="813" w:author="Molly McEvilley" w:date="2016-07-08T07:16:00Z"/>
        </w:trPr>
        <w:tc>
          <w:tcPr>
            <w:cnfStyle w:val="001000000000" w:firstRow="0" w:lastRow="0" w:firstColumn="1" w:lastColumn="0" w:oddVBand="0" w:evenVBand="0" w:oddHBand="0" w:evenHBand="0" w:firstRowFirstColumn="0" w:firstRowLastColumn="0" w:lastRowFirstColumn="0" w:lastRowLastColumn="0"/>
            <w:tcW w:w="785" w:type="dxa"/>
          </w:tcPr>
          <w:p w14:paraId="42AA6ECB" w14:textId="77777777" w:rsidR="003B3A55" w:rsidRDefault="003B3A55" w:rsidP="004A3FCF">
            <w:pPr>
              <w:jc w:val="right"/>
              <w:rPr>
                <w:ins w:id="814" w:author="Molly McEvilley" w:date="2016-07-08T07:16:00Z"/>
              </w:rPr>
            </w:pPr>
            <w:ins w:id="815" w:author="Molly McEvilley" w:date="2016-07-08T07:16:00Z">
              <w:r>
                <w:t>2</w:t>
              </w:r>
            </w:ins>
          </w:p>
        </w:tc>
        <w:tc>
          <w:tcPr>
            <w:tcW w:w="8660" w:type="dxa"/>
          </w:tcPr>
          <w:p w14:paraId="1F6938D1" w14:textId="4E1738B4" w:rsidR="003B3A55" w:rsidRPr="00AC07D8" w:rsidRDefault="003B3A55" w:rsidP="004A3FCF">
            <w:pPr>
              <w:cnfStyle w:val="000000000000" w:firstRow="0" w:lastRow="0" w:firstColumn="0" w:lastColumn="0" w:oddVBand="0" w:evenVBand="0" w:oddHBand="0" w:evenHBand="0" w:firstRowFirstColumn="0" w:firstRowLastColumn="0" w:lastRowFirstColumn="0" w:lastRowLastColumn="0"/>
              <w:rPr>
                <w:ins w:id="816" w:author="Molly McEvilley" w:date="2016-07-08T07:16:00Z"/>
              </w:rPr>
            </w:pPr>
            <w:ins w:id="817" w:author="Molly McEvilley" w:date="2016-07-08T07:17:00Z">
              <w:r>
                <w:t>Undetectable</w:t>
              </w:r>
            </w:ins>
          </w:p>
        </w:tc>
      </w:tr>
      <w:tr w:rsidR="003B3A55" w:rsidRPr="00AC07D8" w14:paraId="32ECEF40" w14:textId="77777777" w:rsidTr="004A3FCF">
        <w:trPr>
          <w:cantSplit/>
          <w:ins w:id="818" w:author="Molly McEvilley" w:date="2016-07-08T07:17:00Z"/>
        </w:trPr>
        <w:tc>
          <w:tcPr>
            <w:cnfStyle w:val="001000000000" w:firstRow="0" w:lastRow="0" w:firstColumn="1" w:lastColumn="0" w:oddVBand="0" w:evenVBand="0" w:oddHBand="0" w:evenHBand="0" w:firstRowFirstColumn="0" w:firstRowLastColumn="0" w:lastRowFirstColumn="0" w:lastRowLastColumn="0"/>
            <w:tcW w:w="785" w:type="dxa"/>
          </w:tcPr>
          <w:p w14:paraId="575A03F8" w14:textId="077B7D39" w:rsidR="003B3A55" w:rsidRDefault="003B3A55" w:rsidP="003B3A55">
            <w:pPr>
              <w:jc w:val="right"/>
              <w:rPr>
                <w:ins w:id="819" w:author="Molly McEvilley" w:date="2016-07-08T07:17:00Z"/>
              </w:rPr>
            </w:pPr>
            <w:ins w:id="820" w:author="Molly McEvilley" w:date="2016-07-08T07:17:00Z">
              <w:r>
                <w:t>8</w:t>
              </w:r>
            </w:ins>
          </w:p>
        </w:tc>
        <w:tc>
          <w:tcPr>
            <w:tcW w:w="8660" w:type="dxa"/>
          </w:tcPr>
          <w:p w14:paraId="33573083" w14:textId="277FA097" w:rsidR="003B3A55" w:rsidRDefault="003B3A55" w:rsidP="003B3A55">
            <w:pPr>
              <w:cnfStyle w:val="000000000000" w:firstRow="0" w:lastRow="0" w:firstColumn="0" w:lastColumn="0" w:oddVBand="0" w:evenVBand="0" w:oddHBand="0" w:evenHBand="0" w:firstRowFirstColumn="0" w:firstRowLastColumn="0" w:lastRowFirstColumn="0" w:lastRowLastColumn="0"/>
              <w:rPr>
                <w:ins w:id="821" w:author="Molly McEvilley" w:date="2016-07-08T07:17:00Z"/>
              </w:rPr>
            </w:pPr>
            <w:ins w:id="822" w:author="Molly McEvilley" w:date="2016-07-08T07:17:00Z">
              <w:r w:rsidRPr="00EA3BD2">
                <w:t>Client</w:t>
              </w:r>
              <w:r>
                <w:t xml:space="preserve"> </w:t>
              </w:r>
              <w:r w:rsidRPr="00EA3BD2">
                <w:t>doesn’t</w:t>
              </w:r>
              <w:r>
                <w:t xml:space="preserve"> </w:t>
              </w:r>
              <w:r w:rsidRPr="00EA3BD2">
                <w:t>know</w:t>
              </w:r>
            </w:ins>
          </w:p>
        </w:tc>
      </w:tr>
      <w:tr w:rsidR="003B3A55" w:rsidRPr="00AC07D8" w14:paraId="74B82D81" w14:textId="77777777" w:rsidTr="004A3FCF">
        <w:trPr>
          <w:cantSplit/>
          <w:ins w:id="823" w:author="Molly McEvilley" w:date="2016-07-08T07:16:00Z"/>
        </w:trPr>
        <w:tc>
          <w:tcPr>
            <w:cnfStyle w:val="001000000000" w:firstRow="0" w:lastRow="0" w:firstColumn="1" w:lastColumn="0" w:oddVBand="0" w:evenVBand="0" w:oddHBand="0" w:evenHBand="0" w:firstRowFirstColumn="0" w:firstRowLastColumn="0" w:lastRowFirstColumn="0" w:lastRowLastColumn="0"/>
            <w:tcW w:w="785" w:type="dxa"/>
          </w:tcPr>
          <w:p w14:paraId="232EC5B2" w14:textId="56591D66" w:rsidR="003B3A55" w:rsidRDefault="003B3A55" w:rsidP="003B3A55">
            <w:pPr>
              <w:jc w:val="right"/>
              <w:rPr>
                <w:ins w:id="824" w:author="Molly McEvilley" w:date="2016-07-08T07:16:00Z"/>
              </w:rPr>
            </w:pPr>
            <w:ins w:id="825" w:author="Molly McEvilley" w:date="2016-07-08T07:17:00Z">
              <w:r>
                <w:t>9</w:t>
              </w:r>
            </w:ins>
          </w:p>
        </w:tc>
        <w:tc>
          <w:tcPr>
            <w:tcW w:w="8660" w:type="dxa"/>
          </w:tcPr>
          <w:p w14:paraId="5462FE07" w14:textId="59E5AC99" w:rsidR="003B3A55" w:rsidRDefault="003B3A55" w:rsidP="003B3A55">
            <w:pPr>
              <w:cnfStyle w:val="000000000000" w:firstRow="0" w:lastRow="0" w:firstColumn="0" w:lastColumn="0" w:oddVBand="0" w:evenVBand="0" w:oddHBand="0" w:evenHBand="0" w:firstRowFirstColumn="0" w:firstRowLastColumn="0" w:lastRowFirstColumn="0" w:lastRowLastColumn="0"/>
              <w:rPr>
                <w:ins w:id="826" w:author="Molly McEvilley" w:date="2016-07-08T07:16:00Z"/>
              </w:rPr>
            </w:pPr>
            <w:ins w:id="827" w:author="Molly McEvilley" w:date="2016-07-08T07:17:00Z">
              <w:r w:rsidRPr="00EA3BD2">
                <w:t>Client</w:t>
              </w:r>
              <w:r>
                <w:t xml:space="preserve"> </w:t>
              </w:r>
              <w:r w:rsidRPr="00EA3BD2">
                <w:t>refused</w:t>
              </w:r>
            </w:ins>
          </w:p>
        </w:tc>
      </w:tr>
      <w:tr w:rsidR="003B3A55" w:rsidRPr="00AC07D8" w14:paraId="22121ADC" w14:textId="77777777" w:rsidTr="004A3FCF">
        <w:trPr>
          <w:cantSplit/>
          <w:ins w:id="828" w:author="Molly McEvilley" w:date="2016-07-08T07:17:00Z"/>
        </w:trPr>
        <w:tc>
          <w:tcPr>
            <w:cnfStyle w:val="001000000000" w:firstRow="0" w:lastRow="0" w:firstColumn="1" w:lastColumn="0" w:oddVBand="0" w:evenVBand="0" w:oddHBand="0" w:evenHBand="0" w:firstRowFirstColumn="0" w:firstRowLastColumn="0" w:lastRowFirstColumn="0" w:lastRowLastColumn="0"/>
            <w:tcW w:w="785" w:type="dxa"/>
          </w:tcPr>
          <w:p w14:paraId="10DBC4A0" w14:textId="5B1B3FC0" w:rsidR="003B3A55" w:rsidRDefault="003B3A55" w:rsidP="003B3A55">
            <w:pPr>
              <w:jc w:val="right"/>
              <w:rPr>
                <w:ins w:id="829" w:author="Molly McEvilley" w:date="2016-07-08T07:17:00Z"/>
              </w:rPr>
            </w:pPr>
            <w:ins w:id="830" w:author="Molly McEvilley" w:date="2016-07-08T07:17:00Z">
              <w:r>
                <w:t>99</w:t>
              </w:r>
            </w:ins>
          </w:p>
        </w:tc>
        <w:tc>
          <w:tcPr>
            <w:tcW w:w="8660" w:type="dxa"/>
          </w:tcPr>
          <w:p w14:paraId="5A12E618" w14:textId="3F697E3E" w:rsidR="003B3A55" w:rsidRDefault="003B3A55" w:rsidP="003B3A55">
            <w:pPr>
              <w:cnfStyle w:val="000000000000" w:firstRow="0" w:lastRow="0" w:firstColumn="0" w:lastColumn="0" w:oddVBand="0" w:evenVBand="0" w:oddHBand="0" w:evenHBand="0" w:firstRowFirstColumn="0" w:firstRowLastColumn="0" w:lastRowFirstColumn="0" w:lastRowLastColumn="0"/>
              <w:rPr>
                <w:ins w:id="831" w:author="Molly McEvilley" w:date="2016-07-08T07:17:00Z"/>
              </w:rPr>
            </w:pPr>
            <w:ins w:id="832" w:author="Molly McEvilley" w:date="2016-07-08T07:17:00Z">
              <w:r w:rsidRPr="00EA3BD2">
                <w:t>Data</w:t>
              </w:r>
              <w:r>
                <w:t xml:space="preserve"> </w:t>
              </w:r>
              <w:r w:rsidRPr="00EA3BD2">
                <w:t>not</w:t>
              </w:r>
              <w:r>
                <w:t xml:space="preserve"> </w:t>
              </w:r>
              <w:r w:rsidRPr="00EA3BD2">
                <w:t>collected</w:t>
              </w:r>
            </w:ins>
          </w:p>
        </w:tc>
      </w:tr>
    </w:tbl>
    <w:p w14:paraId="7C5D37A7" w14:textId="7C554578" w:rsidR="0028490C" w:rsidRDefault="0028490C" w:rsidP="00480A64">
      <w:pPr>
        <w:rPr>
          <w:ins w:id="833" w:author="Molly McEvilley" w:date="2016-07-08T08:18:00Z"/>
        </w:rPr>
      </w:pPr>
    </w:p>
    <w:p w14:paraId="2A837C57" w14:textId="77777777" w:rsidR="0028490C" w:rsidRDefault="0028490C" w:rsidP="0028490C">
      <w:pPr>
        <w:pStyle w:val="Heading2"/>
        <w:rPr>
          <w:ins w:id="834" w:author="Molly McEvilley" w:date="2016-07-08T08:19:00Z"/>
        </w:rPr>
      </w:pPr>
      <w:bookmarkStart w:id="835" w:name="_4.48.1_NoPointsYes"/>
      <w:bookmarkEnd w:id="835"/>
      <w:ins w:id="836" w:author="Molly McEvilley" w:date="2016-07-08T08:19:00Z">
        <w:r>
          <w:t>4.48.1</w:t>
        </w:r>
        <w:r>
          <w:tab/>
          <w:t>NoPointsYes</w:t>
        </w:r>
      </w:ins>
    </w:p>
    <w:tbl>
      <w:tblPr>
        <w:tblStyle w:val="GridTable1Light-Accent11"/>
        <w:tblW w:w="9445" w:type="dxa"/>
        <w:tblLook w:val="04A0" w:firstRow="1" w:lastRow="0" w:firstColumn="1" w:lastColumn="0" w:noHBand="0" w:noVBand="1"/>
      </w:tblPr>
      <w:tblGrid>
        <w:gridCol w:w="785"/>
        <w:gridCol w:w="8660"/>
      </w:tblGrid>
      <w:tr w:rsidR="0028490C" w14:paraId="178741F3" w14:textId="77777777" w:rsidTr="006273D2">
        <w:trPr>
          <w:cnfStyle w:val="100000000000" w:firstRow="1" w:lastRow="0" w:firstColumn="0" w:lastColumn="0" w:oddVBand="0" w:evenVBand="0" w:oddHBand="0" w:evenHBand="0" w:firstRowFirstColumn="0" w:firstRowLastColumn="0" w:lastRowFirstColumn="0" w:lastRowLastColumn="0"/>
          <w:cantSplit/>
          <w:ins w:id="837" w:author="Molly McEvilley" w:date="2016-07-08T08:19:00Z"/>
        </w:trPr>
        <w:tc>
          <w:tcPr>
            <w:cnfStyle w:val="001000000000" w:firstRow="0" w:lastRow="0" w:firstColumn="1" w:lastColumn="0" w:oddVBand="0" w:evenVBand="0" w:oddHBand="0" w:evenHBand="0" w:firstRowFirstColumn="0" w:firstRowLastColumn="0" w:lastRowFirstColumn="0" w:lastRowLastColumn="0"/>
            <w:tcW w:w="785" w:type="dxa"/>
            <w:hideMark/>
          </w:tcPr>
          <w:p w14:paraId="1145D3A6" w14:textId="77777777" w:rsidR="0028490C" w:rsidRDefault="0028490C" w:rsidP="006273D2">
            <w:pPr>
              <w:jc w:val="right"/>
              <w:rPr>
                <w:ins w:id="838" w:author="Molly McEvilley" w:date="2016-07-08T08:19:00Z"/>
              </w:rPr>
            </w:pPr>
            <w:ins w:id="839" w:author="Molly McEvilley" w:date="2016-07-08T08:19:00Z">
              <w:r>
                <w:t>Value</w:t>
              </w:r>
            </w:ins>
          </w:p>
        </w:tc>
        <w:tc>
          <w:tcPr>
            <w:tcW w:w="8660" w:type="dxa"/>
            <w:hideMark/>
          </w:tcPr>
          <w:p w14:paraId="3ED54A11" w14:textId="77777777" w:rsidR="0028490C" w:rsidRDefault="0028490C" w:rsidP="006273D2">
            <w:pPr>
              <w:cnfStyle w:val="100000000000" w:firstRow="1" w:lastRow="0" w:firstColumn="0" w:lastColumn="0" w:oddVBand="0" w:evenVBand="0" w:oddHBand="0" w:evenHBand="0" w:firstRowFirstColumn="0" w:firstRowLastColumn="0" w:lastRowFirstColumn="0" w:lastRowLastColumn="0"/>
              <w:rPr>
                <w:ins w:id="840" w:author="Molly McEvilley" w:date="2016-07-08T08:19:00Z"/>
              </w:rPr>
            </w:pPr>
            <w:ins w:id="841" w:author="Molly McEvilley" w:date="2016-07-08T08:19:00Z">
              <w:r>
                <w:t>Text</w:t>
              </w:r>
            </w:ins>
          </w:p>
        </w:tc>
      </w:tr>
      <w:tr w:rsidR="0028490C" w14:paraId="7C3B6340" w14:textId="77777777" w:rsidTr="006273D2">
        <w:trPr>
          <w:cantSplit/>
          <w:ins w:id="842" w:author="Molly McEvilley" w:date="2016-07-08T08:19:00Z"/>
        </w:trPr>
        <w:tc>
          <w:tcPr>
            <w:cnfStyle w:val="001000000000" w:firstRow="0" w:lastRow="0" w:firstColumn="1" w:lastColumn="0" w:oddVBand="0" w:evenVBand="0" w:oddHBand="0" w:evenHBand="0" w:firstRowFirstColumn="0" w:firstRowLastColumn="0" w:lastRowFirstColumn="0" w:lastRowLastColumn="0"/>
            <w:tcW w:w="785" w:type="dxa"/>
          </w:tcPr>
          <w:p w14:paraId="3AF9BD9A" w14:textId="77777777" w:rsidR="0028490C" w:rsidRDefault="0028490C" w:rsidP="006273D2">
            <w:pPr>
              <w:jc w:val="right"/>
              <w:rPr>
                <w:ins w:id="843" w:author="Molly McEvilley" w:date="2016-07-08T08:19:00Z"/>
              </w:rPr>
            </w:pPr>
            <w:ins w:id="844" w:author="Molly McEvilley" w:date="2016-07-08T08:19:00Z">
              <w:r>
                <w:lastRenderedPageBreak/>
                <w:t>0</w:t>
              </w:r>
            </w:ins>
          </w:p>
        </w:tc>
        <w:tc>
          <w:tcPr>
            <w:tcW w:w="8660" w:type="dxa"/>
          </w:tcPr>
          <w:p w14:paraId="19EB8AE0" w14:textId="77777777" w:rsidR="0028490C" w:rsidRDefault="0028490C" w:rsidP="006273D2">
            <w:pPr>
              <w:cnfStyle w:val="000000000000" w:firstRow="0" w:lastRow="0" w:firstColumn="0" w:lastColumn="0" w:oddVBand="0" w:evenVBand="0" w:oddHBand="0" w:evenHBand="0" w:firstRowFirstColumn="0" w:firstRowLastColumn="0" w:lastRowFirstColumn="0" w:lastRowLastColumn="0"/>
              <w:rPr>
                <w:ins w:id="845" w:author="Molly McEvilley" w:date="2016-07-08T08:19:00Z"/>
              </w:rPr>
            </w:pPr>
            <w:ins w:id="846" w:author="Molly McEvilley" w:date="2016-07-08T08:19:00Z">
              <w:r>
                <w:t>No (0 points)</w:t>
              </w:r>
            </w:ins>
          </w:p>
        </w:tc>
      </w:tr>
      <w:tr w:rsidR="0028490C" w14:paraId="0B1543DF" w14:textId="77777777" w:rsidTr="006273D2">
        <w:trPr>
          <w:cantSplit/>
          <w:ins w:id="847" w:author="Molly McEvilley" w:date="2016-07-08T08:19:00Z"/>
        </w:trPr>
        <w:tc>
          <w:tcPr>
            <w:cnfStyle w:val="001000000000" w:firstRow="0" w:lastRow="0" w:firstColumn="1" w:lastColumn="0" w:oddVBand="0" w:evenVBand="0" w:oddHBand="0" w:evenHBand="0" w:firstRowFirstColumn="0" w:firstRowLastColumn="0" w:lastRowFirstColumn="0" w:lastRowLastColumn="0"/>
            <w:tcW w:w="785" w:type="dxa"/>
          </w:tcPr>
          <w:p w14:paraId="0D5B9114" w14:textId="77777777" w:rsidR="0028490C" w:rsidRDefault="0028490C" w:rsidP="006273D2">
            <w:pPr>
              <w:jc w:val="right"/>
              <w:rPr>
                <w:ins w:id="848" w:author="Molly McEvilley" w:date="2016-07-08T08:19:00Z"/>
              </w:rPr>
            </w:pPr>
            <w:ins w:id="849" w:author="Molly McEvilley" w:date="2016-07-08T08:19:00Z">
              <w:r>
                <w:t>1</w:t>
              </w:r>
            </w:ins>
          </w:p>
        </w:tc>
        <w:tc>
          <w:tcPr>
            <w:tcW w:w="8660" w:type="dxa"/>
          </w:tcPr>
          <w:p w14:paraId="0CD96570" w14:textId="77777777" w:rsidR="0028490C" w:rsidRDefault="0028490C" w:rsidP="006273D2">
            <w:pPr>
              <w:cnfStyle w:val="000000000000" w:firstRow="0" w:lastRow="0" w:firstColumn="0" w:lastColumn="0" w:oddVBand="0" w:evenVBand="0" w:oddHBand="0" w:evenHBand="0" w:firstRowFirstColumn="0" w:firstRowLastColumn="0" w:lastRowFirstColumn="0" w:lastRowLastColumn="0"/>
              <w:rPr>
                <w:ins w:id="850" w:author="Molly McEvilley" w:date="2016-07-08T08:19:00Z"/>
              </w:rPr>
            </w:pPr>
            <w:ins w:id="851" w:author="Molly McEvilley" w:date="2016-07-08T08:19:00Z">
              <w:r>
                <w:t>Yes</w:t>
              </w:r>
            </w:ins>
          </w:p>
        </w:tc>
      </w:tr>
    </w:tbl>
    <w:p w14:paraId="03AB84E3" w14:textId="77777777" w:rsidR="0028490C" w:rsidRDefault="0028490C" w:rsidP="0028490C">
      <w:pPr>
        <w:rPr>
          <w:ins w:id="852" w:author="Molly McEvilley" w:date="2016-07-08T08:19:00Z"/>
        </w:rPr>
      </w:pPr>
    </w:p>
    <w:p w14:paraId="57186CF5" w14:textId="436D1D0D" w:rsidR="0028490C" w:rsidRDefault="0028490C" w:rsidP="0028490C">
      <w:pPr>
        <w:pStyle w:val="Heading2"/>
        <w:rPr>
          <w:ins w:id="853" w:author="Molly McEvilley" w:date="2016-07-08T08:19:00Z"/>
        </w:rPr>
      </w:pPr>
      <w:bookmarkStart w:id="854" w:name="_4.48.2_TimeToHousingLoss"/>
      <w:bookmarkEnd w:id="854"/>
      <w:ins w:id="855" w:author="Molly McEvilley" w:date="2016-07-08T08:19:00Z">
        <w:r>
          <w:t>4.48.</w:t>
        </w:r>
        <w:r>
          <w:t>2</w:t>
        </w:r>
        <w:r>
          <w:tab/>
        </w:r>
      </w:ins>
      <w:ins w:id="856" w:author="Molly McEvilley" w:date="2016-07-08T08:20:00Z">
        <w:r>
          <w:t>TimeToHousingLoss</w:t>
        </w:r>
      </w:ins>
    </w:p>
    <w:tbl>
      <w:tblPr>
        <w:tblStyle w:val="GridTable1Light-Accent11"/>
        <w:tblW w:w="9445" w:type="dxa"/>
        <w:tblLook w:val="04A0" w:firstRow="1" w:lastRow="0" w:firstColumn="1" w:lastColumn="0" w:noHBand="0" w:noVBand="1"/>
      </w:tblPr>
      <w:tblGrid>
        <w:gridCol w:w="785"/>
        <w:gridCol w:w="8660"/>
      </w:tblGrid>
      <w:tr w:rsidR="0028490C" w14:paraId="0B6E41F7" w14:textId="77777777" w:rsidTr="006273D2">
        <w:trPr>
          <w:cnfStyle w:val="100000000000" w:firstRow="1" w:lastRow="0" w:firstColumn="0" w:lastColumn="0" w:oddVBand="0" w:evenVBand="0" w:oddHBand="0" w:evenHBand="0" w:firstRowFirstColumn="0" w:firstRowLastColumn="0" w:lastRowFirstColumn="0" w:lastRowLastColumn="0"/>
          <w:cantSplit/>
          <w:ins w:id="857" w:author="Molly McEvilley" w:date="2016-07-08T08:19:00Z"/>
        </w:trPr>
        <w:tc>
          <w:tcPr>
            <w:cnfStyle w:val="001000000000" w:firstRow="0" w:lastRow="0" w:firstColumn="1" w:lastColumn="0" w:oddVBand="0" w:evenVBand="0" w:oddHBand="0" w:evenHBand="0" w:firstRowFirstColumn="0" w:firstRowLastColumn="0" w:lastRowFirstColumn="0" w:lastRowLastColumn="0"/>
            <w:tcW w:w="785" w:type="dxa"/>
            <w:hideMark/>
          </w:tcPr>
          <w:p w14:paraId="5F18E1BF" w14:textId="77777777" w:rsidR="0028490C" w:rsidRDefault="0028490C" w:rsidP="006273D2">
            <w:pPr>
              <w:jc w:val="right"/>
              <w:rPr>
                <w:ins w:id="858" w:author="Molly McEvilley" w:date="2016-07-08T08:19:00Z"/>
              </w:rPr>
            </w:pPr>
            <w:ins w:id="859" w:author="Molly McEvilley" w:date="2016-07-08T08:19:00Z">
              <w:r>
                <w:t>Value</w:t>
              </w:r>
            </w:ins>
          </w:p>
        </w:tc>
        <w:tc>
          <w:tcPr>
            <w:tcW w:w="8660" w:type="dxa"/>
            <w:hideMark/>
          </w:tcPr>
          <w:p w14:paraId="5899480F" w14:textId="77777777" w:rsidR="0028490C" w:rsidRDefault="0028490C" w:rsidP="006273D2">
            <w:pPr>
              <w:cnfStyle w:val="100000000000" w:firstRow="1" w:lastRow="0" w:firstColumn="0" w:lastColumn="0" w:oddVBand="0" w:evenVBand="0" w:oddHBand="0" w:evenHBand="0" w:firstRowFirstColumn="0" w:firstRowLastColumn="0" w:lastRowFirstColumn="0" w:lastRowLastColumn="0"/>
              <w:rPr>
                <w:ins w:id="860" w:author="Molly McEvilley" w:date="2016-07-08T08:19:00Z"/>
              </w:rPr>
            </w:pPr>
            <w:ins w:id="861" w:author="Molly McEvilley" w:date="2016-07-08T08:19:00Z">
              <w:r>
                <w:t>Text</w:t>
              </w:r>
            </w:ins>
          </w:p>
        </w:tc>
      </w:tr>
      <w:tr w:rsidR="0028490C" w14:paraId="180323E0" w14:textId="77777777" w:rsidTr="006273D2">
        <w:trPr>
          <w:cantSplit/>
          <w:ins w:id="862" w:author="Molly McEvilley" w:date="2016-07-08T08:19:00Z"/>
        </w:trPr>
        <w:tc>
          <w:tcPr>
            <w:cnfStyle w:val="001000000000" w:firstRow="0" w:lastRow="0" w:firstColumn="1" w:lastColumn="0" w:oddVBand="0" w:evenVBand="0" w:oddHBand="0" w:evenHBand="0" w:firstRowFirstColumn="0" w:firstRowLastColumn="0" w:lastRowFirstColumn="0" w:lastRowLastColumn="0"/>
            <w:tcW w:w="785" w:type="dxa"/>
          </w:tcPr>
          <w:p w14:paraId="1FE56465" w14:textId="77777777" w:rsidR="0028490C" w:rsidRDefault="0028490C" w:rsidP="006273D2">
            <w:pPr>
              <w:jc w:val="right"/>
              <w:rPr>
                <w:ins w:id="863" w:author="Molly McEvilley" w:date="2016-07-08T08:19:00Z"/>
              </w:rPr>
            </w:pPr>
            <w:ins w:id="864" w:author="Molly McEvilley" w:date="2016-07-08T08:19:00Z">
              <w:r>
                <w:t>0</w:t>
              </w:r>
            </w:ins>
          </w:p>
        </w:tc>
        <w:tc>
          <w:tcPr>
            <w:tcW w:w="8660" w:type="dxa"/>
          </w:tcPr>
          <w:p w14:paraId="3E492AFE" w14:textId="518E9555" w:rsidR="0028490C" w:rsidRDefault="0028490C" w:rsidP="006273D2">
            <w:pPr>
              <w:cnfStyle w:val="000000000000" w:firstRow="0" w:lastRow="0" w:firstColumn="0" w:lastColumn="0" w:oddVBand="0" w:evenVBand="0" w:oddHBand="0" w:evenHBand="0" w:firstRowFirstColumn="0" w:firstRowLastColumn="0" w:lastRowFirstColumn="0" w:lastRowLastColumn="0"/>
              <w:rPr>
                <w:ins w:id="865" w:author="Molly McEvilley" w:date="2016-07-08T08:19:00Z"/>
              </w:rPr>
            </w:pPr>
            <w:ins w:id="866" w:author="Molly McEvilley" w:date="2016-07-08T08:20:00Z">
              <w:r>
                <w:t>0-6 days</w:t>
              </w:r>
            </w:ins>
          </w:p>
        </w:tc>
      </w:tr>
      <w:tr w:rsidR="0028490C" w14:paraId="15D049DD" w14:textId="77777777" w:rsidTr="006273D2">
        <w:trPr>
          <w:cantSplit/>
          <w:ins w:id="867" w:author="Molly McEvilley" w:date="2016-07-08T08:19:00Z"/>
        </w:trPr>
        <w:tc>
          <w:tcPr>
            <w:cnfStyle w:val="001000000000" w:firstRow="0" w:lastRow="0" w:firstColumn="1" w:lastColumn="0" w:oddVBand="0" w:evenVBand="0" w:oddHBand="0" w:evenHBand="0" w:firstRowFirstColumn="0" w:firstRowLastColumn="0" w:lastRowFirstColumn="0" w:lastRowLastColumn="0"/>
            <w:tcW w:w="785" w:type="dxa"/>
          </w:tcPr>
          <w:p w14:paraId="4B83F46F" w14:textId="77777777" w:rsidR="0028490C" w:rsidRDefault="0028490C" w:rsidP="006273D2">
            <w:pPr>
              <w:jc w:val="right"/>
              <w:rPr>
                <w:ins w:id="868" w:author="Molly McEvilley" w:date="2016-07-08T08:19:00Z"/>
              </w:rPr>
            </w:pPr>
            <w:ins w:id="869" w:author="Molly McEvilley" w:date="2016-07-08T08:19:00Z">
              <w:r>
                <w:t>1</w:t>
              </w:r>
            </w:ins>
          </w:p>
        </w:tc>
        <w:tc>
          <w:tcPr>
            <w:tcW w:w="8660" w:type="dxa"/>
          </w:tcPr>
          <w:p w14:paraId="204518AC" w14:textId="781181FA" w:rsidR="0028490C" w:rsidRDefault="0028490C" w:rsidP="006273D2">
            <w:pPr>
              <w:cnfStyle w:val="000000000000" w:firstRow="0" w:lastRow="0" w:firstColumn="0" w:lastColumn="0" w:oddVBand="0" w:evenVBand="0" w:oddHBand="0" w:evenHBand="0" w:firstRowFirstColumn="0" w:firstRowLastColumn="0" w:lastRowFirstColumn="0" w:lastRowLastColumn="0"/>
              <w:rPr>
                <w:ins w:id="870" w:author="Molly McEvilley" w:date="2016-07-08T08:19:00Z"/>
              </w:rPr>
            </w:pPr>
            <w:ins w:id="871" w:author="Molly McEvilley" w:date="2016-07-08T08:20:00Z">
              <w:r>
                <w:t>7-13 days</w:t>
              </w:r>
            </w:ins>
          </w:p>
        </w:tc>
      </w:tr>
      <w:tr w:rsidR="0028490C" w14:paraId="550C8F10" w14:textId="77777777" w:rsidTr="006273D2">
        <w:trPr>
          <w:cantSplit/>
          <w:ins w:id="872" w:author="Molly McEvilley" w:date="2016-07-08T08:20:00Z"/>
        </w:trPr>
        <w:tc>
          <w:tcPr>
            <w:cnfStyle w:val="001000000000" w:firstRow="0" w:lastRow="0" w:firstColumn="1" w:lastColumn="0" w:oddVBand="0" w:evenVBand="0" w:oddHBand="0" w:evenHBand="0" w:firstRowFirstColumn="0" w:firstRowLastColumn="0" w:lastRowFirstColumn="0" w:lastRowLastColumn="0"/>
            <w:tcW w:w="785" w:type="dxa"/>
          </w:tcPr>
          <w:p w14:paraId="04B21099" w14:textId="0EA4CFC4" w:rsidR="0028490C" w:rsidRDefault="0028490C" w:rsidP="006273D2">
            <w:pPr>
              <w:jc w:val="right"/>
              <w:rPr>
                <w:ins w:id="873" w:author="Molly McEvilley" w:date="2016-07-08T08:20:00Z"/>
              </w:rPr>
            </w:pPr>
            <w:ins w:id="874" w:author="Molly McEvilley" w:date="2016-07-08T08:21:00Z">
              <w:r>
                <w:t>2</w:t>
              </w:r>
            </w:ins>
          </w:p>
        </w:tc>
        <w:tc>
          <w:tcPr>
            <w:tcW w:w="8660" w:type="dxa"/>
          </w:tcPr>
          <w:p w14:paraId="3E33673E" w14:textId="2EB4BE76" w:rsidR="0028490C" w:rsidRDefault="0028490C" w:rsidP="006273D2">
            <w:pPr>
              <w:cnfStyle w:val="000000000000" w:firstRow="0" w:lastRow="0" w:firstColumn="0" w:lastColumn="0" w:oddVBand="0" w:evenVBand="0" w:oddHBand="0" w:evenHBand="0" w:firstRowFirstColumn="0" w:firstRowLastColumn="0" w:lastRowFirstColumn="0" w:lastRowLastColumn="0"/>
              <w:rPr>
                <w:ins w:id="875" w:author="Molly McEvilley" w:date="2016-07-08T08:20:00Z"/>
              </w:rPr>
            </w:pPr>
            <w:ins w:id="876" w:author="Molly McEvilley" w:date="2016-07-08T08:21:00Z">
              <w:r>
                <w:t>14-21 days</w:t>
              </w:r>
            </w:ins>
          </w:p>
        </w:tc>
      </w:tr>
      <w:tr w:rsidR="0028490C" w14:paraId="0785B46A" w14:textId="77777777" w:rsidTr="006273D2">
        <w:trPr>
          <w:cantSplit/>
          <w:ins w:id="877" w:author="Molly McEvilley" w:date="2016-07-08T08:20:00Z"/>
        </w:trPr>
        <w:tc>
          <w:tcPr>
            <w:cnfStyle w:val="001000000000" w:firstRow="0" w:lastRow="0" w:firstColumn="1" w:lastColumn="0" w:oddVBand="0" w:evenVBand="0" w:oddHBand="0" w:evenHBand="0" w:firstRowFirstColumn="0" w:firstRowLastColumn="0" w:lastRowFirstColumn="0" w:lastRowLastColumn="0"/>
            <w:tcW w:w="785" w:type="dxa"/>
          </w:tcPr>
          <w:p w14:paraId="5725D8A3" w14:textId="4A646877" w:rsidR="0028490C" w:rsidRDefault="0028490C" w:rsidP="006273D2">
            <w:pPr>
              <w:jc w:val="right"/>
              <w:rPr>
                <w:ins w:id="878" w:author="Molly McEvilley" w:date="2016-07-08T08:20:00Z"/>
              </w:rPr>
            </w:pPr>
            <w:ins w:id="879" w:author="Molly McEvilley" w:date="2016-07-08T08:21:00Z">
              <w:r>
                <w:t>3</w:t>
              </w:r>
            </w:ins>
          </w:p>
        </w:tc>
        <w:tc>
          <w:tcPr>
            <w:tcW w:w="8660" w:type="dxa"/>
          </w:tcPr>
          <w:p w14:paraId="61F4CDBD" w14:textId="58839E93" w:rsidR="0028490C" w:rsidRDefault="0028490C" w:rsidP="006273D2">
            <w:pPr>
              <w:cnfStyle w:val="000000000000" w:firstRow="0" w:lastRow="0" w:firstColumn="0" w:lastColumn="0" w:oddVBand="0" w:evenVBand="0" w:oddHBand="0" w:evenHBand="0" w:firstRowFirstColumn="0" w:firstRowLastColumn="0" w:lastRowFirstColumn="0" w:lastRowLastColumn="0"/>
              <w:rPr>
                <w:ins w:id="880" w:author="Molly McEvilley" w:date="2016-07-08T08:20:00Z"/>
              </w:rPr>
            </w:pPr>
            <w:ins w:id="881" w:author="Molly McEvilley" w:date="2016-07-08T08:21:00Z">
              <w:r>
                <w:t>More than 21 days (0 points)</w:t>
              </w:r>
            </w:ins>
          </w:p>
        </w:tc>
      </w:tr>
    </w:tbl>
    <w:p w14:paraId="157EF7E8" w14:textId="77777777" w:rsidR="0028490C" w:rsidRDefault="0028490C" w:rsidP="0028490C">
      <w:pPr>
        <w:rPr>
          <w:ins w:id="882" w:author="Molly McEvilley" w:date="2016-07-08T08:18:00Z"/>
        </w:rPr>
      </w:pPr>
    </w:p>
    <w:p w14:paraId="175DDF76" w14:textId="7CC1FD0B" w:rsidR="0028490C" w:rsidRDefault="0028490C" w:rsidP="0028490C">
      <w:pPr>
        <w:pStyle w:val="Heading2"/>
        <w:rPr>
          <w:ins w:id="883" w:author="Molly McEvilley" w:date="2016-07-08T08:21:00Z"/>
        </w:rPr>
      </w:pPr>
      <w:bookmarkStart w:id="884" w:name="_4.48.4_AnnualPercentAMI"/>
      <w:bookmarkEnd w:id="884"/>
      <w:ins w:id="885" w:author="Molly McEvilley" w:date="2016-07-08T08:21:00Z">
        <w:r>
          <w:t>4.48.</w:t>
        </w:r>
      </w:ins>
      <w:ins w:id="886" w:author="Molly McEvilley" w:date="2016-07-08T08:22:00Z">
        <w:r>
          <w:t>4</w:t>
        </w:r>
      </w:ins>
      <w:ins w:id="887" w:author="Molly McEvilley" w:date="2016-07-08T08:21:00Z">
        <w:r>
          <w:tab/>
        </w:r>
        <w:r>
          <w:t>AnnualPercentAMI</w:t>
        </w:r>
      </w:ins>
    </w:p>
    <w:tbl>
      <w:tblPr>
        <w:tblStyle w:val="GridTable1Light-Accent11"/>
        <w:tblW w:w="9445" w:type="dxa"/>
        <w:tblLook w:val="04A0" w:firstRow="1" w:lastRow="0" w:firstColumn="1" w:lastColumn="0" w:noHBand="0" w:noVBand="1"/>
      </w:tblPr>
      <w:tblGrid>
        <w:gridCol w:w="785"/>
        <w:gridCol w:w="8660"/>
        <w:tblGridChange w:id="888">
          <w:tblGrid>
            <w:gridCol w:w="785"/>
            <w:gridCol w:w="8660"/>
          </w:tblGrid>
        </w:tblGridChange>
      </w:tblGrid>
      <w:tr w:rsidR="0028490C" w14:paraId="05891817" w14:textId="77777777" w:rsidTr="006273D2">
        <w:trPr>
          <w:cnfStyle w:val="100000000000" w:firstRow="1" w:lastRow="0" w:firstColumn="0" w:lastColumn="0" w:oddVBand="0" w:evenVBand="0" w:oddHBand="0" w:evenHBand="0" w:firstRowFirstColumn="0" w:firstRowLastColumn="0" w:lastRowFirstColumn="0" w:lastRowLastColumn="0"/>
          <w:cantSplit/>
          <w:ins w:id="889" w:author="Molly McEvilley" w:date="2016-07-08T08:21:00Z"/>
        </w:trPr>
        <w:tc>
          <w:tcPr>
            <w:cnfStyle w:val="001000000000" w:firstRow="0" w:lastRow="0" w:firstColumn="1" w:lastColumn="0" w:oddVBand="0" w:evenVBand="0" w:oddHBand="0" w:evenHBand="0" w:firstRowFirstColumn="0" w:firstRowLastColumn="0" w:lastRowFirstColumn="0" w:lastRowLastColumn="0"/>
            <w:tcW w:w="785" w:type="dxa"/>
            <w:hideMark/>
          </w:tcPr>
          <w:p w14:paraId="075273A8" w14:textId="77777777" w:rsidR="0028490C" w:rsidRDefault="0028490C" w:rsidP="006273D2">
            <w:pPr>
              <w:jc w:val="right"/>
              <w:rPr>
                <w:ins w:id="890" w:author="Molly McEvilley" w:date="2016-07-08T08:21:00Z"/>
              </w:rPr>
            </w:pPr>
            <w:ins w:id="891" w:author="Molly McEvilley" w:date="2016-07-08T08:21:00Z">
              <w:r>
                <w:t>Value</w:t>
              </w:r>
            </w:ins>
          </w:p>
        </w:tc>
        <w:tc>
          <w:tcPr>
            <w:tcW w:w="8660" w:type="dxa"/>
            <w:hideMark/>
          </w:tcPr>
          <w:p w14:paraId="012BB9F2" w14:textId="77777777" w:rsidR="0028490C" w:rsidRDefault="0028490C" w:rsidP="006273D2">
            <w:pPr>
              <w:cnfStyle w:val="100000000000" w:firstRow="1" w:lastRow="0" w:firstColumn="0" w:lastColumn="0" w:oddVBand="0" w:evenVBand="0" w:oddHBand="0" w:evenHBand="0" w:firstRowFirstColumn="0" w:firstRowLastColumn="0" w:lastRowFirstColumn="0" w:lastRowLastColumn="0"/>
              <w:rPr>
                <w:ins w:id="892" w:author="Molly McEvilley" w:date="2016-07-08T08:21:00Z"/>
              </w:rPr>
            </w:pPr>
            <w:ins w:id="893" w:author="Molly McEvilley" w:date="2016-07-08T08:21:00Z">
              <w:r>
                <w:t>Text</w:t>
              </w:r>
            </w:ins>
          </w:p>
        </w:tc>
      </w:tr>
      <w:tr w:rsidR="0028490C" w14:paraId="66E560C8" w14:textId="77777777" w:rsidTr="00490160">
        <w:tblPrEx>
          <w:tblW w:w="9445" w:type="dxa"/>
          <w:tblPrExChange w:id="894" w:author="Molly McEvilley" w:date="2016-07-08T08:22:00Z">
            <w:tblPrEx>
              <w:tblW w:w="9445" w:type="dxa"/>
            </w:tblPrEx>
          </w:tblPrExChange>
        </w:tblPrEx>
        <w:trPr>
          <w:cantSplit/>
          <w:ins w:id="895" w:author="Molly McEvilley" w:date="2016-07-08T08:21:00Z"/>
          <w:trPrChange w:id="896" w:author="Molly McEvilley" w:date="2016-07-08T08:22:00Z">
            <w:trPr>
              <w:cantSplit/>
            </w:trPr>
          </w:trPrChange>
        </w:trPr>
        <w:tc>
          <w:tcPr>
            <w:cnfStyle w:val="001000000000" w:firstRow="0" w:lastRow="0" w:firstColumn="1" w:lastColumn="0" w:oddVBand="0" w:evenVBand="0" w:oddHBand="0" w:evenHBand="0" w:firstRowFirstColumn="0" w:firstRowLastColumn="0" w:lastRowFirstColumn="0" w:lastRowLastColumn="0"/>
            <w:tcW w:w="785" w:type="dxa"/>
            <w:tcPrChange w:id="897" w:author="Molly McEvilley" w:date="2016-07-08T08:22:00Z">
              <w:tcPr>
                <w:tcW w:w="785" w:type="dxa"/>
              </w:tcPr>
            </w:tcPrChange>
          </w:tcPr>
          <w:p w14:paraId="776DCD0C" w14:textId="77777777" w:rsidR="0028490C" w:rsidRDefault="0028490C" w:rsidP="0028490C">
            <w:pPr>
              <w:jc w:val="right"/>
              <w:rPr>
                <w:ins w:id="898" w:author="Molly McEvilley" w:date="2016-07-08T08:21:00Z"/>
              </w:rPr>
            </w:pPr>
            <w:ins w:id="899" w:author="Molly McEvilley" w:date="2016-07-08T08:21:00Z">
              <w:r>
                <w:t>0</w:t>
              </w:r>
            </w:ins>
          </w:p>
        </w:tc>
        <w:tc>
          <w:tcPr>
            <w:tcW w:w="8660" w:type="dxa"/>
            <w:vAlign w:val="center"/>
            <w:tcPrChange w:id="900" w:author="Molly McEvilley" w:date="2016-07-08T08:22:00Z">
              <w:tcPr>
                <w:tcW w:w="8660" w:type="dxa"/>
              </w:tcPr>
            </w:tcPrChange>
          </w:tcPr>
          <w:p w14:paraId="4A602E84" w14:textId="300122B1" w:rsidR="0028490C" w:rsidRDefault="0028490C" w:rsidP="0028490C">
            <w:pPr>
              <w:cnfStyle w:val="000000000000" w:firstRow="0" w:lastRow="0" w:firstColumn="0" w:lastColumn="0" w:oddVBand="0" w:evenVBand="0" w:oddHBand="0" w:evenHBand="0" w:firstRowFirstColumn="0" w:firstRowLastColumn="0" w:lastRowFirstColumn="0" w:lastRowLastColumn="0"/>
              <w:rPr>
                <w:ins w:id="901" w:author="Molly McEvilley" w:date="2016-07-08T08:21:00Z"/>
              </w:rPr>
            </w:pPr>
            <w:ins w:id="902" w:author="Molly McEvilley" w:date="2016-07-08T08:22:00Z">
              <w:r w:rsidRPr="004B0764">
                <w:rPr>
                  <w:rFonts w:ascii="Calibri" w:hAnsi="Calibri"/>
                </w:rPr>
                <w:t xml:space="preserve">0-14% of </w:t>
              </w:r>
              <w:r>
                <w:rPr>
                  <w:rFonts w:ascii="Calibri" w:hAnsi="Calibri"/>
                </w:rPr>
                <w:t>AMI</w:t>
              </w:r>
              <w:r w:rsidRPr="004B0764">
                <w:rPr>
                  <w:rFonts w:ascii="Calibri" w:hAnsi="Calibri"/>
                </w:rPr>
                <w:t xml:space="preserve"> for household size </w:t>
              </w:r>
            </w:ins>
          </w:p>
        </w:tc>
      </w:tr>
      <w:tr w:rsidR="0028490C" w14:paraId="715522E5" w14:textId="77777777" w:rsidTr="00490160">
        <w:tblPrEx>
          <w:tblW w:w="9445" w:type="dxa"/>
          <w:tblPrExChange w:id="903" w:author="Molly McEvilley" w:date="2016-07-08T08:22:00Z">
            <w:tblPrEx>
              <w:tblW w:w="9445" w:type="dxa"/>
            </w:tblPrEx>
          </w:tblPrExChange>
        </w:tblPrEx>
        <w:trPr>
          <w:cantSplit/>
          <w:ins w:id="904" w:author="Molly McEvilley" w:date="2016-07-08T08:21:00Z"/>
          <w:trPrChange w:id="905" w:author="Molly McEvilley" w:date="2016-07-08T08:22:00Z">
            <w:trPr>
              <w:cantSplit/>
            </w:trPr>
          </w:trPrChange>
        </w:trPr>
        <w:tc>
          <w:tcPr>
            <w:cnfStyle w:val="001000000000" w:firstRow="0" w:lastRow="0" w:firstColumn="1" w:lastColumn="0" w:oddVBand="0" w:evenVBand="0" w:oddHBand="0" w:evenHBand="0" w:firstRowFirstColumn="0" w:firstRowLastColumn="0" w:lastRowFirstColumn="0" w:lastRowLastColumn="0"/>
            <w:tcW w:w="785" w:type="dxa"/>
            <w:tcPrChange w:id="906" w:author="Molly McEvilley" w:date="2016-07-08T08:22:00Z">
              <w:tcPr>
                <w:tcW w:w="785" w:type="dxa"/>
              </w:tcPr>
            </w:tcPrChange>
          </w:tcPr>
          <w:p w14:paraId="08BEC8E7" w14:textId="77777777" w:rsidR="0028490C" w:rsidRDefault="0028490C" w:rsidP="0028490C">
            <w:pPr>
              <w:jc w:val="right"/>
              <w:rPr>
                <w:ins w:id="907" w:author="Molly McEvilley" w:date="2016-07-08T08:21:00Z"/>
              </w:rPr>
            </w:pPr>
            <w:ins w:id="908" w:author="Molly McEvilley" w:date="2016-07-08T08:21:00Z">
              <w:r>
                <w:t>1</w:t>
              </w:r>
            </w:ins>
          </w:p>
        </w:tc>
        <w:tc>
          <w:tcPr>
            <w:tcW w:w="8660" w:type="dxa"/>
            <w:vAlign w:val="center"/>
            <w:tcPrChange w:id="909" w:author="Molly McEvilley" w:date="2016-07-08T08:22:00Z">
              <w:tcPr>
                <w:tcW w:w="8660" w:type="dxa"/>
              </w:tcPr>
            </w:tcPrChange>
          </w:tcPr>
          <w:p w14:paraId="1A2DFD25" w14:textId="58F7D7DE" w:rsidR="0028490C" w:rsidRDefault="0028490C" w:rsidP="0028490C">
            <w:pPr>
              <w:cnfStyle w:val="000000000000" w:firstRow="0" w:lastRow="0" w:firstColumn="0" w:lastColumn="0" w:oddVBand="0" w:evenVBand="0" w:oddHBand="0" w:evenHBand="0" w:firstRowFirstColumn="0" w:firstRowLastColumn="0" w:lastRowFirstColumn="0" w:lastRowLastColumn="0"/>
              <w:rPr>
                <w:ins w:id="910" w:author="Molly McEvilley" w:date="2016-07-08T08:21:00Z"/>
              </w:rPr>
            </w:pPr>
            <w:ins w:id="911" w:author="Molly McEvilley" w:date="2016-07-08T08:22:00Z">
              <w:r w:rsidRPr="004B0764">
                <w:rPr>
                  <w:rFonts w:ascii="Calibri" w:hAnsi="Calibri"/>
                </w:rPr>
                <w:t>15-30% of AMI for household size</w:t>
              </w:r>
            </w:ins>
          </w:p>
        </w:tc>
      </w:tr>
      <w:tr w:rsidR="0028490C" w14:paraId="21C17D7A" w14:textId="77777777" w:rsidTr="00490160">
        <w:tblPrEx>
          <w:tblW w:w="9445" w:type="dxa"/>
          <w:tblPrExChange w:id="912" w:author="Molly McEvilley" w:date="2016-07-08T08:22:00Z">
            <w:tblPrEx>
              <w:tblW w:w="9445" w:type="dxa"/>
            </w:tblPrEx>
          </w:tblPrExChange>
        </w:tblPrEx>
        <w:trPr>
          <w:cantSplit/>
          <w:ins w:id="913" w:author="Molly McEvilley" w:date="2016-07-08T08:21:00Z"/>
          <w:trPrChange w:id="914" w:author="Molly McEvilley" w:date="2016-07-08T08:22:00Z">
            <w:trPr>
              <w:cantSplit/>
            </w:trPr>
          </w:trPrChange>
        </w:trPr>
        <w:tc>
          <w:tcPr>
            <w:cnfStyle w:val="001000000000" w:firstRow="0" w:lastRow="0" w:firstColumn="1" w:lastColumn="0" w:oddVBand="0" w:evenVBand="0" w:oddHBand="0" w:evenHBand="0" w:firstRowFirstColumn="0" w:firstRowLastColumn="0" w:lastRowFirstColumn="0" w:lastRowLastColumn="0"/>
            <w:tcW w:w="785" w:type="dxa"/>
            <w:tcPrChange w:id="915" w:author="Molly McEvilley" w:date="2016-07-08T08:22:00Z">
              <w:tcPr>
                <w:tcW w:w="785" w:type="dxa"/>
              </w:tcPr>
            </w:tcPrChange>
          </w:tcPr>
          <w:p w14:paraId="6A289CB5" w14:textId="77777777" w:rsidR="0028490C" w:rsidRDefault="0028490C" w:rsidP="0028490C">
            <w:pPr>
              <w:jc w:val="right"/>
              <w:rPr>
                <w:ins w:id="916" w:author="Molly McEvilley" w:date="2016-07-08T08:21:00Z"/>
              </w:rPr>
            </w:pPr>
            <w:ins w:id="917" w:author="Molly McEvilley" w:date="2016-07-08T08:21:00Z">
              <w:r>
                <w:t>2</w:t>
              </w:r>
            </w:ins>
          </w:p>
        </w:tc>
        <w:tc>
          <w:tcPr>
            <w:tcW w:w="8660" w:type="dxa"/>
            <w:vAlign w:val="center"/>
            <w:tcPrChange w:id="918" w:author="Molly McEvilley" w:date="2016-07-08T08:22:00Z">
              <w:tcPr>
                <w:tcW w:w="8660" w:type="dxa"/>
              </w:tcPr>
            </w:tcPrChange>
          </w:tcPr>
          <w:p w14:paraId="3310ACCA" w14:textId="10794428" w:rsidR="0028490C" w:rsidRDefault="0028490C" w:rsidP="0028490C">
            <w:pPr>
              <w:cnfStyle w:val="000000000000" w:firstRow="0" w:lastRow="0" w:firstColumn="0" w:lastColumn="0" w:oddVBand="0" w:evenVBand="0" w:oddHBand="0" w:evenHBand="0" w:firstRowFirstColumn="0" w:firstRowLastColumn="0" w:lastRowFirstColumn="0" w:lastRowLastColumn="0"/>
              <w:rPr>
                <w:ins w:id="919" w:author="Molly McEvilley" w:date="2016-07-08T08:21:00Z"/>
              </w:rPr>
            </w:pPr>
            <w:ins w:id="920" w:author="Molly McEvilley" w:date="2016-07-08T08:22:00Z">
              <w:r w:rsidRPr="004B0764">
                <w:rPr>
                  <w:rFonts w:ascii="Calibri" w:hAnsi="Calibri"/>
                </w:rPr>
                <w:t>More than 30% of AMI for household size (0 points)</w:t>
              </w:r>
            </w:ins>
          </w:p>
        </w:tc>
      </w:tr>
    </w:tbl>
    <w:p w14:paraId="2909F9BE" w14:textId="77777777" w:rsidR="0028490C" w:rsidRDefault="0028490C" w:rsidP="0028490C">
      <w:pPr>
        <w:rPr>
          <w:ins w:id="921" w:author="Molly McEvilley" w:date="2016-07-08T08:21:00Z"/>
        </w:rPr>
      </w:pPr>
    </w:p>
    <w:p w14:paraId="0A1A098E" w14:textId="7729362C" w:rsidR="0028490C" w:rsidRDefault="0028490C" w:rsidP="0028490C">
      <w:pPr>
        <w:pStyle w:val="Heading2"/>
        <w:rPr>
          <w:ins w:id="922" w:author="Molly McEvilley" w:date="2016-07-08T08:22:00Z"/>
        </w:rPr>
      </w:pPr>
      <w:ins w:id="923" w:author="Molly McEvilley" w:date="2016-07-08T08:22:00Z">
        <w:r>
          <w:t>4.48.</w:t>
        </w:r>
        <w:r>
          <w:t>7</w:t>
        </w:r>
        <w:r>
          <w:tab/>
        </w:r>
      </w:ins>
      <w:ins w:id="924" w:author="Molly McEvilley" w:date="2016-07-08T08:23:00Z">
        <w:r>
          <w:t>EvictionHistory</w:t>
        </w:r>
      </w:ins>
    </w:p>
    <w:tbl>
      <w:tblPr>
        <w:tblStyle w:val="GridTable1Light-Accent11"/>
        <w:tblW w:w="9445" w:type="dxa"/>
        <w:tblLook w:val="04A0" w:firstRow="1" w:lastRow="0" w:firstColumn="1" w:lastColumn="0" w:noHBand="0" w:noVBand="1"/>
      </w:tblPr>
      <w:tblGrid>
        <w:gridCol w:w="785"/>
        <w:gridCol w:w="8660"/>
      </w:tblGrid>
      <w:tr w:rsidR="0028490C" w14:paraId="04E1C317" w14:textId="77777777" w:rsidTr="00B1469D">
        <w:trPr>
          <w:cnfStyle w:val="100000000000" w:firstRow="1" w:lastRow="0" w:firstColumn="0" w:lastColumn="0" w:oddVBand="0" w:evenVBand="0" w:oddHBand="0" w:evenHBand="0" w:firstRowFirstColumn="0" w:firstRowLastColumn="0" w:lastRowFirstColumn="0" w:lastRowLastColumn="0"/>
          <w:cantSplit/>
          <w:ins w:id="925" w:author="Molly McEvilley" w:date="2016-07-08T08:22:00Z"/>
        </w:trPr>
        <w:tc>
          <w:tcPr>
            <w:cnfStyle w:val="001000000000" w:firstRow="0" w:lastRow="0" w:firstColumn="1" w:lastColumn="0" w:oddVBand="0" w:evenVBand="0" w:oddHBand="0" w:evenHBand="0" w:firstRowFirstColumn="0" w:firstRowLastColumn="0" w:lastRowFirstColumn="0" w:lastRowLastColumn="0"/>
            <w:tcW w:w="785" w:type="dxa"/>
            <w:hideMark/>
          </w:tcPr>
          <w:p w14:paraId="23ED313A" w14:textId="77777777" w:rsidR="0028490C" w:rsidRDefault="0028490C" w:rsidP="00B1469D">
            <w:pPr>
              <w:jc w:val="right"/>
              <w:rPr>
                <w:ins w:id="926" w:author="Molly McEvilley" w:date="2016-07-08T08:22:00Z"/>
              </w:rPr>
            </w:pPr>
            <w:ins w:id="927" w:author="Molly McEvilley" w:date="2016-07-08T08:22:00Z">
              <w:r>
                <w:t>Value</w:t>
              </w:r>
            </w:ins>
          </w:p>
        </w:tc>
        <w:tc>
          <w:tcPr>
            <w:tcW w:w="8660" w:type="dxa"/>
            <w:hideMark/>
          </w:tcPr>
          <w:p w14:paraId="5D865117" w14:textId="77777777" w:rsidR="0028490C" w:rsidRDefault="0028490C" w:rsidP="00B1469D">
            <w:pPr>
              <w:cnfStyle w:val="100000000000" w:firstRow="1" w:lastRow="0" w:firstColumn="0" w:lastColumn="0" w:oddVBand="0" w:evenVBand="0" w:oddHBand="0" w:evenHBand="0" w:firstRowFirstColumn="0" w:firstRowLastColumn="0" w:lastRowFirstColumn="0" w:lastRowLastColumn="0"/>
              <w:rPr>
                <w:ins w:id="928" w:author="Molly McEvilley" w:date="2016-07-08T08:22:00Z"/>
              </w:rPr>
            </w:pPr>
            <w:ins w:id="929" w:author="Molly McEvilley" w:date="2016-07-08T08:22:00Z">
              <w:r>
                <w:t>Text</w:t>
              </w:r>
            </w:ins>
          </w:p>
        </w:tc>
      </w:tr>
      <w:tr w:rsidR="0028490C" w14:paraId="76D44457" w14:textId="77777777" w:rsidTr="00B1469D">
        <w:trPr>
          <w:cantSplit/>
          <w:ins w:id="930" w:author="Molly McEvilley" w:date="2016-07-08T08:22:00Z"/>
        </w:trPr>
        <w:tc>
          <w:tcPr>
            <w:cnfStyle w:val="001000000000" w:firstRow="0" w:lastRow="0" w:firstColumn="1" w:lastColumn="0" w:oddVBand="0" w:evenVBand="0" w:oddHBand="0" w:evenHBand="0" w:firstRowFirstColumn="0" w:firstRowLastColumn="0" w:lastRowFirstColumn="0" w:lastRowLastColumn="0"/>
            <w:tcW w:w="785" w:type="dxa"/>
          </w:tcPr>
          <w:p w14:paraId="6405F3C3" w14:textId="77777777" w:rsidR="0028490C" w:rsidRDefault="0028490C" w:rsidP="0028490C">
            <w:pPr>
              <w:jc w:val="right"/>
              <w:rPr>
                <w:ins w:id="931" w:author="Molly McEvilley" w:date="2016-07-08T08:22:00Z"/>
              </w:rPr>
            </w:pPr>
            <w:ins w:id="932" w:author="Molly McEvilley" w:date="2016-07-08T08:22:00Z">
              <w:r>
                <w:t>0</w:t>
              </w:r>
            </w:ins>
          </w:p>
        </w:tc>
        <w:tc>
          <w:tcPr>
            <w:tcW w:w="8660" w:type="dxa"/>
            <w:vAlign w:val="center"/>
          </w:tcPr>
          <w:p w14:paraId="536578B3" w14:textId="13AD572A" w:rsidR="0028490C" w:rsidRDefault="0028490C" w:rsidP="0028490C">
            <w:pPr>
              <w:cnfStyle w:val="000000000000" w:firstRow="0" w:lastRow="0" w:firstColumn="0" w:lastColumn="0" w:oddVBand="0" w:evenVBand="0" w:oddHBand="0" w:evenHBand="0" w:firstRowFirstColumn="0" w:firstRowLastColumn="0" w:lastRowFirstColumn="0" w:lastRowLastColumn="0"/>
              <w:rPr>
                <w:ins w:id="933" w:author="Molly McEvilley" w:date="2016-07-08T08:22:00Z"/>
              </w:rPr>
            </w:pPr>
            <w:ins w:id="934" w:author="Molly McEvilley" w:date="2016-07-08T08:23:00Z">
              <w:r w:rsidRPr="004B0764">
                <w:rPr>
                  <w:rFonts w:ascii="Calibri" w:hAnsi="Calibri"/>
                </w:rPr>
                <w:t>4 or more prior rental evictions</w:t>
              </w:r>
            </w:ins>
          </w:p>
        </w:tc>
      </w:tr>
      <w:tr w:rsidR="0028490C" w14:paraId="1206B264" w14:textId="77777777" w:rsidTr="00B1469D">
        <w:trPr>
          <w:cantSplit/>
          <w:ins w:id="935" w:author="Molly McEvilley" w:date="2016-07-08T08:22:00Z"/>
        </w:trPr>
        <w:tc>
          <w:tcPr>
            <w:cnfStyle w:val="001000000000" w:firstRow="0" w:lastRow="0" w:firstColumn="1" w:lastColumn="0" w:oddVBand="0" w:evenVBand="0" w:oddHBand="0" w:evenHBand="0" w:firstRowFirstColumn="0" w:firstRowLastColumn="0" w:lastRowFirstColumn="0" w:lastRowLastColumn="0"/>
            <w:tcW w:w="785" w:type="dxa"/>
          </w:tcPr>
          <w:p w14:paraId="484EAB3A" w14:textId="77777777" w:rsidR="0028490C" w:rsidRDefault="0028490C" w:rsidP="0028490C">
            <w:pPr>
              <w:jc w:val="right"/>
              <w:rPr>
                <w:ins w:id="936" w:author="Molly McEvilley" w:date="2016-07-08T08:22:00Z"/>
              </w:rPr>
            </w:pPr>
            <w:ins w:id="937" w:author="Molly McEvilley" w:date="2016-07-08T08:22:00Z">
              <w:r>
                <w:t>1</w:t>
              </w:r>
            </w:ins>
          </w:p>
        </w:tc>
        <w:tc>
          <w:tcPr>
            <w:tcW w:w="8660" w:type="dxa"/>
            <w:vAlign w:val="center"/>
          </w:tcPr>
          <w:p w14:paraId="0D0BA006" w14:textId="1959847D" w:rsidR="0028490C" w:rsidRDefault="0028490C" w:rsidP="0028490C">
            <w:pPr>
              <w:cnfStyle w:val="000000000000" w:firstRow="0" w:lastRow="0" w:firstColumn="0" w:lastColumn="0" w:oddVBand="0" w:evenVBand="0" w:oddHBand="0" w:evenHBand="0" w:firstRowFirstColumn="0" w:firstRowLastColumn="0" w:lastRowFirstColumn="0" w:lastRowLastColumn="0"/>
              <w:rPr>
                <w:ins w:id="938" w:author="Molly McEvilley" w:date="2016-07-08T08:22:00Z"/>
              </w:rPr>
            </w:pPr>
            <w:ins w:id="939" w:author="Molly McEvilley" w:date="2016-07-08T08:23:00Z">
              <w:r w:rsidRPr="004B0764">
                <w:rPr>
                  <w:rFonts w:ascii="Calibri" w:hAnsi="Calibri"/>
                </w:rPr>
                <w:t>2-3 prior rental evictions</w:t>
              </w:r>
            </w:ins>
          </w:p>
        </w:tc>
      </w:tr>
      <w:tr w:rsidR="0028490C" w14:paraId="16E7B837" w14:textId="77777777" w:rsidTr="00B1469D">
        <w:trPr>
          <w:cantSplit/>
          <w:ins w:id="940" w:author="Molly McEvilley" w:date="2016-07-08T08:22:00Z"/>
        </w:trPr>
        <w:tc>
          <w:tcPr>
            <w:cnfStyle w:val="001000000000" w:firstRow="0" w:lastRow="0" w:firstColumn="1" w:lastColumn="0" w:oddVBand="0" w:evenVBand="0" w:oddHBand="0" w:evenHBand="0" w:firstRowFirstColumn="0" w:firstRowLastColumn="0" w:lastRowFirstColumn="0" w:lastRowLastColumn="0"/>
            <w:tcW w:w="785" w:type="dxa"/>
          </w:tcPr>
          <w:p w14:paraId="25F66040" w14:textId="77777777" w:rsidR="0028490C" w:rsidRDefault="0028490C" w:rsidP="0028490C">
            <w:pPr>
              <w:jc w:val="right"/>
              <w:rPr>
                <w:ins w:id="941" w:author="Molly McEvilley" w:date="2016-07-08T08:22:00Z"/>
              </w:rPr>
            </w:pPr>
            <w:ins w:id="942" w:author="Molly McEvilley" w:date="2016-07-08T08:22:00Z">
              <w:r>
                <w:t>2</w:t>
              </w:r>
            </w:ins>
          </w:p>
        </w:tc>
        <w:tc>
          <w:tcPr>
            <w:tcW w:w="8660" w:type="dxa"/>
            <w:vAlign w:val="center"/>
          </w:tcPr>
          <w:p w14:paraId="77D73A62" w14:textId="1970F2BA" w:rsidR="0028490C" w:rsidRDefault="0028490C" w:rsidP="0028490C">
            <w:pPr>
              <w:cnfStyle w:val="000000000000" w:firstRow="0" w:lastRow="0" w:firstColumn="0" w:lastColumn="0" w:oddVBand="0" w:evenVBand="0" w:oddHBand="0" w:evenHBand="0" w:firstRowFirstColumn="0" w:firstRowLastColumn="0" w:lastRowFirstColumn="0" w:lastRowLastColumn="0"/>
              <w:rPr>
                <w:ins w:id="943" w:author="Molly McEvilley" w:date="2016-07-08T08:22:00Z"/>
              </w:rPr>
            </w:pPr>
            <w:ins w:id="944" w:author="Molly McEvilley" w:date="2016-07-08T08:23:00Z">
              <w:r w:rsidRPr="004B0764">
                <w:rPr>
                  <w:rFonts w:ascii="Calibri" w:hAnsi="Calibri"/>
                </w:rPr>
                <w:t>1 prior rental eviction</w:t>
              </w:r>
            </w:ins>
          </w:p>
        </w:tc>
      </w:tr>
      <w:tr w:rsidR="0028490C" w14:paraId="018B6709" w14:textId="77777777" w:rsidTr="00B1469D">
        <w:trPr>
          <w:cantSplit/>
          <w:ins w:id="945" w:author="Molly McEvilley" w:date="2016-07-08T08:23:00Z"/>
        </w:trPr>
        <w:tc>
          <w:tcPr>
            <w:cnfStyle w:val="001000000000" w:firstRow="0" w:lastRow="0" w:firstColumn="1" w:lastColumn="0" w:oddVBand="0" w:evenVBand="0" w:oddHBand="0" w:evenHBand="0" w:firstRowFirstColumn="0" w:firstRowLastColumn="0" w:lastRowFirstColumn="0" w:lastRowLastColumn="0"/>
            <w:tcW w:w="785" w:type="dxa"/>
          </w:tcPr>
          <w:p w14:paraId="088B1BFB" w14:textId="62AAD152" w:rsidR="0028490C" w:rsidRDefault="0028490C" w:rsidP="0028490C">
            <w:pPr>
              <w:jc w:val="right"/>
              <w:rPr>
                <w:ins w:id="946" w:author="Molly McEvilley" w:date="2016-07-08T08:23:00Z"/>
              </w:rPr>
            </w:pPr>
            <w:ins w:id="947" w:author="Molly McEvilley" w:date="2016-07-08T08:27:00Z">
              <w:r>
                <w:t>3</w:t>
              </w:r>
            </w:ins>
          </w:p>
        </w:tc>
        <w:tc>
          <w:tcPr>
            <w:tcW w:w="8660" w:type="dxa"/>
            <w:vAlign w:val="center"/>
          </w:tcPr>
          <w:p w14:paraId="5BBD2042" w14:textId="1D1C824B" w:rsidR="0028490C" w:rsidRPr="004B0764" w:rsidRDefault="0028490C" w:rsidP="0028490C">
            <w:pPr>
              <w:cnfStyle w:val="000000000000" w:firstRow="0" w:lastRow="0" w:firstColumn="0" w:lastColumn="0" w:oddVBand="0" w:evenVBand="0" w:oddHBand="0" w:evenHBand="0" w:firstRowFirstColumn="0" w:firstRowLastColumn="0" w:lastRowFirstColumn="0" w:lastRowLastColumn="0"/>
              <w:rPr>
                <w:ins w:id="948" w:author="Molly McEvilley" w:date="2016-07-08T08:23:00Z"/>
                <w:rFonts w:ascii="Calibri" w:hAnsi="Calibri"/>
              </w:rPr>
            </w:pPr>
            <w:ins w:id="949" w:author="Molly McEvilley" w:date="2016-07-08T08:23:00Z">
              <w:r w:rsidRPr="004B0764">
                <w:rPr>
                  <w:rFonts w:ascii="Calibri" w:hAnsi="Calibri"/>
                </w:rPr>
                <w:t>No prior rental evictions (0 points)</w:t>
              </w:r>
            </w:ins>
          </w:p>
        </w:tc>
      </w:tr>
    </w:tbl>
    <w:p w14:paraId="5292DE23" w14:textId="052B9FDD" w:rsidR="0028490C" w:rsidRDefault="0028490C" w:rsidP="0028490C">
      <w:pPr>
        <w:rPr>
          <w:ins w:id="950" w:author="Molly McEvilley" w:date="2016-07-08T08:26:00Z"/>
        </w:rPr>
      </w:pPr>
    </w:p>
    <w:p w14:paraId="75A08CD1" w14:textId="7D846DF8" w:rsidR="0028490C" w:rsidRDefault="0028490C" w:rsidP="0028490C">
      <w:pPr>
        <w:pStyle w:val="Heading2"/>
        <w:rPr>
          <w:ins w:id="951" w:author="Molly McEvilley" w:date="2016-07-08T08:26:00Z"/>
        </w:rPr>
      </w:pPr>
      <w:ins w:id="952" w:author="Molly McEvilley" w:date="2016-07-08T08:26:00Z">
        <w:r>
          <w:t>4.48.9</w:t>
        </w:r>
        <w:r>
          <w:tab/>
        </w:r>
        <w:r>
          <w:t>LiteralHomelessHistory</w:t>
        </w:r>
      </w:ins>
    </w:p>
    <w:tbl>
      <w:tblPr>
        <w:tblStyle w:val="GridTable1Light-Accent11"/>
        <w:tblW w:w="9445" w:type="dxa"/>
        <w:tblLook w:val="04A0" w:firstRow="1" w:lastRow="0" w:firstColumn="1" w:lastColumn="0" w:noHBand="0" w:noVBand="1"/>
      </w:tblPr>
      <w:tblGrid>
        <w:gridCol w:w="785"/>
        <w:gridCol w:w="8660"/>
        <w:tblGridChange w:id="953">
          <w:tblGrid>
            <w:gridCol w:w="785"/>
            <w:gridCol w:w="8660"/>
          </w:tblGrid>
        </w:tblGridChange>
      </w:tblGrid>
      <w:tr w:rsidR="0028490C" w14:paraId="354512C5" w14:textId="77777777" w:rsidTr="0085519A">
        <w:trPr>
          <w:cnfStyle w:val="100000000000" w:firstRow="1" w:lastRow="0" w:firstColumn="0" w:lastColumn="0" w:oddVBand="0" w:evenVBand="0" w:oddHBand="0" w:evenHBand="0" w:firstRowFirstColumn="0" w:firstRowLastColumn="0" w:lastRowFirstColumn="0" w:lastRowLastColumn="0"/>
          <w:cantSplit/>
          <w:ins w:id="954" w:author="Molly McEvilley" w:date="2016-07-08T08:27:00Z"/>
        </w:trPr>
        <w:tc>
          <w:tcPr>
            <w:cnfStyle w:val="001000000000" w:firstRow="0" w:lastRow="0" w:firstColumn="1" w:lastColumn="0" w:oddVBand="0" w:evenVBand="0" w:oddHBand="0" w:evenHBand="0" w:firstRowFirstColumn="0" w:firstRowLastColumn="0" w:lastRowFirstColumn="0" w:lastRowLastColumn="0"/>
            <w:tcW w:w="785" w:type="dxa"/>
            <w:hideMark/>
          </w:tcPr>
          <w:p w14:paraId="73B70ADA" w14:textId="77777777" w:rsidR="0028490C" w:rsidRDefault="0028490C" w:rsidP="0085519A">
            <w:pPr>
              <w:jc w:val="right"/>
              <w:rPr>
                <w:ins w:id="955" w:author="Molly McEvilley" w:date="2016-07-08T08:27:00Z"/>
              </w:rPr>
            </w:pPr>
            <w:ins w:id="956" w:author="Molly McEvilley" w:date="2016-07-08T08:27:00Z">
              <w:r>
                <w:t>Value</w:t>
              </w:r>
            </w:ins>
          </w:p>
        </w:tc>
        <w:tc>
          <w:tcPr>
            <w:tcW w:w="8660" w:type="dxa"/>
            <w:hideMark/>
          </w:tcPr>
          <w:p w14:paraId="50284DFF" w14:textId="77777777" w:rsidR="0028490C" w:rsidRDefault="0028490C" w:rsidP="0085519A">
            <w:pPr>
              <w:cnfStyle w:val="100000000000" w:firstRow="1" w:lastRow="0" w:firstColumn="0" w:lastColumn="0" w:oddVBand="0" w:evenVBand="0" w:oddHBand="0" w:evenHBand="0" w:firstRowFirstColumn="0" w:firstRowLastColumn="0" w:lastRowFirstColumn="0" w:lastRowLastColumn="0"/>
              <w:rPr>
                <w:ins w:id="957" w:author="Molly McEvilley" w:date="2016-07-08T08:27:00Z"/>
              </w:rPr>
            </w:pPr>
            <w:ins w:id="958" w:author="Molly McEvilley" w:date="2016-07-08T08:27:00Z">
              <w:r>
                <w:t>Text</w:t>
              </w:r>
            </w:ins>
          </w:p>
        </w:tc>
      </w:tr>
      <w:tr w:rsidR="0028490C" w14:paraId="70729420" w14:textId="77777777" w:rsidTr="008B73C9">
        <w:tblPrEx>
          <w:tblW w:w="9445" w:type="dxa"/>
          <w:tblPrExChange w:id="959" w:author="Molly McEvilley" w:date="2016-07-08T08:27:00Z">
            <w:tblPrEx>
              <w:tblW w:w="9445" w:type="dxa"/>
            </w:tblPrEx>
          </w:tblPrExChange>
        </w:tblPrEx>
        <w:trPr>
          <w:cantSplit/>
          <w:ins w:id="960" w:author="Molly McEvilley" w:date="2016-07-08T08:27:00Z"/>
          <w:trPrChange w:id="961" w:author="Molly McEvilley" w:date="2016-07-08T08:27:00Z">
            <w:trPr>
              <w:cantSplit/>
            </w:trPr>
          </w:trPrChange>
        </w:trPr>
        <w:tc>
          <w:tcPr>
            <w:cnfStyle w:val="001000000000" w:firstRow="0" w:lastRow="0" w:firstColumn="1" w:lastColumn="0" w:oddVBand="0" w:evenVBand="0" w:oddHBand="0" w:evenHBand="0" w:firstRowFirstColumn="0" w:firstRowLastColumn="0" w:lastRowFirstColumn="0" w:lastRowLastColumn="0"/>
            <w:tcW w:w="785" w:type="dxa"/>
            <w:tcPrChange w:id="962" w:author="Molly McEvilley" w:date="2016-07-08T08:27:00Z">
              <w:tcPr>
                <w:tcW w:w="785" w:type="dxa"/>
              </w:tcPr>
            </w:tcPrChange>
          </w:tcPr>
          <w:p w14:paraId="35EDCEF5" w14:textId="77777777" w:rsidR="0028490C" w:rsidRDefault="0028490C" w:rsidP="0028490C">
            <w:pPr>
              <w:jc w:val="right"/>
              <w:rPr>
                <w:ins w:id="963" w:author="Molly McEvilley" w:date="2016-07-08T08:27:00Z"/>
              </w:rPr>
            </w:pPr>
            <w:ins w:id="964" w:author="Molly McEvilley" w:date="2016-07-08T08:27:00Z">
              <w:r>
                <w:t>0</w:t>
              </w:r>
            </w:ins>
          </w:p>
        </w:tc>
        <w:tc>
          <w:tcPr>
            <w:tcW w:w="8660" w:type="dxa"/>
            <w:tcPrChange w:id="965" w:author="Molly McEvilley" w:date="2016-07-08T08:27:00Z">
              <w:tcPr>
                <w:tcW w:w="8660" w:type="dxa"/>
                <w:vAlign w:val="center"/>
              </w:tcPr>
            </w:tcPrChange>
          </w:tcPr>
          <w:p w14:paraId="7F295A1A" w14:textId="79258F93" w:rsidR="0028490C" w:rsidRDefault="0028490C" w:rsidP="0028490C">
            <w:pPr>
              <w:cnfStyle w:val="000000000000" w:firstRow="0" w:lastRow="0" w:firstColumn="0" w:lastColumn="0" w:oddVBand="0" w:evenVBand="0" w:oddHBand="0" w:evenHBand="0" w:firstRowFirstColumn="0" w:firstRowLastColumn="0" w:lastRowFirstColumn="0" w:lastRowLastColumn="0"/>
              <w:rPr>
                <w:ins w:id="966" w:author="Molly McEvilley" w:date="2016-07-08T08:27:00Z"/>
              </w:rPr>
            </w:pPr>
            <w:ins w:id="967" w:author="Molly McEvilley" w:date="2016-07-08T08:27:00Z">
              <w:r w:rsidRPr="004B0764">
                <w:rPr>
                  <w:rFonts w:ascii="Calibri" w:hAnsi="Calibri"/>
                </w:rPr>
                <w:t>4 or more times or total of at least 12 months in past three years</w:t>
              </w:r>
            </w:ins>
          </w:p>
        </w:tc>
      </w:tr>
      <w:tr w:rsidR="0028490C" w14:paraId="39B60842" w14:textId="77777777" w:rsidTr="008B73C9">
        <w:tblPrEx>
          <w:tblW w:w="9445" w:type="dxa"/>
          <w:tblPrExChange w:id="968" w:author="Molly McEvilley" w:date="2016-07-08T08:27:00Z">
            <w:tblPrEx>
              <w:tblW w:w="9445" w:type="dxa"/>
            </w:tblPrEx>
          </w:tblPrExChange>
        </w:tblPrEx>
        <w:trPr>
          <w:cantSplit/>
          <w:ins w:id="969" w:author="Molly McEvilley" w:date="2016-07-08T08:27:00Z"/>
          <w:trPrChange w:id="970" w:author="Molly McEvilley" w:date="2016-07-08T08:27:00Z">
            <w:trPr>
              <w:cantSplit/>
            </w:trPr>
          </w:trPrChange>
        </w:trPr>
        <w:tc>
          <w:tcPr>
            <w:cnfStyle w:val="001000000000" w:firstRow="0" w:lastRow="0" w:firstColumn="1" w:lastColumn="0" w:oddVBand="0" w:evenVBand="0" w:oddHBand="0" w:evenHBand="0" w:firstRowFirstColumn="0" w:firstRowLastColumn="0" w:lastRowFirstColumn="0" w:lastRowLastColumn="0"/>
            <w:tcW w:w="785" w:type="dxa"/>
            <w:tcPrChange w:id="971" w:author="Molly McEvilley" w:date="2016-07-08T08:27:00Z">
              <w:tcPr>
                <w:tcW w:w="785" w:type="dxa"/>
              </w:tcPr>
            </w:tcPrChange>
          </w:tcPr>
          <w:p w14:paraId="76A9730D" w14:textId="77777777" w:rsidR="0028490C" w:rsidRDefault="0028490C" w:rsidP="0028490C">
            <w:pPr>
              <w:jc w:val="right"/>
              <w:rPr>
                <w:ins w:id="972" w:author="Molly McEvilley" w:date="2016-07-08T08:27:00Z"/>
              </w:rPr>
            </w:pPr>
            <w:ins w:id="973" w:author="Molly McEvilley" w:date="2016-07-08T08:27:00Z">
              <w:r>
                <w:t>1</w:t>
              </w:r>
            </w:ins>
          </w:p>
        </w:tc>
        <w:tc>
          <w:tcPr>
            <w:tcW w:w="8660" w:type="dxa"/>
            <w:tcPrChange w:id="974" w:author="Molly McEvilley" w:date="2016-07-08T08:27:00Z">
              <w:tcPr>
                <w:tcW w:w="8660" w:type="dxa"/>
                <w:vAlign w:val="center"/>
              </w:tcPr>
            </w:tcPrChange>
          </w:tcPr>
          <w:p w14:paraId="5DAFBB6C" w14:textId="308565AF" w:rsidR="0028490C" w:rsidRDefault="0028490C" w:rsidP="0028490C">
            <w:pPr>
              <w:cnfStyle w:val="000000000000" w:firstRow="0" w:lastRow="0" w:firstColumn="0" w:lastColumn="0" w:oddVBand="0" w:evenVBand="0" w:oddHBand="0" w:evenHBand="0" w:firstRowFirstColumn="0" w:firstRowLastColumn="0" w:lastRowFirstColumn="0" w:lastRowLastColumn="0"/>
              <w:rPr>
                <w:ins w:id="975" w:author="Molly McEvilley" w:date="2016-07-08T08:27:00Z"/>
              </w:rPr>
            </w:pPr>
            <w:ins w:id="976" w:author="Molly McEvilley" w:date="2016-07-08T08:27:00Z">
              <w:r w:rsidRPr="004B0764">
                <w:rPr>
                  <w:rFonts w:ascii="Calibri" w:hAnsi="Calibri"/>
                </w:rPr>
                <w:t>2-3 times in past three years</w:t>
              </w:r>
            </w:ins>
          </w:p>
        </w:tc>
      </w:tr>
      <w:tr w:rsidR="0028490C" w14:paraId="449697C5" w14:textId="77777777" w:rsidTr="008B73C9">
        <w:tblPrEx>
          <w:tblW w:w="9445" w:type="dxa"/>
          <w:tblPrExChange w:id="977" w:author="Molly McEvilley" w:date="2016-07-08T08:27:00Z">
            <w:tblPrEx>
              <w:tblW w:w="9445" w:type="dxa"/>
            </w:tblPrEx>
          </w:tblPrExChange>
        </w:tblPrEx>
        <w:trPr>
          <w:cantSplit/>
          <w:ins w:id="978" w:author="Molly McEvilley" w:date="2016-07-08T08:27:00Z"/>
          <w:trPrChange w:id="979" w:author="Molly McEvilley" w:date="2016-07-08T08:27:00Z">
            <w:trPr>
              <w:cantSplit/>
            </w:trPr>
          </w:trPrChange>
        </w:trPr>
        <w:tc>
          <w:tcPr>
            <w:cnfStyle w:val="001000000000" w:firstRow="0" w:lastRow="0" w:firstColumn="1" w:lastColumn="0" w:oddVBand="0" w:evenVBand="0" w:oddHBand="0" w:evenHBand="0" w:firstRowFirstColumn="0" w:firstRowLastColumn="0" w:lastRowFirstColumn="0" w:lastRowLastColumn="0"/>
            <w:tcW w:w="785" w:type="dxa"/>
            <w:tcPrChange w:id="980" w:author="Molly McEvilley" w:date="2016-07-08T08:27:00Z">
              <w:tcPr>
                <w:tcW w:w="785" w:type="dxa"/>
              </w:tcPr>
            </w:tcPrChange>
          </w:tcPr>
          <w:p w14:paraId="1767A6A5" w14:textId="77777777" w:rsidR="0028490C" w:rsidRDefault="0028490C" w:rsidP="0028490C">
            <w:pPr>
              <w:jc w:val="right"/>
              <w:rPr>
                <w:ins w:id="981" w:author="Molly McEvilley" w:date="2016-07-08T08:27:00Z"/>
              </w:rPr>
            </w:pPr>
            <w:ins w:id="982" w:author="Molly McEvilley" w:date="2016-07-08T08:27:00Z">
              <w:r>
                <w:t>2</w:t>
              </w:r>
            </w:ins>
          </w:p>
        </w:tc>
        <w:tc>
          <w:tcPr>
            <w:tcW w:w="8660" w:type="dxa"/>
            <w:tcPrChange w:id="983" w:author="Molly McEvilley" w:date="2016-07-08T08:27:00Z">
              <w:tcPr>
                <w:tcW w:w="8660" w:type="dxa"/>
                <w:vAlign w:val="center"/>
              </w:tcPr>
            </w:tcPrChange>
          </w:tcPr>
          <w:p w14:paraId="7E70B32C" w14:textId="343D0A61" w:rsidR="0028490C" w:rsidRDefault="0028490C" w:rsidP="0028490C">
            <w:pPr>
              <w:cnfStyle w:val="000000000000" w:firstRow="0" w:lastRow="0" w:firstColumn="0" w:lastColumn="0" w:oddVBand="0" w:evenVBand="0" w:oddHBand="0" w:evenHBand="0" w:firstRowFirstColumn="0" w:firstRowLastColumn="0" w:lastRowFirstColumn="0" w:lastRowLastColumn="0"/>
              <w:rPr>
                <w:ins w:id="984" w:author="Molly McEvilley" w:date="2016-07-08T08:27:00Z"/>
              </w:rPr>
            </w:pPr>
            <w:ins w:id="985" w:author="Molly McEvilley" w:date="2016-07-08T08:27:00Z">
              <w:r w:rsidRPr="004B0764">
                <w:rPr>
                  <w:rFonts w:ascii="Calibri" w:hAnsi="Calibri"/>
                </w:rPr>
                <w:t>1 time in past three years</w:t>
              </w:r>
            </w:ins>
          </w:p>
        </w:tc>
      </w:tr>
      <w:tr w:rsidR="0028490C" w14:paraId="0788D378" w14:textId="77777777" w:rsidTr="008B73C9">
        <w:tblPrEx>
          <w:tblW w:w="9445" w:type="dxa"/>
          <w:tblPrExChange w:id="986" w:author="Molly McEvilley" w:date="2016-07-08T08:27:00Z">
            <w:tblPrEx>
              <w:tblW w:w="9445" w:type="dxa"/>
            </w:tblPrEx>
          </w:tblPrExChange>
        </w:tblPrEx>
        <w:trPr>
          <w:cantSplit/>
          <w:ins w:id="987" w:author="Molly McEvilley" w:date="2016-07-08T08:27:00Z"/>
          <w:trPrChange w:id="988" w:author="Molly McEvilley" w:date="2016-07-08T08:27:00Z">
            <w:trPr>
              <w:cantSplit/>
            </w:trPr>
          </w:trPrChange>
        </w:trPr>
        <w:tc>
          <w:tcPr>
            <w:cnfStyle w:val="001000000000" w:firstRow="0" w:lastRow="0" w:firstColumn="1" w:lastColumn="0" w:oddVBand="0" w:evenVBand="0" w:oddHBand="0" w:evenHBand="0" w:firstRowFirstColumn="0" w:firstRowLastColumn="0" w:lastRowFirstColumn="0" w:lastRowLastColumn="0"/>
            <w:tcW w:w="785" w:type="dxa"/>
            <w:tcPrChange w:id="989" w:author="Molly McEvilley" w:date="2016-07-08T08:27:00Z">
              <w:tcPr>
                <w:tcW w:w="785" w:type="dxa"/>
              </w:tcPr>
            </w:tcPrChange>
          </w:tcPr>
          <w:p w14:paraId="604932E9" w14:textId="4D79B0FA" w:rsidR="0028490C" w:rsidRDefault="0028490C" w:rsidP="0028490C">
            <w:pPr>
              <w:jc w:val="right"/>
              <w:rPr>
                <w:ins w:id="990" w:author="Molly McEvilley" w:date="2016-07-08T08:27:00Z"/>
              </w:rPr>
            </w:pPr>
            <w:ins w:id="991" w:author="Molly McEvilley" w:date="2016-07-08T08:27:00Z">
              <w:r>
                <w:t>3</w:t>
              </w:r>
            </w:ins>
          </w:p>
        </w:tc>
        <w:tc>
          <w:tcPr>
            <w:tcW w:w="8660" w:type="dxa"/>
            <w:tcPrChange w:id="992" w:author="Molly McEvilley" w:date="2016-07-08T08:27:00Z">
              <w:tcPr>
                <w:tcW w:w="8660" w:type="dxa"/>
                <w:vAlign w:val="center"/>
              </w:tcPr>
            </w:tcPrChange>
          </w:tcPr>
          <w:p w14:paraId="73330662" w14:textId="0DF28E3A" w:rsidR="0028490C" w:rsidRPr="004B0764" w:rsidRDefault="0028490C" w:rsidP="0028490C">
            <w:pPr>
              <w:cnfStyle w:val="000000000000" w:firstRow="0" w:lastRow="0" w:firstColumn="0" w:lastColumn="0" w:oddVBand="0" w:evenVBand="0" w:oddHBand="0" w:evenHBand="0" w:firstRowFirstColumn="0" w:firstRowLastColumn="0" w:lastRowFirstColumn="0" w:lastRowLastColumn="0"/>
              <w:rPr>
                <w:ins w:id="993" w:author="Molly McEvilley" w:date="2016-07-08T08:27:00Z"/>
                <w:rFonts w:ascii="Calibri" w:hAnsi="Calibri"/>
              </w:rPr>
            </w:pPr>
            <w:ins w:id="994" w:author="Molly McEvilley" w:date="2016-07-08T08:27:00Z">
              <w:r w:rsidRPr="004B0764">
                <w:rPr>
                  <w:rFonts w:ascii="Calibri" w:hAnsi="Calibri"/>
                </w:rPr>
                <w:t>4 or more times or total of at least 12 months in past three years</w:t>
              </w:r>
            </w:ins>
          </w:p>
        </w:tc>
      </w:tr>
    </w:tbl>
    <w:p w14:paraId="5A545203" w14:textId="2DED6C08" w:rsidR="0028490C" w:rsidRDefault="0028490C" w:rsidP="0028490C">
      <w:pPr>
        <w:rPr>
          <w:ins w:id="995" w:author="Molly McEvilley" w:date="2016-07-08T08:28:00Z"/>
        </w:rPr>
      </w:pPr>
    </w:p>
    <w:p w14:paraId="085644C7" w14:textId="26C430D3" w:rsidR="000833B9" w:rsidRDefault="000833B9" w:rsidP="000833B9">
      <w:pPr>
        <w:pStyle w:val="Heading2"/>
        <w:rPr>
          <w:ins w:id="996" w:author="Molly McEvilley" w:date="2016-07-08T08:28:00Z"/>
        </w:rPr>
      </w:pPr>
      <w:bookmarkStart w:id="997" w:name="_4.49.1_CrisisServicesUse"/>
      <w:bookmarkEnd w:id="997"/>
      <w:ins w:id="998" w:author="Molly McEvilley" w:date="2016-07-08T08:28:00Z">
        <w:r>
          <w:t>4.49.1 CrisisServicesUse</w:t>
        </w:r>
      </w:ins>
    </w:p>
    <w:tbl>
      <w:tblPr>
        <w:tblStyle w:val="GridTable1Light-Accent11"/>
        <w:tblW w:w="9445" w:type="dxa"/>
        <w:tblLook w:val="04A0" w:firstRow="1" w:lastRow="0" w:firstColumn="1" w:lastColumn="0" w:noHBand="0" w:noVBand="1"/>
      </w:tblPr>
      <w:tblGrid>
        <w:gridCol w:w="785"/>
        <w:gridCol w:w="8660"/>
        <w:tblGridChange w:id="999">
          <w:tblGrid>
            <w:gridCol w:w="785"/>
            <w:gridCol w:w="8660"/>
          </w:tblGrid>
        </w:tblGridChange>
      </w:tblGrid>
      <w:tr w:rsidR="000833B9" w14:paraId="24B65365" w14:textId="77777777" w:rsidTr="003E66B8">
        <w:trPr>
          <w:cnfStyle w:val="100000000000" w:firstRow="1" w:lastRow="0" w:firstColumn="0" w:lastColumn="0" w:oddVBand="0" w:evenVBand="0" w:oddHBand="0" w:evenHBand="0" w:firstRowFirstColumn="0" w:firstRowLastColumn="0" w:lastRowFirstColumn="0" w:lastRowLastColumn="0"/>
          <w:cantSplit/>
          <w:ins w:id="1000" w:author="Molly McEvilley" w:date="2016-07-08T08:29:00Z"/>
        </w:trPr>
        <w:tc>
          <w:tcPr>
            <w:cnfStyle w:val="001000000000" w:firstRow="0" w:lastRow="0" w:firstColumn="1" w:lastColumn="0" w:oddVBand="0" w:evenVBand="0" w:oddHBand="0" w:evenHBand="0" w:firstRowFirstColumn="0" w:firstRowLastColumn="0" w:lastRowFirstColumn="0" w:lastRowLastColumn="0"/>
            <w:tcW w:w="785" w:type="dxa"/>
            <w:hideMark/>
          </w:tcPr>
          <w:p w14:paraId="0AE5F709" w14:textId="77777777" w:rsidR="000833B9" w:rsidRDefault="000833B9" w:rsidP="003E66B8">
            <w:pPr>
              <w:jc w:val="right"/>
              <w:rPr>
                <w:ins w:id="1001" w:author="Molly McEvilley" w:date="2016-07-08T08:29:00Z"/>
              </w:rPr>
            </w:pPr>
            <w:ins w:id="1002" w:author="Molly McEvilley" w:date="2016-07-08T08:29:00Z">
              <w:r>
                <w:t>Value</w:t>
              </w:r>
            </w:ins>
          </w:p>
        </w:tc>
        <w:tc>
          <w:tcPr>
            <w:tcW w:w="8660" w:type="dxa"/>
            <w:hideMark/>
          </w:tcPr>
          <w:p w14:paraId="3342CCC4" w14:textId="77777777" w:rsidR="000833B9" w:rsidRDefault="000833B9" w:rsidP="003E66B8">
            <w:pPr>
              <w:cnfStyle w:val="100000000000" w:firstRow="1" w:lastRow="0" w:firstColumn="0" w:lastColumn="0" w:oddVBand="0" w:evenVBand="0" w:oddHBand="0" w:evenHBand="0" w:firstRowFirstColumn="0" w:firstRowLastColumn="0" w:lastRowFirstColumn="0" w:lastRowLastColumn="0"/>
              <w:rPr>
                <w:ins w:id="1003" w:author="Molly McEvilley" w:date="2016-07-08T08:29:00Z"/>
              </w:rPr>
            </w:pPr>
            <w:ins w:id="1004" w:author="Molly McEvilley" w:date="2016-07-08T08:29:00Z">
              <w:r>
                <w:t>Text</w:t>
              </w:r>
            </w:ins>
          </w:p>
        </w:tc>
      </w:tr>
      <w:tr w:rsidR="000833B9" w14:paraId="53AF985B" w14:textId="77777777" w:rsidTr="00FD6844">
        <w:tblPrEx>
          <w:tblW w:w="9445" w:type="dxa"/>
          <w:tblPrExChange w:id="1005" w:author="Molly McEvilley" w:date="2016-07-08T08:29:00Z">
            <w:tblPrEx>
              <w:tblW w:w="9445" w:type="dxa"/>
            </w:tblPrEx>
          </w:tblPrExChange>
        </w:tblPrEx>
        <w:trPr>
          <w:cantSplit/>
          <w:ins w:id="1006" w:author="Molly McEvilley" w:date="2016-07-08T08:29:00Z"/>
          <w:trPrChange w:id="1007" w:author="Molly McEvilley" w:date="2016-07-08T08:29:00Z">
            <w:trPr>
              <w:cantSplit/>
            </w:trPr>
          </w:trPrChange>
        </w:trPr>
        <w:tc>
          <w:tcPr>
            <w:cnfStyle w:val="001000000000" w:firstRow="0" w:lastRow="0" w:firstColumn="1" w:lastColumn="0" w:oddVBand="0" w:evenVBand="0" w:oddHBand="0" w:evenHBand="0" w:firstRowFirstColumn="0" w:firstRowLastColumn="0" w:lastRowFirstColumn="0" w:lastRowLastColumn="0"/>
            <w:tcW w:w="785" w:type="dxa"/>
            <w:vAlign w:val="center"/>
            <w:tcPrChange w:id="1008" w:author="Molly McEvilley" w:date="2016-07-08T08:29:00Z">
              <w:tcPr>
                <w:tcW w:w="785" w:type="dxa"/>
              </w:tcPr>
            </w:tcPrChange>
          </w:tcPr>
          <w:p w14:paraId="01AA1B84" w14:textId="61EEFE06" w:rsidR="000833B9" w:rsidRDefault="000833B9" w:rsidP="000833B9">
            <w:pPr>
              <w:jc w:val="right"/>
              <w:rPr>
                <w:ins w:id="1009" w:author="Molly McEvilley" w:date="2016-07-08T08:29:00Z"/>
              </w:rPr>
            </w:pPr>
            <w:ins w:id="1010" w:author="Molly McEvilley" w:date="2016-07-08T08:29:00Z">
              <w:r w:rsidRPr="004B0764">
                <w:rPr>
                  <w:rFonts w:ascii="Calibri" w:hAnsi="Calibri"/>
                </w:rPr>
                <w:t>0</w:t>
              </w:r>
            </w:ins>
          </w:p>
        </w:tc>
        <w:tc>
          <w:tcPr>
            <w:tcW w:w="8660" w:type="dxa"/>
            <w:vAlign w:val="center"/>
            <w:tcPrChange w:id="1011" w:author="Molly McEvilley" w:date="2016-07-08T08:29:00Z">
              <w:tcPr>
                <w:tcW w:w="8660" w:type="dxa"/>
              </w:tcPr>
            </w:tcPrChange>
          </w:tcPr>
          <w:p w14:paraId="75EE57EA" w14:textId="566F092C" w:rsidR="000833B9" w:rsidRDefault="000833B9" w:rsidP="000833B9">
            <w:pPr>
              <w:cnfStyle w:val="000000000000" w:firstRow="0" w:lastRow="0" w:firstColumn="0" w:lastColumn="0" w:oddVBand="0" w:evenVBand="0" w:oddHBand="0" w:evenHBand="0" w:firstRowFirstColumn="0" w:firstRowLastColumn="0" w:lastRowFirstColumn="0" w:lastRowLastColumn="0"/>
              <w:rPr>
                <w:ins w:id="1012" w:author="Molly McEvilley" w:date="2016-07-08T08:29:00Z"/>
              </w:rPr>
            </w:pPr>
            <w:ins w:id="1013" w:author="Molly McEvilley" w:date="2016-07-08T08:29:00Z">
              <w:r w:rsidRPr="004B0764">
                <w:rPr>
                  <w:rFonts w:ascii="Calibri" w:hAnsi="Calibri"/>
                </w:rPr>
                <w:t>0</w:t>
              </w:r>
            </w:ins>
          </w:p>
        </w:tc>
      </w:tr>
      <w:tr w:rsidR="000833B9" w:rsidRPr="00AC07D8" w14:paraId="1C047616" w14:textId="77777777" w:rsidTr="00FD6844">
        <w:tblPrEx>
          <w:tblW w:w="9445" w:type="dxa"/>
          <w:tblPrExChange w:id="1014" w:author="Molly McEvilley" w:date="2016-07-08T08:29:00Z">
            <w:tblPrEx>
              <w:tblW w:w="9445" w:type="dxa"/>
            </w:tblPrEx>
          </w:tblPrExChange>
        </w:tblPrEx>
        <w:trPr>
          <w:cantSplit/>
          <w:ins w:id="1015" w:author="Molly McEvilley" w:date="2016-07-08T08:29:00Z"/>
          <w:trPrChange w:id="1016" w:author="Molly McEvilley" w:date="2016-07-08T08:29:00Z">
            <w:trPr>
              <w:cantSplit/>
            </w:trPr>
          </w:trPrChange>
        </w:trPr>
        <w:tc>
          <w:tcPr>
            <w:cnfStyle w:val="001000000000" w:firstRow="0" w:lastRow="0" w:firstColumn="1" w:lastColumn="0" w:oddVBand="0" w:evenVBand="0" w:oddHBand="0" w:evenHBand="0" w:firstRowFirstColumn="0" w:firstRowLastColumn="0" w:lastRowFirstColumn="0" w:lastRowLastColumn="0"/>
            <w:tcW w:w="785" w:type="dxa"/>
            <w:vAlign w:val="center"/>
            <w:tcPrChange w:id="1017" w:author="Molly McEvilley" w:date="2016-07-08T08:29:00Z">
              <w:tcPr>
                <w:tcW w:w="785" w:type="dxa"/>
              </w:tcPr>
            </w:tcPrChange>
          </w:tcPr>
          <w:p w14:paraId="1274B31A" w14:textId="6117D6DC" w:rsidR="000833B9" w:rsidRDefault="000833B9" w:rsidP="000833B9">
            <w:pPr>
              <w:jc w:val="right"/>
              <w:rPr>
                <w:ins w:id="1018" w:author="Molly McEvilley" w:date="2016-07-08T08:29:00Z"/>
              </w:rPr>
            </w:pPr>
            <w:ins w:id="1019" w:author="Molly McEvilley" w:date="2016-07-08T08:29:00Z">
              <w:r w:rsidRPr="004B0764">
                <w:rPr>
                  <w:rFonts w:ascii="Calibri" w:hAnsi="Calibri"/>
                </w:rPr>
                <w:t>1</w:t>
              </w:r>
            </w:ins>
          </w:p>
        </w:tc>
        <w:tc>
          <w:tcPr>
            <w:tcW w:w="8660" w:type="dxa"/>
            <w:vAlign w:val="center"/>
            <w:tcPrChange w:id="1020" w:author="Molly McEvilley" w:date="2016-07-08T08:29:00Z">
              <w:tcPr>
                <w:tcW w:w="8660" w:type="dxa"/>
              </w:tcPr>
            </w:tcPrChange>
          </w:tcPr>
          <w:p w14:paraId="2207B055" w14:textId="21EE2A54" w:rsidR="000833B9" w:rsidRPr="00AC07D8" w:rsidRDefault="000833B9" w:rsidP="000833B9">
            <w:pPr>
              <w:cnfStyle w:val="000000000000" w:firstRow="0" w:lastRow="0" w:firstColumn="0" w:lastColumn="0" w:oddVBand="0" w:evenVBand="0" w:oddHBand="0" w:evenHBand="0" w:firstRowFirstColumn="0" w:firstRowLastColumn="0" w:lastRowFirstColumn="0" w:lastRowLastColumn="0"/>
              <w:rPr>
                <w:ins w:id="1021" w:author="Molly McEvilley" w:date="2016-07-08T08:29:00Z"/>
              </w:rPr>
            </w:pPr>
            <w:ins w:id="1022" w:author="Molly McEvilley" w:date="2016-07-08T08:29:00Z">
              <w:r w:rsidRPr="004B0764">
                <w:rPr>
                  <w:rFonts w:ascii="Calibri" w:hAnsi="Calibri"/>
                </w:rPr>
                <w:t xml:space="preserve">1-2 </w:t>
              </w:r>
            </w:ins>
          </w:p>
        </w:tc>
      </w:tr>
      <w:tr w:rsidR="000833B9" w:rsidRPr="00AC07D8" w14:paraId="38FE1041" w14:textId="77777777" w:rsidTr="00FD6844">
        <w:tblPrEx>
          <w:tblW w:w="9445" w:type="dxa"/>
          <w:tblPrExChange w:id="1023" w:author="Molly McEvilley" w:date="2016-07-08T08:29:00Z">
            <w:tblPrEx>
              <w:tblW w:w="9445" w:type="dxa"/>
            </w:tblPrEx>
          </w:tblPrExChange>
        </w:tblPrEx>
        <w:trPr>
          <w:cantSplit/>
          <w:ins w:id="1024" w:author="Molly McEvilley" w:date="2016-07-08T08:29:00Z"/>
          <w:trPrChange w:id="1025" w:author="Molly McEvilley" w:date="2016-07-08T08:29:00Z">
            <w:trPr>
              <w:cantSplit/>
            </w:trPr>
          </w:trPrChange>
        </w:trPr>
        <w:tc>
          <w:tcPr>
            <w:cnfStyle w:val="001000000000" w:firstRow="0" w:lastRow="0" w:firstColumn="1" w:lastColumn="0" w:oddVBand="0" w:evenVBand="0" w:oddHBand="0" w:evenHBand="0" w:firstRowFirstColumn="0" w:firstRowLastColumn="0" w:lastRowFirstColumn="0" w:lastRowLastColumn="0"/>
            <w:tcW w:w="785" w:type="dxa"/>
            <w:vAlign w:val="center"/>
            <w:tcPrChange w:id="1026" w:author="Molly McEvilley" w:date="2016-07-08T08:29:00Z">
              <w:tcPr>
                <w:tcW w:w="785" w:type="dxa"/>
              </w:tcPr>
            </w:tcPrChange>
          </w:tcPr>
          <w:p w14:paraId="7232EF39" w14:textId="05EB41E9" w:rsidR="000833B9" w:rsidRDefault="000833B9" w:rsidP="000833B9">
            <w:pPr>
              <w:jc w:val="right"/>
              <w:rPr>
                <w:ins w:id="1027" w:author="Molly McEvilley" w:date="2016-07-08T08:29:00Z"/>
              </w:rPr>
            </w:pPr>
            <w:ins w:id="1028" w:author="Molly McEvilley" w:date="2016-07-08T08:29:00Z">
              <w:r w:rsidRPr="004B0764">
                <w:rPr>
                  <w:rFonts w:ascii="Calibri" w:hAnsi="Calibri"/>
                </w:rPr>
                <w:t>2</w:t>
              </w:r>
            </w:ins>
          </w:p>
        </w:tc>
        <w:tc>
          <w:tcPr>
            <w:tcW w:w="8660" w:type="dxa"/>
            <w:vAlign w:val="center"/>
            <w:tcPrChange w:id="1029" w:author="Molly McEvilley" w:date="2016-07-08T08:29:00Z">
              <w:tcPr>
                <w:tcW w:w="8660" w:type="dxa"/>
              </w:tcPr>
            </w:tcPrChange>
          </w:tcPr>
          <w:p w14:paraId="2710579E" w14:textId="5300D0B3" w:rsidR="000833B9" w:rsidRPr="00AC07D8" w:rsidRDefault="000833B9" w:rsidP="000833B9">
            <w:pPr>
              <w:cnfStyle w:val="000000000000" w:firstRow="0" w:lastRow="0" w:firstColumn="0" w:lastColumn="0" w:oddVBand="0" w:evenVBand="0" w:oddHBand="0" w:evenHBand="0" w:firstRowFirstColumn="0" w:firstRowLastColumn="0" w:lastRowFirstColumn="0" w:lastRowLastColumn="0"/>
              <w:rPr>
                <w:ins w:id="1030" w:author="Molly McEvilley" w:date="2016-07-08T08:29:00Z"/>
              </w:rPr>
            </w:pPr>
            <w:ins w:id="1031" w:author="Molly McEvilley" w:date="2016-07-08T08:29:00Z">
              <w:r w:rsidRPr="004B0764">
                <w:rPr>
                  <w:rFonts w:ascii="Calibri" w:hAnsi="Calibri"/>
                </w:rPr>
                <w:t xml:space="preserve">3-5 </w:t>
              </w:r>
            </w:ins>
          </w:p>
        </w:tc>
      </w:tr>
      <w:tr w:rsidR="000833B9" w:rsidRPr="00AC07D8" w14:paraId="7A9F5E20" w14:textId="77777777" w:rsidTr="00FD6844">
        <w:tblPrEx>
          <w:tblW w:w="9445" w:type="dxa"/>
          <w:tblPrExChange w:id="1032" w:author="Molly McEvilley" w:date="2016-07-08T08:29:00Z">
            <w:tblPrEx>
              <w:tblW w:w="9445" w:type="dxa"/>
            </w:tblPrEx>
          </w:tblPrExChange>
        </w:tblPrEx>
        <w:trPr>
          <w:cantSplit/>
          <w:ins w:id="1033" w:author="Molly McEvilley" w:date="2016-07-08T08:29:00Z"/>
          <w:trPrChange w:id="1034" w:author="Molly McEvilley" w:date="2016-07-08T08:29:00Z">
            <w:trPr>
              <w:cantSplit/>
            </w:trPr>
          </w:trPrChange>
        </w:trPr>
        <w:tc>
          <w:tcPr>
            <w:cnfStyle w:val="001000000000" w:firstRow="0" w:lastRow="0" w:firstColumn="1" w:lastColumn="0" w:oddVBand="0" w:evenVBand="0" w:oddHBand="0" w:evenHBand="0" w:firstRowFirstColumn="0" w:firstRowLastColumn="0" w:lastRowFirstColumn="0" w:lastRowLastColumn="0"/>
            <w:tcW w:w="785" w:type="dxa"/>
            <w:vAlign w:val="center"/>
            <w:tcPrChange w:id="1035" w:author="Molly McEvilley" w:date="2016-07-08T08:29:00Z">
              <w:tcPr>
                <w:tcW w:w="785" w:type="dxa"/>
              </w:tcPr>
            </w:tcPrChange>
          </w:tcPr>
          <w:p w14:paraId="05C26EE0" w14:textId="50C328C9" w:rsidR="000833B9" w:rsidRDefault="000833B9" w:rsidP="000833B9">
            <w:pPr>
              <w:jc w:val="right"/>
              <w:rPr>
                <w:ins w:id="1036" w:author="Molly McEvilley" w:date="2016-07-08T08:29:00Z"/>
              </w:rPr>
            </w:pPr>
            <w:ins w:id="1037" w:author="Molly McEvilley" w:date="2016-07-08T08:29:00Z">
              <w:r w:rsidRPr="004B0764">
                <w:rPr>
                  <w:rFonts w:ascii="Calibri" w:hAnsi="Calibri"/>
                </w:rPr>
                <w:t>3</w:t>
              </w:r>
            </w:ins>
          </w:p>
        </w:tc>
        <w:tc>
          <w:tcPr>
            <w:tcW w:w="8660" w:type="dxa"/>
            <w:vAlign w:val="center"/>
            <w:tcPrChange w:id="1038" w:author="Molly McEvilley" w:date="2016-07-08T08:29:00Z">
              <w:tcPr>
                <w:tcW w:w="8660" w:type="dxa"/>
              </w:tcPr>
            </w:tcPrChange>
          </w:tcPr>
          <w:p w14:paraId="0F243203" w14:textId="326D31CD" w:rsidR="000833B9" w:rsidRDefault="000833B9" w:rsidP="000833B9">
            <w:pPr>
              <w:cnfStyle w:val="000000000000" w:firstRow="0" w:lastRow="0" w:firstColumn="0" w:lastColumn="0" w:oddVBand="0" w:evenVBand="0" w:oddHBand="0" w:evenHBand="0" w:firstRowFirstColumn="0" w:firstRowLastColumn="0" w:lastRowFirstColumn="0" w:lastRowLastColumn="0"/>
              <w:rPr>
                <w:ins w:id="1039" w:author="Molly McEvilley" w:date="2016-07-08T08:29:00Z"/>
              </w:rPr>
            </w:pPr>
            <w:ins w:id="1040" w:author="Molly McEvilley" w:date="2016-07-08T08:29:00Z">
              <w:r w:rsidRPr="004B0764">
                <w:rPr>
                  <w:rFonts w:ascii="Calibri" w:hAnsi="Calibri"/>
                </w:rPr>
                <w:t xml:space="preserve">6-10 </w:t>
              </w:r>
            </w:ins>
          </w:p>
        </w:tc>
      </w:tr>
      <w:tr w:rsidR="000833B9" w:rsidRPr="00AC07D8" w14:paraId="77310285" w14:textId="77777777" w:rsidTr="00FD6844">
        <w:tblPrEx>
          <w:tblW w:w="9445" w:type="dxa"/>
          <w:tblPrExChange w:id="1041" w:author="Molly McEvilley" w:date="2016-07-08T08:29:00Z">
            <w:tblPrEx>
              <w:tblW w:w="9445" w:type="dxa"/>
            </w:tblPrEx>
          </w:tblPrExChange>
        </w:tblPrEx>
        <w:trPr>
          <w:cantSplit/>
          <w:ins w:id="1042" w:author="Molly McEvilley" w:date="2016-07-08T08:29:00Z"/>
          <w:trPrChange w:id="1043" w:author="Molly McEvilley" w:date="2016-07-08T08:29:00Z">
            <w:trPr>
              <w:cantSplit/>
            </w:trPr>
          </w:trPrChange>
        </w:trPr>
        <w:tc>
          <w:tcPr>
            <w:cnfStyle w:val="001000000000" w:firstRow="0" w:lastRow="0" w:firstColumn="1" w:lastColumn="0" w:oddVBand="0" w:evenVBand="0" w:oddHBand="0" w:evenHBand="0" w:firstRowFirstColumn="0" w:firstRowLastColumn="0" w:lastRowFirstColumn="0" w:lastRowLastColumn="0"/>
            <w:tcW w:w="785" w:type="dxa"/>
            <w:vAlign w:val="center"/>
            <w:tcPrChange w:id="1044" w:author="Molly McEvilley" w:date="2016-07-08T08:29:00Z">
              <w:tcPr>
                <w:tcW w:w="785" w:type="dxa"/>
              </w:tcPr>
            </w:tcPrChange>
          </w:tcPr>
          <w:p w14:paraId="6EDA0E49" w14:textId="31094535" w:rsidR="000833B9" w:rsidRDefault="000833B9" w:rsidP="000833B9">
            <w:pPr>
              <w:jc w:val="right"/>
              <w:rPr>
                <w:ins w:id="1045" w:author="Molly McEvilley" w:date="2016-07-08T08:29:00Z"/>
              </w:rPr>
            </w:pPr>
            <w:ins w:id="1046" w:author="Molly McEvilley" w:date="2016-07-08T08:29:00Z">
              <w:r w:rsidRPr="004B0764">
                <w:rPr>
                  <w:rFonts w:ascii="Calibri" w:hAnsi="Calibri"/>
                </w:rPr>
                <w:t>4</w:t>
              </w:r>
            </w:ins>
          </w:p>
        </w:tc>
        <w:tc>
          <w:tcPr>
            <w:tcW w:w="8660" w:type="dxa"/>
            <w:vAlign w:val="center"/>
            <w:tcPrChange w:id="1047" w:author="Molly McEvilley" w:date="2016-07-08T08:29:00Z">
              <w:tcPr>
                <w:tcW w:w="8660" w:type="dxa"/>
              </w:tcPr>
            </w:tcPrChange>
          </w:tcPr>
          <w:p w14:paraId="3E63012D" w14:textId="2D4ED793" w:rsidR="000833B9" w:rsidRDefault="000833B9" w:rsidP="000833B9">
            <w:pPr>
              <w:cnfStyle w:val="000000000000" w:firstRow="0" w:lastRow="0" w:firstColumn="0" w:lastColumn="0" w:oddVBand="0" w:evenVBand="0" w:oddHBand="0" w:evenHBand="0" w:firstRowFirstColumn="0" w:firstRowLastColumn="0" w:lastRowFirstColumn="0" w:lastRowLastColumn="0"/>
              <w:rPr>
                <w:ins w:id="1048" w:author="Molly McEvilley" w:date="2016-07-08T08:29:00Z"/>
              </w:rPr>
            </w:pPr>
            <w:ins w:id="1049" w:author="Molly McEvilley" w:date="2016-07-08T08:29:00Z">
              <w:r w:rsidRPr="004B0764">
                <w:rPr>
                  <w:rFonts w:ascii="Calibri" w:hAnsi="Calibri"/>
                </w:rPr>
                <w:t xml:space="preserve">11-20 </w:t>
              </w:r>
            </w:ins>
          </w:p>
        </w:tc>
      </w:tr>
      <w:tr w:rsidR="000833B9" w:rsidRPr="00AC07D8" w14:paraId="0B4F49A2" w14:textId="77777777" w:rsidTr="00FD6844">
        <w:tblPrEx>
          <w:tblW w:w="9445" w:type="dxa"/>
          <w:tblPrExChange w:id="1050" w:author="Molly McEvilley" w:date="2016-07-08T08:29:00Z">
            <w:tblPrEx>
              <w:tblW w:w="9445" w:type="dxa"/>
            </w:tblPrEx>
          </w:tblPrExChange>
        </w:tblPrEx>
        <w:trPr>
          <w:cantSplit/>
          <w:ins w:id="1051" w:author="Molly McEvilley" w:date="2016-07-08T08:29:00Z"/>
          <w:trPrChange w:id="1052" w:author="Molly McEvilley" w:date="2016-07-08T08:29:00Z">
            <w:trPr>
              <w:cantSplit/>
            </w:trPr>
          </w:trPrChange>
        </w:trPr>
        <w:tc>
          <w:tcPr>
            <w:cnfStyle w:val="001000000000" w:firstRow="0" w:lastRow="0" w:firstColumn="1" w:lastColumn="0" w:oddVBand="0" w:evenVBand="0" w:oddHBand="0" w:evenHBand="0" w:firstRowFirstColumn="0" w:firstRowLastColumn="0" w:lastRowFirstColumn="0" w:lastRowLastColumn="0"/>
            <w:tcW w:w="785" w:type="dxa"/>
            <w:vAlign w:val="center"/>
            <w:tcPrChange w:id="1053" w:author="Molly McEvilley" w:date="2016-07-08T08:29:00Z">
              <w:tcPr>
                <w:tcW w:w="785" w:type="dxa"/>
              </w:tcPr>
            </w:tcPrChange>
          </w:tcPr>
          <w:p w14:paraId="2E3AAD17" w14:textId="534E3944" w:rsidR="000833B9" w:rsidRDefault="000833B9" w:rsidP="000833B9">
            <w:pPr>
              <w:jc w:val="right"/>
              <w:rPr>
                <w:ins w:id="1054" w:author="Molly McEvilley" w:date="2016-07-08T08:29:00Z"/>
              </w:rPr>
            </w:pPr>
            <w:ins w:id="1055" w:author="Molly McEvilley" w:date="2016-07-08T08:29:00Z">
              <w:r w:rsidRPr="004B0764">
                <w:rPr>
                  <w:rFonts w:ascii="Calibri" w:hAnsi="Calibri"/>
                </w:rPr>
                <w:t>5</w:t>
              </w:r>
            </w:ins>
          </w:p>
        </w:tc>
        <w:tc>
          <w:tcPr>
            <w:tcW w:w="8660" w:type="dxa"/>
            <w:vAlign w:val="center"/>
            <w:tcPrChange w:id="1056" w:author="Molly McEvilley" w:date="2016-07-08T08:29:00Z">
              <w:tcPr>
                <w:tcW w:w="8660" w:type="dxa"/>
              </w:tcPr>
            </w:tcPrChange>
          </w:tcPr>
          <w:p w14:paraId="1C0F201A" w14:textId="49DC82C1" w:rsidR="000833B9" w:rsidRDefault="000833B9" w:rsidP="000833B9">
            <w:pPr>
              <w:cnfStyle w:val="000000000000" w:firstRow="0" w:lastRow="0" w:firstColumn="0" w:lastColumn="0" w:oddVBand="0" w:evenVBand="0" w:oddHBand="0" w:evenHBand="0" w:firstRowFirstColumn="0" w:firstRowLastColumn="0" w:lastRowFirstColumn="0" w:lastRowLastColumn="0"/>
              <w:rPr>
                <w:ins w:id="1057" w:author="Molly McEvilley" w:date="2016-07-08T08:29:00Z"/>
              </w:rPr>
            </w:pPr>
            <w:ins w:id="1058" w:author="Molly McEvilley" w:date="2016-07-08T08:29:00Z">
              <w:r w:rsidRPr="004B0764">
                <w:rPr>
                  <w:rFonts w:ascii="Calibri" w:hAnsi="Calibri"/>
                </w:rPr>
                <w:t xml:space="preserve">More than 20 </w:t>
              </w:r>
            </w:ins>
          </w:p>
        </w:tc>
      </w:tr>
      <w:tr w:rsidR="000833B9" w:rsidRPr="00AC07D8" w14:paraId="4D2F956D" w14:textId="77777777" w:rsidTr="00FD6844">
        <w:tblPrEx>
          <w:tblW w:w="9445" w:type="dxa"/>
          <w:tblPrExChange w:id="1059" w:author="Molly McEvilley" w:date="2016-07-08T08:29:00Z">
            <w:tblPrEx>
              <w:tblW w:w="9445" w:type="dxa"/>
            </w:tblPrEx>
          </w:tblPrExChange>
        </w:tblPrEx>
        <w:trPr>
          <w:cantSplit/>
          <w:ins w:id="1060" w:author="Molly McEvilley" w:date="2016-07-08T08:29:00Z"/>
          <w:trPrChange w:id="1061" w:author="Molly McEvilley" w:date="2016-07-08T08:29:00Z">
            <w:trPr>
              <w:cantSplit/>
            </w:trPr>
          </w:trPrChange>
        </w:trPr>
        <w:tc>
          <w:tcPr>
            <w:cnfStyle w:val="001000000000" w:firstRow="0" w:lastRow="0" w:firstColumn="1" w:lastColumn="0" w:oddVBand="0" w:evenVBand="0" w:oddHBand="0" w:evenHBand="0" w:firstRowFirstColumn="0" w:firstRowLastColumn="0" w:lastRowFirstColumn="0" w:lastRowLastColumn="0"/>
            <w:tcW w:w="785" w:type="dxa"/>
            <w:vAlign w:val="center"/>
            <w:tcPrChange w:id="1062" w:author="Molly McEvilley" w:date="2016-07-08T08:29:00Z">
              <w:tcPr>
                <w:tcW w:w="785" w:type="dxa"/>
              </w:tcPr>
            </w:tcPrChange>
          </w:tcPr>
          <w:p w14:paraId="7BC88A90" w14:textId="733C9661" w:rsidR="000833B9" w:rsidRDefault="000833B9" w:rsidP="000833B9">
            <w:pPr>
              <w:jc w:val="right"/>
              <w:rPr>
                <w:ins w:id="1063" w:author="Molly McEvilley" w:date="2016-07-08T08:29:00Z"/>
              </w:rPr>
            </w:pPr>
            <w:ins w:id="1064" w:author="Molly McEvilley" w:date="2016-07-08T08:29:00Z">
              <w:r w:rsidRPr="004B0764">
                <w:rPr>
                  <w:rFonts w:ascii="Calibri" w:hAnsi="Calibri"/>
                </w:rPr>
                <w:t>8</w:t>
              </w:r>
            </w:ins>
          </w:p>
        </w:tc>
        <w:tc>
          <w:tcPr>
            <w:tcW w:w="8660" w:type="dxa"/>
            <w:vAlign w:val="center"/>
            <w:tcPrChange w:id="1065" w:author="Molly McEvilley" w:date="2016-07-08T08:29:00Z">
              <w:tcPr>
                <w:tcW w:w="8660" w:type="dxa"/>
              </w:tcPr>
            </w:tcPrChange>
          </w:tcPr>
          <w:p w14:paraId="5778B7CA" w14:textId="0FA97626" w:rsidR="000833B9" w:rsidRDefault="000833B9" w:rsidP="000833B9">
            <w:pPr>
              <w:cnfStyle w:val="000000000000" w:firstRow="0" w:lastRow="0" w:firstColumn="0" w:lastColumn="0" w:oddVBand="0" w:evenVBand="0" w:oddHBand="0" w:evenHBand="0" w:firstRowFirstColumn="0" w:firstRowLastColumn="0" w:lastRowFirstColumn="0" w:lastRowLastColumn="0"/>
              <w:rPr>
                <w:ins w:id="1066" w:author="Molly McEvilley" w:date="2016-07-08T08:29:00Z"/>
              </w:rPr>
            </w:pPr>
            <w:ins w:id="1067" w:author="Molly McEvilley" w:date="2016-07-08T08:29:00Z">
              <w:r w:rsidRPr="004B0764">
                <w:rPr>
                  <w:rFonts w:ascii="Calibri" w:hAnsi="Calibri"/>
                </w:rPr>
                <w:t>Client doesn’t know</w:t>
              </w:r>
            </w:ins>
          </w:p>
        </w:tc>
      </w:tr>
      <w:tr w:rsidR="000833B9" w:rsidRPr="00AC07D8" w14:paraId="4F584F6D" w14:textId="77777777" w:rsidTr="00905D49">
        <w:tblPrEx>
          <w:tblW w:w="9445" w:type="dxa"/>
          <w:tblPrExChange w:id="1068" w:author="Molly McEvilley" w:date="2016-07-08T08:30:00Z">
            <w:tblPrEx>
              <w:tblW w:w="9445" w:type="dxa"/>
            </w:tblPrEx>
          </w:tblPrExChange>
        </w:tblPrEx>
        <w:trPr>
          <w:cantSplit/>
          <w:ins w:id="1069" w:author="Molly McEvilley" w:date="2016-07-08T08:29:00Z"/>
          <w:trPrChange w:id="1070" w:author="Molly McEvilley" w:date="2016-07-08T08:30:00Z">
            <w:trPr>
              <w:cantSplit/>
            </w:trPr>
          </w:trPrChange>
        </w:trPr>
        <w:tc>
          <w:tcPr>
            <w:cnfStyle w:val="001000000000" w:firstRow="0" w:lastRow="0" w:firstColumn="1" w:lastColumn="0" w:oddVBand="0" w:evenVBand="0" w:oddHBand="0" w:evenHBand="0" w:firstRowFirstColumn="0" w:firstRowLastColumn="0" w:lastRowFirstColumn="0" w:lastRowLastColumn="0"/>
            <w:tcW w:w="785" w:type="dxa"/>
            <w:tcPrChange w:id="1071" w:author="Molly McEvilley" w:date="2016-07-08T08:30:00Z">
              <w:tcPr>
                <w:tcW w:w="785" w:type="dxa"/>
                <w:vAlign w:val="center"/>
              </w:tcPr>
            </w:tcPrChange>
          </w:tcPr>
          <w:p w14:paraId="773A5C5E" w14:textId="7FE7BFAB" w:rsidR="000833B9" w:rsidRPr="004B0764" w:rsidRDefault="000833B9" w:rsidP="000833B9">
            <w:pPr>
              <w:jc w:val="right"/>
              <w:rPr>
                <w:ins w:id="1072" w:author="Molly McEvilley" w:date="2016-07-08T08:29:00Z"/>
                <w:rFonts w:ascii="Calibri" w:hAnsi="Calibri"/>
              </w:rPr>
            </w:pPr>
            <w:ins w:id="1073" w:author="Molly McEvilley" w:date="2016-07-08T08:30:00Z">
              <w:r>
                <w:t>9</w:t>
              </w:r>
            </w:ins>
          </w:p>
        </w:tc>
        <w:tc>
          <w:tcPr>
            <w:tcW w:w="8660" w:type="dxa"/>
            <w:tcPrChange w:id="1074" w:author="Molly McEvilley" w:date="2016-07-08T08:30:00Z">
              <w:tcPr>
                <w:tcW w:w="8660" w:type="dxa"/>
                <w:vAlign w:val="center"/>
              </w:tcPr>
            </w:tcPrChange>
          </w:tcPr>
          <w:p w14:paraId="14F67E4F" w14:textId="78B0FAC7" w:rsidR="000833B9" w:rsidRPr="004B0764" w:rsidRDefault="000833B9" w:rsidP="000833B9">
            <w:pPr>
              <w:cnfStyle w:val="000000000000" w:firstRow="0" w:lastRow="0" w:firstColumn="0" w:lastColumn="0" w:oddVBand="0" w:evenVBand="0" w:oddHBand="0" w:evenHBand="0" w:firstRowFirstColumn="0" w:firstRowLastColumn="0" w:lastRowFirstColumn="0" w:lastRowLastColumn="0"/>
              <w:rPr>
                <w:ins w:id="1075" w:author="Molly McEvilley" w:date="2016-07-08T08:29:00Z"/>
                <w:rFonts w:ascii="Calibri" w:hAnsi="Calibri"/>
              </w:rPr>
            </w:pPr>
            <w:ins w:id="1076" w:author="Molly McEvilley" w:date="2016-07-08T08:30:00Z">
              <w:r w:rsidRPr="00EA3BD2">
                <w:t>Client</w:t>
              </w:r>
              <w:r>
                <w:t xml:space="preserve"> </w:t>
              </w:r>
              <w:r w:rsidRPr="00EA3BD2">
                <w:t>refused</w:t>
              </w:r>
            </w:ins>
          </w:p>
        </w:tc>
      </w:tr>
      <w:tr w:rsidR="000833B9" w:rsidRPr="00AC07D8" w14:paraId="041B8C40" w14:textId="77777777" w:rsidTr="00905D49">
        <w:tblPrEx>
          <w:tblW w:w="9445" w:type="dxa"/>
          <w:tblPrExChange w:id="1077" w:author="Molly McEvilley" w:date="2016-07-08T08:30:00Z">
            <w:tblPrEx>
              <w:tblW w:w="9445" w:type="dxa"/>
            </w:tblPrEx>
          </w:tblPrExChange>
        </w:tblPrEx>
        <w:trPr>
          <w:cantSplit/>
          <w:ins w:id="1078" w:author="Molly McEvilley" w:date="2016-07-08T08:29:00Z"/>
          <w:trPrChange w:id="1079" w:author="Molly McEvilley" w:date="2016-07-08T08:30:00Z">
            <w:trPr>
              <w:cantSplit/>
            </w:trPr>
          </w:trPrChange>
        </w:trPr>
        <w:tc>
          <w:tcPr>
            <w:cnfStyle w:val="001000000000" w:firstRow="0" w:lastRow="0" w:firstColumn="1" w:lastColumn="0" w:oddVBand="0" w:evenVBand="0" w:oddHBand="0" w:evenHBand="0" w:firstRowFirstColumn="0" w:firstRowLastColumn="0" w:lastRowFirstColumn="0" w:lastRowLastColumn="0"/>
            <w:tcW w:w="785" w:type="dxa"/>
            <w:tcPrChange w:id="1080" w:author="Molly McEvilley" w:date="2016-07-08T08:30:00Z">
              <w:tcPr>
                <w:tcW w:w="785" w:type="dxa"/>
                <w:vAlign w:val="center"/>
              </w:tcPr>
            </w:tcPrChange>
          </w:tcPr>
          <w:p w14:paraId="3C6687D7" w14:textId="3891A7A5" w:rsidR="000833B9" w:rsidRPr="004B0764" w:rsidRDefault="000833B9" w:rsidP="000833B9">
            <w:pPr>
              <w:jc w:val="right"/>
              <w:rPr>
                <w:ins w:id="1081" w:author="Molly McEvilley" w:date="2016-07-08T08:29:00Z"/>
                <w:rFonts w:ascii="Calibri" w:hAnsi="Calibri"/>
              </w:rPr>
            </w:pPr>
            <w:ins w:id="1082" w:author="Molly McEvilley" w:date="2016-07-08T08:30:00Z">
              <w:r>
                <w:t>99</w:t>
              </w:r>
            </w:ins>
          </w:p>
        </w:tc>
        <w:tc>
          <w:tcPr>
            <w:tcW w:w="8660" w:type="dxa"/>
            <w:tcPrChange w:id="1083" w:author="Molly McEvilley" w:date="2016-07-08T08:30:00Z">
              <w:tcPr>
                <w:tcW w:w="8660" w:type="dxa"/>
                <w:vAlign w:val="center"/>
              </w:tcPr>
            </w:tcPrChange>
          </w:tcPr>
          <w:p w14:paraId="4476294F" w14:textId="46D92874" w:rsidR="000833B9" w:rsidRPr="004B0764" w:rsidRDefault="000833B9" w:rsidP="000833B9">
            <w:pPr>
              <w:cnfStyle w:val="000000000000" w:firstRow="0" w:lastRow="0" w:firstColumn="0" w:lastColumn="0" w:oddVBand="0" w:evenVBand="0" w:oddHBand="0" w:evenHBand="0" w:firstRowFirstColumn="0" w:firstRowLastColumn="0" w:lastRowFirstColumn="0" w:lastRowLastColumn="0"/>
              <w:rPr>
                <w:ins w:id="1084" w:author="Molly McEvilley" w:date="2016-07-08T08:29:00Z"/>
                <w:rFonts w:ascii="Calibri" w:hAnsi="Calibri"/>
              </w:rPr>
            </w:pPr>
            <w:ins w:id="1085" w:author="Molly McEvilley" w:date="2016-07-08T08:30:00Z">
              <w:r w:rsidRPr="00EA3BD2">
                <w:t>Data</w:t>
              </w:r>
              <w:r>
                <w:t xml:space="preserve"> </w:t>
              </w:r>
              <w:r w:rsidRPr="00EA3BD2">
                <w:t>not</w:t>
              </w:r>
              <w:r>
                <w:t xml:space="preserve"> </w:t>
              </w:r>
              <w:r w:rsidRPr="00EA3BD2">
                <w:t>collected</w:t>
              </w:r>
            </w:ins>
          </w:p>
        </w:tc>
      </w:tr>
    </w:tbl>
    <w:p w14:paraId="4F91CD71" w14:textId="77777777" w:rsidR="000833B9" w:rsidRDefault="000833B9" w:rsidP="0028490C">
      <w:pPr>
        <w:rPr>
          <w:ins w:id="1086" w:author="Molly McEvilley" w:date="2016-07-08T08:22:00Z"/>
        </w:rPr>
      </w:pPr>
    </w:p>
    <w:p w14:paraId="6E570EAB" w14:textId="3CAE358D" w:rsidR="0028490C" w:rsidDel="0028490C" w:rsidRDefault="0028490C" w:rsidP="00480A64">
      <w:pPr>
        <w:rPr>
          <w:del w:id="1087" w:author="Molly McEvilley" w:date="2016-07-08T08:18:00Z"/>
        </w:rPr>
      </w:pPr>
    </w:p>
    <w:p w14:paraId="794AF482" w14:textId="505935A3" w:rsidR="00C37802" w:rsidRDefault="00C37802" w:rsidP="00C37802">
      <w:pPr>
        <w:pStyle w:val="Heading2"/>
      </w:pPr>
      <w:bookmarkStart w:id="1088" w:name="_5.3.1_DataCollectionStage_1"/>
      <w:bookmarkStart w:id="1089" w:name="_Toc430693319"/>
      <w:bookmarkEnd w:id="1088"/>
      <w:r>
        <w:t>5.3.1</w:t>
      </w:r>
      <w:r w:rsidR="00B60FB1">
        <w:tab/>
      </w:r>
      <w:r>
        <w:t>DataCollectionStage</w:t>
      </w:r>
      <w:bookmarkEnd w:id="1089"/>
    </w:p>
    <w:tbl>
      <w:tblPr>
        <w:tblStyle w:val="GridTable1Light-Accent11"/>
        <w:tblW w:w="9445" w:type="dxa"/>
        <w:tblLook w:val="04A0" w:firstRow="1" w:lastRow="0" w:firstColumn="1" w:lastColumn="0" w:noHBand="0" w:noVBand="1"/>
      </w:tblPr>
      <w:tblGrid>
        <w:gridCol w:w="785"/>
        <w:gridCol w:w="8660"/>
      </w:tblGrid>
      <w:tr w:rsidR="00C37802" w14:paraId="3B98EA75" w14:textId="77777777" w:rsidTr="000B1E6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5" w:type="dxa"/>
            <w:hideMark/>
          </w:tcPr>
          <w:p w14:paraId="778E2E0A" w14:textId="77777777" w:rsidR="00C37802" w:rsidRDefault="00C37802" w:rsidP="0022457B">
            <w:pPr>
              <w:jc w:val="right"/>
            </w:pPr>
            <w:r>
              <w:t>Value</w:t>
            </w:r>
          </w:p>
        </w:tc>
        <w:tc>
          <w:tcPr>
            <w:tcW w:w="8660" w:type="dxa"/>
            <w:hideMark/>
          </w:tcPr>
          <w:p w14:paraId="24891FE2" w14:textId="77777777" w:rsidR="00C37802" w:rsidRDefault="00C37802" w:rsidP="002C02DF">
            <w:pPr>
              <w:cnfStyle w:val="100000000000" w:firstRow="1" w:lastRow="0" w:firstColumn="0" w:lastColumn="0" w:oddVBand="0" w:evenVBand="0" w:oddHBand="0" w:evenHBand="0" w:firstRowFirstColumn="0" w:firstRowLastColumn="0" w:lastRowFirstColumn="0" w:lastRowLastColumn="0"/>
            </w:pPr>
            <w:r>
              <w:t>Text</w:t>
            </w:r>
          </w:p>
        </w:tc>
      </w:tr>
      <w:tr w:rsidR="00C37802" w14:paraId="4F447DC6"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4675DAC" w14:textId="77777777" w:rsidR="00C37802" w:rsidRDefault="00C37802" w:rsidP="0022457B">
            <w:pPr>
              <w:jc w:val="right"/>
            </w:pPr>
            <w:r>
              <w:t>1</w:t>
            </w:r>
          </w:p>
        </w:tc>
        <w:tc>
          <w:tcPr>
            <w:tcW w:w="8660" w:type="dxa"/>
          </w:tcPr>
          <w:p w14:paraId="3C818127" w14:textId="7A292037" w:rsidR="00C37802" w:rsidRDefault="00C37802" w:rsidP="002C02DF">
            <w:pPr>
              <w:cnfStyle w:val="000000000000" w:firstRow="0" w:lastRow="0" w:firstColumn="0" w:lastColumn="0" w:oddVBand="0" w:evenVBand="0" w:oddHBand="0" w:evenHBand="0" w:firstRowFirstColumn="0" w:firstRowLastColumn="0" w:lastRowFirstColumn="0" w:lastRowLastColumn="0"/>
            </w:pPr>
            <w:r>
              <w:t>Project</w:t>
            </w:r>
            <w:r w:rsidR="00FD083E">
              <w:t xml:space="preserve"> </w:t>
            </w:r>
            <w:r>
              <w:t>entry</w:t>
            </w:r>
          </w:p>
        </w:tc>
      </w:tr>
      <w:tr w:rsidR="00C37802" w14:paraId="365A3F76"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6D1EDBC9" w14:textId="3F415A8C" w:rsidR="00C37802" w:rsidRDefault="00C37802" w:rsidP="0022457B">
            <w:pPr>
              <w:jc w:val="right"/>
            </w:pPr>
            <w:r>
              <w:t>2</w:t>
            </w:r>
          </w:p>
        </w:tc>
        <w:tc>
          <w:tcPr>
            <w:tcW w:w="8660" w:type="dxa"/>
          </w:tcPr>
          <w:p w14:paraId="53E29425" w14:textId="493B8E0B" w:rsidR="00C37802" w:rsidRDefault="00C37802" w:rsidP="002C02DF">
            <w:pPr>
              <w:cnfStyle w:val="000000000000" w:firstRow="0" w:lastRow="0" w:firstColumn="0" w:lastColumn="0" w:oddVBand="0" w:evenVBand="0" w:oddHBand="0" w:evenHBand="0" w:firstRowFirstColumn="0" w:firstRowLastColumn="0" w:lastRowFirstColumn="0" w:lastRowLastColumn="0"/>
            </w:pPr>
            <w:r>
              <w:t>Update</w:t>
            </w:r>
          </w:p>
        </w:tc>
      </w:tr>
      <w:tr w:rsidR="00C37802" w14:paraId="1838795F"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725268F7" w14:textId="4994E284" w:rsidR="00C37802" w:rsidRDefault="00C37802" w:rsidP="0022457B">
            <w:pPr>
              <w:jc w:val="right"/>
            </w:pPr>
            <w:r>
              <w:t>3</w:t>
            </w:r>
          </w:p>
        </w:tc>
        <w:tc>
          <w:tcPr>
            <w:tcW w:w="8660" w:type="dxa"/>
          </w:tcPr>
          <w:p w14:paraId="5E91BE25" w14:textId="3FC9E42B" w:rsidR="00C37802" w:rsidRDefault="00C37802" w:rsidP="002C02DF">
            <w:pPr>
              <w:cnfStyle w:val="000000000000" w:firstRow="0" w:lastRow="0" w:firstColumn="0" w:lastColumn="0" w:oddVBand="0" w:evenVBand="0" w:oddHBand="0" w:evenHBand="0" w:firstRowFirstColumn="0" w:firstRowLastColumn="0" w:lastRowFirstColumn="0" w:lastRowLastColumn="0"/>
            </w:pPr>
            <w:r>
              <w:t>Project</w:t>
            </w:r>
            <w:r w:rsidR="00FD083E">
              <w:t xml:space="preserve"> </w:t>
            </w:r>
            <w:r>
              <w:t>exit</w:t>
            </w:r>
          </w:p>
        </w:tc>
      </w:tr>
      <w:tr w:rsidR="00C37802" w14:paraId="0B2F2FDC" w14:textId="77777777" w:rsidTr="000B1E65">
        <w:trPr>
          <w:cantSplit/>
        </w:trPr>
        <w:tc>
          <w:tcPr>
            <w:cnfStyle w:val="001000000000" w:firstRow="0" w:lastRow="0" w:firstColumn="1" w:lastColumn="0" w:oddVBand="0" w:evenVBand="0" w:oddHBand="0" w:evenHBand="0" w:firstRowFirstColumn="0" w:firstRowLastColumn="0" w:lastRowFirstColumn="0" w:lastRowLastColumn="0"/>
            <w:tcW w:w="785" w:type="dxa"/>
          </w:tcPr>
          <w:p w14:paraId="16694913" w14:textId="2C4BBEB3" w:rsidR="00C37802" w:rsidRDefault="00C37802" w:rsidP="0022457B">
            <w:pPr>
              <w:jc w:val="right"/>
            </w:pPr>
            <w:r>
              <w:t>5</w:t>
            </w:r>
          </w:p>
        </w:tc>
        <w:tc>
          <w:tcPr>
            <w:tcW w:w="8660" w:type="dxa"/>
          </w:tcPr>
          <w:p w14:paraId="60251F50" w14:textId="0E14D84B" w:rsidR="00C37802" w:rsidRDefault="00C37802" w:rsidP="002C02DF">
            <w:pPr>
              <w:cnfStyle w:val="000000000000" w:firstRow="0" w:lastRow="0" w:firstColumn="0" w:lastColumn="0" w:oddVBand="0" w:evenVBand="0" w:oddHBand="0" w:evenHBand="0" w:firstRowFirstColumn="0" w:firstRowLastColumn="0" w:lastRowFirstColumn="0" w:lastRowLastColumn="0"/>
            </w:pPr>
            <w:r>
              <w:t>Annual</w:t>
            </w:r>
            <w:r w:rsidR="00FD083E">
              <w:t xml:space="preserve"> </w:t>
            </w:r>
            <w:r>
              <w:t>assessment</w:t>
            </w:r>
          </w:p>
        </w:tc>
      </w:tr>
    </w:tbl>
    <w:p w14:paraId="5B6A292C" w14:textId="77777777" w:rsidR="00C37802" w:rsidRDefault="00C37802" w:rsidP="00C245DA"/>
    <w:p w14:paraId="6BA93A45" w14:textId="77777777" w:rsidR="00A2583F" w:rsidRPr="00A2583F" w:rsidRDefault="00A2583F" w:rsidP="00A2583F"/>
    <w:p w14:paraId="22C8604F" w14:textId="77777777" w:rsidR="00A2583F" w:rsidRDefault="00A2583F" w:rsidP="00A2583F">
      <w:pPr>
        <w:rPr>
          <w:rFonts w:asciiTheme="majorHAnsi" w:eastAsiaTheme="majorEastAsia" w:hAnsiTheme="majorHAnsi" w:cstheme="majorBidi"/>
          <w:color w:val="2E74B5" w:themeColor="accent1" w:themeShade="BF"/>
          <w:sz w:val="32"/>
          <w:szCs w:val="32"/>
        </w:rPr>
      </w:pPr>
      <w:r>
        <w:br w:type="page"/>
      </w:r>
    </w:p>
    <w:p w14:paraId="6527C5F1" w14:textId="40FD0EB1" w:rsidR="00A2583F" w:rsidRPr="006E3F2A" w:rsidRDefault="00BD03CB" w:rsidP="00BD03CB">
      <w:pPr>
        <w:spacing w:after="160"/>
      </w:pPr>
      <w:bookmarkStart w:id="1090" w:name="_Appendix_C_-"/>
      <w:bookmarkStart w:id="1091" w:name="_Toc430693320"/>
      <w:bookmarkStart w:id="1092" w:name="_EmploymentEducation.csv_2"/>
      <w:bookmarkEnd w:id="1090"/>
      <w:bookmarkEnd w:id="1091"/>
      <w:bookmarkEnd w:id="1092"/>
      <w:r>
        <w:lastRenderedPageBreak/>
        <w:br w:type="page"/>
      </w:r>
    </w:p>
    <w:p w14:paraId="48B801CA" w14:textId="77777777" w:rsidR="00A2583F" w:rsidRDefault="00A2583F" w:rsidP="00C245DA"/>
    <w:p w14:paraId="5D614E09" w14:textId="4FE9036B" w:rsidR="00452BB4" w:rsidRDefault="00BD03CB">
      <w:pPr>
        <w:pStyle w:val="Heading1"/>
      </w:pPr>
      <w:bookmarkStart w:id="1093" w:name="_Appendix_C_–"/>
      <w:bookmarkEnd w:id="1093"/>
      <w:r>
        <w:t xml:space="preserve">Appendix </w:t>
      </w:r>
      <w:r w:rsidR="000410FD">
        <w:t>C</w:t>
      </w:r>
      <w:r>
        <w:t xml:space="preserve"> – Changes from </w:t>
      </w:r>
      <w:r w:rsidR="000410FD">
        <w:t>HMIS CSV v</w:t>
      </w:r>
      <w:r>
        <w:t xml:space="preserve">4.1 to </w:t>
      </w:r>
      <w:r w:rsidR="000410FD">
        <w:t>v</w:t>
      </w:r>
      <w:r>
        <w:t>5.0</w:t>
      </w:r>
    </w:p>
    <w:p w14:paraId="0F549023" w14:textId="0E886C6A" w:rsidR="00BD03CB" w:rsidRDefault="00BD03CB" w:rsidP="000410FD">
      <w:pPr>
        <w:pStyle w:val="Heading2"/>
      </w:pPr>
      <w:bookmarkStart w:id="1094" w:name="_GoBack"/>
      <w:bookmarkEnd w:id="1094"/>
      <w:r>
        <w:t>General</w:t>
      </w:r>
    </w:p>
    <w:p w14:paraId="22B3DA74" w14:textId="28CFB857" w:rsidR="00BD03CB" w:rsidRDefault="00BD03CB" w:rsidP="00BD03CB">
      <w:r>
        <w:t>Updated text to refer to HMIS Data Standards (Dictionary and Manual) version 5.0.</w:t>
      </w:r>
    </w:p>
    <w:p w14:paraId="67766E8C" w14:textId="77777777" w:rsidR="00BD03CB" w:rsidRDefault="00BD03CB" w:rsidP="00BD03CB">
      <w:pPr>
        <w:pStyle w:val="Heading2"/>
      </w:pPr>
      <w:hyperlink w:anchor="_Export.csv" w:history="1">
        <w:r w:rsidRPr="007C7A15">
          <w:rPr>
            <w:rStyle w:val="Hyperlink"/>
          </w:rPr>
          <w:t>Export.csv</w:t>
        </w:r>
      </w:hyperlink>
    </w:p>
    <w:p w14:paraId="43DF9E5F" w14:textId="5465CBA8" w:rsidR="00BD03CB" w:rsidRDefault="00BD03CB" w:rsidP="00BD03CB">
      <w:r>
        <w:t>Added field SourceType to identify whether the export is being generated by an HMIS implementation, a</w:t>
      </w:r>
      <w:r w:rsidR="004D68B4">
        <w:t xml:space="preserve"> standalone/agency-specific application, </w:t>
      </w:r>
      <w:r>
        <w:t>a data warehouse, or other.</w:t>
      </w:r>
    </w:p>
    <w:p w14:paraId="5A87B3A5" w14:textId="343A241C" w:rsidR="00BD03CB" w:rsidRDefault="00BD03CB" w:rsidP="00BD03CB">
      <w:r>
        <w:t>Specified that if the source of an export is an HMIS implementation</w:t>
      </w:r>
      <w:r w:rsidR="007A2AF6">
        <w:t xml:space="preserve">, </w:t>
      </w:r>
      <w:r>
        <w:t>SourceID must contain the HUD CoC Code of the continuum opera</w:t>
      </w:r>
    </w:p>
    <w:p w14:paraId="358819DE" w14:textId="4E4BB392" w:rsidR="007A2AF6" w:rsidRDefault="000833B9" w:rsidP="007A2AF6">
      <w:pPr>
        <w:pStyle w:val="Heading2"/>
      </w:pPr>
      <w:hyperlink w:anchor="_Client.csv" w:history="1">
        <w:r w:rsidR="007A2AF6" w:rsidRPr="000833B9">
          <w:rPr>
            <w:rStyle w:val="Hyperlink"/>
          </w:rPr>
          <w:t>Client.csv</w:t>
        </w:r>
      </w:hyperlink>
    </w:p>
    <w:p w14:paraId="21015423" w14:textId="14940F10" w:rsidR="005B2F1B" w:rsidRDefault="00D4784D" w:rsidP="00BD03CB">
      <w:r>
        <w:rPr>
          <w:b/>
        </w:rPr>
        <w:t xml:space="preserve">3.6 </w:t>
      </w:r>
      <w:r w:rsidR="007A2AF6" w:rsidRPr="007A2AF6">
        <w:rPr>
          <w:b/>
        </w:rPr>
        <w:t>Gender</w:t>
      </w:r>
      <w:r w:rsidR="007A2AF6">
        <w:rPr>
          <w:b/>
        </w:rPr>
        <w:t xml:space="preserve"> -</w:t>
      </w:r>
      <w:r w:rsidR="007A2AF6">
        <w:t xml:space="preserve">  Updated list 3.6.1 to change ‘Other’ response to ‘Doesn’t identify </w:t>
      </w:r>
      <w:r w:rsidR="005B2F1B">
        <w:t>as male, female, or transgender</w:t>
      </w:r>
      <w:r w:rsidR="007A2AF6">
        <w:t xml:space="preserve">’ </w:t>
      </w:r>
      <w:r w:rsidR="005B2F1B">
        <w:t xml:space="preserve">and removed </w:t>
      </w:r>
      <w:r w:rsidR="007A2AF6" w:rsidRPr="007A2AF6">
        <w:rPr>
          <w:i/>
        </w:rPr>
        <w:t>OtherGender</w:t>
      </w:r>
      <w:r w:rsidR="007A2AF6">
        <w:t xml:space="preserve"> field</w:t>
      </w:r>
      <w:r w:rsidR="005B2F1B">
        <w:t xml:space="preserve">.  </w:t>
      </w:r>
    </w:p>
    <w:p w14:paraId="567BB5C1" w14:textId="16540CF9" w:rsidR="005B2F1B" w:rsidRDefault="000833B9" w:rsidP="005B2F1B">
      <w:pPr>
        <w:pStyle w:val="Heading2"/>
      </w:pPr>
      <w:hyperlink w:anchor="_Enrollment.csv" w:history="1">
        <w:r w:rsidR="005B2F1B" w:rsidRPr="000833B9">
          <w:rPr>
            <w:rStyle w:val="Hyperlink"/>
          </w:rPr>
          <w:t>Enrollment.csv</w:t>
        </w:r>
      </w:hyperlink>
    </w:p>
    <w:p w14:paraId="472980AE" w14:textId="21978621" w:rsidR="005B2F1B" w:rsidRDefault="00D4784D" w:rsidP="006D5CB5">
      <w:pPr>
        <w:pStyle w:val="ListParagraph"/>
        <w:numPr>
          <w:ilvl w:val="0"/>
          <w:numId w:val="39"/>
        </w:numPr>
      </w:pPr>
      <w:r w:rsidRPr="006D5CB5">
        <w:rPr>
          <w:b/>
        </w:rPr>
        <w:t xml:space="preserve">3.8 </w:t>
      </w:r>
      <w:r w:rsidR="005B2F1B" w:rsidRPr="006D5CB5">
        <w:rPr>
          <w:b/>
        </w:rPr>
        <w:t>Disabling Condition</w:t>
      </w:r>
      <w:r w:rsidR="005B2F1B">
        <w:t xml:space="preserve"> may not be null; export 99 (Data not collected) for any record where there is no response.</w:t>
      </w:r>
    </w:p>
    <w:p w14:paraId="5F5F5ECF" w14:textId="78B55F59" w:rsidR="00D4784D" w:rsidRDefault="00D4784D" w:rsidP="006D5CB5">
      <w:pPr>
        <w:pStyle w:val="ListParagraph"/>
        <w:numPr>
          <w:ilvl w:val="0"/>
          <w:numId w:val="39"/>
        </w:numPr>
      </w:pPr>
      <w:r>
        <w:t xml:space="preserve">Changes related to merge of </w:t>
      </w:r>
      <w:r w:rsidRPr="006D5CB5">
        <w:rPr>
          <w:b/>
        </w:rPr>
        <w:t>3.9 Residence Prior to Project Entry</w:t>
      </w:r>
      <w:r>
        <w:t xml:space="preserve"> and </w:t>
      </w:r>
      <w:r w:rsidRPr="006D5CB5">
        <w:rPr>
          <w:b/>
        </w:rPr>
        <w:t>3.17 Length of Time on Streets, in ES, or SH</w:t>
      </w:r>
      <w:r>
        <w:t>:</w:t>
      </w:r>
    </w:p>
    <w:p w14:paraId="2788D72B" w14:textId="266CECFF" w:rsidR="00D4784D" w:rsidRDefault="006D5CB5" w:rsidP="006D5CB5">
      <w:pPr>
        <w:pStyle w:val="ListParagraph"/>
        <w:numPr>
          <w:ilvl w:val="1"/>
          <w:numId w:val="39"/>
        </w:numPr>
      </w:pPr>
      <w:r>
        <w:t>Removed</w:t>
      </w:r>
      <w:r w:rsidR="005B2F1B">
        <w:t xml:space="preserve"> OtherResidencePrior, </w:t>
      </w:r>
      <w:r w:rsidR="005B2F1B" w:rsidRPr="005B2F1B">
        <w:t>EntryFromStreetESSH</w:t>
      </w:r>
      <w:r>
        <w:t>.</w:t>
      </w:r>
    </w:p>
    <w:p w14:paraId="15C95984" w14:textId="619D7962" w:rsidR="005B2F1B" w:rsidRDefault="00D4784D" w:rsidP="006D5CB5">
      <w:pPr>
        <w:pStyle w:val="ListParagraph"/>
        <w:numPr>
          <w:ilvl w:val="1"/>
          <w:numId w:val="39"/>
        </w:numPr>
      </w:pPr>
      <w:r>
        <w:t>Added LOSUnderThreshold, PreviousStreetESSH</w:t>
      </w:r>
      <w:r w:rsidR="006D5CB5">
        <w:t>.</w:t>
      </w:r>
    </w:p>
    <w:p w14:paraId="0A7AB53E" w14:textId="037A87AE" w:rsidR="006D5CB5" w:rsidRDefault="006D5CB5" w:rsidP="006D5CB5">
      <w:pPr>
        <w:pStyle w:val="ListParagraph"/>
        <w:numPr>
          <w:ilvl w:val="1"/>
          <w:numId w:val="39"/>
        </w:numPr>
      </w:pPr>
      <w:r>
        <w:t>Modified list for number of times on street/ES/SH in the last three years to remove the option for 0 times.</w:t>
      </w:r>
    </w:p>
    <w:p w14:paraId="0EB3E1CD" w14:textId="0D216BFB" w:rsidR="006D5CB5" w:rsidRDefault="006D5CB5" w:rsidP="006D5CB5">
      <w:pPr>
        <w:pStyle w:val="ListParagraph"/>
        <w:numPr>
          <w:ilvl w:val="1"/>
          <w:numId w:val="39"/>
        </w:numPr>
      </w:pPr>
      <w:r>
        <w:t>Modified list for length of stay in prior living situation to match v5 response options.</w:t>
      </w:r>
    </w:p>
    <w:p w14:paraId="56383E6B" w14:textId="6C4279BA" w:rsidR="000833B9" w:rsidRDefault="000833B9" w:rsidP="000833B9">
      <w:pPr>
        <w:pStyle w:val="ListParagraph"/>
        <w:numPr>
          <w:ilvl w:val="0"/>
          <w:numId w:val="39"/>
        </w:numPr>
      </w:pPr>
      <w:r>
        <w:t xml:space="preserve">Added fields for </w:t>
      </w:r>
      <w:r w:rsidRPr="000833B9">
        <w:rPr>
          <w:b/>
        </w:rPr>
        <w:t>4.48 HP Targeting Criteria</w:t>
      </w:r>
      <w:r>
        <w:t xml:space="preserve"> and </w:t>
      </w:r>
      <w:r w:rsidRPr="000833B9">
        <w:rPr>
          <w:b/>
        </w:rPr>
        <w:t>4.49 Use of Other Crisis Services</w:t>
      </w:r>
      <w:r>
        <w:t>.</w:t>
      </w:r>
    </w:p>
    <w:p w14:paraId="70F3B02E" w14:textId="5D66BC43" w:rsidR="00BD03CB" w:rsidRDefault="000410FD" w:rsidP="007A2AF6">
      <w:pPr>
        <w:pStyle w:val="Heading2"/>
      </w:pPr>
      <w:hyperlink w:anchor="_EnrollmentCoC.csv" w:history="1">
        <w:r w:rsidR="007A2AF6" w:rsidRPr="000410FD">
          <w:rPr>
            <w:rStyle w:val="Hyperlink"/>
          </w:rPr>
          <w:t>EnrollmentCoC.csv</w:t>
        </w:r>
      </w:hyperlink>
    </w:p>
    <w:p w14:paraId="0269491E" w14:textId="6863D550" w:rsidR="007A2AF6" w:rsidRDefault="007A2AF6" w:rsidP="00BD03CB">
      <w:r>
        <w:t xml:space="preserve">Added HouseholdID to simplify linking CoC information to household members. </w:t>
      </w:r>
    </w:p>
    <w:p w14:paraId="0084E250" w14:textId="1D81683D" w:rsidR="00611019" w:rsidRDefault="000410FD" w:rsidP="00611019">
      <w:pPr>
        <w:pStyle w:val="Heading2"/>
      </w:pPr>
      <w:hyperlink w:anchor="_IncomeBenefits.csv" w:history="1">
        <w:r w:rsidR="00611019" w:rsidRPr="000410FD">
          <w:rPr>
            <w:rStyle w:val="Hyperlink"/>
          </w:rPr>
          <w:t>IncomeBenefits.csv</w:t>
        </w:r>
      </w:hyperlink>
    </w:p>
    <w:p w14:paraId="5E1C0598" w14:textId="2D448FED" w:rsidR="00611019" w:rsidRDefault="00611019" w:rsidP="00611019">
      <w:pPr>
        <w:pStyle w:val="ListParagraph"/>
        <w:numPr>
          <w:ilvl w:val="0"/>
          <w:numId w:val="40"/>
        </w:numPr>
      </w:pPr>
      <w:r>
        <w:t>Added fields for Indian Health Services and Other health insurance sources.</w:t>
      </w:r>
    </w:p>
    <w:p w14:paraId="0C48D8DA" w14:textId="75542987" w:rsidR="00B67E90" w:rsidRDefault="000410FD" w:rsidP="003B3A55">
      <w:pPr>
        <w:pStyle w:val="Heading2"/>
      </w:pPr>
      <w:hyperlink w:anchor="_EmploymentEducation.csv_1" w:history="1">
        <w:r w:rsidR="00B67E90" w:rsidRPr="000410FD">
          <w:rPr>
            <w:rStyle w:val="Hyperlink"/>
          </w:rPr>
          <w:t>EmploymentEducation.csv</w:t>
        </w:r>
      </w:hyperlink>
    </w:p>
    <w:p w14:paraId="0660DF8B" w14:textId="63B15872" w:rsidR="00B67E90" w:rsidRDefault="00B67E90" w:rsidP="00B67E90">
      <w:pPr>
        <w:pStyle w:val="ListParagraph"/>
        <w:numPr>
          <w:ilvl w:val="0"/>
          <w:numId w:val="40"/>
        </w:numPr>
      </w:pPr>
      <w:r>
        <w:t>Modified list 4.24.1 Last Grade Completed to add responses.</w:t>
      </w:r>
    </w:p>
    <w:p w14:paraId="6757C253" w14:textId="43C2B69E" w:rsidR="003B3A55" w:rsidRDefault="000410FD" w:rsidP="003B3A55">
      <w:pPr>
        <w:pStyle w:val="Heading2"/>
      </w:pPr>
      <w:hyperlink w:anchor="_Benefits.csv" w:history="1">
        <w:r w:rsidR="003B3A55" w:rsidRPr="000410FD">
          <w:rPr>
            <w:rStyle w:val="Hyperlink"/>
          </w:rPr>
          <w:t>Disabilities.csv</w:t>
        </w:r>
      </w:hyperlink>
    </w:p>
    <w:p w14:paraId="37A03EA9" w14:textId="73FBB323" w:rsidR="003B3A55" w:rsidRDefault="003B3A55" w:rsidP="000833B9">
      <w:pPr>
        <w:pStyle w:val="ListParagraph"/>
        <w:numPr>
          <w:ilvl w:val="0"/>
          <w:numId w:val="40"/>
        </w:numPr>
      </w:pPr>
      <w:r>
        <w:t>Created list 4.47.3 to add new</w:t>
      </w:r>
      <w:r w:rsidR="000833B9">
        <w:t xml:space="preserve"> viral load information availability</w:t>
      </w:r>
      <w:r>
        <w:t xml:space="preserve"> response options.  Note that text associated with previous integer values may have changed.</w:t>
      </w:r>
    </w:p>
    <w:p w14:paraId="337AFFAB" w14:textId="50C4C939" w:rsidR="00611019" w:rsidRDefault="000410FD" w:rsidP="00B67E90">
      <w:pPr>
        <w:pStyle w:val="Heading2"/>
      </w:pPr>
      <w:hyperlink w:anchor="_Services.csv" w:history="1">
        <w:r w:rsidR="00611019" w:rsidRPr="000410FD">
          <w:rPr>
            <w:rStyle w:val="Hyperlink"/>
          </w:rPr>
          <w:t>Services.csv</w:t>
        </w:r>
      </w:hyperlink>
    </w:p>
    <w:p w14:paraId="21010CD3" w14:textId="6B29D355" w:rsidR="00611019" w:rsidRDefault="00611019" w:rsidP="00B67E90">
      <w:pPr>
        <w:pStyle w:val="ListParagraph"/>
        <w:numPr>
          <w:ilvl w:val="0"/>
          <w:numId w:val="40"/>
        </w:numPr>
      </w:pPr>
      <w:r>
        <w:t xml:space="preserve">Updated list 4.14.A PATH Services to match new list.  Note that even where the text of a service hasn’t changed, the associated integer value may differ. </w:t>
      </w:r>
    </w:p>
    <w:p w14:paraId="3E9D6428" w14:textId="1A142B18" w:rsidR="00B67E90" w:rsidRPr="00BD03CB" w:rsidRDefault="00B67E90" w:rsidP="00B67E90">
      <w:pPr>
        <w:pStyle w:val="ListParagraph"/>
        <w:numPr>
          <w:ilvl w:val="0"/>
          <w:numId w:val="40"/>
        </w:numPr>
      </w:pPr>
      <w:r>
        <w:t>Updated list 4.16.A PATH Referrals to match new list.  Note that text for existing integer values may have changed.</w:t>
      </w:r>
    </w:p>
    <w:sectPr w:rsidR="00B67E90" w:rsidRPr="00BD03CB" w:rsidSect="001161E5">
      <w:headerReference w:type="default"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3B9F27" w14:textId="77777777" w:rsidR="004A3FCF" w:rsidRDefault="004A3FCF" w:rsidP="00614E38">
      <w:pPr>
        <w:spacing w:line="240" w:lineRule="auto"/>
      </w:pPr>
      <w:r>
        <w:separator/>
      </w:r>
    </w:p>
  </w:endnote>
  <w:endnote w:type="continuationSeparator" w:id="0">
    <w:p w14:paraId="3A29B0EE" w14:textId="77777777" w:rsidR="004A3FCF" w:rsidRDefault="004A3FCF" w:rsidP="00614E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4047800"/>
      <w:docPartObj>
        <w:docPartGallery w:val="Page Numbers (Bottom of Page)"/>
        <w:docPartUnique/>
      </w:docPartObj>
    </w:sdtPr>
    <w:sdtEndPr>
      <w:rPr>
        <w:noProof/>
      </w:rPr>
    </w:sdtEndPr>
    <w:sdtContent>
      <w:p w14:paraId="3115AFDE" w14:textId="02EEB2EB" w:rsidR="004A3FCF" w:rsidRDefault="004A3FCF">
        <w:pPr>
          <w:pStyle w:val="Footer"/>
          <w:jc w:val="center"/>
        </w:pPr>
        <w:r>
          <w:fldChar w:fldCharType="begin"/>
        </w:r>
        <w:r>
          <w:instrText xml:space="preserve"> PAGE   \* MERGEFORMAT </w:instrText>
        </w:r>
        <w:r>
          <w:fldChar w:fldCharType="separate"/>
        </w:r>
        <w:r w:rsidR="009F7173">
          <w:rPr>
            <w:noProof/>
          </w:rPr>
          <w:t>58</w:t>
        </w:r>
        <w:r>
          <w:rPr>
            <w:noProof/>
          </w:rPr>
          <w:fldChar w:fldCharType="end"/>
        </w:r>
      </w:p>
    </w:sdtContent>
  </w:sdt>
  <w:p w14:paraId="198087FE" w14:textId="77777777" w:rsidR="004A3FCF" w:rsidRDefault="004A3F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B2D1CE" w14:textId="77777777" w:rsidR="004A3FCF" w:rsidRDefault="004A3FCF" w:rsidP="00614E38">
      <w:pPr>
        <w:spacing w:line="240" w:lineRule="auto"/>
      </w:pPr>
      <w:r>
        <w:separator/>
      </w:r>
    </w:p>
  </w:footnote>
  <w:footnote w:type="continuationSeparator" w:id="0">
    <w:p w14:paraId="261D1A41" w14:textId="77777777" w:rsidR="004A3FCF" w:rsidRDefault="004A3FCF" w:rsidP="00614E38">
      <w:pPr>
        <w:spacing w:line="240" w:lineRule="auto"/>
      </w:pPr>
      <w:r>
        <w:continuationSeparator/>
      </w:r>
    </w:p>
  </w:footnote>
  <w:footnote w:id="1">
    <w:p w14:paraId="2BEFF469" w14:textId="742E3C1B" w:rsidR="004D68B4" w:rsidRDefault="004D68B4">
      <w:pPr>
        <w:pStyle w:val="FootnoteText"/>
      </w:pPr>
      <w:r>
        <w:rPr>
          <w:rStyle w:val="FootnoteReference"/>
        </w:rPr>
        <w:footnoteRef/>
      </w:r>
      <w:r>
        <w:t xml:space="preserve"> </w:t>
      </w:r>
      <w:r w:rsidR="00A253FE">
        <w:t>In</w:t>
      </w:r>
      <w:r>
        <w:t xml:space="preserve"> CSV file</w:t>
      </w:r>
      <w:r w:rsidR="00A253FE">
        <w:t>s opened with</w:t>
      </w:r>
      <w:r>
        <w:t xml:space="preserve"> MS Excel</w:t>
      </w:r>
      <w:r w:rsidR="00A253FE">
        <w:t xml:space="preserve">, date and datetime data are automatically reformatted.  Even if a user makes no other changes, saving the file will save the dates in the Excel format.  It is </w:t>
      </w:r>
      <w:r w:rsidR="009F7173">
        <w:t xml:space="preserve">tedious but </w:t>
      </w:r>
      <w:r w:rsidR="00A253FE">
        <w:t xml:space="preserve">possible to </w:t>
      </w:r>
      <w:r w:rsidR="009F7173">
        <w:t xml:space="preserve">reset the dates to the CSV format so that the file </w:t>
      </w:r>
      <w:r w:rsidR="00A253FE">
        <w:t xml:space="preserve">will pass validation checks.  </w:t>
      </w:r>
    </w:p>
  </w:footnote>
  <w:footnote w:id="2">
    <w:p w14:paraId="10594461" w14:textId="35635236" w:rsidR="004A3FCF" w:rsidRDefault="004A3FCF" w:rsidP="00CB1556">
      <w:pPr>
        <w:pStyle w:val="FootnoteText"/>
      </w:pPr>
      <w:r>
        <w:rPr>
          <w:rStyle w:val="FootnoteReference"/>
        </w:rPr>
        <w:footnoteRef/>
      </w:r>
      <w:r>
        <w:t xml:space="preserve"> Note that </w:t>
      </w:r>
      <w:r w:rsidRPr="00777F63">
        <w:rPr>
          <w:i/>
        </w:rPr>
        <w:t>Geocode</w:t>
      </w:r>
      <w:r>
        <w:t xml:space="preserve"> and </w:t>
      </w:r>
      <w:r w:rsidRPr="00777F63">
        <w:rPr>
          <w:i/>
        </w:rPr>
        <w:t>ZIP</w:t>
      </w:r>
      <w:r>
        <w:t xml:space="preserve"> both have a data type of string and must be exported as such / padded with double-quotes so that leading zeroes are not omitted.  If ZIP codes are collected with a four digit suffix, only the first five digits should be exported.</w:t>
      </w:r>
    </w:p>
  </w:footnote>
  <w:footnote w:id="3">
    <w:p w14:paraId="1AD92A75" w14:textId="5F806193" w:rsidR="004A3FCF" w:rsidRDefault="004A3FCF">
      <w:pPr>
        <w:pStyle w:val="FootnoteText"/>
      </w:pPr>
      <w:r>
        <w:rPr>
          <w:rStyle w:val="FootnoteReference"/>
        </w:rPr>
        <w:footnoteRef/>
      </w:r>
      <w:r>
        <w:t xml:space="preserve"> A complete list of valid US states, territories, and military duty areas is available at </w:t>
      </w:r>
      <w:hyperlink r:id="rId1" w:history="1">
        <w:r w:rsidRPr="002D4046">
          <w:rPr>
            <w:rStyle w:val="Hyperlink"/>
          </w:rPr>
          <w:t>https://www.usps.com/send/official-abbreviations.htm</w:t>
        </w:r>
      </w:hyperlink>
      <w:r>
        <w:t xml:space="preserve">. </w:t>
      </w:r>
    </w:p>
  </w:footnote>
  <w:footnote w:id="4">
    <w:p w14:paraId="4E3CF98D" w14:textId="00DC67A0" w:rsidR="004A3FCF" w:rsidRDefault="004A3FCF" w:rsidP="00AD3D53">
      <w:pPr>
        <w:pStyle w:val="FootnoteText"/>
      </w:pPr>
      <w:r>
        <w:rPr>
          <w:rStyle w:val="FootnoteReference"/>
        </w:rPr>
        <w:footnoteRef/>
      </w:r>
      <w:r>
        <w:t xml:space="preserve"> SSN is a string field; values MUST be enclosed in double-quotes so that leading zeroes are not omitted.</w:t>
      </w:r>
    </w:p>
  </w:footnote>
  <w:footnote w:id="5">
    <w:p w14:paraId="0A17F3E6" w14:textId="5A9EC27B" w:rsidR="004A3FCF" w:rsidRDefault="004A3FCF">
      <w:pPr>
        <w:pStyle w:val="FootnoteText"/>
      </w:pPr>
      <w:r>
        <w:rPr>
          <w:rStyle w:val="FootnoteReference"/>
        </w:rPr>
        <w:footnoteRef/>
      </w:r>
      <w:r>
        <w:t xml:space="preserve"> Although this regular expression allows for the use of either a lower- or upper-case ‘x’ for unhashed exports, a RHY export specifically requires that missing digits be replaced with a lower-case ‘x’ prior to hashing.</w:t>
      </w:r>
    </w:p>
  </w:footnote>
  <w:footnote w:id="6">
    <w:p w14:paraId="16197240" w14:textId="77777777" w:rsidR="004A3FCF" w:rsidRDefault="004A3FCF" w:rsidP="00C9147B">
      <w:pPr>
        <w:pStyle w:val="FootnoteText"/>
      </w:pPr>
      <w:r>
        <w:rPr>
          <w:rStyle w:val="FootnoteReference"/>
        </w:rPr>
        <w:footnoteRef/>
      </w:r>
      <w:r>
        <w:t xml:space="preserve"> This regular expression will validate for any year between 1920 and 2019; data quality checks in import processes may flag future dates as errors.</w:t>
      </w:r>
    </w:p>
  </w:footnote>
  <w:footnote w:id="7">
    <w:p w14:paraId="6701159C" w14:textId="77777777" w:rsidR="004A3FCF" w:rsidRDefault="004A3FCF" w:rsidP="004675CA">
      <w:pPr>
        <w:pStyle w:val="FootnoteText"/>
      </w:pPr>
      <w:r>
        <w:rPr>
          <w:rStyle w:val="FootnoteReference"/>
        </w:rPr>
        <w:footnoteRef/>
      </w:r>
      <w:r>
        <w:t xml:space="preserve"> LastPermanentZIP is a string field; values MUST be padded with double-quotes so that leading zeroes are not omitted.</w:t>
      </w:r>
    </w:p>
  </w:footnote>
  <w:footnote w:id="8">
    <w:p w14:paraId="779C1413" w14:textId="2A81877F" w:rsidR="004A3FCF" w:rsidRDefault="004A3FCF">
      <w:pPr>
        <w:pStyle w:val="FootnoteText"/>
      </w:pPr>
      <w:r>
        <w:rPr>
          <w:rStyle w:val="FootnoteReference"/>
        </w:rPr>
        <w:footnoteRef/>
      </w:r>
      <w:r>
        <w:t xml:space="preserve"> Records for 4.39 Medical Assistance with a data collection stage of 2 may be combined with records for data elements 4.2, 4.3, and 4.4 with a data collection stage of 5 as long as the information date is the same.  The </w:t>
      </w:r>
      <w:r w:rsidRPr="001A5272">
        <w:rPr>
          <w:i/>
        </w:rPr>
        <w:t>DataCollectionStage</w:t>
      </w:r>
      <w:r>
        <w:t xml:space="preserve"> for the exported record should be 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7EC642" w14:textId="1F0ADC93" w:rsidR="004A3FCF" w:rsidRDefault="004A3F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3540A"/>
    <w:multiLevelType w:val="hybridMultilevel"/>
    <w:tmpl w:val="99C49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D816FF"/>
    <w:multiLevelType w:val="hybridMultilevel"/>
    <w:tmpl w:val="B5C4C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27525"/>
    <w:multiLevelType w:val="hybridMultilevel"/>
    <w:tmpl w:val="DB4C9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684BA4"/>
    <w:multiLevelType w:val="hybridMultilevel"/>
    <w:tmpl w:val="4ABA1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793A50"/>
    <w:multiLevelType w:val="hybridMultilevel"/>
    <w:tmpl w:val="7E02B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C75592"/>
    <w:multiLevelType w:val="hybridMultilevel"/>
    <w:tmpl w:val="07023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861482"/>
    <w:multiLevelType w:val="hybridMultilevel"/>
    <w:tmpl w:val="DDA0D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FF368B"/>
    <w:multiLevelType w:val="hybridMultilevel"/>
    <w:tmpl w:val="5F8AB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4F1F9E"/>
    <w:multiLevelType w:val="hybridMultilevel"/>
    <w:tmpl w:val="21DE950E"/>
    <w:lvl w:ilvl="0" w:tplc="FA122F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46B47F7"/>
    <w:multiLevelType w:val="hybridMultilevel"/>
    <w:tmpl w:val="111CE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1E279A"/>
    <w:multiLevelType w:val="hybridMultilevel"/>
    <w:tmpl w:val="03DC7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9101AF"/>
    <w:multiLevelType w:val="hybridMultilevel"/>
    <w:tmpl w:val="99829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E23F19"/>
    <w:multiLevelType w:val="hybridMultilevel"/>
    <w:tmpl w:val="4D2E32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62F694E"/>
    <w:multiLevelType w:val="hybridMultilevel"/>
    <w:tmpl w:val="FA041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E9703F"/>
    <w:multiLevelType w:val="hybridMultilevel"/>
    <w:tmpl w:val="EF203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415C80"/>
    <w:multiLevelType w:val="hybridMultilevel"/>
    <w:tmpl w:val="B84E3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350B81"/>
    <w:multiLevelType w:val="hybridMultilevel"/>
    <w:tmpl w:val="FF74C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052E15"/>
    <w:multiLevelType w:val="hybridMultilevel"/>
    <w:tmpl w:val="29480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754F43"/>
    <w:multiLevelType w:val="hybridMultilevel"/>
    <w:tmpl w:val="F7CCFE96"/>
    <w:lvl w:ilvl="0" w:tplc="8B04C3CC">
      <w:start w:val="1"/>
      <w:numFmt w:val="lowerLetter"/>
      <w:lvlText w:val="%1."/>
      <w:lvlJc w:val="left"/>
      <w:pPr>
        <w:ind w:left="720" w:hanging="360"/>
      </w:pPr>
      <w:rPr>
        <w:rFonts w:ascii="Calibri" w:hAnsi="Calibr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48F65102"/>
    <w:multiLevelType w:val="hybridMultilevel"/>
    <w:tmpl w:val="06E83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750130"/>
    <w:multiLevelType w:val="hybridMultilevel"/>
    <w:tmpl w:val="67F22A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90C7D24"/>
    <w:multiLevelType w:val="hybridMultilevel"/>
    <w:tmpl w:val="26DA0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1F2AEE"/>
    <w:multiLevelType w:val="hybridMultilevel"/>
    <w:tmpl w:val="313658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C20D3C"/>
    <w:multiLevelType w:val="hybridMultilevel"/>
    <w:tmpl w:val="C44A07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C1F4E1D"/>
    <w:multiLevelType w:val="multilevel"/>
    <w:tmpl w:val="A9F831EA"/>
    <w:lvl w:ilvl="0">
      <w:start w:val="1"/>
      <w:numFmt w:val="decimal"/>
      <w:lvlText w:val="%1."/>
      <w:lvlJc w:val="left"/>
      <w:pPr>
        <w:ind w:left="720" w:hanging="360"/>
      </w:pPr>
      <w:rPr>
        <w:rFonts w:hint="default"/>
      </w:rPr>
    </w:lvl>
    <w:lvl w:ilvl="1">
      <w:start w:val="4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15:restartNumberingAfterBreak="0">
    <w:nsid w:val="5C697E47"/>
    <w:multiLevelType w:val="hybridMultilevel"/>
    <w:tmpl w:val="819CB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AF56A6"/>
    <w:multiLevelType w:val="hybridMultilevel"/>
    <w:tmpl w:val="1116F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471FB1"/>
    <w:multiLevelType w:val="hybridMultilevel"/>
    <w:tmpl w:val="EE54C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B01963"/>
    <w:multiLevelType w:val="hybridMultilevel"/>
    <w:tmpl w:val="281AE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B01C7F"/>
    <w:multiLevelType w:val="hybridMultilevel"/>
    <w:tmpl w:val="C2A85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6F297C"/>
    <w:multiLevelType w:val="hybridMultilevel"/>
    <w:tmpl w:val="81D07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2D38F3"/>
    <w:multiLevelType w:val="hybridMultilevel"/>
    <w:tmpl w:val="12C44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76774F"/>
    <w:multiLevelType w:val="hybridMultilevel"/>
    <w:tmpl w:val="A8205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FA093A"/>
    <w:multiLevelType w:val="hybridMultilevel"/>
    <w:tmpl w:val="368AA3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4B233A8"/>
    <w:multiLevelType w:val="hybridMultilevel"/>
    <w:tmpl w:val="F0D23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0F4A39"/>
    <w:multiLevelType w:val="hybridMultilevel"/>
    <w:tmpl w:val="74102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833F3C"/>
    <w:multiLevelType w:val="hybridMultilevel"/>
    <w:tmpl w:val="55CCD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B65EB7"/>
    <w:multiLevelType w:val="hybridMultilevel"/>
    <w:tmpl w:val="ACFA7F3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54501A"/>
    <w:multiLevelType w:val="hybridMultilevel"/>
    <w:tmpl w:val="7D0E1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7359AE"/>
    <w:multiLevelType w:val="hybridMultilevel"/>
    <w:tmpl w:val="49B2A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num>
  <w:num w:numId="2">
    <w:abstractNumId w:val="38"/>
  </w:num>
  <w:num w:numId="3">
    <w:abstractNumId w:val="6"/>
  </w:num>
  <w:num w:numId="4">
    <w:abstractNumId w:val="37"/>
  </w:num>
  <w:num w:numId="5">
    <w:abstractNumId w:val="24"/>
  </w:num>
  <w:num w:numId="6">
    <w:abstractNumId w:val="33"/>
  </w:num>
  <w:num w:numId="7">
    <w:abstractNumId w:val="20"/>
  </w:num>
  <w:num w:numId="8">
    <w:abstractNumId w:val="16"/>
  </w:num>
  <w:num w:numId="9">
    <w:abstractNumId w:val="34"/>
  </w:num>
  <w:num w:numId="10">
    <w:abstractNumId w:val="17"/>
  </w:num>
  <w:num w:numId="11">
    <w:abstractNumId w:val="1"/>
  </w:num>
  <w:num w:numId="12">
    <w:abstractNumId w:val="8"/>
  </w:num>
  <w:num w:numId="13">
    <w:abstractNumId w:val="7"/>
  </w:num>
  <w:num w:numId="14">
    <w:abstractNumId w:val="29"/>
  </w:num>
  <w:num w:numId="15">
    <w:abstractNumId w:val="0"/>
  </w:num>
  <w:num w:numId="16">
    <w:abstractNumId w:val="5"/>
  </w:num>
  <w:num w:numId="17">
    <w:abstractNumId w:val="36"/>
  </w:num>
  <w:num w:numId="18">
    <w:abstractNumId w:val="15"/>
  </w:num>
  <w:num w:numId="19">
    <w:abstractNumId w:val="19"/>
  </w:num>
  <w:num w:numId="20">
    <w:abstractNumId w:val="11"/>
  </w:num>
  <w:num w:numId="21">
    <w:abstractNumId w:val="2"/>
  </w:num>
  <w:num w:numId="22">
    <w:abstractNumId w:val="32"/>
  </w:num>
  <w:num w:numId="23">
    <w:abstractNumId w:val="35"/>
  </w:num>
  <w:num w:numId="24">
    <w:abstractNumId w:val="3"/>
  </w:num>
  <w:num w:numId="25">
    <w:abstractNumId w:val="31"/>
  </w:num>
  <w:num w:numId="26">
    <w:abstractNumId w:val="30"/>
  </w:num>
  <w:num w:numId="27">
    <w:abstractNumId w:val="14"/>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num>
  <w:num w:numId="30">
    <w:abstractNumId w:val="27"/>
  </w:num>
  <w:num w:numId="31">
    <w:abstractNumId w:val="12"/>
  </w:num>
  <w:num w:numId="32">
    <w:abstractNumId w:val="22"/>
  </w:num>
  <w:num w:numId="33">
    <w:abstractNumId w:val="28"/>
  </w:num>
  <w:num w:numId="34">
    <w:abstractNumId w:val="13"/>
  </w:num>
  <w:num w:numId="35">
    <w:abstractNumId w:val="21"/>
  </w:num>
  <w:num w:numId="36">
    <w:abstractNumId w:val="9"/>
  </w:num>
  <w:num w:numId="37">
    <w:abstractNumId w:val="4"/>
  </w:num>
  <w:num w:numId="38">
    <w:abstractNumId w:val="23"/>
  </w:num>
  <w:num w:numId="39">
    <w:abstractNumId w:val="10"/>
  </w:num>
  <w:num w:numId="40">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olly McEvilley">
    <w15:presenceInfo w15:providerId="Windows Live" w15:userId="84a436417b82d0f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Formatting/>
  <w:defaultTabStop w:val="720"/>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ED0"/>
    <w:rsid w:val="00000C71"/>
    <w:rsid w:val="00007F3E"/>
    <w:rsid w:val="000104BA"/>
    <w:rsid w:val="000154C8"/>
    <w:rsid w:val="00022B14"/>
    <w:rsid w:val="0003187E"/>
    <w:rsid w:val="000410FD"/>
    <w:rsid w:val="000444C7"/>
    <w:rsid w:val="00047920"/>
    <w:rsid w:val="0005021D"/>
    <w:rsid w:val="00052333"/>
    <w:rsid w:val="00052ADC"/>
    <w:rsid w:val="00055C32"/>
    <w:rsid w:val="00061BF1"/>
    <w:rsid w:val="00064337"/>
    <w:rsid w:val="000833B9"/>
    <w:rsid w:val="00096A90"/>
    <w:rsid w:val="000A7CDB"/>
    <w:rsid w:val="000B1E65"/>
    <w:rsid w:val="000B3284"/>
    <w:rsid w:val="000B63B8"/>
    <w:rsid w:val="000B6952"/>
    <w:rsid w:val="000E3C93"/>
    <w:rsid w:val="000E4ECE"/>
    <w:rsid w:val="000F4918"/>
    <w:rsid w:val="00100ADF"/>
    <w:rsid w:val="00105950"/>
    <w:rsid w:val="00110B10"/>
    <w:rsid w:val="001124B0"/>
    <w:rsid w:val="001161E5"/>
    <w:rsid w:val="00117CB6"/>
    <w:rsid w:val="00120323"/>
    <w:rsid w:val="00122091"/>
    <w:rsid w:val="00123797"/>
    <w:rsid w:val="0012385D"/>
    <w:rsid w:val="0013146D"/>
    <w:rsid w:val="001326DF"/>
    <w:rsid w:val="00133F4A"/>
    <w:rsid w:val="00133F71"/>
    <w:rsid w:val="00135FA4"/>
    <w:rsid w:val="001426CC"/>
    <w:rsid w:val="00142D32"/>
    <w:rsid w:val="00145F2D"/>
    <w:rsid w:val="00150B6F"/>
    <w:rsid w:val="00171600"/>
    <w:rsid w:val="00177F22"/>
    <w:rsid w:val="00180DA0"/>
    <w:rsid w:val="00181B48"/>
    <w:rsid w:val="00183934"/>
    <w:rsid w:val="001A4D1C"/>
    <w:rsid w:val="001A5272"/>
    <w:rsid w:val="001A66F5"/>
    <w:rsid w:val="001A78C0"/>
    <w:rsid w:val="001B3F8B"/>
    <w:rsid w:val="001B5CED"/>
    <w:rsid w:val="001C42C9"/>
    <w:rsid w:val="001D1F4D"/>
    <w:rsid w:val="001E2FD9"/>
    <w:rsid w:val="001E5678"/>
    <w:rsid w:val="001F0416"/>
    <w:rsid w:val="001F273E"/>
    <w:rsid w:val="0020087E"/>
    <w:rsid w:val="002136D1"/>
    <w:rsid w:val="00216A84"/>
    <w:rsid w:val="00217BB7"/>
    <w:rsid w:val="0022457B"/>
    <w:rsid w:val="002246D1"/>
    <w:rsid w:val="002265C1"/>
    <w:rsid w:val="002270D4"/>
    <w:rsid w:val="00240B12"/>
    <w:rsid w:val="00254ABE"/>
    <w:rsid w:val="002647F6"/>
    <w:rsid w:val="002767C4"/>
    <w:rsid w:val="00281353"/>
    <w:rsid w:val="0028490C"/>
    <w:rsid w:val="00287A57"/>
    <w:rsid w:val="002902A5"/>
    <w:rsid w:val="00290919"/>
    <w:rsid w:val="00293FB4"/>
    <w:rsid w:val="00295D41"/>
    <w:rsid w:val="00296EFC"/>
    <w:rsid w:val="002A2406"/>
    <w:rsid w:val="002A3AA5"/>
    <w:rsid w:val="002A3D88"/>
    <w:rsid w:val="002A56B8"/>
    <w:rsid w:val="002A63E2"/>
    <w:rsid w:val="002B3D85"/>
    <w:rsid w:val="002B65A6"/>
    <w:rsid w:val="002B7CFF"/>
    <w:rsid w:val="002C02DF"/>
    <w:rsid w:val="002C2236"/>
    <w:rsid w:val="002C6E77"/>
    <w:rsid w:val="002C6F36"/>
    <w:rsid w:val="002D221A"/>
    <w:rsid w:val="002D57C4"/>
    <w:rsid w:val="002E3BD4"/>
    <w:rsid w:val="002F3A26"/>
    <w:rsid w:val="002F63D8"/>
    <w:rsid w:val="0030117D"/>
    <w:rsid w:val="003020F5"/>
    <w:rsid w:val="003043A3"/>
    <w:rsid w:val="00305766"/>
    <w:rsid w:val="00311F05"/>
    <w:rsid w:val="00315EFF"/>
    <w:rsid w:val="00327DED"/>
    <w:rsid w:val="0033251F"/>
    <w:rsid w:val="003337B7"/>
    <w:rsid w:val="00347BBC"/>
    <w:rsid w:val="00347F4F"/>
    <w:rsid w:val="0035087F"/>
    <w:rsid w:val="0035167E"/>
    <w:rsid w:val="0035421E"/>
    <w:rsid w:val="0036148D"/>
    <w:rsid w:val="00374133"/>
    <w:rsid w:val="003808C6"/>
    <w:rsid w:val="00384D90"/>
    <w:rsid w:val="0038565E"/>
    <w:rsid w:val="00391EC4"/>
    <w:rsid w:val="003972CE"/>
    <w:rsid w:val="003B358B"/>
    <w:rsid w:val="003B3A55"/>
    <w:rsid w:val="003B50B6"/>
    <w:rsid w:val="003C150A"/>
    <w:rsid w:val="003C373F"/>
    <w:rsid w:val="003D722D"/>
    <w:rsid w:val="003E1C82"/>
    <w:rsid w:val="003F0385"/>
    <w:rsid w:val="003F21B5"/>
    <w:rsid w:val="003F33A7"/>
    <w:rsid w:val="003F6596"/>
    <w:rsid w:val="003F6CC2"/>
    <w:rsid w:val="00401854"/>
    <w:rsid w:val="004034FF"/>
    <w:rsid w:val="004052C5"/>
    <w:rsid w:val="00405CD9"/>
    <w:rsid w:val="00413351"/>
    <w:rsid w:val="0041603B"/>
    <w:rsid w:val="004177EC"/>
    <w:rsid w:val="0042070F"/>
    <w:rsid w:val="00421F79"/>
    <w:rsid w:val="00425638"/>
    <w:rsid w:val="004324B1"/>
    <w:rsid w:val="004361EA"/>
    <w:rsid w:val="00445FAC"/>
    <w:rsid w:val="00452BB4"/>
    <w:rsid w:val="00452DE7"/>
    <w:rsid w:val="004571A2"/>
    <w:rsid w:val="00460CC2"/>
    <w:rsid w:val="00461920"/>
    <w:rsid w:val="00462418"/>
    <w:rsid w:val="004626B7"/>
    <w:rsid w:val="004675CA"/>
    <w:rsid w:val="00474744"/>
    <w:rsid w:val="004755F4"/>
    <w:rsid w:val="00477750"/>
    <w:rsid w:val="00480A64"/>
    <w:rsid w:val="00481F69"/>
    <w:rsid w:val="00485572"/>
    <w:rsid w:val="00485932"/>
    <w:rsid w:val="00497A62"/>
    <w:rsid w:val="004A33EF"/>
    <w:rsid w:val="004A3FCF"/>
    <w:rsid w:val="004A7046"/>
    <w:rsid w:val="004B007B"/>
    <w:rsid w:val="004B0AEF"/>
    <w:rsid w:val="004C1184"/>
    <w:rsid w:val="004D3026"/>
    <w:rsid w:val="004D65CC"/>
    <w:rsid w:val="004D68B4"/>
    <w:rsid w:val="004D7EC1"/>
    <w:rsid w:val="004F774E"/>
    <w:rsid w:val="0051152E"/>
    <w:rsid w:val="00517109"/>
    <w:rsid w:val="00522564"/>
    <w:rsid w:val="005248E6"/>
    <w:rsid w:val="00534A13"/>
    <w:rsid w:val="00534AC0"/>
    <w:rsid w:val="00535652"/>
    <w:rsid w:val="00536B53"/>
    <w:rsid w:val="0054062B"/>
    <w:rsid w:val="00544AC5"/>
    <w:rsid w:val="005454E9"/>
    <w:rsid w:val="00550208"/>
    <w:rsid w:val="005515C1"/>
    <w:rsid w:val="005556EE"/>
    <w:rsid w:val="00563B0C"/>
    <w:rsid w:val="00564725"/>
    <w:rsid w:val="00564F46"/>
    <w:rsid w:val="00582B1A"/>
    <w:rsid w:val="00586178"/>
    <w:rsid w:val="00592572"/>
    <w:rsid w:val="005934AF"/>
    <w:rsid w:val="005A02A0"/>
    <w:rsid w:val="005A19AA"/>
    <w:rsid w:val="005A35AE"/>
    <w:rsid w:val="005A7FA7"/>
    <w:rsid w:val="005B2F1B"/>
    <w:rsid w:val="005B309E"/>
    <w:rsid w:val="005B4DB6"/>
    <w:rsid w:val="005B6E10"/>
    <w:rsid w:val="005C5693"/>
    <w:rsid w:val="005D15FE"/>
    <w:rsid w:val="005D23C7"/>
    <w:rsid w:val="005D2DF3"/>
    <w:rsid w:val="005E1017"/>
    <w:rsid w:val="005F38D7"/>
    <w:rsid w:val="005F6168"/>
    <w:rsid w:val="006046B0"/>
    <w:rsid w:val="00604F1C"/>
    <w:rsid w:val="00610192"/>
    <w:rsid w:val="00610E8A"/>
    <w:rsid w:val="00611019"/>
    <w:rsid w:val="00614E38"/>
    <w:rsid w:val="0061602C"/>
    <w:rsid w:val="00622CA9"/>
    <w:rsid w:val="00627717"/>
    <w:rsid w:val="006303C6"/>
    <w:rsid w:val="00630AA9"/>
    <w:rsid w:val="00636D19"/>
    <w:rsid w:val="00640D40"/>
    <w:rsid w:val="00642910"/>
    <w:rsid w:val="006457E8"/>
    <w:rsid w:val="00646DB5"/>
    <w:rsid w:val="00651A3B"/>
    <w:rsid w:val="00654828"/>
    <w:rsid w:val="00655448"/>
    <w:rsid w:val="00663416"/>
    <w:rsid w:val="00663EC0"/>
    <w:rsid w:val="00664D70"/>
    <w:rsid w:val="00670863"/>
    <w:rsid w:val="00672F22"/>
    <w:rsid w:val="006838AD"/>
    <w:rsid w:val="00683A72"/>
    <w:rsid w:val="00684656"/>
    <w:rsid w:val="00684865"/>
    <w:rsid w:val="00684DF1"/>
    <w:rsid w:val="00684DF5"/>
    <w:rsid w:val="006A0C6F"/>
    <w:rsid w:val="006A6F1C"/>
    <w:rsid w:val="006A7338"/>
    <w:rsid w:val="006B066D"/>
    <w:rsid w:val="006B5B2C"/>
    <w:rsid w:val="006C154C"/>
    <w:rsid w:val="006C4986"/>
    <w:rsid w:val="006D4836"/>
    <w:rsid w:val="006D5CB5"/>
    <w:rsid w:val="006E0622"/>
    <w:rsid w:val="006E2C5D"/>
    <w:rsid w:val="006E36BF"/>
    <w:rsid w:val="00704FA1"/>
    <w:rsid w:val="00705D68"/>
    <w:rsid w:val="00714FE7"/>
    <w:rsid w:val="0071569E"/>
    <w:rsid w:val="007173E2"/>
    <w:rsid w:val="00732264"/>
    <w:rsid w:val="0073356B"/>
    <w:rsid w:val="00736998"/>
    <w:rsid w:val="00746DAE"/>
    <w:rsid w:val="007512C2"/>
    <w:rsid w:val="00764F91"/>
    <w:rsid w:val="00766FFD"/>
    <w:rsid w:val="007715C7"/>
    <w:rsid w:val="0077466A"/>
    <w:rsid w:val="00774E55"/>
    <w:rsid w:val="00777F63"/>
    <w:rsid w:val="007905CE"/>
    <w:rsid w:val="007924AC"/>
    <w:rsid w:val="00793AC8"/>
    <w:rsid w:val="007A2AF6"/>
    <w:rsid w:val="007A3798"/>
    <w:rsid w:val="007B4345"/>
    <w:rsid w:val="007C3784"/>
    <w:rsid w:val="007C7A15"/>
    <w:rsid w:val="007D2561"/>
    <w:rsid w:val="007E05AA"/>
    <w:rsid w:val="007E081D"/>
    <w:rsid w:val="007E3A14"/>
    <w:rsid w:val="007E738E"/>
    <w:rsid w:val="007E7D8F"/>
    <w:rsid w:val="007E7E43"/>
    <w:rsid w:val="007F0F3A"/>
    <w:rsid w:val="008054F5"/>
    <w:rsid w:val="00806483"/>
    <w:rsid w:val="00816726"/>
    <w:rsid w:val="0082638B"/>
    <w:rsid w:val="00831ADA"/>
    <w:rsid w:val="00834851"/>
    <w:rsid w:val="008423FE"/>
    <w:rsid w:val="0084305F"/>
    <w:rsid w:val="0085731D"/>
    <w:rsid w:val="008610E0"/>
    <w:rsid w:val="00862723"/>
    <w:rsid w:val="00864704"/>
    <w:rsid w:val="00865CF0"/>
    <w:rsid w:val="00872515"/>
    <w:rsid w:val="00872659"/>
    <w:rsid w:val="00874C9E"/>
    <w:rsid w:val="00875C8F"/>
    <w:rsid w:val="00876FB8"/>
    <w:rsid w:val="00881E3B"/>
    <w:rsid w:val="00895F52"/>
    <w:rsid w:val="008A2266"/>
    <w:rsid w:val="008A2CAF"/>
    <w:rsid w:val="008C2FBF"/>
    <w:rsid w:val="008C303D"/>
    <w:rsid w:val="008C6A67"/>
    <w:rsid w:val="008D13B4"/>
    <w:rsid w:val="008D419A"/>
    <w:rsid w:val="008D55AE"/>
    <w:rsid w:val="00902C59"/>
    <w:rsid w:val="0090364D"/>
    <w:rsid w:val="00912B63"/>
    <w:rsid w:val="009167F3"/>
    <w:rsid w:val="00926165"/>
    <w:rsid w:val="009303DB"/>
    <w:rsid w:val="00930452"/>
    <w:rsid w:val="00940A25"/>
    <w:rsid w:val="00943F55"/>
    <w:rsid w:val="0095074C"/>
    <w:rsid w:val="00956AF4"/>
    <w:rsid w:val="00971F0D"/>
    <w:rsid w:val="009734A0"/>
    <w:rsid w:val="009769B6"/>
    <w:rsid w:val="009802F7"/>
    <w:rsid w:val="00980FA1"/>
    <w:rsid w:val="00990C37"/>
    <w:rsid w:val="009912CD"/>
    <w:rsid w:val="00993851"/>
    <w:rsid w:val="0099571A"/>
    <w:rsid w:val="009975C9"/>
    <w:rsid w:val="009A0B17"/>
    <w:rsid w:val="009A0FCD"/>
    <w:rsid w:val="009A33AF"/>
    <w:rsid w:val="009A5A92"/>
    <w:rsid w:val="009B5603"/>
    <w:rsid w:val="009C26E8"/>
    <w:rsid w:val="009C3437"/>
    <w:rsid w:val="009C41A0"/>
    <w:rsid w:val="009C44F5"/>
    <w:rsid w:val="009C5D13"/>
    <w:rsid w:val="009C7860"/>
    <w:rsid w:val="009D1424"/>
    <w:rsid w:val="009D1A04"/>
    <w:rsid w:val="009D2F95"/>
    <w:rsid w:val="009D396C"/>
    <w:rsid w:val="009D5E69"/>
    <w:rsid w:val="009D7749"/>
    <w:rsid w:val="009F208A"/>
    <w:rsid w:val="009F7173"/>
    <w:rsid w:val="00A0757C"/>
    <w:rsid w:val="00A12C73"/>
    <w:rsid w:val="00A2022B"/>
    <w:rsid w:val="00A253A1"/>
    <w:rsid w:val="00A253FE"/>
    <w:rsid w:val="00A2583F"/>
    <w:rsid w:val="00A260D5"/>
    <w:rsid w:val="00A267BC"/>
    <w:rsid w:val="00A3612F"/>
    <w:rsid w:val="00A40DB8"/>
    <w:rsid w:val="00A41EF0"/>
    <w:rsid w:val="00A428CD"/>
    <w:rsid w:val="00A45A98"/>
    <w:rsid w:val="00A45F21"/>
    <w:rsid w:val="00A649CC"/>
    <w:rsid w:val="00A8012D"/>
    <w:rsid w:val="00A91852"/>
    <w:rsid w:val="00A94249"/>
    <w:rsid w:val="00AB6E10"/>
    <w:rsid w:val="00AC0B09"/>
    <w:rsid w:val="00AC36D0"/>
    <w:rsid w:val="00AC3CDA"/>
    <w:rsid w:val="00AC611A"/>
    <w:rsid w:val="00AD3D53"/>
    <w:rsid w:val="00AD4C5E"/>
    <w:rsid w:val="00AF0A48"/>
    <w:rsid w:val="00AF388E"/>
    <w:rsid w:val="00AF496C"/>
    <w:rsid w:val="00AF7E2E"/>
    <w:rsid w:val="00AF7F66"/>
    <w:rsid w:val="00B01559"/>
    <w:rsid w:val="00B035E2"/>
    <w:rsid w:val="00B039D7"/>
    <w:rsid w:val="00B10657"/>
    <w:rsid w:val="00B149E5"/>
    <w:rsid w:val="00B17E4B"/>
    <w:rsid w:val="00B25364"/>
    <w:rsid w:val="00B268B0"/>
    <w:rsid w:val="00B34AFB"/>
    <w:rsid w:val="00B3506E"/>
    <w:rsid w:val="00B378D5"/>
    <w:rsid w:val="00B460BF"/>
    <w:rsid w:val="00B53272"/>
    <w:rsid w:val="00B560DD"/>
    <w:rsid w:val="00B57CB7"/>
    <w:rsid w:val="00B60FB1"/>
    <w:rsid w:val="00B67538"/>
    <w:rsid w:val="00B67E90"/>
    <w:rsid w:val="00B801C7"/>
    <w:rsid w:val="00B81036"/>
    <w:rsid w:val="00B83D8C"/>
    <w:rsid w:val="00B841C3"/>
    <w:rsid w:val="00B8639D"/>
    <w:rsid w:val="00BA03C4"/>
    <w:rsid w:val="00BA3193"/>
    <w:rsid w:val="00BA4DFF"/>
    <w:rsid w:val="00BA5C41"/>
    <w:rsid w:val="00BA7D0D"/>
    <w:rsid w:val="00BB11D1"/>
    <w:rsid w:val="00BB54A4"/>
    <w:rsid w:val="00BB6CE4"/>
    <w:rsid w:val="00BC70D9"/>
    <w:rsid w:val="00BC72B1"/>
    <w:rsid w:val="00BC796F"/>
    <w:rsid w:val="00BD03CB"/>
    <w:rsid w:val="00BD3433"/>
    <w:rsid w:val="00BE02C6"/>
    <w:rsid w:val="00BE2DDD"/>
    <w:rsid w:val="00BE7FC1"/>
    <w:rsid w:val="00BF3ABD"/>
    <w:rsid w:val="00BF61DF"/>
    <w:rsid w:val="00BF78C9"/>
    <w:rsid w:val="00C02892"/>
    <w:rsid w:val="00C02BAC"/>
    <w:rsid w:val="00C04954"/>
    <w:rsid w:val="00C15168"/>
    <w:rsid w:val="00C20037"/>
    <w:rsid w:val="00C245DA"/>
    <w:rsid w:val="00C327C9"/>
    <w:rsid w:val="00C37802"/>
    <w:rsid w:val="00C42E86"/>
    <w:rsid w:val="00C44D45"/>
    <w:rsid w:val="00C45CF0"/>
    <w:rsid w:val="00C4678B"/>
    <w:rsid w:val="00C5163F"/>
    <w:rsid w:val="00C52589"/>
    <w:rsid w:val="00C62BC7"/>
    <w:rsid w:val="00C67EBA"/>
    <w:rsid w:val="00C7500F"/>
    <w:rsid w:val="00C77A99"/>
    <w:rsid w:val="00C8210F"/>
    <w:rsid w:val="00C9147B"/>
    <w:rsid w:val="00C92FBE"/>
    <w:rsid w:val="00C962E9"/>
    <w:rsid w:val="00C96D3F"/>
    <w:rsid w:val="00C97294"/>
    <w:rsid w:val="00CA13CF"/>
    <w:rsid w:val="00CB1556"/>
    <w:rsid w:val="00CB6713"/>
    <w:rsid w:val="00CC4F46"/>
    <w:rsid w:val="00CC5B31"/>
    <w:rsid w:val="00CE7557"/>
    <w:rsid w:val="00CF3B50"/>
    <w:rsid w:val="00D0295B"/>
    <w:rsid w:val="00D05E67"/>
    <w:rsid w:val="00D12C64"/>
    <w:rsid w:val="00D14990"/>
    <w:rsid w:val="00D26ED0"/>
    <w:rsid w:val="00D27E07"/>
    <w:rsid w:val="00D41851"/>
    <w:rsid w:val="00D4784D"/>
    <w:rsid w:val="00D47B72"/>
    <w:rsid w:val="00D60F23"/>
    <w:rsid w:val="00D62958"/>
    <w:rsid w:val="00D706E2"/>
    <w:rsid w:val="00D744F4"/>
    <w:rsid w:val="00D801FA"/>
    <w:rsid w:val="00D8693D"/>
    <w:rsid w:val="00D967BE"/>
    <w:rsid w:val="00D97745"/>
    <w:rsid w:val="00DA00F0"/>
    <w:rsid w:val="00DA7282"/>
    <w:rsid w:val="00DB6148"/>
    <w:rsid w:val="00DC6BDF"/>
    <w:rsid w:val="00DD0349"/>
    <w:rsid w:val="00DD493C"/>
    <w:rsid w:val="00DE1286"/>
    <w:rsid w:val="00DF661F"/>
    <w:rsid w:val="00E101EC"/>
    <w:rsid w:val="00E136FF"/>
    <w:rsid w:val="00E2289B"/>
    <w:rsid w:val="00E3499C"/>
    <w:rsid w:val="00E36D94"/>
    <w:rsid w:val="00E524BC"/>
    <w:rsid w:val="00E55DE4"/>
    <w:rsid w:val="00E563B9"/>
    <w:rsid w:val="00E617F8"/>
    <w:rsid w:val="00E743AA"/>
    <w:rsid w:val="00E76CAB"/>
    <w:rsid w:val="00E81B07"/>
    <w:rsid w:val="00E86D48"/>
    <w:rsid w:val="00E91447"/>
    <w:rsid w:val="00E91B2A"/>
    <w:rsid w:val="00E978A4"/>
    <w:rsid w:val="00EA1B35"/>
    <w:rsid w:val="00EB0527"/>
    <w:rsid w:val="00EB1C8E"/>
    <w:rsid w:val="00EB54EB"/>
    <w:rsid w:val="00EB748A"/>
    <w:rsid w:val="00EC2EE6"/>
    <w:rsid w:val="00EC760B"/>
    <w:rsid w:val="00ED1019"/>
    <w:rsid w:val="00ED1509"/>
    <w:rsid w:val="00EE2C1A"/>
    <w:rsid w:val="00EE2D18"/>
    <w:rsid w:val="00EE5A05"/>
    <w:rsid w:val="00EE6B45"/>
    <w:rsid w:val="00EE7915"/>
    <w:rsid w:val="00EF4069"/>
    <w:rsid w:val="00EF6C79"/>
    <w:rsid w:val="00F004D2"/>
    <w:rsid w:val="00F038E8"/>
    <w:rsid w:val="00F31B7F"/>
    <w:rsid w:val="00F34AD9"/>
    <w:rsid w:val="00F354B0"/>
    <w:rsid w:val="00F50644"/>
    <w:rsid w:val="00F54201"/>
    <w:rsid w:val="00F61D0C"/>
    <w:rsid w:val="00F743D9"/>
    <w:rsid w:val="00F74461"/>
    <w:rsid w:val="00F7692D"/>
    <w:rsid w:val="00F77254"/>
    <w:rsid w:val="00F80D62"/>
    <w:rsid w:val="00F84275"/>
    <w:rsid w:val="00F90E82"/>
    <w:rsid w:val="00F91975"/>
    <w:rsid w:val="00F92535"/>
    <w:rsid w:val="00FA3F76"/>
    <w:rsid w:val="00FB2A40"/>
    <w:rsid w:val="00FB3831"/>
    <w:rsid w:val="00FC1CA1"/>
    <w:rsid w:val="00FC5320"/>
    <w:rsid w:val="00FD083E"/>
    <w:rsid w:val="00FF2E7D"/>
    <w:rsid w:val="00FF6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4:docId w14:val="6525DECF"/>
  <w15:docId w15:val="{D4B829AA-E69C-42DB-822B-A6BCE6664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7500F"/>
    <w:pPr>
      <w:spacing w:after="0"/>
    </w:pPr>
  </w:style>
  <w:style w:type="paragraph" w:styleId="Heading1">
    <w:name w:val="heading 1"/>
    <w:basedOn w:val="Normal"/>
    <w:next w:val="Normal"/>
    <w:link w:val="Heading1Char"/>
    <w:uiPriority w:val="9"/>
    <w:qFormat/>
    <w:rsid w:val="00793AC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6ED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1569E"/>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0364D"/>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AC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26ED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1569E"/>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26E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51">
    <w:name w:val="Grid Table 1 Light - Accent 51"/>
    <w:basedOn w:val="TableNormal"/>
    <w:uiPriority w:val="46"/>
    <w:rsid w:val="00D26ED0"/>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0154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1C42C9"/>
    <w:pPr>
      <w:ind w:left="720"/>
      <w:contextualSpacing/>
    </w:pPr>
  </w:style>
  <w:style w:type="paragraph" w:styleId="Header">
    <w:name w:val="header"/>
    <w:basedOn w:val="Normal"/>
    <w:link w:val="HeaderChar"/>
    <w:uiPriority w:val="99"/>
    <w:unhideWhenUsed/>
    <w:rsid w:val="00614E38"/>
    <w:pPr>
      <w:tabs>
        <w:tab w:val="center" w:pos="4680"/>
        <w:tab w:val="right" w:pos="9360"/>
      </w:tabs>
      <w:spacing w:line="240" w:lineRule="auto"/>
    </w:pPr>
  </w:style>
  <w:style w:type="character" w:customStyle="1" w:styleId="HeaderChar">
    <w:name w:val="Header Char"/>
    <w:basedOn w:val="DefaultParagraphFont"/>
    <w:link w:val="Header"/>
    <w:uiPriority w:val="99"/>
    <w:rsid w:val="00614E38"/>
  </w:style>
  <w:style w:type="paragraph" w:styleId="Footer">
    <w:name w:val="footer"/>
    <w:basedOn w:val="Normal"/>
    <w:link w:val="FooterChar"/>
    <w:uiPriority w:val="99"/>
    <w:unhideWhenUsed/>
    <w:rsid w:val="00614E38"/>
    <w:pPr>
      <w:tabs>
        <w:tab w:val="center" w:pos="4680"/>
        <w:tab w:val="right" w:pos="9360"/>
      </w:tabs>
      <w:spacing w:line="240" w:lineRule="auto"/>
    </w:pPr>
  </w:style>
  <w:style w:type="character" w:customStyle="1" w:styleId="FooterChar">
    <w:name w:val="Footer Char"/>
    <w:basedOn w:val="DefaultParagraphFont"/>
    <w:link w:val="Footer"/>
    <w:uiPriority w:val="99"/>
    <w:rsid w:val="00614E38"/>
  </w:style>
  <w:style w:type="paragraph" w:styleId="Title">
    <w:name w:val="Title"/>
    <w:basedOn w:val="Normal"/>
    <w:next w:val="Normal"/>
    <w:link w:val="TitleChar"/>
    <w:uiPriority w:val="10"/>
    <w:qFormat/>
    <w:rsid w:val="001161E5"/>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61E5"/>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1161E5"/>
    <w:pPr>
      <w:spacing w:after="0" w:line="240" w:lineRule="auto"/>
    </w:pPr>
    <w:rPr>
      <w:rFonts w:eastAsiaTheme="minorEastAsia"/>
    </w:rPr>
  </w:style>
  <w:style w:type="character" w:customStyle="1" w:styleId="NoSpacingChar">
    <w:name w:val="No Spacing Char"/>
    <w:basedOn w:val="DefaultParagraphFont"/>
    <w:link w:val="NoSpacing"/>
    <w:uiPriority w:val="1"/>
    <w:rsid w:val="001161E5"/>
    <w:rPr>
      <w:rFonts w:eastAsiaTheme="minorEastAsia"/>
    </w:rPr>
  </w:style>
  <w:style w:type="paragraph" w:styleId="TOCHeading">
    <w:name w:val="TOC Heading"/>
    <w:basedOn w:val="Heading1"/>
    <w:next w:val="Normal"/>
    <w:uiPriority w:val="39"/>
    <w:unhideWhenUsed/>
    <w:qFormat/>
    <w:rsid w:val="001161E5"/>
    <w:pPr>
      <w:outlineLvl w:val="9"/>
    </w:pPr>
  </w:style>
  <w:style w:type="paragraph" w:styleId="TOC1">
    <w:name w:val="toc 1"/>
    <w:basedOn w:val="Normal"/>
    <w:next w:val="Normal"/>
    <w:autoRedefine/>
    <w:uiPriority w:val="39"/>
    <w:unhideWhenUsed/>
    <w:rsid w:val="001161E5"/>
    <w:pPr>
      <w:spacing w:after="100"/>
    </w:pPr>
  </w:style>
  <w:style w:type="paragraph" w:styleId="TOC2">
    <w:name w:val="toc 2"/>
    <w:basedOn w:val="Normal"/>
    <w:next w:val="Normal"/>
    <w:autoRedefine/>
    <w:uiPriority w:val="39"/>
    <w:unhideWhenUsed/>
    <w:rsid w:val="002136D1"/>
    <w:pPr>
      <w:tabs>
        <w:tab w:val="right" w:leader="dot" w:pos="9350"/>
      </w:tabs>
      <w:spacing w:after="100"/>
      <w:ind w:left="220"/>
    </w:pPr>
  </w:style>
  <w:style w:type="character" w:styleId="Hyperlink">
    <w:name w:val="Hyperlink"/>
    <w:basedOn w:val="DefaultParagraphFont"/>
    <w:uiPriority w:val="99"/>
    <w:unhideWhenUsed/>
    <w:rsid w:val="001161E5"/>
    <w:rPr>
      <w:color w:val="0563C1" w:themeColor="hyperlink"/>
      <w:u w:val="single"/>
    </w:rPr>
  </w:style>
  <w:style w:type="paragraph" w:styleId="BalloonText">
    <w:name w:val="Balloon Text"/>
    <w:basedOn w:val="Normal"/>
    <w:link w:val="BalloonTextChar"/>
    <w:uiPriority w:val="99"/>
    <w:semiHidden/>
    <w:unhideWhenUsed/>
    <w:rsid w:val="00BC70D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70D9"/>
    <w:rPr>
      <w:rFonts w:ascii="Segoe UI" w:hAnsi="Segoe UI" w:cs="Segoe UI"/>
      <w:sz w:val="18"/>
      <w:szCs w:val="18"/>
    </w:rPr>
  </w:style>
  <w:style w:type="paragraph" w:customStyle="1" w:styleId="Normal-noindent">
    <w:name w:val="Normal - no indent"/>
    <w:basedOn w:val="Normal"/>
    <w:link w:val="Normal-noindentChar"/>
    <w:rsid w:val="00A649CC"/>
    <w:pPr>
      <w:spacing w:after="120" w:line="276" w:lineRule="auto"/>
    </w:pPr>
    <w:rPr>
      <w:rFonts w:eastAsia="Times New Roman" w:cs="Times New Roman"/>
    </w:rPr>
  </w:style>
  <w:style w:type="character" w:customStyle="1" w:styleId="Normal-noindentChar">
    <w:name w:val="Normal - no indent Char"/>
    <w:link w:val="Normal-noindent"/>
    <w:rsid w:val="00A649CC"/>
    <w:rPr>
      <w:rFonts w:eastAsia="Times New Roman" w:cs="Times New Roman"/>
    </w:rPr>
  </w:style>
  <w:style w:type="character" w:customStyle="1" w:styleId="breadcrumb">
    <w:name w:val="breadcrumb"/>
    <w:basedOn w:val="DefaultParagraphFont"/>
    <w:rsid w:val="00A649CC"/>
  </w:style>
  <w:style w:type="character" w:styleId="Emphasis">
    <w:name w:val="Emphasis"/>
    <w:basedOn w:val="DefaultParagraphFont"/>
    <w:uiPriority w:val="20"/>
    <w:qFormat/>
    <w:rsid w:val="00105950"/>
    <w:rPr>
      <w:i/>
      <w:iCs/>
    </w:rPr>
  </w:style>
  <w:style w:type="character" w:styleId="SubtleEmphasis">
    <w:name w:val="Subtle Emphasis"/>
    <w:basedOn w:val="DefaultParagraphFont"/>
    <w:uiPriority w:val="19"/>
    <w:qFormat/>
    <w:rsid w:val="009D2F95"/>
    <w:rPr>
      <w:i/>
      <w:iCs/>
      <w:color w:val="404040" w:themeColor="text1" w:themeTint="BF"/>
    </w:rPr>
  </w:style>
  <w:style w:type="character" w:styleId="FollowedHyperlink">
    <w:name w:val="FollowedHyperlink"/>
    <w:basedOn w:val="DefaultParagraphFont"/>
    <w:uiPriority w:val="99"/>
    <w:semiHidden/>
    <w:unhideWhenUsed/>
    <w:rsid w:val="00384D90"/>
    <w:rPr>
      <w:color w:val="954F72" w:themeColor="followedHyperlink"/>
      <w:u w:val="single"/>
    </w:rPr>
  </w:style>
  <w:style w:type="paragraph" w:styleId="EndnoteText">
    <w:name w:val="endnote text"/>
    <w:basedOn w:val="Normal"/>
    <w:link w:val="EndnoteTextChar"/>
    <w:uiPriority w:val="99"/>
    <w:semiHidden/>
    <w:unhideWhenUsed/>
    <w:rsid w:val="00F84275"/>
    <w:pPr>
      <w:spacing w:line="240" w:lineRule="auto"/>
    </w:pPr>
    <w:rPr>
      <w:sz w:val="20"/>
      <w:szCs w:val="20"/>
    </w:rPr>
  </w:style>
  <w:style w:type="character" w:customStyle="1" w:styleId="EndnoteTextChar">
    <w:name w:val="Endnote Text Char"/>
    <w:basedOn w:val="DefaultParagraphFont"/>
    <w:link w:val="EndnoteText"/>
    <w:uiPriority w:val="99"/>
    <w:semiHidden/>
    <w:rsid w:val="00F84275"/>
    <w:rPr>
      <w:sz w:val="20"/>
      <w:szCs w:val="20"/>
    </w:rPr>
  </w:style>
  <w:style w:type="character" w:styleId="EndnoteReference">
    <w:name w:val="endnote reference"/>
    <w:basedOn w:val="DefaultParagraphFont"/>
    <w:uiPriority w:val="99"/>
    <w:semiHidden/>
    <w:unhideWhenUsed/>
    <w:rsid w:val="00F84275"/>
    <w:rPr>
      <w:vertAlign w:val="superscript"/>
    </w:rPr>
  </w:style>
  <w:style w:type="paragraph" w:styleId="FootnoteText">
    <w:name w:val="footnote text"/>
    <w:basedOn w:val="Normal"/>
    <w:link w:val="FootnoteTextChar"/>
    <w:uiPriority w:val="99"/>
    <w:semiHidden/>
    <w:unhideWhenUsed/>
    <w:rsid w:val="00F84275"/>
    <w:pPr>
      <w:spacing w:line="240" w:lineRule="auto"/>
    </w:pPr>
    <w:rPr>
      <w:sz w:val="20"/>
      <w:szCs w:val="20"/>
    </w:rPr>
  </w:style>
  <w:style w:type="character" w:customStyle="1" w:styleId="FootnoteTextChar">
    <w:name w:val="Footnote Text Char"/>
    <w:basedOn w:val="DefaultParagraphFont"/>
    <w:link w:val="FootnoteText"/>
    <w:uiPriority w:val="99"/>
    <w:semiHidden/>
    <w:rsid w:val="00F84275"/>
    <w:rPr>
      <w:sz w:val="20"/>
      <w:szCs w:val="20"/>
    </w:rPr>
  </w:style>
  <w:style w:type="character" w:styleId="FootnoteReference">
    <w:name w:val="footnote reference"/>
    <w:basedOn w:val="DefaultParagraphFont"/>
    <w:uiPriority w:val="99"/>
    <w:semiHidden/>
    <w:unhideWhenUsed/>
    <w:rsid w:val="00F84275"/>
    <w:rPr>
      <w:vertAlign w:val="superscript"/>
    </w:rPr>
  </w:style>
  <w:style w:type="paragraph" w:customStyle="1" w:styleId="RexEx">
    <w:name w:val="RexEx"/>
    <w:basedOn w:val="Normal"/>
    <w:link w:val="RexExChar"/>
    <w:qFormat/>
    <w:rsid w:val="00DD0349"/>
    <w:pPr>
      <w:spacing w:line="240" w:lineRule="auto"/>
    </w:pPr>
    <w:rPr>
      <w:rFonts w:ascii="Courier New" w:hAnsi="Courier New" w:cs="Courier New"/>
      <w:shd w:val="clear" w:color="auto" w:fill="E2EFD9" w:themeFill="accent6" w:themeFillTint="33"/>
    </w:rPr>
  </w:style>
  <w:style w:type="character" w:customStyle="1" w:styleId="RexExChar">
    <w:name w:val="RexEx Char"/>
    <w:basedOn w:val="DefaultParagraphFont"/>
    <w:link w:val="RexEx"/>
    <w:rsid w:val="00DD0349"/>
    <w:rPr>
      <w:rFonts w:ascii="Courier New" w:hAnsi="Courier New" w:cs="Courier New"/>
    </w:rPr>
  </w:style>
  <w:style w:type="character" w:styleId="CommentReference">
    <w:name w:val="annotation reference"/>
    <w:basedOn w:val="DefaultParagraphFont"/>
    <w:uiPriority w:val="99"/>
    <w:semiHidden/>
    <w:unhideWhenUsed/>
    <w:rsid w:val="00022B14"/>
    <w:rPr>
      <w:sz w:val="16"/>
      <w:szCs w:val="16"/>
    </w:rPr>
  </w:style>
  <w:style w:type="paragraph" w:styleId="CommentText">
    <w:name w:val="annotation text"/>
    <w:basedOn w:val="Normal"/>
    <w:link w:val="CommentTextChar"/>
    <w:uiPriority w:val="99"/>
    <w:semiHidden/>
    <w:unhideWhenUsed/>
    <w:rsid w:val="00022B14"/>
    <w:pPr>
      <w:spacing w:line="240" w:lineRule="auto"/>
    </w:pPr>
    <w:rPr>
      <w:sz w:val="20"/>
      <w:szCs w:val="20"/>
    </w:rPr>
  </w:style>
  <w:style w:type="character" w:customStyle="1" w:styleId="CommentTextChar">
    <w:name w:val="Comment Text Char"/>
    <w:basedOn w:val="DefaultParagraphFont"/>
    <w:link w:val="CommentText"/>
    <w:uiPriority w:val="99"/>
    <w:semiHidden/>
    <w:rsid w:val="00022B14"/>
    <w:rPr>
      <w:sz w:val="20"/>
      <w:szCs w:val="20"/>
    </w:rPr>
  </w:style>
  <w:style w:type="paragraph" w:styleId="CommentSubject">
    <w:name w:val="annotation subject"/>
    <w:basedOn w:val="CommentText"/>
    <w:next w:val="CommentText"/>
    <w:link w:val="CommentSubjectChar"/>
    <w:uiPriority w:val="99"/>
    <w:semiHidden/>
    <w:unhideWhenUsed/>
    <w:rsid w:val="00022B14"/>
    <w:rPr>
      <w:b/>
      <w:bCs/>
    </w:rPr>
  </w:style>
  <w:style w:type="character" w:customStyle="1" w:styleId="CommentSubjectChar">
    <w:name w:val="Comment Subject Char"/>
    <w:basedOn w:val="CommentTextChar"/>
    <w:link w:val="CommentSubject"/>
    <w:uiPriority w:val="99"/>
    <w:semiHidden/>
    <w:rsid w:val="00022B14"/>
    <w:rPr>
      <w:b/>
      <w:bCs/>
      <w:sz w:val="20"/>
      <w:szCs w:val="20"/>
    </w:rPr>
  </w:style>
  <w:style w:type="paragraph" w:customStyle="1" w:styleId="VendorNote">
    <w:name w:val="VendorNote"/>
    <w:basedOn w:val="Normal"/>
    <w:link w:val="VendorNoteChar"/>
    <w:qFormat/>
    <w:rsid w:val="00806483"/>
    <w:pPr>
      <w:pBdr>
        <w:top w:val="single" w:sz="12" w:space="1" w:color="C00000"/>
        <w:left w:val="single" w:sz="12" w:space="4" w:color="C00000"/>
        <w:bottom w:val="single" w:sz="12" w:space="1" w:color="C00000"/>
        <w:right w:val="single" w:sz="12" w:space="4" w:color="C00000"/>
      </w:pBdr>
      <w:ind w:left="288" w:right="288"/>
    </w:pPr>
    <w:rPr>
      <w:b/>
    </w:rPr>
  </w:style>
  <w:style w:type="character" w:customStyle="1" w:styleId="VendorNoteChar">
    <w:name w:val="VendorNote Char"/>
    <w:basedOn w:val="DefaultParagraphFont"/>
    <w:link w:val="VendorNote"/>
    <w:rsid w:val="00806483"/>
    <w:rPr>
      <w:b/>
    </w:rPr>
  </w:style>
  <w:style w:type="paragraph" w:styleId="TOC3">
    <w:name w:val="toc 3"/>
    <w:basedOn w:val="Normal"/>
    <w:next w:val="Normal"/>
    <w:autoRedefine/>
    <w:uiPriority w:val="39"/>
    <w:unhideWhenUsed/>
    <w:rsid w:val="009975C9"/>
    <w:pPr>
      <w:spacing w:after="100"/>
      <w:ind w:left="440"/>
    </w:pPr>
  </w:style>
  <w:style w:type="paragraph" w:styleId="TOC4">
    <w:name w:val="toc 4"/>
    <w:basedOn w:val="Normal"/>
    <w:next w:val="Normal"/>
    <w:autoRedefine/>
    <w:uiPriority w:val="39"/>
    <w:unhideWhenUsed/>
    <w:rsid w:val="002136D1"/>
    <w:pPr>
      <w:spacing w:after="100"/>
      <w:ind w:left="660"/>
    </w:pPr>
    <w:rPr>
      <w:rFonts w:eastAsiaTheme="minorEastAsia"/>
    </w:rPr>
  </w:style>
  <w:style w:type="paragraph" w:styleId="TOC5">
    <w:name w:val="toc 5"/>
    <w:basedOn w:val="Normal"/>
    <w:next w:val="Normal"/>
    <w:autoRedefine/>
    <w:uiPriority w:val="39"/>
    <w:unhideWhenUsed/>
    <w:rsid w:val="002136D1"/>
    <w:pPr>
      <w:spacing w:after="100"/>
      <w:ind w:left="880"/>
    </w:pPr>
    <w:rPr>
      <w:rFonts w:eastAsiaTheme="minorEastAsia"/>
    </w:rPr>
  </w:style>
  <w:style w:type="paragraph" w:styleId="TOC6">
    <w:name w:val="toc 6"/>
    <w:basedOn w:val="Normal"/>
    <w:next w:val="Normal"/>
    <w:autoRedefine/>
    <w:uiPriority w:val="39"/>
    <w:unhideWhenUsed/>
    <w:rsid w:val="002136D1"/>
    <w:pPr>
      <w:spacing w:after="100"/>
      <w:ind w:left="1100"/>
    </w:pPr>
    <w:rPr>
      <w:rFonts w:eastAsiaTheme="minorEastAsia"/>
    </w:rPr>
  </w:style>
  <w:style w:type="paragraph" w:styleId="TOC7">
    <w:name w:val="toc 7"/>
    <w:basedOn w:val="Normal"/>
    <w:next w:val="Normal"/>
    <w:autoRedefine/>
    <w:uiPriority w:val="39"/>
    <w:unhideWhenUsed/>
    <w:rsid w:val="002136D1"/>
    <w:pPr>
      <w:spacing w:after="100"/>
      <w:ind w:left="1320"/>
    </w:pPr>
    <w:rPr>
      <w:rFonts w:eastAsiaTheme="minorEastAsia"/>
    </w:rPr>
  </w:style>
  <w:style w:type="paragraph" w:styleId="TOC8">
    <w:name w:val="toc 8"/>
    <w:basedOn w:val="Normal"/>
    <w:next w:val="Normal"/>
    <w:autoRedefine/>
    <w:uiPriority w:val="39"/>
    <w:unhideWhenUsed/>
    <w:rsid w:val="002136D1"/>
    <w:pPr>
      <w:spacing w:after="100"/>
      <w:ind w:left="1540"/>
    </w:pPr>
    <w:rPr>
      <w:rFonts w:eastAsiaTheme="minorEastAsia"/>
    </w:rPr>
  </w:style>
  <w:style w:type="paragraph" w:styleId="TOC9">
    <w:name w:val="toc 9"/>
    <w:basedOn w:val="Normal"/>
    <w:next w:val="Normal"/>
    <w:autoRedefine/>
    <w:uiPriority w:val="39"/>
    <w:unhideWhenUsed/>
    <w:rsid w:val="002136D1"/>
    <w:pPr>
      <w:spacing w:after="100"/>
      <w:ind w:left="1760"/>
    </w:pPr>
    <w:rPr>
      <w:rFonts w:eastAsiaTheme="minorEastAsia"/>
    </w:rPr>
  </w:style>
  <w:style w:type="character" w:customStyle="1" w:styleId="Heading4Char">
    <w:name w:val="Heading 4 Char"/>
    <w:basedOn w:val="DefaultParagraphFont"/>
    <w:link w:val="Heading4"/>
    <w:uiPriority w:val="9"/>
    <w:rsid w:val="0090364D"/>
    <w:rPr>
      <w:rFonts w:asciiTheme="majorHAnsi" w:eastAsiaTheme="majorEastAsia" w:hAnsiTheme="majorHAnsi" w:cstheme="majorBidi"/>
      <w:i/>
      <w:iCs/>
      <w:color w:val="2E74B5" w:themeColor="accent1" w:themeShade="BF"/>
    </w:rPr>
  </w:style>
  <w:style w:type="character" w:styleId="IntenseEmphasis">
    <w:name w:val="Intense Emphasis"/>
    <w:basedOn w:val="DefaultParagraphFont"/>
    <w:uiPriority w:val="21"/>
    <w:qFormat/>
    <w:rsid w:val="00452DE7"/>
    <w:rPr>
      <w:i/>
      <w:iCs/>
      <w:color w:val="5B9BD5" w:themeColor="accent1"/>
    </w:rPr>
  </w:style>
  <w:style w:type="paragraph" w:styleId="PlainText">
    <w:name w:val="Plain Text"/>
    <w:basedOn w:val="Normal"/>
    <w:link w:val="PlainTextChar"/>
    <w:uiPriority w:val="99"/>
    <w:semiHidden/>
    <w:unhideWhenUsed/>
    <w:rsid w:val="006A0C6F"/>
    <w:pPr>
      <w:spacing w:line="240" w:lineRule="auto"/>
    </w:pPr>
    <w:rPr>
      <w:rFonts w:ascii="Calibri" w:hAnsi="Calibri"/>
      <w:szCs w:val="21"/>
    </w:rPr>
  </w:style>
  <w:style w:type="character" w:customStyle="1" w:styleId="PlainTextChar">
    <w:name w:val="Plain Text Char"/>
    <w:basedOn w:val="DefaultParagraphFont"/>
    <w:link w:val="PlainText"/>
    <w:uiPriority w:val="99"/>
    <w:semiHidden/>
    <w:rsid w:val="006A0C6F"/>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11216">
      <w:bodyDiv w:val="1"/>
      <w:marLeft w:val="0"/>
      <w:marRight w:val="0"/>
      <w:marTop w:val="0"/>
      <w:marBottom w:val="0"/>
      <w:divBdr>
        <w:top w:val="none" w:sz="0" w:space="0" w:color="auto"/>
        <w:left w:val="none" w:sz="0" w:space="0" w:color="auto"/>
        <w:bottom w:val="none" w:sz="0" w:space="0" w:color="auto"/>
        <w:right w:val="none" w:sz="0" w:space="0" w:color="auto"/>
      </w:divBdr>
    </w:div>
    <w:div w:id="90902566">
      <w:bodyDiv w:val="1"/>
      <w:marLeft w:val="0"/>
      <w:marRight w:val="0"/>
      <w:marTop w:val="0"/>
      <w:marBottom w:val="0"/>
      <w:divBdr>
        <w:top w:val="none" w:sz="0" w:space="0" w:color="auto"/>
        <w:left w:val="none" w:sz="0" w:space="0" w:color="auto"/>
        <w:bottom w:val="none" w:sz="0" w:space="0" w:color="auto"/>
        <w:right w:val="none" w:sz="0" w:space="0" w:color="auto"/>
      </w:divBdr>
    </w:div>
    <w:div w:id="161822030">
      <w:bodyDiv w:val="1"/>
      <w:marLeft w:val="0"/>
      <w:marRight w:val="0"/>
      <w:marTop w:val="0"/>
      <w:marBottom w:val="0"/>
      <w:divBdr>
        <w:top w:val="none" w:sz="0" w:space="0" w:color="auto"/>
        <w:left w:val="none" w:sz="0" w:space="0" w:color="auto"/>
        <w:bottom w:val="none" w:sz="0" w:space="0" w:color="auto"/>
        <w:right w:val="none" w:sz="0" w:space="0" w:color="auto"/>
      </w:divBdr>
    </w:div>
    <w:div w:id="199442763">
      <w:bodyDiv w:val="1"/>
      <w:marLeft w:val="0"/>
      <w:marRight w:val="0"/>
      <w:marTop w:val="0"/>
      <w:marBottom w:val="0"/>
      <w:divBdr>
        <w:top w:val="none" w:sz="0" w:space="0" w:color="auto"/>
        <w:left w:val="none" w:sz="0" w:space="0" w:color="auto"/>
        <w:bottom w:val="none" w:sz="0" w:space="0" w:color="auto"/>
        <w:right w:val="none" w:sz="0" w:space="0" w:color="auto"/>
      </w:divBdr>
    </w:div>
    <w:div w:id="422460480">
      <w:bodyDiv w:val="1"/>
      <w:marLeft w:val="0"/>
      <w:marRight w:val="0"/>
      <w:marTop w:val="0"/>
      <w:marBottom w:val="0"/>
      <w:divBdr>
        <w:top w:val="none" w:sz="0" w:space="0" w:color="auto"/>
        <w:left w:val="none" w:sz="0" w:space="0" w:color="auto"/>
        <w:bottom w:val="none" w:sz="0" w:space="0" w:color="auto"/>
        <w:right w:val="none" w:sz="0" w:space="0" w:color="auto"/>
      </w:divBdr>
    </w:div>
    <w:div w:id="538587282">
      <w:bodyDiv w:val="1"/>
      <w:marLeft w:val="0"/>
      <w:marRight w:val="0"/>
      <w:marTop w:val="0"/>
      <w:marBottom w:val="0"/>
      <w:divBdr>
        <w:top w:val="none" w:sz="0" w:space="0" w:color="auto"/>
        <w:left w:val="none" w:sz="0" w:space="0" w:color="auto"/>
        <w:bottom w:val="none" w:sz="0" w:space="0" w:color="auto"/>
        <w:right w:val="none" w:sz="0" w:space="0" w:color="auto"/>
      </w:divBdr>
    </w:div>
    <w:div w:id="550267894">
      <w:bodyDiv w:val="1"/>
      <w:marLeft w:val="0"/>
      <w:marRight w:val="0"/>
      <w:marTop w:val="0"/>
      <w:marBottom w:val="0"/>
      <w:divBdr>
        <w:top w:val="none" w:sz="0" w:space="0" w:color="auto"/>
        <w:left w:val="none" w:sz="0" w:space="0" w:color="auto"/>
        <w:bottom w:val="none" w:sz="0" w:space="0" w:color="auto"/>
        <w:right w:val="none" w:sz="0" w:space="0" w:color="auto"/>
      </w:divBdr>
    </w:div>
    <w:div w:id="741147422">
      <w:bodyDiv w:val="1"/>
      <w:marLeft w:val="0"/>
      <w:marRight w:val="0"/>
      <w:marTop w:val="0"/>
      <w:marBottom w:val="0"/>
      <w:divBdr>
        <w:top w:val="none" w:sz="0" w:space="0" w:color="auto"/>
        <w:left w:val="none" w:sz="0" w:space="0" w:color="auto"/>
        <w:bottom w:val="none" w:sz="0" w:space="0" w:color="auto"/>
        <w:right w:val="none" w:sz="0" w:space="0" w:color="auto"/>
      </w:divBdr>
    </w:div>
    <w:div w:id="1005204518">
      <w:bodyDiv w:val="1"/>
      <w:marLeft w:val="0"/>
      <w:marRight w:val="0"/>
      <w:marTop w:val="0"/>
      <w:marBottom w:val="0"/>
      <w:divBdr>
        <w:top w:val="none" w:sz="0" w:space="0" w:color="auto"/>
        <w:left w:val="none" w:sz="0" w:space="0" w:color="auto"/>
        <w:bottom w:val="none" w:sz="0" w:space="0" w:color="auto"/>
        <w:right w:val="none" w:sz="0" w:space="0" w:color="auto"/>
      </w:divBdr>
    </w:div>
    <w:div w:id="1045829652">
      <w:bodyDiv w:val="1"/>
      <w:marLeft w:val="0"/>
      <w:marRight w:val="0"/>
      <w:marTop w:val="0"/>
      <w:marBottom w:val="0"/>
      <w:divBdr>
        <w:top w:val="none" w:sz="0" w:space="0" w:color="auto"/>
        <w:left w:val="none" w:sz="0" w:space="0" w:color="auto"/>
        <w:bottom w:val="none" w:sz="0" w:space="0" w:color="auto"/>
        <w:right w:val="none" w:sz="0" w:space="0" w:color="auto"/>
      </w:divBdr>
    </w:div>
    <w:div w:id="1069619677">
      <w:bodyDiv w:val="1"/>
      <w:marLeft w:val="0"/>
      <w:marRight w:val="0"/>
      <w:marTop w:val="0"/>
      <w:marBottom w:val="0"/>
      <w:divBdr>
        <w:top w:val="none" w:sz="0" w:space="0" w:color="auto"/>
        <w:left w:val="none" w:sz="0" w:space="0" w:color="auto"/>
        <w:bottom w:val="none" w:sz="0" w:space="0" w:color="auto"/>
        <w:right w:val="none" w:sz="0" w:space="0" w:color="auto"/>
      </w:divBdr>
    </w:div>
    <w:div w:id="1083918395">
      <w:bodyDiv w:val="1"/>
      <w:marLeft w:val="0"/>
      <w:marRight w:val="0"/>
      <w:marTop w:val="0"/>
      <w:marBottom w:val="0"/>
      <w:divBdr>
        <w:top w:val="none" w:sz="0" w:space="0" w:color="auto"/>
        <w:left w:val="none" w:sz="0" w:space="0" w:color="auto"/>
        <w:bottom w:val="none" w:sz="0" w:space="0" w:color="auto"/>
        <w:right w:val="none" w:sz="0" w:space="0" w:color="auto"/>
      </w:divBdr>
    </w:div>
    <w:div w:id="1391614630">
      <w:bodyDiv w:val="1"/>
      <w:marLeft w:val="0"/>
      <w:marRight w:val="0"/>
      <w:marTop w:val="0"/>
      <w:marBottom w:val="0"/>
      <w:divBdr>
        <w:top w:val="none" w:sz="0" w:space="0" w:color="auto"/>
        <w:left w:val="none" w:sz="0" w:space="0" w:color="auto"/>
        <w:bottom w:val="none" w:sz="0" w:space="0" w:color="auto"/>
        <w:right w:val="none" w:sz="0" w:space="0" w:color="auto"/>
      </w:divBdr>
    </w:div>
    <w:div w:id="1516992615">
      <w:bodyDiv w:val="1"/>
      <w:marLeft w:val="0"/>
      <w:marRight w:val="0"/>
      <w:marTop w:val="0"/>
      <w:marBottom w:val="0"/>
      <w:divBdr>
        <w:top w:val="none" w:sz="0" w:space="0" w:color="auto"/>
        <w:left w:val="none" w:sz="0" w:space="0" w:color="auto"/>
        <w:bottom w:val="none" w:sz="0" w:space="0" w:color="auto"/>
        <w:right w:val="none" w:sz="0" w:space="0" w:color="auto"/>
      </w:divBdr>
    </w:div>
    <w:div w:id="1573853544">
      <w:bodyDiv w:val="1"/>
      <w:marLeft w:val="0"/>
      <w:marRight w:val="0"/>
      <w:marTop w:val="0"/>
      <w:marBottom w:val="0"/>
      <w:divBdr>
        <w:top w:val="none" w:sz="0" w:space="0" w:color="auto"/>
        <w:left w:val="none" w:sz="0" w:space="0" w:color="auto"/>
        <w:bottom w:val="none" w:sz="0" w:space="0" w:color="auto"/>
        <w:right w:val="none" w:sz="0" w:space="0" w:color="auto"/>
      </w:divBdr>
    </w:div>
    <w:div w:id="1732147843">
      <w:bodyDiv w:val="1"/>
      <w:marLeft w:val="0"/>
      <w:marRight w:val="0"/>
      <w:marTop w:val="0"/>
      <w:marBottom w:val="0"/>
      <w:divBdr>
        <w:top w:val="none" w:sz="0" w:space="0" w:color="auto"/>
        <w:left w:val="none" w:sz="0" w:space="0" w:color="auto"/>
        <w:bottom w:val="none" w:sz="0" w:space="0" w:color="auto"/>
        <w:right w:val="none" w:sz="0" w:space="0" w:color="auto"/>
      </w:divBdr>
    </w:div>
    <w:div w:id="1916741642">
      <w:bodyDiv w:val="1"/>
      <w:marLeft w:val="0"/>
      <w:marRight w:val="0"/>
      <w:marTop w:val="0"/>
      <w:marBottom w:val="0"/>
      <w:divBdr>
        <w:top w:val="none" w:sz="0" w:space="0" w:color="auto"/>
        <w:left w:val="none" w:sz="0" w:space="0" w:color="auto"/>
        <w:bottom w:val="none" w:sz="0" w:space="0" w:color="auto"/>
        <w:right w:val="none" w:sz="0" w:space="0" w:color="auto"/>
      </w:divBdr>
    </w:div>
    <w:div w:id="1970432634">
      <w:bodyDiv w:val="1"/>
      <w:marLeft w:val="0"/>
      <w:marRight w:val="0"/>
      <w:marTop w:val="0"/>
      <w:marBottom w:val="0"/>
      <w:divBdr>
        <w:top w:val="none" w:sz="0" w:space="0" w:color="auto"/>
        <w:left w:val="none" w:sz="0" w:space="0" w:color="auto"/>
        <w:bottom w:val="none" w:sz="0" w:space="0" w:color="auto"/>
        <w:right w:val="none" w:sz="0" w:space="0" w:color="auto"/>
      </w:divBdr>
    </w:div>
    <w:div w:id="2042053850">
      <w:bodyDiv w:val="1"/>
      <w:marLeft w:val="0"/>
      <w:marRight w:val="0"/>
      <w:marTop w:val="0"/>
      <w:marBottom w:val="0"/>
      <w:divBdr>
        <w:top w:val="none" w:sz="0" w:space="0" w:color="auto"/>
        <w:left w:val="none" w:sz="0" w:space="0" w:color="auto"/>
        <w:bottom w:val="none" w:sz="0" w:space="0" w:color="auto"/>
        <w:right w:val="none" w:sz="0" w:space="0" w:color="auto"/>
      </w:divBdr>
    </w:div>
    <w:div w:id="2123300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docs.live.net/84a436417b82d0fe/Data%20Exchange/HMIS%20CSV%20Specifications%20v4_0.docx"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udexchange.info"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hudhdx.info/VendorResources.aspx" TargetMode="Externa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usps.com/send/official-abbreviation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2014-07-31T00:00:00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26043D-4A3C-426B-B887-17568F72D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59</Pages>
  <Words>15741</Words>
  <Characters>89726</Characters>
  <Application>Microsoft Office Word</Application>
  <DocSecurity>0</DocSecurity>
  <Lines>747</Lines>
  <Paragraphs>210</Paragraphs>
  <ScaleCrop>false</ScaleCrop>
  <HeadingPairs>
    <vt:vector size="2" baseType="variant">
      <vt:variant>
        <vt:lpstr>Title</vt:lpstr>
      </vt:variant>
      <vt:variant>
        <vt:i4>1</vt:i4>
      </vt:variant>
    </vt:vector>
  </HeadingPairs>
  <TitlesOfParts>
    <vt:vector size="1" baseType="lpstr">
      <vt:lpstr>HMIS CSV FORMAT Specifications v5.0</vt:lpstr>
    </vt:vector>
  </TitlesOfParts>
  <Company>US Department of Housing and Urban Development</Company>
  <LinksUpToDate>false</LinksUpToDate>
  <CharactersWithSpaces>105257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HMIS CSV FORMAT Specifications v5.0</dc:title>
  <dc:subject>v 4.1 - 2014 HMIS Data Standards</dc:subject>
  <dc:creator>Molly McEvilley</dc:creator>
  <cp:keywords/>
  <dc:description/>
  <cp:lastModifiedBy>Molly McEvilley</cp:lastModifiedBy>
  <cp:revision>3</cp:revision>
  <cp:lastPrinted>2015-09-22T17:58:00Z</cp:lastPrinted>
  <dcterms:created xsi:type="dcterms:W3CDTF">2016-06-09T17:07:00Z</dcterms:created>
  <dcterms:modified xsi:type="dcterms:W3CDTF">2016-07-08T13:26:00Z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y fmtid="{D5CDD505-2E9C-101B-9397-08002B2CF9AE}" pid="3" name="_NewReviewCycle">
    <vt:lpwstr/>
  </property>
</Properties>
</file>